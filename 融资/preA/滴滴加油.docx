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A0C" w:rsidRPr="00016119" w:rsidRDefault="008D2A0C">
      <w:pPr>
        <w:tabs>
          <w:tab w:val="left" w:pos="6840"/>
        </w:tabs>
        <w:rPr>
          <w:sz w:val="10"/>
          <w:szCs w:val="10"/>
          <w:rPrChange w:id="0" w:author="USER" w:date="2018-02-01T14:15:00Z">
            <w:rPr/>
          </w:rPrChange>
        </w:rPr>
      </w:pPr>
    </w:p>
    <w:tbl>
      <w:tblPr>
        <w:tblW w:w="9676" w:type="dxa"/>
        <w:jc w:val="center"/>
        <w:tblLayout w:type="fixed"/>
        <w:tblLook w:val="0000"/>
      </w:tblPr>
      <w:tblGrid>
        <w:gridCol w:w="1300"/>
        <w:gridCol w:w="7081"/>
        <w:gridCol w:w="1295"/>
      </w:tblGrid>
      <w:tr w:rsidR="008D2A0C" w:rsidRPr="00016119" w:rsidTr="0049192C">
        <w:trPr>
          <w:trHeight w:val="7063"/>
          <w:jc w:val="center"/>
        </w:trPr>
        <w:tc>
          <w:tcPr>
            <w:tcW w:w="9676" w:type="dxa"/>
            <w:gridSpan w:val="3"/>
            <w:tcBorders>
              <w:top w:val="nil"/>
              <w:left w:val="nil"/>
              <w:bottom w:val="nil"/>
              <w:right w:val="nil"/>
            </w:tcBorders>
          </w:tcPr>
          <w:p w:rsidR="00413B56" w:rsidRPr="00016119" w:rsidRDefault="00413B56" w:rsidP="00413B56">
            <w:pPr>
              <w:tabs>
                <w:tab w:val="left" w:pos="720"/>
                <w:tab w:val="left" w:pos="1440"/>
                <w:tab w:val="left" w:pos="2160"/>
                <w:tab w:val="left" w:pos="2880"/>
                <w:tab w:val="left" w:pos="5040"/>
                <w:tab w:val="left" w:pos="5760"/>
                <w:tab w:val="left" w:pos="6480"/>
                <w:tab w:val="left" w:pos="7200"/>
                <w:tab w:val="left" w:pos="8352"/>
              </w:tabs>
              <w:spacing w:line="240" w:lineRule="exact"/>
              <w:jc w:val="center"/>
              <w:rPr>
                <w:rFonts w:ascii="宋体" w:hAnsi="宋体"/>
                <w:sz w:val="10"/>
                <w:szCs w:val="10"/>
                <w:rPrChange w:id="1" w:author="USER" w:date="2018-02-01T14:15:00Z">
                  <w:rPr>
                    <w:rFonts w:ascii="宋体" w:hAnsi="宋体"/>
                    <w:sz w:val="32"/>
                    <w:szCs w:val="32"/>
                  </w:rPr>
                </w:rPrChange>
              </w:rPr>
            </w:pPr>
          </w:p>
          <w:p w:rsidR="00C86A65" w:rsidRPr="00016119" w:rsidRDefault="00C86A65"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sz w:val="10"/>
                <w:szCs w:val="10"/>
                <w:rPrChange w:id="2" w:author="USER" w:date="2018-02-01T14:15:00Z">
                  <w:rPr>
                    <w:rFonts w:ascii="宋体" w:hAnsi="宋体"/>
                    <w:sz w:val="32"/>
                    <w:szCs w:val="32"/>
                  </w:rPr>
                </w:rPrChange>
              </w:rPr>
            </w:pPr>
          </w:p>
          <w:p w:rsidR="00725B54" w:rsidRPr="00016119" w:rsidRDefault="00674F55" w:rsidP="00042158">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10"/>
                <w:szCs w:val="10"/>
                <w:rPrChange w:id="3" w:author="USER" w:date="2018-02-01T14:15:00Z">
                  <w:rPr>
                    <w:rFonts w:ascii="宋体" w:hAnsi="宋体"/>
                    <w:b/>
                    <w:sz w:val="32"/>
                    <w:szCs w:val="32"/>
                  </w:rPr>
                </w:rPrChange>
              </w:rPr>
            </w:pPr>
            <w:r w:rsidRPr="00674F55">
              <w:rPr>
                <w:rFonts w:ascii="宋体" w:hAnsi="宋体" w:hint="eastAsia"/>
                <w:b/>
                <w:sz w:val="10"/>
                <w:szCs w:val="10"/>
                <w:rPrChange w:id="4" w:author="USER" w:date="2018-02-01T14:15:00Z">
                  <w:rPr>
                    <w:rFonts w:ascii="宋体" w:hAnsi="宋体" w:hint="eastAsia"/>
                    <w:b/>
                    <w:sz w:val="32"/>
                    <w:szCs w:val="32"/>
                  </w:rPr>
                </w:rPrChange>
              </w:rPr>
              <w:t>北京中北梦投资中心</w:t>
            </w:r>
            <w:r w:rsidRPr="00674F55">
              <w:rPr>
                <w:rFonts w:ascii="宋体" w:hAnsi="宋体"/>
                <w:b/>
                <w:sz w:val="10"/>
                <w:szCs w:val="10"/>
                <w:rPrChange w:id="5" w:author="USER" w:date="2018-02-01T14:15:00Z">
                  <w:rPr>
                    <w:rFonts w:ascii="宋体" w:hAnsi="宋体"/>
                    <w:b/>
                    <w:sz w:val="32"/>
                    <w:szCs w:val="32"/>
                  </w:rPr>
                </w:rPrChange>
              </w:rPr>
              <w:t>（有限合伙）</w:t>
            </w:r>
          </w:p>
          <w:p w:rsidR="00725B54" w:rsidRPr="00016119" w:rsidRDefault="00725B54"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10"/>
                <w:szCs w:val="10"/>
                <w:rPrChange w:id="6" w:author="USER" w:date="2018-02-01T14:15:00Z">
                  <w:rPr>
                    <w:rFonts w:ascii="宋体" w:hAnsi="宋体"/>
                    <w:b/>
                    <w:sz w:val="32"/>
                    <w:szCs w:val="32"/>
                  </w:rPr>
                </w:rPrChange>
              </w:rPr>
            </w:pPr>
          </w:p>
          <w:p w:rsidR="008D2A0C" w:rsidRPr="00016119" w:rsidRDefault="00674F55"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10"/>
                <w:szCs w:val="10"/>
                <w:rPrChange w:id="7" w:author="USER" w:date="2018-02-01T14:15:00Z">
                  <w:rPr>
                    <w:rFonts w:ascii="宋体" w:hAnsi="宋体"/>
                    <w:b/>
                    <w:sz w:val="32"/>
                    <w:szCs w:val="32"/>
                  </w:rPr>
                </w:rPrChange>
              </w:rPr>
            </w:pPr>
            <w:r w:rsidRPr="00674F55">
              <w:rPr>
                <w:rFonts w:ascii="宋体" w:hAnsi="宋体" w:hint="eastAsia"/>
                <w:b/>
                <w:sz w:val="10"/>
                <w:szCs w:val="10"/>
                <w:rPrChange w:id="8" w:author="USER" w:date="2018-02-01T14:15:00Z">
                  <w:rPr>
                    <w:rFonts w:ascii="宋体" w:hAnsi="宋体" w:hint="eastAsia"/>
                    <w:b/>
                    <w:sz w:val="32"/>
                    <w:szCs w:val="32"/>
                  </w:rPr>
                </w:rPrChange>
              </w:rPr>
              <w:t>与</w:t>
            </w:r>
          </w:p>
          <w:p w:rsidR="00F17FAA" w:rsidRPr="00016119" w:rsidRDefault="00F17FAA"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10"/>
                <w:szCs w:val="10"/>
                <w:rPrChange w:id="9" w:author="USER" w:date="2018-02-01T14:15:00Z">
                  <w:rPr>
                    <w:rFonts w:ascii="宋体" w:hAnsi="宋体"/>
                    <w:b/>
                    <w:sz w:val="32"/>
                    <w:szCs w:val="32"/>
                  </w:rPr>
                </w:rPrChange>
              </w:rPr>
            </w:pPr>
          </w:p>
          <w:p w:rsidR="00F17FAA" w:rsidRPr="00016119" w:rsidRDefault="00674F55"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10"/>
                <w:szCs w:val="10"/>
                <w:rPrChange w:id="10" w:author="USER" w:date="2018-02-01T14:15:00Z">
                  <w:rPr>
                    <w:rFonts w:ascii="宋体" w:hAnsi="宋体"/>
                    <w:b/>
                    <w:sz w:val="32"/>
                    <w:szCs w:val="32"/>
                  </w:rPr>
                </w:rPrChange>
              </w:rPr>
            </w:pPr>
            <w:r w:rsidRPr="00674F55">
              <w:rPr>
                <w:rFonts w:ascii="宋体" w:hAnsi="宋体" w:hint="eastAsia"/>
                <w:b/>
                <w:sz w:val="10"/>
                <w:szCs w:val="10"/>
                <w:rPrChange w:id="11" w:author="USER" w:date="2018-02-01T14:15:00Z">
                  <w:rPr>
                    <w:rFonts w:ascii="宋体" w:hAnsi="宋体" w:hint="eastAsia"/>
                    <w:b/>
                    <w:sz w:val="32"/>
                    <w:szCs w:val="32"/>
                  </w:rPr>
                </w:rPrChange>
              </w:rPr>
              <w:t>【</w:t>
            </w:r>
            <w:r w:rsidRPr="00674F55">
              <w:rPr>
                <w:rFonts w:ascii="宋体" w:hAnsi="宋体"/>
                <w:b/>
                <w:sz w:val="10"/>
                <w:szCs w:val="10"/>
                <w:rPrChange w:id="12" w:author="USER" w:date="2018-02-01T14:15:00Z">
                  <w:rPr>
                    <w:rFonts w:ascii="宋体" w:hAnsi="宋体"/>
                    <w:b/>
                    <w:sz w:val="32"/>
                    <w:szCs w:val="32"/>
                  </w:rPr>
                </w:rPrChange>
              </w:rPr>
              <w:t>路石科技</w:t>
            </w:r>
            <w:r w:rsidRPr="00674F55">
              <w:rPr>
                <w:rFonts w:ascii="宋体" w:hAnsi="宋体" w:hint="eastAsia"/>
                <w:b/>
                <w:sz w:val="10"/>
                <w:szCs w:val="10"/>
                <w:rPrChange w:id="13" w:author="USER" w:date="2018-02-01T14:15:00Z">
                  <w:rPr>
                    <w:rFonts w:ascii="宋体" w:hAnsi="宋体" w:hint="eastAsia"/>
                    <w:b/>
                    <w:sz w:val="32"/>
                    <w:szCs w:val="32"/>
                  </w:rPr>
                </w:rPrChange>
              </w:rPr>
              <w:t>】、【】</w:t>
            </w:r>
          </w:p>
          <w:p w:rsidR="00F17FAA" w:rsidRPr="00016119" w:rsidRDefault="00F17FAA"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10"/>
                <w:szCs w:val="10"/>
                <w:rPrChange w:id="14" w:author="USER" w:date="2018-02-01T14:15:00Z">
                  <w:rPr>
                    <w:rFonts w:ascii="宋体" w:hAnsi="宋体"/>
                    <w:b/>
                    <w:sz w:val="32"/>
                    <w:szCs w:val="32"/>
                  </w:rPr>
                </w:rPrChange>
              </w:rPr>
            </w:pPr>
          </w:p>
          <w:p w:rsidR="00725B54" w:rsidRPr="00016119" w:rsidRDefault="00674F55"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10"/>
                <w:szCs w:val="10"/>
                <w:rPrChange w:id="15" w:author="USER" w:date="2018-02-01T14:15:00Z">
                  <w:rPr>
                    <w:rFonts w:ascii="宋体" w:hAnsi="宋体"/>
                    <w:b/>
                    <w:sz w:val="32"/>
                    <w:szCs w:val="32"/>
                  </w:rPr>
                </w:rPrChange>
              </w:rPr>
            </w:pPr>
            <w:r w:rsidRPr="00674F55">
              <w:rPr>
                <w:rFonts w:ascii="宋体" w:hAnsi="宋体" w:hint="eastAsia"/>
                <w:b/>
                <w:sz w:val="10"/>
                <w:szCs w:val="10"/>
                <w:rPrChange w:id="16" w:author="USER" w:date="2018-02-01T14:15:00Z">
                  <w:rPr>
                    <w:rFonts w:ascii="宋体" w:hAnsi="宋体" w:hint="eastAsia"/>
                    <w:b/>
                    <w:sz w:val="32"/>
                    <w:szCs w:val="32"/>
                  </w:rPr>
                </w:rPrChange>
              </w:rPr>
              <w:t>与</w:t>
            </w:r>
          </w:p>
          <w:p w:rsidR="00725B54" w:rsidRPr="00016119" w:rsidRDefault="00725B54"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10"/>
                <w:szCs w:val="10"/>
                <w:rPrChange w:id="17" w:author="USER" w:date="2018-02-01T14:15:00Z">
                  <w:rPr>
                    <w:rFonts w:ascii="宋体" w:hAnsi="宋体"/>
                    <w:b/>
                    <w:sz w:val="32"/>
                    <w:szCs w:val="32"/>
                  </w:rPr>
                </w:rPrChange>
              </w:rPr>
            </w:pPr>
          </w:p>
          <w:p w:rsidR="00F17FAA" w:rsidRPr="00016119" w:rsidRDefault="00674F55"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10"/>
                <w:szCs w:val="10"/>
                <w:rPrChange w:id="18" w:author="USER" w:date="2018-02-01T14:15:00Z">
                  <w:rPr>
                    <w:rFonts w:ascii="宋体" w:hAnsi="宋体"/>
                    <w:b/>
                    <w:sz w:val="32"/>
                    <w:szCs w:val="32"/>
                  </w:rPr>
                </w:rPrChange>
              </w:rPr>
            </w:pPr>
            <w:r w:rsidRPr="00674F55">
              <w:rPr>
                <w:rFonts w:ascii="宋体" w:hAnsi="宋体" w:hint="eastAsia"/>
                <w:b/>
                <w:sz w:val="10"/>
                <w:szCs w:val="10"/>
                <w:rPrChange w:id="19" w:author="USER" w:date="2018-02-01T14:15:00Z">
                  <w:rPr>
                    <w:rFonts w:ascii="宋体" w:hAnsi="宋体" w:hint="eastAsia"/>
                    <w:b/>
                    <w:sz w:val="32"/>
                    <w:szCs w:val="32"/>
                  </w:rPr>
                </w:rPrChange>
              </w:rPr>
              <w:t>【项目公司】有限公司</w:t>
            </w:r>
          </w:p>
          <w:p w:rsidR="005B0C7D" w:rsidRPr="00016119" w:rsidRDefault="005B0C7D"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10"/>
                <w:szCs w:val="10"/>
                <w:rPrChange w:id="20" w:author="USER" w:date="2018-02-01T14:15:00Z">
                  <w:rPr>
                    <w:rFonts w:ascii="宋体" w:hAnsi="宋体"/>
                    <w:b/>
                    <w:sz w:val="32"/>
                    <w:szCs w:val="32"/>
                  </w:rPr>
                </w:rPrChange>
              </w:rPr>
            </w:pPr>
          </w:p>
          <w:p w:rsidR="00725B54" w:rsidRPr="00016119" w:rsidRDefault="00725B54"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10"/>
                <w:szCs w:val="10"/>
                <w:rPrChange w:id="21" w:author="USER" w:date="2018-02-01T14:15:00Z">
                  <w:rPr>
                    <w:rFonts w:ascii="宋体" w:hAnsi="宋体"/>
                    <w:b/>
                    <w:sz w:val="32"/>
                    <w:szCs w:val="32"/>
                  </w:rPr>
                </w:rPrChange>
              </w:rPr>
            </w:pPr>
          </w:p>
          <w:p w:rsidR="008D2A0C" w:rsidRPr="00016119" w:rsidRDefault="00674F55"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10"/>
                <w:szCs w:val="10"/>
                <w:rPrChange w:id="22" w:author="USER" w:date="2018-02-01T14:15:00Z">
                  <w:rPr>
                    <w:rFonts w:ascii="宋体" w:hAnsi="宋体"/>
                    <w:b/>
                    <w:sz w:val="32"/>
                    <w:szCs w:val="32"/>
                  </w:rPr>
                </w:rPrChange>
              </w:rPr>
            </w:pPr>
            <w:r w:rsidRPr="00674F55">
              <w:rPr>
                <w:rFonts w:ascii="宋体" w:hAnsi="宋体" w:hint="eastAsia"/>
                <w:b/>
                <w:sz w:val="10"/>
                <w:szCs w:val="10"/>
                <w:rPrChange w:id="23" w:author="USER" w:date="2018-02-01T14:15:00Z">
                  <w:rPr>
                    <w:rFonts w:ascii="宋体" w:hAnsi="宋体" w:hint="eastAsia"/>
                    <w:b/>
                    <w:sz w:val="32"/>
                    <w:szCs w:val="32"/>
                  </w:rPr>
                </w:rPrChange>
              </w:rPr>
              <w:t>关于</w:t>
            </w:r>
          </w:p>
          <w:p w:rsidR="00BC7878" w:rsidRPr="00016119" w:rsidRDefault="00BC7878" w:rsidP="008765ED">
            <w:pPr>
              <w:spacing w:line="320" w:lineRule="atLeast"/>
              <w:jc w:val="center"/>
              <w:rPr>
                <w:rFonts w:ascii="宋体" w:hAnsi="宋体"/>
                <w:b/>
                <w:bCs/>
                <w:sz w:val="10"/>
                <w:szCs w:val="10"/>
                <w:rPrChange w:id="24" w:author="USER" w:date="2018-02-01T14:15:00Z">
                  <w:rPr>
                    <w:rFonts w:ascii="宋体" w:hAnsi="宋体"/>
                    <w:b/>
                    <w:bCs/>
                    <w:sz w:val="32"/>
                    <w:szCs w:val="32"/>
                  </w:rPr>
                </w:rPrChange>
              </w:rPr>
            </w:pPr>
          </w:p>
          <w:p w:rsidR="00DF3300" w:rsidRPr="00016119" w:rsidRDefault="00674F55" w:rsidP="00773776">
            <w:pPr>
              <w:spacing w:line="320" w:lineRule="atLeast"/>
              <w:jc w:val="center"/>
              <w:rPr>
                <w:rFonts w:ascii="宋体" w:hAnsi="宋体"/>
                <w:b/>
                <w:bCs/>
                <w:sz w:val="10"/>
                <w:szCs w:val="10"/>
                <w:rPrChange w:id="25" w:author="USER" w:date="2018-02-01T14:15:00Z">
                  <w:rPr>
                    <w:rFonts w:ascii="宋体" w:hAnsi="宋体"/>
                    <w:b/>
                    <w:bCs/>
                    <w:sz w:val="32"/>
                    <w:szCs w:val="32"/>
                  </w:rPr>
                </w:rPrChange>
              </w:rPr>
            </w:pPr>
            <w:r w:rsidRPr="00674F55">
              <w:rPr>
                <w:rFonts w:ascii="宋体" w:hAnsi="宋体" w:hint="eastAsia"/>
                <w:b/>
                <w:bCs/>
                <w:sz w:val="10"/>
                <w:szCs w:val="10"/>
                <w:rPrChange w:id="26" w:author="USER" w:date="2018-02-01T14:15:00Z">
                  <w:rPr>
                    <w:rFonts w:ascii="宋体" w:hAnsi="宋体" w:hint="eastAsia"/>
                    <w:b/>
                    <w:bCs/>
                    <w:sz w:val="32"/>
                    <w:szCs w:val="32"/>
                  </w:rPr>
                </w:rPrChange>
              </w:rPr>
              <w:t>【项目公司】有限公司</w:t>
            </w:r>
          </w:p>
          <w:p w:rsidR="008D2A0C" w:rsidRPr="00016119" w:rsidRDefault="008D2A0C" w:rsidP="008765ED">
            <w:pPr>
              <w:spacing w:line="320" w:lineRule="atLeast"/>
              <w:jc w:val="center"/>
              <w:rPr>
                <w:rFonts w:ascii="宋体" w:hAnsi="宋体"/>
                <w:b/>
                <w:bCs/>
                <w:sz w:val="10"/>
                <w:szCs w:val="10"/>
                <w:rPrChange w:id="27" w:author="USER" w:date="2018-02-01T14:15:00Z">
                  <w:rPr>
                    <w:rFonts w:ascii="宋体" w:hAnsi="宋体"/>
                    <w:b/>
                    <w:bCs/>
                    <w:sz w:val="32"/>
                    <w:szCs w:val="32"/>
                  </w:rPr>
                </w:rPrChange>
              </w:rPr>
            </w:pPr>
          </w:p>
          <w:p w:rsidR="00725B54" w:rsidRPr="00016119" w:rsidRDefault="00725B54" w:rsidP="008765ED">
            <w:pPr>
              <w:spacing w:line="320" w:lineRule="atLeast"/>
              <w:jc w:val="center"/>
              <w:rPr>
                <w:rFonts w:ascii="宋体" w:hAnsi="宋体"/>
                <w:b/>
                <w:bCs/>
                <w:sz w:val="10"/>
                <w:szCs w:val="10"/>
                <w:rPrChange w:id="28" w:author="USER" w:date="2018-02-01T14:15:00Z">
                  <w:rPr>
                    <w:rFonts w:ascii="宋体" w:hAnsi="宋体"/>
                    <w:b/>
                    <w:bCs/>
                    <w:sz w:val="32"/>
                    <w:szCs w:val="32"/>
                  </w:rPr>
                </w:rPrChange>
              </w:rPr>
            </w:pPr>
          </w:p>
          <w:p w:rsidR="008D2A0C" w:rsidRPr="00016119" w:rsidRDefault="00674F55" w:rsidP="008765ED">
            <w:pPr>
              <w:pStyle w:val="AONormal"/>
              <w:widowControl w:val="0"/>
              <w:spacing w:line="360" w:lineRule="auto"/>
              <w:jc w:val="center"/>
              <w:rPr>
                <w:rFonts w:ascii="宋体" w:hAnsi="宋体"/>
                <w:b/>
                <w:sz w:val="10"/>
                <w:szCs w:val="10"/>
                <w:lang w:eastAsia="zh-CN"/>
                <w:rPrChange w:id="29" w:author="USER" w:date="2018-02-01T14:15:00Z">
                  <w:rPr>
                    <w:rFonts w:ascii="宋体" w:hAnsi="宋体"/>
                    <w:b/>
                    <w:sz w:val="32"/>
                    <w:szCs w:val="32"/>
                    <w:lang w:eastAsia="zh-CN"/>
                  </w:rPr>
                </w:rPrChange>
              </w:rPr>
            </w:pPr>
            <w:r w:rsidRPr="00674F55">
              <w:rPr>
                <w:rFonts w:ascii="宋体" w:hAnsi="宋体" w:hint="eastAsia"/>
                <w:b/>
                <w:sz w:val="10"/>
                <w:szCs w:val="10"/>
                <w:lang w:eastAsia="zh-CN"/>
                <w:rPrChange w:id="30" w:author="USER" w:date="2018-02-01T14:15:00Z">
                  <w:rPr>
                    <w:rFonts w:ascii="宋体" w:hAnsi="宋体" w:hint="eastAsia"/>
                    <w:b/>
                    <w:sz w:val="32"/>
                    <w:szCs w:val="32"/>
                    <w:lang w:eastAsia="zh-CN"/>
                  </w:rPr>
                </w:rPrChange>
              </w:rPr>
              <w:t>之</w:t>
            </w:r>
          </w:p>
          <w:p w:rsidR="00725B54" w:rsidRPr="00016119" w:rsidRDefault="00725B54" w:rsidP="008765ED">
            <w:pPr>
              <w:pStyle w:val="AONormal"/>
              <w:widowControl w:val="0"/>
              <w:spacing w:line="360" w:lineRule="auto"/>
              <w:jc w:val="center"/>
              <w:rPr>
                <w:rFonts w:ascii="宋体" w:hAnsi="宋体"/>
                <w:b/>
                <w:sz w:val="10"/>
                <w:szCs w:val="10"/>
                <w:lang w:eastAsia="zh-CN"/>
                <w:rPrChange w:id="31" w:author="USER" w:date="2018-02-01T14:15:00Z">
                  <w:rPr>
                    <w:rFonts w:ascii="宋体" w:hAnsi="宋体"/>
                    <w:b/>
                    <w:sz w:val="24"/>
                    <w:szCs w:val="24"/>
                    <w:lang w:eastAsia="zh-CN"/>
                  </w:rPr>
                </w:rPrChange>
              </w:rPr>
            </w:pPr>
          </w:p>
        </w:tc>
      </w:tr>
      <w:tr w:rsidR="008D2A0C" w:rsidRPr="00016119" w:rsidTr="0049192C">
        <w:trPr>
          <w:trHeight w:val="2096"/>
          <w:jc w:val="center"/>
        </w:trPr>
        <w:tc>
          <w:tcPr>
            <w:tcW w:w="1300" w:type="dxa"/>
            <w:tcBorders>
              <w:top w:val="nil"/>
              <w:left w:val="nil"/>
              <w:bottom w:val="nil"/>
              <w:right w:val="nil"/>
            </w:tcBorders>
          </w:tcPr>
          <w:p w:rsidR="008D2A0C" w:rsidRPr="00016119" w:rsidRDefault="008D2A0C" w:rsidP="00413B56">
            <w:pPr>
              <w:pStyle w:val="COVERPAGE"/>
              <w:widowControl w:val="0"/>
              <w:spacing w:line="360" w:lineRule="auto"/>
              <w:jc w:val="both"/>
              <w:rPr>
                <w:rFonts w:ascii="宋体" w:hAnsi="宋体"/>
                <w:sz w:val="10"/>
                <w:szCs w:val="10"/>
                <w:lang w:eastAsia="zh-CN"/>
                <w:rPrChange w:id="32" w:author="USER" w:date="2018-02-01T14:15:00Z">
                  <w:rPr>
                    <w:rFonts w:ascii="宋体" w:hAnsi="宋体"/>
                    <w:sz w:val="24"/>
                    <w:szCs w:val="24"/>
                    <w:lang w:eastAsia="zh-CN"/>
                  </w:rPr>
                </w:rPrChange>
              </w:rPr>
            </w:pPr>
          </w:p>
        </w:tc>
        <w:tc>
          <w:tcPr>
            <w:tcW w:w="7081" w:type="dxa"/>
            <w:tcBorders>
              <w:top w:val="single" w:sz="4" w:space="0" w:color="000000"/>
              <w:left w:val="nil"/>
              <w:bottom w:val="single" w:sz="4" w:space="0" w:color="000000"/>
              <w:right w:val="nil"/>
            </w:tcBorders>
            <w:vAlign w:val="center"/>
          </w:tcPr>
          <w:p w:rsidR="008D2A0C" w:rsidRPr="00016119" w:rsidRDefault="00674F55" w:rsidP="00413B56">
            <w:pPr>
              <w:pStyle w:val="COVERPAGE"/>
              <w:widowControl w:val="0"/>
              <w:spacing w:line="360" w:lineRule="auto"/>
              <w:jc w:val="center"/>
              <w:rPr>
                <w:rFonts w:ascii="宋体" w:hAnsi="宋体"/>
                <w:b/>
                <w:caps/>
                <w:sz w:val="10"/>
                <w:szCs w:val="10"/>
                <w:rPrChange w:id="33" w:author="USER" w:date="2018-02-01T14:15:00Z">
                  <w:rPr>
                    <w:rFonts w:ascii="宋体" w:hAnsi="宋体"/>
                    <w:b/>
                    <w:caps/>
                    <w:sz w:val="52"/>
                    <w:szCs w:val="52"/>
                  </w:rPr>
                </w:rPrChange>
              </w:rPr>
            </w:pPr>
            <w:bookmarkStart w:id="34" w:name="_DV_M0"/>
            <w:bookmarkEnd w:id="34"/>
            <w:proofErr w:type="spellStart"/>
            <w:r w:rsidRPr="00674F55">
              <w:rPr>
                <w:rFonts w:ascii="宋体" w:hAnsi="宋体" w:hint="eastAsia"/>
                <w:b/>
                <w:sz w:val="10"/>
                <w:szCs w:val="10"/>
                <w:rPrChange w:id="35" w:author="USER" w:date="2018-02-01T14:15:00Z">
                  <w:rPr>
                    <w:rFonts w:ascii="宋体" w:hAnsi="宋体" w:hint="eastAsia"/>
                    <w:b/>
                    <w:sz w:val="52"/>
                    <w:szCs w:val="52"/>
                  </w:rPr>
                </w:rPrChange>
              </w:rPr>
              <w:t>投资协议</w:t>
            </w:r>
            <w:proofErr w:type="spellEnd"/>
          </w:p>
        </w:tc>
        <w:tc>
          <w:tcPr>
            <w:tcW w:w="1294" w:type="dxa"/>
            <w:tcBorders>
              <w:top w:val="nil"/>
              <w:left w:val="nil"/>
              <w:bottom w:val="nil"/>
              <w:right w:val="nil"/>
            </w:tcBorders>
          </w:tcPr>
          <w:p w:rsidR="008D2A0C" w:rsidRPr="00016119" w:rsidRDefault="008D2A0C" w:rsidP="00413B56">
            <w:pPr>
              <w:pStyle w:val="COVERPAGE"/>
              <w:widowControl w:val="0"/>
              <w:spacing w:line="360" w:lineRule="auto"/>
              <w:jc w:val="both"/>
              <w:rPr>
                <w:rFonts w:ascii="宋体" w:hAnsi="宋体"/>
                <w:caps/>
                <w:sz w:val="10"/>
                <w:szCs w:val="10"/>
                <w:rPrChange w:id="36" w:author="USER" w:date="2018-02-01T14:15:00Z">
                  <w:rPr>
                    <w:rFonts w:ascii="宋体" w:hAnsi="宋体"/>
                    <w:caps/>
                    <w:sz w:val="52"/>
                    <w:szCs w:val="52"/>
                  </w:rPr>
                </w:rPrChange>
              </w:rPr>
            </w:pPr>
          </w:p>
        </w:tc>
      </w:tr>
      <w:tr w:rsidR="008D2A0C" w:rsidRPr="00016119" w:rsidTr="0049192C">
        <w:trPr>
          <w:trHeight w:val="47"/>
          <w:jc w:val="center"/>
        </w:trPr>
        <w:tc>
          <w:tcPr>
            <w:tcW w:w="9676" w:type="dxa"/>
            <w:gridSpan w:val="3"/>
            <w:tcBorders>
              <w:top w:val="nil"/>
              <w:left w:val="nil"/>
              <w:bottom w:val="nil"/>
              <w:right w:val="nil"/>
            </w:tcBorders>
          </w:tcPr>
          <w:p w:rsidR="00413B56" w:rsidRPr="00016119" w:rsidRDefault="00413B56" w:rsidP="00413B56">
            <w:pPr>
              <w:tabs>
                <w:tab w:val="left" w:pos="720"/>
                <w:tab w:val="left" w:pos="1440"/>
                <w:tab w:val="left" w:pos="2160"/>
                <w:tab w:val="left" w:pos="2880"/>
                <w:tab w:val="left" w:pos="5040"/>
                <w:tab w:val="left" w:pos="5760"/>
                <w:tab w:val="left" w:pos="6480"/>
                <w:tab w:val="left" w:pos="7200"/>
                <w:tab w:val="left" w:pos="8352"/>
              </w:tabs>
              <w:spacing w:line="360" w:lineRule="auto"/>
              <w:jc w:val="center"/>
              <w:rPr>
                <w:rFonts w:ascii="宋体" w:hAnsi="宋体"/>
                <w:sz w:val="10"/>
                <w:szCs w:val="10"/>
                <w:rPrChange w:id="37" w:author="USER" w:date="2018-02-01T14:15:00Z">
                  <w:rPr>
                    <w:rFonts w:ascii="宋体" w:hAnsi="宋体"/>
                    <w:sz w:val="24"/>
                  </w:rPr>
                </w:rPrChange>
              </w:rPr>
            </w:pPr>
          </w:p>
          <w:p w:rsidR="008D2A0C" w:rsidRPr="00016119" w:rsidRDefault="00674F55" w:rsidP="00447EA5">
            <w:pPr>
              <w:tabs>
                <w:tab w:val="left" w:pos="720"/>
                <w:tab w:val="left" w:pos="1440"/>
                <w:tab w:val="left" w:pos="2160"/>
                <w:tab w:val="left" w:pos="2880"/>
                <w:tab w:val="left" w:pos="5040"/>
                <w:tab w:val="left" w:pos="5760"/>
                <w:tab w:val="left" w:pos="6480"/>
                <w:tab w:val="left" w:pos="7200"/>
                <w:tab w:val="left" w:pos="8352"/>
              </w:tabs>
              <w:spacing w:line="360" w:lineRule="auto"/>
              <w:jc w:val="center"/>
              <w:rPr>
                <w:rStyle w:val="Char2"/>
                <w:sz w:val="10"/>
                <w:szCs w:val="10"/>
                <w:rPrChange w:id="38" w:author="USER" w:date="2018-02-01T14:15:00Z">
                  <w:rPr>
                    <w:rStyle w:val="Char2"/>
                    <w:lang w:val="en-GB" w:eastAsia="en-US"/>
                  </w:rPr>
                </w:rPrChange>
              </w:rPr>
            </w:pPr>
            <w:r w:rsidRPr="00674F55">
              <w:rPr>
                <w:rStyle w:val="Char2"/>
                <w:rFonts w:hint="eastAsia"/>
                <w:sz w:val="10"/>
                <w:szCs w:val="10"/>
                <w:rPrChange w:id="39" w:author="USER" w:date="2018-02-01T14:15:00Z">
                  <w:rPr>
                    <w:rStyle w:val="Char2"/>
                    <w:rFonts w:hint="eastAsia"/>
                  </w:rPr>
                </w:rPrChange>
              </w:rPr>
              <w:t>日期：</w:t>
            </w:r>
            <w:r w:rsidRPr="00674F55">
              <w:rPr>
                <w:rStyle w:val="Char2"/>
                <w:sz w:val="10"/>
                <w:szCs w:val="10"/>
                <w:rPrChange w:id="40" w:author="USER" w:date="2018-02-01T14:15:00Z">
                  <w:rPr>
                    <w:rStyle w:val="Char2"/>
                  </w:rPr>
                </w:rPrChange>
              </w:rPr>
              <w:t>2018</w:t>
            </w:r>
            <w:r w:rsidRPr="00674F55">
              <w:rPr>
                <w:rStyle w:val="Char2"/>
                <w:rFonts w:hint="eastAsia"/>
                <w:sz w:val="10"/>
                <w:szCs w:val="10"/>
                <w:rPrChange w:id="41" w:author="USER" w:date="2018-02-01T14:15:00Z">
                  <w:rPr>
                    <w:rStyle w:val="Char2"/>
                    <w:rFonts w:hint="eastAsia"/>
                  </w:rPr>
                </w:rPrChange>
              </w:rPr>
              <w:t>年【</w:t>
            </w:r>
            <w:r w:rsidRPr="00674F55">
              <w:rPr>
                <w:rStyle w:val="Char2"/>
                <w:sz w:val="10"/>
                <w:szCs w:val="10"/>
                <w:rPrChange w:id="42" w:author="USER" w:date="2018-02-01T14:15:00Z">
                  <w:rPr>
                    <w:rStyle w:val="Char2"/>
                  </w:rPr>
                </w:rPrChange>
              </w:rPr>
              <w:t>02</w:t>
            </w:r>
            <w:r w:rsidRPr="00674F55">
              <w:rPr>
                <w:rStyle w:val="Char2"/>
                <w:rFonts w:hint="eastAsia"/>
                <w:sz w:val="10"/>
                <w:szCs w:val="10"/>
                <w:rPrChange w:id="43" w:author="USER" w:date="2018-02-01T14:15:00Z">
                  <w:rPr>
                    <w:rStyle w:val="Char2"/>
                    <w:rFonts w:hint="eastAsia"/>
                  </w:rPr>
                </w:rPrChange>
              </w:rPr>
              <w:t>】月【</w:t>
            </w:r>
            <w:bookmarkStart w:id="44" w:name="_GoBack"/>
            <w:bookmarkEnd w:id="44"/>
            <w:r w:rsidRPr="00674F55">
              <w:rPr>
                <w:rStyle w:val="Char2"/>
                <w:rFonts w:hint="eastAsia"/>
                <w:sz w:val="10"/>
                <w:szCs w:val="10"/>
                <w:rPrChange w:id="45" w:author="USER" w:date="2018-02-01T14:15:00Z">
                  <w:rPr>
                    <w:rStyle w:val="Char2"/>
                    <w:rFonts w:hint="eastAsia"/>
                  </w:rPr>
                </w:rPrChange>
              </w:rPr>
              <w:t>】日</w:t>
            </w:r>
          </w:p>
        </w:tc>
      </w:tr>
    </w:tbl>
    <w:p w:rsidR="00851E8B" w:rsidRPr="00016119" w:rsidRDefault="00851E8B">
      <w:pPr>
        <w:spacing w:line="360" w:lineRule="auto"/>
        <w:jc w:val="center"/>
        <w:rPr>
          <w:rFonts w:ascii="宋体" w:hAnsi="宋体"/>
          <w:b/>
          <w:sz w:val="10"/>
          <w:szCs w:val="10"/>
          <w:rPrChange w:id="46" w:author="USER" w:date="2018-02-01T14:15:00Z">
            <w:rPr>
              <w:rFonts w:ascii="宋体" w:hAnsi="宋体"/>
              <w:b/>
              <w:sz w:val="28"/>
              <w:szCs w:val="28"/>
            </w:rPr>
          </w:rPrChange>
        </w:rPr>
      </w:pPr>
    </w:p>
    <w:p w:rsidR="00447EA5" w:rsidRPr="00016119" w:rsidRDefault="00447EA5">
      <w:pPr>
        <w:spacing w:line="360" w:lineRule="auto"/>
        <w:jc w:val="center"/>
        <w:rPr>
          <w:rFonts w:ascii="宋体" w:hAnsi="宋体"/>
          <w:b/>
          <w:sz w:val="10"/>
          <w:szCs w:val="10"/>
          <w:rPrChange w:id="47" w:author="USER" w:date="2018-02-01T14:15:00Z">
            <w:rPr>
              <w:rFonts w:ascii="宋体" w:hAnsi="宋体"/>
              <w:b/>
              <w:sz w:val="28"/>
              <w:szCs w:val="28"/>
            </w:rPr>
          </w:rPrChange>
        </w:rPr>
      </w:pPr>
    </w:p>
    <w:p w:rsidR="00466257" w:rsidRPr="00016119" w:rsidRDefault="00674F55">
      <w:pPr>
        <w:rPr>
          <w:rFonts w:ascii="宋体" w:hAnsi="宋体"/>
          <w:b/>
          <w:sz w:val="10"/>
          <w:szCs w:val="10"/>
          <w:rPrChange w:id="48" w:author="USER" w:date="2018-02-01T14:15:00Z">
            <w:rPr>
              <w:rFonts w:ascii="宋体" w:hAnsi="宋体"/>
              <w:b/>
              <w:sz w:val="28"/>
              <w:szCs w:val="28"/>
            </w:rPr>
          </w:rPrChange>
        </w:rPr>
      </w:pPr>
      <w:r w:rsidRPr="00674F55">
        <w:rPr>
          <w:rFonts w:ascii="宋体" w:hAnsi="宋体"/>
          <w:b/>
          <w:sz w:val="10"/>
          <w:szCs w:val="10"/>
          <w:rPrChange w:id="49" w:author="USER" w:date="2018-02-01T14:15:00Z">
            <w:rPr>
              <w:rFonts w:ascii="宋体" w:hAnsi="宋体"/>
              <w:b/>
              <w:sz w:val="28"/>
              <w:szCs w:val="28"/>
            </w:rPr>
          </w:rPrChange>
        </w:rPr>
        <w:br w:type="page"/>
      </w:r>
    </w:p>
    <w:p w:rsidR="008D2A0C" w:rsidRPr="00016119" w:rsidRDefault="00674F55">
      <w:pPr>
        <w:pStyle w:val="12"/>
        <w:tabs>
          <w:tab w:val="left" w:pos="1000"/>
        </w:tabs>
        <w:jc w:val="center"/>
        <w:rPr>
          <w:rFonts w:ascii="宋体" w:hAnsi="宋体"/>
          <w:b/>
          <w:sz w:val="10"/>
          <w:szCs w:val="10"/>
          <w:rPrChange w:id="50" w:author="USER" w:date="2018-02-01T14:15:00Z">
            <w:rPr>
              <w:rFonts w:ascii="宋体" w:hAnsi="宋体"/>
              <w:b/>
              <w:sz w:val="44"/>
              <w:szCs w:val="44"/>
            </w:rPr>
          </w:rPrChange>
        </w:rPr>
      </w:pPr>
      <w:r w:rsidRPr="00674F55">
        <w:rPr>
          <w:rFonts w:ascii="宋体" w:hAnsi="宋体" w:hint="eastAsia"/>
          <w:b/>
          <w:sz w:val="10"/>
          <w:szCs w:val="10"/>
          <w:rPrChange w:id="51" w:author="USER" w:date="2018-02-01T14:15:00Z">
            <w:rPr>
              <w:rFonts w:ascii="宋体" w:hAnsi="宋体" w:hint="eastAsia"/>
              <w:b/>
              <w:sz w:val="44"/>
              <w:szCs w:val="44"/>
            </w:rPr>
          </w:rPrChange>
        </w:rPr>
        <w:lastRenderedPageBreak/>
        <w:t>目录</w:t>
      </w:r>
    </w:p>
    <w:p w:rsidR="008D2A0C" w:rsidRPr="00016119" w:rsidRDefault="008D2A0C">
      <w:pPr>
        <w:rPr>
          <w:rStyle w:val="Char2"/>
          <w:sz w:val="10"/>
          <w:szCs w:val="10"/>
          <w:rPrChange w:id="52" w:author="USER" w:date="2018-02-01T14:15:00Z">
            <w:rPr>
              <w:rStyle w:val="Char2"/>
              <w:rFonts w:eastAsia="MS Song"/>
            </w:rPr>
          </w:rPrChange>
        </w:rPr>
      </w:pPr>
    </w:p>
    <w:p w:rsidR="00EF209D" w:rsidRPr="00016119" w:rsidRDefault="00674F55">
      <w:pPr>
        <w:pStyle w:val="12"/>
        <w:tabs>
          <w:tab w:val="left" w:pos="1000"/>
        </w:tabs>
        <w:rPr>
          <w:rFonts w:asciiTheme="minorHAnsi" w:eastAsiaTheme="minorEastAsia" w:hAnsiTheme="minorHAnsi" w:cstheme="minorBidi"/>
          <w:noProof/>
          <w:kern w:val="2"/>
          <w:sz w:val="10"/>
          <w:szCs w:val="10"/>
          <w:rPrChange w:id="53" w:author="USER" w:date="2018-02-01T14:15:00Z">
            <w:rPr>
              <w:rFonts w:asciiTheme="minorHAnsi" w:eastAsiaTheme="minorEastAsia" w:hAnsiTheme="minorHAnsi" w:cstheme="minorBidi"/>
              <w:noProof/>
              <w:kern w:val="2"/>
              <w:sz w:val="21"/>
              <w:szCs w:val="22"/>
            </w:rPr>
          </w:rPrChange>
        </w:rPr>
      </w:pPr>
      <w:r w:rsidRPr="00674F55">
        <w:rPr>
          <w:rFonts w:ascii="宋体" w:eastAsia="宋体" w:hAnsi="宋体"/>
          <w:b/>
          <w:sz w:val="10"/>
          <w:szCs w:val="10"/>
          <w:rPrChange w:id="54" w:author="USER" w:date="2018-02-01T14:15:00Z">
            <w:rPr>
              <w:rFonts w:ascii="宋体" w:eastAsia="宋体" w:hAnsi="宋体"/>
              <w:b/>
              <w:color w:val="0000FF"/>
              <w:szCs w:val="24"/>
              <w:u w:val="single"/>
            </w:rPr>
          </w:rPrChange>
        </w:rPr>
        <w:fldChar w:fldCharType="begin"/>
      </w:r>
      <w:r w:rsidRPr="00674F55">
        <w:rPr>
          <w:rFonts w:ascii="宋体" w:eastAsia="宋体" w:hAnsi="宋体"/>
          <w:b/>
          <w:sz w:val="10"/>
          <w:szCs w:val="10"/>
          <w:rPrChange w:id="55" w:author="USER" w:date="2018-02-01T14:15:00Z">
            <w:rPr>
              <w:rFonts w:ascii="宋体" w:eastAsia="宋体" w:hAnsi="宋体"/>
              <w:b/>
              <w:szCs w:val="24"/>
            </w:rPr>
          </w:rPrChange>
        </w:rPr>
        <w:instrText>TOC \o "1-2" \h \z \u</w:instrText>
      </w:r>
      <w:r w:rsidRPr="00674F55">
        <w:rPr>
          <w:rFonts w:ascii="宋体" w:eastAsia="宋体" w:hAnsi="宋体"/>
          <w:b/>
          <w:sz w:val="10"/>
          <w:szCs w:val="10"/>
          <w:rPrChange w:id="56" w:author="USER" w:date="2018-02-01T14:15:00Z">
            <w:rPr>
              <w:rFonts w:ascii="宋体" w:eastAsia="宋体" w:hAnsi="宋体"/>
              <w:b/>
              <w:color w:val="0000FF"/>
              <w:szCs w:val="24"/>
              <w:u w:val="single"/>
            </w:rPr>
          </w:rPrChange>
        </w:rPr>
        <w:fldChar w:fldCharType="separate"/>
      </w:r>
      <w:r w:rsidRPr="00674F55">
        <w:rPr>
          <w:sz w:val="10"/>
          <w:szCs w:val="10"/>
          <w:rPrChange w:id="57" w:author="USER" w:date="2018-02-01T14:15:00Z">
            <w:rPr>
              <w:color w:val="0000FF"/>
              <w:u w:val="single"/>
            </w:rPr>
          </w:rPrChange>
        </w:rPr>
        <w:fldChar w:fldCharType="begin"/>
      </w:r>
      <w:r w:rsidRPr="00674F55">
        <w:rPr>
          <w:sz w:val="10"/>
          <w:szCs w:val="10"/>
          <w:rPrChange w:id="58" w:author="USER" w:date="2018-02-01T14:15:00Z">
            <w:rPr>
              <w:rFonts w:ascii="宋体" w:hAnsi="宋体"/>
              <w:szCs w:val="24"/>
            </w:rPr>
          </w:rPrChange>
        </w:rPr>
        <w:instrText>HYPERLINK \l "_Toc505242687"</w:instrText>
      </w:r>
      <w:r w:rsidRPr="00674F55">
        <w:rPr>
          <w:sz w:val="10"/>
          <w:szCs w:val="10"/>
          <w:rPrChange w:id="59" w:author="USER" w:date="2018-02-01T14:15:00Z">
            <w:rPr>
              <w:color w:val="0000FF"/>
              <w:u w:val="single"/>
            </w:rPr>
          </w:rPrChange>
        </w:rPr>
        <w:fldChar w:fldCharType="separate"/>
      </w:r>
      <w:r w:rsidRPr="00674F55">
        <w:rPr>
          <w:rStyle w:val="a4"/>
          <w:rFonts w:hint="eastAsia"/>
          <w:b/>
          <w:noProof/>
          <w:sz w:val="10"/>
          <w:szCs w:val="10"/>
          <w:rPrChange w:id="60" w:author="USER" w:date="2018-02-01T14:15:00Z">
            <w:rPr>
              <w:rStyle w:val="a4"/>
              <w:rFonts w:hint="eastAsia"/>
              <w:b/>
              <w:noProof/>
            </w:rPr>
          </w:rPrChange>
        </w:rPr>
        <w:t>第1条</w:t>
      </w:r>
      <w:r w:rsidRPr="00674F55">
        <w:rPr>
          <w:rFonts w:asciiTheme="minorHAnsi" w:eastAsiaTheme="minorEastAsia" w:hAnsiTheme="minorHAnsi" w:cstheme="minorBidi"/>
          <w:noProof/>
          <w:kern w:val="2"/>
          <w:sz w:val="10"/>
          <w:szCs w:val="10"/>
          <w:rPrChange w:id="6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62" w:author="USER" w:date="2018-02-01T14:15:00Z">
            <w:rPr>
              <w:rStyle w:val="a4"/>
              <w:rFonts w:hint="eastAsia"/>
              <w:b/>
              <w:noProof/>
            </w:rPr>
          </w:rPrChange>
        </w:rPr>
        <w:t>定义与解释</w:t>
      </w:r>
      <w:r w:rsidRPr="00674F55">
        <w:rPr>
          <w:noProof/>
          <w:webHidden/>
          <w:sz w:val="10"/>
          <w:szCs w:val="10"/>
          <w:rPrChange w:id="63" w:author="USER" w:date="2018-02-01T14:15:00Z">
            <w:rPr>
              <w:noProof/>
              <w:webHidden/>
              <w:color w:val="0000FF"/>
              <w:u w:val="single"/>
            </w:rPr>
          </w:rPrChange>
        </w:rPr>
        <w:tab/>
      </w:r>
      <w:r w:rsidRPr="00674F55">
        <w:rPr>
          <w:noProof/>
          <w:webHidden/>
          <w:sz w:val="10"/>
          <w:szCs w:val="10"/>
          <w:rPrChange w:id="64" w:author="USER" w:date="2018-02-01T14:15:00Z">
            <w:rPr>
              <w:noProof/>
              <w:webHidden/>
              <w:color w:val="0000FF"/>
              <w:u w:val="single"/>
            </w:rPr>
          </w:rPrChange>
        </w:rPr>
        <w:fldChar w:fldCharType="begin"/>
      </w:r>
      <w:r w:rsidRPr="00674F55">
        <w:rPr>
          <w:noProof/>
          <w:webHidden/>
          <w:sz w:val="10"/>
          <w:szCs w:val="10"/>
          <w:rPrChange w:id="65" w:author="USER" w:date="2018-02-01T14:15:00Z">
            <w:rPr>
              <w:noProof/>
              <w:webHidden/>
              <w:color w:val="0000FF"/>
              <w:u w:val="single"/>
            </w:rPr>
          </w:rPrChange>
        </w:rPr>
        <w:instrText xml:space="preserve"> PAGEREF _Toc505242687 \h </w:instrText>
      </w:r>
      <w:r w:rsidRPr="00674F55">
        <w:rPr>
          <w:noProof/>
          <w:webHidden/>
          <w:sz w:val="10"/>
          <w:szCs w:val="10"/>
          <w:rPrChange w:id="66" w:author="USER" w:date="2018-02-01T14:15:00Z">
            <w:rPr>
              <w:noProof/>
              <w:webHidden/>
              <w:sz w:val="10"/>
              <w:szCs w:val="10"/>
            </w:rPr>
          </w:rPrChange>
        </w:rPr>
      </w:r>
      <w:r w:rsidRPr="00674F55">
        <w:rPr>
          <w:noProof/>
          <w:webHidden/>
          <w:sz w:val="10"/>
          <w:szCs w:val="10"/>
          <w:rPrChange w:id="67" w:author="USER" w:date="2018-02-01T14:15:00Z">
            <w:rPr>
              <w:noProof/>
              <w:webHidden/>
              <w:color w:val="0000FF"/>
              <w:u w:val="single"/>
            </w:rPr>
          </w:rPrChange>
        </w:rPr>
        <w:fldChar w:fldCharType="separate"/>
      </w:r>
      <w:r w:rsidRPr="00674F55">
        <w:rPr>
          <w:noProof/>
          <w:webHidden/>
          <w:sz w:val="10"/>
          <w:szCs w:val="10"/>
          <w:rPrChange w:id="68" w:author="USER" w:date="2018-02-01T14:15:00Z">
            <w:rPr>
              <w:noProof/>
              <w:webHidden/>
              <w:color w:val="0000FF"/>
              <w:u w:val="single"/>
            </w:rPr>
          </w:rPrChange>
        </w:rPr>
        <w:t>5</w:t>
      </w:r>
      <w:r w:rsidRPr="00674F55">
        <w:rPr>
          <w:noProof/>
          <w:webHidden/>
          <w:sz w:val="10"/>
          <w:szCs w:val="10"/>
          <w:rPrChange w:id="69" w:author="USER" w:date="2018-02-01T14:15:00Z">
            <w:rPr>
              <w:noProof/>
              <w:webHidden/>
              <w:color w:val="0000FF"/>
              <w:u w:val="single"/>
            </w:rPr>
          </w:rPrChange>
        </w:rPr>
        <w:fldChar w:fldCharType="end"/>
      </w:r>
      <w:r w:rsidRPr="00674F55">
        <w:rPr>
          <w:sz w:val="10"/>
          <w:szCs w:val="10"/>
          <w:rPrChange w:id="70"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71" w:author="USER" w:date="2018-02-01T14:15:00Z">
            <w:rPr>
              <w:rFonts w:asciiTheme="minorHAnsi" w:eastAsiaTheme="minorEastAsia" w:hAnsiTheme="minorHAnsi" w:cstheme="minorBidi"/>
              <w:noProof/>
              <w:kern w:val="2"/>
              <w:sz w:val="21"/>
              <w:szCs w:val="22"/>
            </w:rPr>
          </w:rPrChange>
        </w:rPr>
      </w:pPr>
      <w:r w:rsidRPr="00674F55">
        <w:rPr>
          <w:sz w:val="10"/>
          <w:szCs w:val="10"/>
          <w:rPrChange w:id="72" w:author="USER" w:date="2018-02-01T14:15:00Z">
            <w:rPr>
              <w:color w:val="0000FF"/>
              <w:u w:val="single"/>
            </w:rPr>
          </w:rPrChange>
        </w:rPr>
        <w:fldChar w:fldCharType="begin"/>
      </w:r>
      <w:r w:rsidRPr="00674F55">
        <w:rPr>
          <w:sz w:val="10"/>
          <w:szCs w:val="10"/>
          <w:rPrChange w:id="73" w:author="USER" w:date="2018-02-01T14:15:00Z">
            <w:rPr>
              <w:color w:val="0000FF"/>
              <w:u w:val="single"/>
            </w:rPr>
          </w:rPrChange>
        </w:rPr>
        <w:instrText>HYPERLINK \l "_Toc505242688"</w:instrText>
      </w:r>
      <w:r w:rsidRPr="00674F55">
        <w:rPr>
          <w:sz w:val="10"/>
          <w:szCs w:val="10"/>
          <w:rPrChange w:id="74" w:author="USER" w:date="2018-02-01T14:15:00Z">
            <w:rPr>
              <w:color w:val="0000FF"/>
              <w:u w:val="single"/>
            </w:rPr>
          </w:rPrChange>
        </w:rPr>
        <w:fldChar w:fldCharType="separate"/>
      </w:r>
      <w:r w:rsidRPr="00674F55">
        <w:rPr>
          <w:rStyle w:val="a4"/>
          <w:b/>
          <w:noProof/>
          <w:sz w:val="10"/>
          <w:szCs w:val="10"/>
          <w:rPrChange w:id="75" w:author="USER" w:date="2018-02-01T14:15:00Z">
            <w:rPr>
              <w:rStyle w:val="a4"/>
              <w:b/>
              <w:noProof/>
            </w:rPr>
          </w:rPrChange>
        </w:rPr>
        <w:t>1.1</w:t>
      </w:r>
      <w:r w:rsidRPr="00674F55">
        <w:rPr>
          <w:rFonts w:asciiTheme="minorHAnsi" w:eastAsiaTheme="minorEastAsia" w:hAnsiTheme="minorHAnsi" w:cstheme="minorBidi"/>
          <w:noProof/>
          <w:kern w:val="2"/>
          <w:sz w:val="10"/>
          <w:szCs w:val="10"/>
          <w:rPrChange w:id="7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77" w:author="USER" w:date="2018-02-01T14:15:00Z">
            <w:rPr>
              <w:rStyle w:val="a4"/>
              <w:rFonts w:hint="eastAsia"/>
              <w:b/>
              <w:noProof/>
            </w:rPr>
          </w:rPrChange>
        </w:rPr>
        <w:t>定义</w:t>
      </w:r>
      <w:r w:rsidRPr="00674F55">
        <w:rPr>
          <w:noProof/>
          <w:webHidden/>
          <w:sz w:val="10"/>
          <w:szCs w:val="10"/>
          <w:rPrChange w:id="78" w:author="USER" w:date="2018-02-01T14:15:00Z">
            <w:rPr>
              <w:noProof/>
              <w:webHidden/>
              <w:color w:val="0000FF"/>
              <w:u w:val="single"/>
            </w:rPr>
          </w:rPrChange>
        </w:rPr>
        <w:tab/>
      </w:r>
      <w:r w:rsidRPr="00674F55">
        <w:rPr>
          <w:noProof/>
          <w:webHidden/>
          <w:sz w:val="10"/>
          <w:szCs w:val="10"/>
          <w:rPrChange w:id="79" w:author="USER" w:date="2018-02-01T14:15:00Z">
            <w:rPr>
              <w:noProof/>
              <w:webHidden/>
              <w:color w:val="0000FF"/>
              <w:u w:val="single"/>
            </w:rPr>
          </w:rPrChange>
        </w:rPr>
        <w:fldChar w:fldCharType="begin"/>
      </w:r>
      <w:r w:rsidRPr="00674F55">
        <w:rPr>
          <w:noProof/>
          <w:webHidden/>
          <w:sz w:val="10"/>
          <w:szCs w:val="10"/>
          <w:rPrChange w:id="80" w:author="USER" w:date="2018-02-01T14:15:00Z">
            <w:rPr>
              <w:noProof/>
              <w:webHidden/>
              <w:color w:val="0000FF"/>
              <w:u w:val="single"/>
            </w:rPr>
          </w:rPrChange>
        </w:rPr>
        <w:instrText xml:space="preserve"> PAGEREF _Toc505242688 \h </w:instrText>
      </w:r>
      <w:r w:rsidRPr="00674F55">
        <w:rPr>
          <w:noProof/>
          <w:webHidden/>
          <w:sz w:val="10"/>
          <w:szCs w:val="10"/>
          <w:rPrChange w:id="81" w:author="USER" w:date="2018-02-01T14:15:00Z">
            <w:rPr>
              <w:noProof/>
              <w:webHidden/>
              <w:sz w:val="10"/>
              <w:szCs w:val="10"/>
            </w:rPr>
          </w:rPrChange>
        </w:rPr>
      </w:r>
      <w:r w:rsidRPr="00674F55">
        <w:rPr>
          <w:noProof/>
          <w:webHidden/>
          <w:sz w:val="10"/>
          <w:szCs w:val="10"/>
          <w:rPrChange w:id="82" w:author="USER" w:date="2018-02-01T14:15:00Z">
            <w:rPr>
              <w:noProof/>
              <w:webHidden/>
              <w:color w:val="0000FF"/>
              <w:u w:val="single"/>
            </w:rPr>
          </w:rPrChange>
        </w:rPr>
        <w:fldChar w:fldCharType="separate"/>
      </w:r>
      <w:r w:rsidRPr="00674F55">
        <w:rPr>
          <w:noProof/>
          <w:webHidden/>
          <w:sz w:val="10"/>
          <w:szCs w:val="10"/>
          <w:rPrChange w:id="83" w:author="USER" w:date="2018-02-01T14:15:00Z">
            <w:rPr>
              <w:noProof/>
              <w:webHidden/>
              <w:color w:val="0000FF"/>
              <w:u w:val="single"/>
            </w:rPr>
          </w:rPrChange>
        </w:rPr>
        <w:t>5</w:t>
      </w:r>
      <w:r w:rsidRPr="00674F55">
        <w:rPr>
          <w:noProof/>
          <w:webHidden/>
          <w:sz w:val="10"/>
          <w:szCs w:val="10"/>
          <w:rPrChange w:id="84" w:author="USER" w:date="2018-02-01T14:15:00Z">
            <w:rPr>
              <w:noProof/>
              <w:webHidden/>
              <w:color w:val="0000FF"/>
              <w:u w:val="single"/>
            </w:rPr>
          </w:rPrChange>
        </w:rPr>
        <w:fldChar w:fldCharType="end"/>
      </w:r>
      <w:r w:rsidRPr="00674F55">
        <w:rPr>
          <w:sz w:val="10"/>
          <w:szCs w:val="10"/>
          <w:rPrChange w:id="8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86" w:author="USER" w:date="2018-02-01T14:15:00Z">
            <w:rPr>
              <w:rFonts w:asciiTheme="minorHAnsi" w:eastAsiaTheme="minorEastAsia" w:hAnsiTheme="minorHAnsi" w:cstheme="minorBidi"/>
              <w:noProof/>
              <w:kern w:val="2"/>
              <w:sz w:val="21"/>
              <w:szCs w:val="22"/>
            </w:rPr>
          </w:rPrChange>
        </w:rPr>
      </w:pPr>
      <w:r w:rsidRPr="00674F55">
        <w:rPr>
          <w:sz w:val="10"/>
          <w:szCs w:val="10"/>
          <w:rPrChange w:id="87" w:author="USER" w:date="2018-02-01T14:15:00Z">
            <w:rPr>
              <w:color w:val="0000FF"/>
              <w:u w:val="single"/>
            </w:rPr>
          </w:rPrChange>
        </w:rPr>
        <w:fldChar w:fldCharType="begin"/>
      </w:r>
      <w:r w:rsidRPr="00674F55">
        <w:rPr>
          <w:sz w:val="10"/>
          <w:szCs w:val="10"/>
          <w:rPrChange w:id="88" w:author="USER" w:date="2018-02-01T14:15:00Z">
            <w:rPr>
              <w:color w:val="0000FF"/>
              <w:u w:val="single"/>
            </w:rPr>
          </w:rPrChange>
        </w:rPr>
        <w:instrText>HYPERLINK \l "_Toc505242689"</w:instrText>
      </w:r>
      <w:r w:rsidRPr="00674F55">
        <w:rPr>
          <w:sz w:val="10"/>
          <w:szCs w:val="10"/>
          <w:rPrChange w:id="89" w:author="USER" w:date="2018-02-01T14:15:00Z">
            <w:rPr>
              <w:color w:val="0000FF"/>
              <w:u w:val="single"/>
            </w:rPr>
          </w:rPrChange>
        </w:rPr>
        <w:fldChar w:fldCharType="separate"/>
      </w:r>
      <w:r w:rsidRPr="00674F55">
        <w:rPr>
          <w:rStyle w:val="a4"/>
          <w:b/>
          <w:noProof/>
          <w:sz w:val="10"/>
          <w:szCs w:val="10"/>
          <w:rPrChange w:id="90" w:author="USER" w:date="2018-02-01T14:15:00Z">
            <w:rPr>
              <w:rStyle w:val="a4"/>
              <w:b/>
              <w:noProof/>
            </w:rPr>
          </w:rPrChange>
        </w:rPr>
        <w:t>1.2</w:t>
      </w:r>
      <w:r w:rsidRPr="00674F55">
        <w:rPr>
          <w:rFonts w:asciiTheme="minorHAnsi" w:eastAsiaTheme="minorEastAsia" w:hAnsiTheme="minorHAnsi" w:cstheme="minorBidi"/>
          <w:noProof/>
          <w:kern w:val="2"/>
          <w:sz w:val="10"/>
          <w:szCs w:val="10"/>
          <w:rPrChange w:id="9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92" w:author="USER" w:date="2018-02-01T14:15:00Z">
            <w:rPr>
              <w:rStyle w:val="a4"/>
              <w:rFonts w:hint="eastAsia"/>
              <w:b/>
              <w:noProof/>
            </w:rPr>
          </w:rPrChange>
        </w:rPr>
        <w:t>解释</w:t>
      </w:r>
      <w:r w:rsidRPr="00674F55">
        <w:rPr>
          <w:noProof/>
          <w:webHidden/>
          <w:sz w:val="10"/>
          <w:szCs w:val="10"/>
          <w:rPrChange w:id="93" w:author="USER" w:date="2018-02-01T14:15:00Z">
            <w:rPr>
              <w:noProof/>
              <w:webHidden/>
              <w:color w:val="0000FF"/>
              <w:u w:val="single"/>
            </w:rPr>
          </w:rPrChange>
        </w:rPr>
        <w:tab/>
      </w:r>
      <w:r w:rsidRPr="00674F55">
        <w:rPr>
          <w:noProof/>
          <w:webHidden/>
          <w:sz w:val="10"/>
          <w:szCs w:val="10"/>
          <w:rPrChange w:id="94" w:author="USER" w:date="2018-02-01T14:15:00Z">
            <w:rPr>
              <w:noProof/>
              <w:webHidden/>
              <w:color w:val="0000FF"/>
              <w:u w:val="single"/>
            </w:rPr>
          </w:rPrChange>
        </w:rPr>
        <w:fldChar w:fldCharType="begin"/>
      </w:r>
      <w:r w:rsidRPr="00674F55">
        <w:rPr>
          <w:noProof/>
          <w:webHidden/>
          <w:sz w:val="10"/>
          <w:szCs w:val="10"/>
          <w:rPrChange w:id="95" w:author="USER" w:date="2018-02-01T14:15:00Z">
            <w:rPr>
              <w:noProof/>
              <w:webHidden/>
              <w:color w:val="0000FF"/>
              <w:u w:val="single"/>
            </w:rPr>
          </w:rPrChange>
        </w:rPr>
        <w:instrText xml:space="preserve"> PAGEREF _Toc505242689 \h </w:instrText>
      </w:r>
      <w:r w:rsidRPr="00674F55">
        <w:rPr>
          <w:noProof/>
          <w:webHidden/>
          <w:sz w:val="10"/>
          <w:szCs w:val="10"/>
          <w:rPrChange w:id="96" w:author="USER" w:date="2018-02-01T14:15:00Z">
            <w:rPr>
              <w:noProof/>
              <w:webHidden/>
              <w:sz w:val="10"/>
              <w:szCs w:val="10"/>
            </w:rPr>
          </w:rPrChange>
        </w:rPr>
      </w:r>
      <w:r w:rsidRPr="00674F55">
        <w:rPr>
          <w:noProof/>
          <w:webHidden/>
          <w:sz w:val="10"/>
          <w:szCs w:val="10"/>
          <w:rPrChange w:id="97" w:author="USER" w:date="2018-02-01T14:15:00Z">
            <w:rPr>
              <w:noProof/>
              <w:webHidden/>
              <w:color w:val="0000FF"/>
              <w:u w:val="single"/>
            </w:rPr>
          </w:rPrChange>
        </w:rPr>
        <w:fldChar w:fldCharType="separate"/>
      </w:r>
      <w:r w:rsidRPr="00674F55">
        <w:rPr>
          <w:noProof/>
          <w:webHidden/>
          <w:sz w:val="10"/>
          <w:szCs w:val="10"/>
          <w:rPrChange w:id="98" w:author="USER" w:date="2018-02-01T14:15:00Z">
            <w:rPr>
              <w:noProof/>
              <w:webHidden/>
              <w:color w:val="0000FF"/>
              <w:u w:val="single"/>
            </w:rPr>
          </w:rPrChange>
        </w:rPr>
        <w:t>6</w:t>
      </w:r>
      <w:r w:rsidRPr="00674F55">
        <w:rPr>
          <w:noProof/>
          <w:webHidden/>
          <w:sz w:val="10"/>
          <w:szCs w:val="10"/>
          <w:rPrChange w:id="99" w:author="USER" w:date="2018-02-01T14:15:00Z">
            <w:rPr>
              <w:noProof/>
              <w:webHidden/>
              <w:color w:val="0000FF"/>
              <w:u w:val="single"/>
            </w:rPr>
          </w:rPrChange>
        </w:rPr>
        <w:fldChar w:fldCharType="end"/>
      </w:r>
      <w:r w:rsidRPr="00674F55">
        <w:rPr>
          <w:sz w:val="10"/>
          <w:szCs w:val="10"/>
          <w:rPrChange w:id="100" w:author="USER" w:date="2018-02-01T14:15:00Z">
            <w:rPr>
              <w:color w:val="0000FF"/>
              <w:u w:val="single"/>
            </w:rPr>
          </w:rPrChange>
        </w:rPr>
        <w:fldChar w:fldCharType="end"/>
      </w:r>
    </w:p>
    <w:p w:rsidR="00EF209D" w:rsidRPr="00016119" w:rsidRDefault="00674F55">
      <w:pPr>
        <w:pStyle w:val="12"/>
        <w:tabs>
          <w:tab w:val="left" w:pos="1000"/>
        </w:tabs>
        <w:rPr>
          <w:rFonts w:asciiTheme="minorHAnsi" w:eastAsiaTheme="minorEastAsia" w:hAnsiTheme="minorHAnsi" w:cstheme="minorBidi"/>
          <w:noProof/>
          <w:kern w:val="2"/>
          <w:sz w:val="10"/>
          <w:szCs w:val="10"/>
          <w:rPrChange w:id="101" w:author="USER" w:date="2018-02-01T14:15:00Z">
            <w:rPr>
              <w:rFonts w:asciiTheme="minorHAnsi" w:eastAsiaTheme="minorEastAsia" w:hAnsiTheme="minorHAnsi" w:cstheme="minorBidi"/>
              <w:noProof/>
              <w:kern w:val="2"/>
              <w:sz w:val="21"/>
              <w:szCs w:val="22"/>
            </w:rPr>
          </w:rPrChange>
        </w:rPr>
      </w:pPr>
      <w:r w:rsidRPr="00674F55">
        <w:rPr>
          <w:sz w:val="10"/>
          <w:szCs w:val="10"/>
          <w:rPrChange w:id="102" w:author="USER" w:date="2018-02-01T14:15:00Z">
            <w:rPr>
              <w:color w:val="0000FF"/>
              <w:u w:val="single"/>
            </w:rPr>
          </w:rPrChange>
        </w:rPr>
        <w:fldChar w:fldCharType="begin"/>
      </w:r>
      <w:r w:rsidRPr="00674F55">
        <w:rPr>
          <w:sz w:val="10"/>
          <w:szCs w:val="10"/>
          <w:rPrChange w:id="103" w:author="USER" w:date="2018-02-01T14:15:00Z">
            <w:rPr>
              <w:color w:val="0000FF"/>
              <w:u w:val="single"/>
            </w:rPr>
          </w:rPrChange>
        </w:rPr>
        <w:instrText>HYPERLINK \l "_Toc505242690"</w:instrText>
      </w:r>
      <w:r w:rsidRPr="00674F55">
        <w:rPr>
          <w:sz w:val="10"/>
          <w:szCs w:val="10"/>
          <w:rPrChange w:id="104" w:author="USER" w:date="2018-02-01T14:15:00Z">
            <w:rPr>
              <w:color w:val="0000FF"/>
              <w:u w:val="single"/>
            </w:rPr>
          </w:rPrChange>
        </w:rPr>
        <w:fldChar w:fldCharType="separate"/>
      </w:r>
      <w:r w:rsidRPr="00674F55">
        <w:rPr>
          <w:rStyle w:val="a4"/>
          <w:rFonts w:hint="eastAsia"/>
          <w:b/>
          <w:noProof/>
          <w:sz w:val="10"/>
          <w:szCs w:val="10"/>
          <w:rPrChange w:id="105" w:author="USER" w:date="2018-02-01T14:15:00Z">
            <w:rPr>
              <w:rStyle w:val="a4"/>
              <w:rFonts w:hint="eastAsia"/>
              <w:b/>
              <w:noProof/>
            </w:rPr>
          </w:rPrChange>
        </w:rPr>
        <w:t>第2条</w:t>
      </w:r>
      <w:r w:rsidRPr="00674F55">
        <w:rPr>
          <w:rFonts w:asciiTheme="minorHAnsi" w:eastAsiaTheme="minorEastAsia" w:hAnsiTheme="minorHAnsi" w:cstheme="minorBidi"/>
          <w:noProof/>
          <w:kern w:val="2"/>
          <w:sz w:val="10"/>
          <w:szCs w:val="10"/>
          <w:rPrChange w:id="10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07" w:author="USER" w:date="2018-02-01T14:15:00Z">
            <w:rPr>
              <w:rStyle w:val="a4"/>
              <w:rFonts w:hint="eastAsia"/>
              <w:b/>
              <w:noProof/>
            </w:rPr>
          </w:rPrChange>
        </w:rPr>
        <w:t>增资前的交易</w:t>
      </w:r>
      <w:r w:rsidRPr="00674F55">
        <w:rPr>
          <w:noProof/>
          <w:webHidden/>
          <w:sz w:val="10"/>
          <w:szCs w:val="10"/>
          <w:rPrChange w:id="108" w:author="USER" w:date="2018-02-01T14:15:00Z">
            <w:rPr>
              <w:noProof/>
              <w:webHidden/>
              <w:color w:val="0000FF"/>
              <w:u w:val="single"/>
            </w:rPr>
          </w:rPrChange>
        </w:rPr>
        <w:tab/>
      </w:r>
      <w:r w:rsidRPr="00674F55">
        <w:rPr>
          <w:noProof/>
          <w:webHidden/>
          <w:sz w:val="10"/>
          <w:szCs w:val="10"/>
          <w:rPrChange w:id="109" w:author="USER" w:date="2018-02-01T14:15:00Z">
            <w:rPr>
              <w:noProof/>
              <w:webHidden/>
              <w:color w:val="0000FF"/>
              <w:u w:val="single"/>
            </w:rPr>
          </w:rPrChange>
        </w:rPr>
        <w:fldChar w:fldCharType="begin"/>
      </w:r>
      <w:r w:rsidRPr="00674F55">
        <w:rPr>
          <w:noProof/>
          <w:webHidden/>
          <w:sz w:val="10"/>
          <w:szCs w:val="10"/>
          <w:rPrChange w:id="110" w:author="USER" w:date="2018-02-01T14:15:00Z">
            <w:rPr>
              <w:noProof/>
              <w:webHidden/>
              <w:color w:val="0000FF"/>
              <w:u w:val="single"/>
            </w:rPr>
          </w:rPrChange>
        </w:rPr>
        <w:instrText xml:space="preserve"> PAGEREF _Toc505242690 \h </w:instrText>
      </w:r>
      <w:r w:rsidRPr="00674F55">
        <w:rPr>
          <w:noProof/>
          <w:webHidden/>
          <w:sz w:val="10"/>
          <w:szCs w:val="10"/>
          <w:rPrChange w:id="111" w:author="USER" w:date="2018-02-01T14:15:00Z">
            <w:rPr>
              <w:noProof/>
              <w:webHidden/>
              <w:sz w:val="10"/>
              <w:szCs w:val="10"/>
            </w:rPr>
          </w:rPrChange>
        </w:rPr>
      </w:r>
      <w:r w:rsidRPr="00674F55">
        <w:rPr>
          <w:noProof/>
          <w:webHidden/>
          <w:sz w:val="10"/>
          <w:szCs w:val="10"/>
          <w:rPrChange w:id="112" w:author="USER" w:date="2018-02-01T14:15:00Z">
            <w:rPr>
              <w:noProof/>
              <w:webHidden/>
              <w:color w:val="0000FF"/>
              <w:u w:val="single"/>
            </w:rPr>
          </w:rPrChange>
        </w:rPr>
        <w:fldChar w:fldCharType="separate"/>
      </w:r>
      <w:r w:rsidRPr="00674F55">
        <w:rPr>
          <w:noProof/>
          <w:webHidden/>
          <w:sz w:val="10"/>
          <w:szCs w:val="10"/>
          <w:rPrChange w:id="113" w:author="USER" w:date="2018-02-01T14:15:00Z">
            <w:rPr>
              <w:noProof/>
              <w:webHidden/>
              <w:color w:val="0000FF"/>
              <w:u w:val="single"/>
            </w:rPr>
          </w:rPrChange>
        </w:rPr>
        <w:t>6</w:t>
      </w:r>
      <w:r w:rsidRPr="00674F55">
        <w:rPr>
          <w:noProof/>
          <w:webHidden/>
          <w:sz w:val="10"/>
          <w:szCs w:val="10"/>
          <w:rPrChange w:id="114" w:author="USER" w:date="2018-02-01T14:15:00Z">
            <w:rPr>
              <w:noProof/>
              <w:webHidden/>
              <w:color w:val="0000FF"/>
              <w:u w:val="single"/>
            </w:rPr>
          </w:rPrChange>
        </w:rPr>
        <w:fldChar w:fldCharType="end"/>
      </w:r>
      <w:r w:rsidRPr="00674F55">
        <w:rPr>
          <w:sz w:val="10"/>
          <w:szCs w:val="10"/>
          <w:rPrChange w:id="11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116" w:author="USER" w:date="2018-02-01T14:15:00Z">
            <w:rPr>
              <w:rFonts w:asciiTheme="minorHAnsi" w:eastAsiaTheme="minorEastAsia" w:hAnsiTheme="minorHAnsi" w:cstheme="minorBidi"/>
              <w:noProof/>
              <w:kern w:val="2"/>
              <w:sz w:val="21"/>
              <w:szCs w:val="22"/>
            </w:rPr>
          </w:rPrChange>
        </w:rPr>
      </w:pPr>
      <w:r w:rsidRPr="00674F55">
        <w:rPr>
          <w:sz w:val="10"/>
          <w:szCs w:val="10"/>
          <w:rPrChange w:id="117" w:author="USER" w:date="2018-02-01T14:15:00Z">
            <w:rPr>
              <w:color w:val="0000FF"/>
              <w:u w:val="single"/>
            </w:rPr>
          </w:rPrChange>
        </w:rPr>
        <w:fldChar w:fldCharType="begin"/>
      </w:r>
      <w:r w:rsidRPr="00674F55">
        <w:rPr>
          <w:sz w:val="10"/>
          <w:szCs w:val="10"/>
          <w:rPrChange w:id="118" w:author="USER" w:date="2018-02-01T14:15:00Z">
            <w:rPr>
              <w:color w:val="0000FF"/>
              <w:u w:val="single"/>
            </w:rPr>
          </w:rPrChange>
        </w:rPr>
        <w:instrText>HYPERLINK \l "_Toc505242691"</w:instrText>
      </w:r>
      <w:r w:rsidRPr="00674F55">
        <w:rPr>
          <w:sz w:val="10"/>
          <w:szCs w:val="10"/>
          <w:rPrChange w:id="119" w:author="USER" w:date="2018-02-01T14:15:00Z">
            <w:rPr>
              <w:color w:val="0000FF"/>
              <w:u w:val="single"/>
            </w:rPr>
          </w:rPrChange>
        </w:rPr>
        <w:fldChar w:fldCharType="separate"/>
      </w:r>
      <w:r w:rsidRPr="00674F55">
        <w:rPr>
          <w:rStyle w:val="a4"/>
          <w:b/>
          <w:noProof/>
          <w:sz w:val="10"/>
          <w:szCs w:val="10"/>
          <w:rPrChange w:id="120" w:author="USER" w:date="2018-02-01T14:15:00Z">
            <w:rPr>
              <w:rStyle w:val="a4"/>
              <w:b/>
              <w:noProof/>
            </w:rPr>
          </w:rPrChange>
        </w:rPr>
        <w:t>2.1</w:t>
      </w:r>
      <w:r w:rsidRPr="00674F55">
        <w:rPr>
          <w:rFonts w:asciiTheme="minorHAnsi" w:eastAsiaTheme="minorEastAsia" w:hAnsiTheme="minorHAnsi" w:cstheme="minorBidi"/>
          <w:noProof/>
          <w:kern w:val="2"/>
          <w:sz w:val="10"/>
          <w:szCs w:val="10"/>
          <w:rPrChange w:id="12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22" w:author="USER" w:date="2018-02-01T14:15:00Z">
            <w:rPr>
              <w:rStyle w:val="a4"/>
              <w:rFonts w:hint="eastAsia"/>
              <w:b/>
              <w:noProof/>
            </w:rPr>
          </w:rPrChange>
        </w:rPr>
        <w:t>受让股权</w:t>
      </w:r>
      <w:r w:rsidRPr="00674F55">
        <w:rPr>
          <w:noProof/>
          <w:webHidden/>
          <w:sz w:val="10"/>
          <w:szCs w:val="10"/>
          <w:rPrChange w:id="123" w:author="USER" w:date="2018-02-01T14:15:00Z">
            <w:rPr>
              <w:noProof/>
              <w:webHidden/>
              <w:color w:val="0000FF"/>
              <w:u w:val="single"/>
            </w:rPr>
          </w:rPrChange>
        </w:rPr>
        <w:tab/>
      </w:r>
      <w:r w:rsidRPr="00674F55">
        <w:rPr>
          <w:noProof/>
          <w:webHidden/>
          <w:sz w:val="10"/>
          <w:szCs w:val="10"/>
          <w:rPrChange w:id="124" w:author="USER" w:date="2018-02-01T14:15:00Z">
            <w:rPr>
              <w:noProof/>
              <w:webHidden/>
              <w:color w:val="0000FF"/>
              <w:u w:val="single"/>
            </w:rPr>
          </w:rPrChange>
        </w:rPr>
        <w:fldChar w:fldCharType="begin"/>
      </w:r>
      <w:r w:rsidRPr="00674F55">
        <w:rPr>
          <w:noProof/>
          <w:webHidden/>
          <w:sz w:val="10"/>
          <w:szCs w:val="10"/>
          <w:rPrChange w:id="125" w:author="USER" w:date="2018-02-01T14:15:00Z">
            <w:rPr>
              <w:noProof/>
              <w:webHidden/>
              <w:color w:val="0000FF"/>
              <w:u w:val="single"/>
            </w:rPr>
          </w:rPrChange>
        </w:rPr>
        <w:instrText xml:space="preserve"> PAGEREF _Toc505242691 \h </w:instrText>
      </w:r>
      <w:r w:rsidRPr="00674F55">
        <w:rPr>
          <w:noProof/>
          <w:webHidden/>
          <w:sz w:val="10"/>
          <w:szCs w:val="10"/>
          <w:rPrChange w:id="126" w:author="USER" w:date="2018-02-01T14:15:00Z">
            <w:rPr>
              <w:noProof/>
              <w:webHidden/>
              <w:sz w:val="10"/>
              <w:szCs w:val="10"/>
            </w:rPr>
          </w:rPrChange>
        </w:rPr>
      </w:r>
      <w:r w:rsidRPr="00674F55">
        <w:rPr>
          <w:noProof/>
          <w:webHidden/>
          <w:sz w:val="10"/>
          <w:szCs w:val="10"/>
          <w:rPrChange w:id="127" w:author="USER" w:date="2018-02-01T14:15:00Z">
            <w:rPr>
              <w:noProof/>
              <w:webHidden/>
              <w:color w:val="0000FF"/>
              <w:u w:val="single"/>
            </w:rPr>
          </w:rPrChange>
        </w:rPr>
        <w:fldChar w:fldCharType="separate"/>
      </w:r>
      <w:r w:rsidRPr="00674F55">
        <w:rPr>
          <w:noProof/>
          <w:webHidden/>
          <w:sz w:val="10"/>
          <w:szCs w:val="10"/>
          <w:rPrChange w:id="128" w:author="USER" w:date="2018-02-01T14:15:00Z">
            <w:rPr>
              <w:noProof/>
              <w:webHidden/>
              <w:color w:val="0000FF"/>
              <w:u w:val="single"/>
            </w:rPr>
          </w:rPrChange>
        </w:rPr>
        <w:t>6</w:t>
      </w:r>
      <w:r w:rsidRPr="00674F55">
        <w:rPr>
          <w:noProof/>
          <w:webHidden/>
          <w:sz w:val="10"/>
          <w:szCs w:val="10"/>
          <w:rPrChange w:id="129" w:author="USER" w:date="2018-02-01T14:15:00Z">
            <w:rPr>
              <w:noProof/>
              <w:webHidden/>
              <w:color w:val="0000FF"/>
              <w:u w:val="single"/>
            </w:rPr>
          </w:rPrChange>
        </w:rPr>
        <w:fldChar w:fldCharType="end"/>
      </w:r>
      <w:r w:rsidRPr="00674F55">
        <w:rPr>
          <w:sz w:val="10"/>
          <w:szCs w:val="10"/>
          <w:rPrChange w:id="130" w:author="USER" w:date="2018-02-01T14:15:00Z">
            <w:rPr>
              <w:color w:val="0000FF"/>
              <w:u w:val="single"/>
            </w:rPr>
          </w:rPrChange>
        </w:rPr>
        <w:fldChar w:fldCharType="end"/>
      </w:r>
    </w:p>
    <w:p w:rsidR="00EF209D" w:rsidRPr="00016119" w:rsidRDefault="00674F55">
      <w:pPr>
        <w:pStyle w:val="12"/>
        <w:tabs>
          <w:tab w:val="left" w:pos="1000"/>
        </w:tabs>
        <w:rPr>
          <w:rFonts w:asciiTheme="minorHAnsi" w:eastAsiaTheme="minorEastAsia" w:hAnsiTheme="minorHAnsi" w:cstheme="minorBidi"/>
          <w:noProof/>
          <w:kern w:val="2"/>
          <w:sz w:val="10"/>
          <w:szCs w:val="10"/>
          <w:rPrChange w:id="131" w:author="USER" w:date="2018-02-01T14:15:00Z">
            <w:rPr>
              <w:rFonts w:asciiTheme="minorHAnsi" w:eastAsiaTheme="minorEastAsia" w:hAnsiTheme="minorHAnsi" w:cstheme="minorBidi"/>
              <w:noProof/>
              <w:kern w:val="2"/>
              <w:sz w:val="21"/>
              <w:szCs w:val="22"/>
            </w:rPr>
          </w:rPrChange>
        </w:rPr>
      </w:pPr>
      <w:r w:rsidRPr="00674F55">
        <w:rPr>
          <w:sz w:val="10"/>
          <w:szCs w:val="10"/>
          <w:rPrChange w:id="132" w:author="USER" w:date="2018-02-01T14:15:00Z">
            <w:rPr>
              <w:color w:val="0000FF"/>
              <w:u w:val="single"/>
            </w:rPr>
          </w:rPrChange>
        </w:rPr>
        <w:fldChar w:fldCharType="begin"/>
      </w:r>
      <w:r w:rsidRPr="00674F55">
        <w:rPr>
          <w:sz w:val="10"/>
          <w:szCs w:val="10"/>
          <w:rPrChange w:id="133" w:author="USER" w:date="2018-02-01T14:15:00Z">
            <w:rPr>
              <w:color w:val="0000FF"/>
              <w:u w:val="single"/>
            </w:rPr>
          </w:rPrChange>
        </w:rPr>
        <w:instrText>HYPERLINK \l "_Toc505242692"</w:instrText>
      </w:r>
      <w:r w:rsidRPr="00674F55">
        <w:rPr>
          <w:sz w:val="10"/>
          <w:szCs w:val="10"/>
          <w:rPrChange w:id="134" w:author="USER" w:date="2018-02-01T14:15:00Z">
            <w:rPr>
              <w:color w:val="0000FF"/>
              <w:u w:val="single"/>
            </w:rPr>
          </w:rPrChange>
        </w:rPr>
        <w:fldChar w:fldCharType="separate"/>
      </w:r>
      <w:r w:rsidRPr="00674F55">
        <w:rPr>
          <w:rStyle w:val="a4"/>
          <w:rFonts w:hint="eastAsia"/>
          <w:b/>
          <w:noProof/>
          <w:sz w:val="10"/>
          <w:szCs w:val="10"/>
          <w:rPrChange w:id="135" w:author="USER" w:date="2018-02-01T14:15:00Z">
            <w:rPr>
              <w:rStyle w:val="a4"/>
              <w:rFonts w:hint="eastAsia"/>
              <w:b/>
              <w:noProof/>
            </w:rPr>
          </w:rPrChange>
        </w:rPr>
        <w:t>第3条</w:t>
      </w:r>
      <w:r w:rsidRPr="00674F55">
        <w:rPr>
          <w:rFonts w:asciiTheme="minorHAnsi" w:eastAsiaTheme="minorEastAsia" w:hAnsiTheme="minorHAnsi" w:cstheme="minorBidi"/>
          <w:noProof/>
          <w:kern w:val="2"/>
          <w:sz w:val="10"/>
          <w:szCs w:val="10"/>
          <w:rPrChange w:id="13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37" w:author="USER" w:date="2018-02-01T14:15:00Z">
            <w:rPr>
              <w:rStyle w:val="a4"/>
              <w:rFonts w:hint="eastAsia"/>
              <w:b/>
              <w:noProof/>
            </w:rPr>
          </w:rPrChange>
        </w:rPr>
        <w:t>增资</w:t>
      </w:r>
      <w:r w:rsidRPr="00674F55">
        <w:rPr>
          <w:noProof/>
          <w:webHidden/>
          <w:sz w:val="10"/>
          <w:szCs w:val="10"/>
          <w:rPrChange w:id="138" w:author="USER" w:date="2018-02-01T14:15:00Z">
            <w:rPr>
              <w:noProof/>
              <w:webHidden/>
              <w:color w:val="0000FF"/>
              <w:u w:val="single"/>
            </w:rPr>
          </w:rPrChange>
        </w:rPr>
        <w:tab/>
      </w:r>
      <w:r w:rsidRPr="00674F55">
        <w:rPr>
          <w:noProof/>
          <w:webHidden/>
          <w:sz w:val="10"/>
          <w:szCs w:val="10"/>
          <w:rPrChange w:id="139" w:author="USER" w:date="2018-02-01T14:15:00Z">
            <w:rPr>
              <w:noProof/>
              <w:webHidden/>
              <w:color w:val="0000FF"/>
              <w:u w:val="single"/>
            </w:rPr>
          </w:rPrChange>
        </w:rPr>
        <w:fldChar w:fldCharType="begin"/>
      </w:r>
      <w:r w:rsidRPr="00674F55">
        <w:rPr>
          <w:noProof/>
          <w:webHidden/>
          <w:sz w:val="10"/>
          <w:szCs w:val="10"/>
          <w:rPrChange w:id="140" w:author="USER" w:date="2018-02-01T14:15:00Z">
            <w:rPr>
              <w:noProof/>
              <w:webHidden/>
              <w:color w:val="0000FF"/>
              <w:u w:val="single"/>
            </w:rPr>
          </w:rPrChange>
        </w:rPr>
        <w:instrText xml:space="preserve"> PAGEREF _Toc505242692 \h </w:instrText>
      </w:r>
      <w:r w:rsidRPr="00674F55">
        <w:rPr>
          <w:noProof/>
          <w:webHidden/>
          <w:sz w:val="10"/>
          <w:szCs w:val="10"/>
          <w:rPrChange w:id="141" w:author="USER" w:date="2018-02-01T14:15:00Z">
            <w:rPr>
              <w:noProof/>
              <w:webHidden/>
              <w:sz w:val="10"/>
              <w:szCs w:val="10"/>
            </w:rPr>
          </w:rPrChange>
        </w:rPr>
      </w:r>
      <w:r w:rsidRPr="00674F55">
        <w:rPr>
          <w:noProof/>
          <w:webHidden/>
          <w:sz w:val="10"/>
          <w:szCs w:val="10"/>
          <w:rPrChange w:id="142" w:author="USER" w:date="2018-02-01T14:15:00Z">
            <w:rPr>
              <w:noProof/>
              <w:webHidden/>
              <w:color w:val="0000FF"/>
              <w:u w:val="single"/>
            </w:rPr>
          </w:rPrChange>
        </w:rPr>
        <w:fldChar w:fldCharType="separate"/>
      </w:r>
      <w:r w:rsidRPr="00674F55">
        <w:rPr>
          <w:noProof/>
          <w:webHidden/>
          <w:sz w:val="10"/>
          <w:szCs w:val="10"/>
          <w:rPrChange w:id="143" w:author="USER" w:date="2018-02-01T14:15:00Z">
            <w:rPr>
              <w:noProof/>
              <w:webHidden/>
              <w:color w:val="0000FF"/>
              <w:u w:val="single"/>
            </w:rPr>
          </w:rPrChange>
        </w:rPr>
        <w:t>7</w:t>
      </w:r>
      <w:r w:rsidRPr="00674F55">
        <w:rPr>
          <w:noProof/>
          <w:webHidden/>
          <w:sz w:val="10"/>
          <w:szCs w:val="10"/>
          <w:rPrChange w:id="144" w:author="USER" w:date="2018-02-01T14:15:00Z">
            <w:rPr>
              <w:noProof/>
              <w:webHidden/>
              <w:color w:val="0000FF"/>
              <w:u w:val="single"/>
            </w:rPr>
          </w:rPrChange>
        </w:rPr>
        <w:fldChar w:fldCharType="end"/>
      </w:r>
      <w:r w:rsidRPr="00674F55">
        <w:rPr>
          <w:sz w:val="10"/>
          <w:szCs w:val="10"/>
          <w:rPrChange w:id="14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146" w:author="USER" w:date="2018-02-01T14:15:00Z">
            <w:rPr>
              <w:rFonts w:asciiTheme="minorHAnsi" w:eastAsiaTheme="minorEastAsia" w:hAnsiTheme="minorHAnsi" w:cstheme="minorBidi"/>
              <w:noProof/>
              <w:kern w:val="2"/>
              <w:sz w:val="21"/>
              <w:szCs w:val="22"/>
            </w:rPr>
          </w:rPrChange>
        </w:rPr>
      </w:pPr>
      <w:r w:rsidRPr="00674F55">
        <w:rPr>
          <w:sz w:val="10"/>
          <w:szCs w:val="10"/>
          <w:rPrChange w:id="147" w:author="USER" w:date="2018-02-01T14:15:00Z">
            <w:rPr>
              <w:color w:val="0000FF"/>
              <w:u w:val="single"/>
            </w:rPr>
          </w:rPrChange>
        </w:rPr>
        <w:fldChar w:fldCharType="begin"/>
      </w:r>
      <w:r w:rsidRPr="00674F55">
        <w:rPr>
          <w:sz w:val="10"/>
          <w:szCs w:val="10"/>
          <w:rPrChange w:id="148" w:author="USER" w:date="2018-02-01T14:15:00Z">
            <w:rPr>
              <w:color w:val="0000FF"/>
              <w:u w:val="single"/>
            </w:rPr>
          </w:rPrChange>
        </w:rPr>
        <w:instrText>HYPERLINK \l "_Toc505242693"</w:instrText>
      </w:r>
      <w:r w:rsidRPr="00674F55">
        <w:rPr>
          <w:sz w:val="10"/>
          <w:szCs w:val="10"/>
          <w:rPrChange w:id="149" w:author="USER" w:date="2018-02-01T14:15:00Z">
            <w:rPr>
              <w:color w:val="0000FF"/>
              <w:u w:val="single"/>
            </w:rPr>
          </w:rPrChange>
        </w:rPr>
        <w:fldChar w:fldCharType="separate"/>
      </w:r>
      <w:r w:rsidRPr="00674F55">
        <w:rPr>
          <w:rStyle w:val="a4"/>
          <w:b/>
          <w:noProof/>
          <w:sz w:val="10"/>
          <w:szCs w:val="10"/>
          <w:rPrChange w:id="150" w:author="USER" w:date="2018-02-01T14:15:00Z">
            <w:rPr>
              <w:rStyle w:val="a4"/>
              <w:b/>
              <w:noProof/>
            </w:rPr>
          </w:rPrChange>
        </w:rPr>
        <w:t>3.1</w:t>
      </w:r>
      <w:r w:rsidRPr="00674F55">
        <w:rPr>
          <w:rFonts w:asciiTheme="minorHAnsi" w:eastAsiaTheme="minorEastAsia" w:hAnsiTheme="minorHAnsi" w:cstheme="minorBidi"/>
          <w:noProof/>
          <w:kern w:val="2"/>
          <w:sz w:val="10"/>
          <w:szCs w:val="10"/>
          <w:rPrChange w:id="15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52" w:author="USER" w:date="2018-02-01T14:15:00Z">
            <w:rPr>
              <w:rStyle w:val="a4"/>
              <w:rFonts w:hint="eastAsia"/>
              <w:b/>
              <w:noProof/>
            </w:rPr>
          </w:rPrChange>
        </w:rPr>
        <w:t>增资</w:t>
      </w:r>
      <w:r w:rsidRPr="00674F55">
        <w:rPr>
          <w:noProof/>
          <w:webHidden/>
          <w:sz w:val="10"/>
          <w:szCs w:val="10"/>
          <w:rPrChange w:id="153" w:author="USER" w:date="2018-02-01T14:15:00Z">
            <w:rPr>
              <w:noProof/>
              <w:webHidden/>
              <w:color w:val="0000FF"/>
              <w:u w:val="single"/>
            </w:rPr>
          </w:rPrChange>
        </w:rPr>
        <w:tab/>
      </w:r>
      <w:r w:rsidRPr="00674F55">
        <w:rPr>
          <w:noProof/>
          <w:webHidden/>
          <w:sz w:val="10"/>
          <w:szCs w:val="10"/>
          <w:rPrChange w:id="154" w:author="USER" w:date="2018-02-01T14:15:00Z">
            <w:rPr>
              <w:noProof/>
              <w:webHidden/>
              <w:color w:val="0000FF"/>
              <w:u w:val="single"/>
            </w:rPr>
          </w:rPrChange>
        </w:rPr>
        <w:fldChar w:fldCharType="begin"/>
      </w:r>
      <w:r w:rsidRPr="00674F55">
        <w:rPr>
          <w:noProof/>
          <w:webHidden/>
          <w:sz w:val="10"/>
          <w:szCs w:val="10"/>
          <w:rPrChange w:id="155" w:author="USER" w:date="2018-02-01T14:15:00Z">
            <w:rPr>
              <w:noProof/>
              <w:webHidden/>
              <w:color w:val="0000FF"/>
              <w:u w:val="single"/>
            </w:rPr>
          </w:rPrChange>
        </w:rPr>
        <w:instrText xml:space="preserve"> PAGEREF _Toc505242693 \h </w:instrText>
      </w:r>
      <w:r w:rsidRPr="00674F55">
        <w:rPr>
          <w:noProof/>
          <w:webHidden/>
          <w:sz w:val="10"/>
          <w:szCs w:val="10"/>
          <w:rPrChange w:id="156" w:author="USER" w:date="2018-02-01T14:15:00Z">
            <w:rPr>
              <w:noProof/>
              <w:webHidden/>
              <w:sz w:val="10"/>
              <w:szCs w:val="10"/>
            </w:rPr>
          </w:rPrChange>
        </w:rPr>
      </w:r>
      <w:r w:rsidRPr="00674F55">
        <w:rPr>
          <w:noProof/>
          <w:webHidden/>
          <w:sz w:val="10"/>
          <w:szCs w:val="10"/>
          <w:rPrChange w:id="157" w:author="USER" w:date="2018-02-01T14:15:00Z">
            <w:rPr>
              <w:noProof/>
              <w:webHidden/>
              <w:color w:val="0000FF"/>
              <w:u w:val="single"/>
            </w:rPr>
          </w:rPrChange>
        </w:rPr>
        <w:fldChar w:fldCharType="separate"/>
      </w:r>
      <w:r w:rsidRPr="00674F55">
        <w:rPr>
          <w:noProof/>
          <w:webHidden/>
          <w:sz w:val="10"/>
          <w:szCs w:val="10"/>
          <w:rPrChange w:id="158" w:author="USER" w:date="2018-02-01T14:15:00Z">
            <w:rPr>
              <w:noProof/>
              <w:webHidden/>
              <w:color w:val="0000FF"/>
              <w:u w:val="single"/>
            </w:rPr>
          </w:rPrChange>
        </w:rPr>
        <w:t>7</w:t>
      </w:r>
      <w:r w:rsidRPr="00674F55">
        <w:rPr>
          <w:noProof/>
          <w:webHidden/>
          <w:sz w:val="10"/>
          <w:szCs w:val="10"/>
          <w:rPrChange w:id="159" w:author="USER" w:date="2018-02-01T14:15:00Z">
            <w:rPr>
              <w:noProof/>
              <w:webHidden/>
              <w:color w:val="0000FF"/>
              <w:u w:val="single"/>
            </w:rPr>
          </w:rPrChange>
        </w:rPr>
        <w:fldChar w:fldCharType="end"/>
      </w:r>
      <w:r w:rsidRPr="00674F55">
        <w:rPr>
          <w:sz w:val="10"/>
          <w:szCs w:val="10"/>
          <w:rPrChange w:id="160"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161" w:author="USER" w:date="2018-02-01T14:15:00Z">
            <w:rPr>
              <w:rFonts w:asciiTheme="minorHAnsi" w:eastAsiaTheme="minorEastAsia" w:hAnsiTheme="minorHAnsi" w:cstheme="minorBidi"/>
              <w:noProof/>
              <w:kern w:val="2"/>
              <w:sz w:val="21"/>
              <w:szCs w:val="22"/>
            </w:rPr>
          </w:rPrChange>
        </w:rPr>
      </w:pPr>
      <w:r w:rsidRPr="00674F55">
        <w:rPr>
          <w:sz w:val="10"/>
          <w:szCs w:val="10"/>
          <w:rPrChange w:id="162" w:author="USER" w:date="2018-02-01T14:15:00Z">
            <w:rPr>
              <w:color w:val="0000FF"/>
              <w:u w:val="single"/>
            </w:rPr>
          </w:rPrChange>
        </w:rPr>
        <w:fldChar w:fldCharType="begin"/>
      </w:r>
      <w:r w:rsidRPr="00674F55">
        <w:rPr>
          <w:sz w:val="10"/>
          <w:szCs w:val="10"/>
          <w:rPrChange w:id="163" w:author="USER" w:date="2018-02-01T14:15:00Z">
            <w:rPr>
              <w:color w:val="0000FF"/>
              <w:u w:val="single"/>
            </w:rPr>
          </w:rPrChange>
        </w:rPr>
        <w:instrText>HYPERLINK \l "_Toc505242694"</w:instrText>
      </w:r>
      <w:r w:rsidRPr="00674F55">
        <w:rPr>
          <w:sz w:val="10"/>
          <w:szCs w:val="10"/>
          <w:rPrChange w:id="164" w:author="USER" w:date="2018-02-01T14:15:00Z">
            <w:rPr>
              <w:color w:val="0000FF"/>
              <w:u w:val="single"/>
            </w:rPr>
          </w:rPrChange>
        </w:rPr>
        <w:fldChar w:fldCharType="separate"/>
      </w:r>
      <w:r w:rsidRPr="00674F55">
        <w:rPr>
          <w:rStyle w:val="a4"/>
          <w:b/>
          <w:noProof/>
          <w:sz w:val="10"/>
          <w:szCs w:val="10"/>
          <w:rPrChange w:id="165" w:author="USER" w:date="2018-02-01T14:15:00Z">
            <w:rPr>
              <w:rStyle w:val="a4"/>
              <w:b/>
              <w:noProof/>
            </w:rPr>
          </w:rPrChange>
        </w:rPr>
        <w:t>3.2</w:t>
      </w:r>
      <w:r w:rsidRPr="00674F55">
        <w:rPr>
          <w:rFonts w:asciiTheme="minorHAnsi" w:eastAsiaTheme="minorEastAsia" w:hAnsiTheme="minorHAnsi" w:cstheme="minorBidi"/>
          <w:noProof/>
          <w:kern w:val="2"/>
          <w:sz w:val="10"/>
          <w:szCs w:val="10"/>
          <w:rPrChange w:id="16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67" w:author="USER" w:date="2018-02-01T14:15:00Z">
            <w:rPr>
              <w:rStyle w:val="a4"/>
              <w:rFonts w:hint="eastAsia"/>
              <w:b/>
              <w:noProof/>
            </w:rPr>
          </w:rPrChange>
        </w:rPr>
        <w:t>投资者投资款的支付时间</w:t>
      </w:r>
      <w:r w:rsidRPr="00674F55">
        <w:rPr>
          <w:noProof/>
          <w:webHidden/>
          <w:sz w:val="10"/>
          <w:szCs w:val="10"/>
          <w:rPrChange w:id="168" w:author="USER" w:date="2018-02-01T14:15:00Z">
            <w:rPr>
              <w:noProof/>
              <w:webHidden/>
              <w:color w:val="0000FF"/>
              <w:u w:val="single"/>
            </w:rPr>
          </w:rPrChange>
        </w:rPr>
        <w:tab/>
      </w:r>
      <w:r w:rsidRPr="00674F55">
        <w:rPr>
          <w:noProof/>
          <w:webHidden/>
          <w:sz w:val="10"/>
          <w:szCs w:val="10"/>
          <w:rPrChange w:id="169" w:author="USER" w:date="2018-02-01T14:15:00Z">
            <w:rPr>
              <w:noProof/>
              <w:webHidden/>
              <w:color w:val="0000FF"/>
              <w:u w:val="single"/>
            </w:rPr>
          </w:rPrChange>
        </w:rPr>
        <w:fldChar w:fldCharType="begin"/>
      </w:r>
      <w:r w:rsidRPr="00674F55">
        <w:rPr>
          <w:noProof/>
          <w:webHidden/>
          <w:sz w:val="10"/>
          <w:szCs w:val="10"/>
          <w:rPrChange w:id="170" w:author="USER" w:date="2018-02-01T14:15:00Z">
            <w:rPr>
              <w:noProof/>
              <w:webHidden/>
              <w:color w:val="0000FF"/>
              <w:u w:val="single"/>
            </w:rPr>
          </w:rPrChange>
        </w:rPr>
        <w:instrText xml:space="preserve"> PAGEREF _Toc505242694 \h </w:instrText>
      </w:r>
      <w:r w:rsidRPr="00674F55">
        <w:rPr>
          <w:noProof/>
          <w:webHidden/>
          <w:sz w:val="10"/>
          <w:szCs w:val="10"/>
          <w:rPrChange w:id="171" w:author="USER" w:date="2018-02-01T14:15:00Z">
            <w:rPr>
              <w:noProof/>
              <w:webHidden/>
              <w:sz w:val="10"/>
              <w:szCs w:val="10"/>
            </w:rPr>
          </w:rPrChange>
        </w:rPr>
      </w:r>
      <w:r w:rsidRPr="00674F55">
        <w:rPr>
          <w:noProof/>
          <w:webHidden/>
          <w:sz w:val="10"/>
          <w:szCs w:val="10"/>
          <w:rPrChange w:id="172" w:author="USER" w:date="2018-02-01T14:15:00Z">
            <w:rPr>
              <w:noProof/>
              <w:webHidden/>
              <w:color w:val="0000FF"/>
              <w:u w:val="single"/>
            </w:rPr>
          </w:rPrChange>
        </w:rPr>
        <w:fldChar w:fldCharType="separate"/>
      </w:r>
      <w:r w:rsidRPr="00674F55">
        <w:rPr>
          <w:noProof/>
          <w:webHidden/>
          <w:sz w:val="10"/>
          <w:szCs w:val="10"/>
          <w:rPrChange w:id="173" w:author="USER" w:date="2018-02-01T14:15:00Z">
            <w:rPr>
              <w:noProof/>
              <w:webHidden/>
              <w:color w:val="0000FF"/>
              <w:u w:val="single"/>
            </w:rPr>
          </w:rPrChange>
        </w:rPr>
        <w:t>8</w:t>
      </w:r>
      <w:r w:rsidRPr="00674F55">
        <w:rPr>
          <w:noProof/>
          <w:webHidden/>
          <w:sz w:val="10"/>
          <w:szCs w:val="10"/>
          <w:rPrChange w:id="174" w:author="USER" w:date="2018-02-01T14:15:00Z">
            <w:rPr>
              <w:noProof/>
              <w:webHidden/>
              <w:color w:val="0000FF"/>
              <w:u w:val="single"/>
            </w:rPr>
          </w:rPrChange>
        </w:rPr>
        <w:fldChar w:fldCharType="end"/>
      </w:r>
      <w:r w:rsidRPr="00674F55">
        <w:rPr>
          <w:sz w:val="10"/>
          <w:szCs w:val="10"/>
          <w:rPrChange w:id="17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176" w:author="USER" w:date="2018-02-01T14:15:00Z">
            <w:rPr>
              <w:rFonts w:asciiTheme="minorHAnsi" w:eastAsiaTheme="minorEastAsia" w:hAnsiTheme="minorHAnsi" w:cstheme="minorBidi"/>
              <w:noProof/>
              <w:kern w:val="2"/>
              <w:sz w:val="21"/>
              <w:szCs w:val="22"/>
            </w:rPr>
          </w:rPrChange>
        </w:rPr>
      </w:pPr>
      <w:r w:rsidRPr="00674F55">
        <w:rPr>
          <w:sz w:val="10"/>
          <w:szCs w:val="10"/>
          <w:rPrChange w:id="177" w:author="USER" w:date="2018-02-01T14:15:00Z">
            <w:rPr>
              <w:color w:val="0000FF"/>
              <w:u w:val="single"/>
            </w:rPr>
          </w:rPrChange>
        </w:rPr>
        <w:fldChar w:fldCharType="begin"/>
      </w:r>
      <w:r w:rsidRPr="00674F55">
        <w:rPr>
          <w:sz w:val="10"/>
          <w:szCs w:val="10"/>
          <w:rPrChange w:id="178" w:author="USER" w:date="2018-02-01T14:15:00Z">
            <w:rPr>
              <w:color w:val="0000FF"/>
              <w:u w:val="single"/>
            </w:rPr>
          </w:rPrChange>
        </w:rPr>
        <w:instrText>HYPERLINK \l "_Toc505242695"</w:instrText>
      </w:r>
      <w:r w:rsidRPr="00674F55">
        <w:rPr>
          <w:sz w:val="10"/>
          <w:szCs w:val="10"/>
          <w:rPrChange w:id="179" w:author="USER" w:date="2018-02-01T14:15:00Z">
            <w:rPr>
              <w:color w:val="0000FF"/>
              <w:u w:val="single"/>
            </w:rPr>
          </w:rPrChange>
        </w:rPr>
        <w:fldChar w:fldCharType="separate"/>
      </w:r>
      <w:r w:rsidRPr="00674F55">
        <w:rPr>
          <w:rStyle w:val="a4"/>
          <w:b/>
          <w:noProof/>
          <w:sz w:val="10"/>
          <w:szCs w:val="10"/>
          <w:rPrChange w:id="180" w:author="USER" w:date="2018-02-01T14:15:00Z">
            <w:rPr>
              <w:rStyle w:val="a4"/>
              <w:b/>
              <w:noProof/>
            </w:rPr>
          </w:rPrChange>
        </w:rPr>
        <w:t>3.3</w:t>
      </w:r>
      <w:r w:rsidRPr="00674F55">
        <w:rPr>
          <w:rFonts w:asciiTheme="minorHAnsi" w:eastAsiaTheme="minorEastAsia" w:hAnsiTheme="minorHAnsi" w:cstheme="minorBidi"/>
          <w:noProof/>
          <w:kern w:val="2"/>
          <w:sz w:val="10"/>
          <w:szCs w:val="10"/>
          <w:rPrChange w:id="18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82" w:author="USER" w:date="2018-02-01T14:15:00Z">
            <w:rPr>
              <w:rStyle w:val="a4"/>
              <w:rFonts w:hint="eastAsia"/>
              <w:b/>
              <w:noProof/>
            </w:rPr>
          </w:rPrChange>
        </w:rPr>
        <w:t>投资款支付的先决条件</w:t>
      </w:r>
      <w:r w:rsidRPr="00674F55">
        <w:rPr>
          <w:noProof/>
          <w:webHidden/>
          <w:sz w:val="10"/>
          <w:szCs w:val="10"/>
          <w:rPrChange w:id="183" w:author="USER" w:date="2018-02-01T14:15:00Z">
            <w:rPr>
              <w:noProof/>
              <w:webHidden/>
              <w:color w:val="0000FF"/>
              <w:u w:val="single"/>
            </w:rPr>
          </w:rPrChange>
        </w:rPr>
        <w:tab/>
      </w:r>
      <w:r w:rsidRPr="00674F55">
        <w:rPr>
          <w:noProof/>
          <w:webHidden/>
          <w:sz w:val="10"/>
          <w:szCs w:val="10"/>
          <w:rPrChange w:id="184" w:author="USER" w:date="2018-02-01T14:15:00Z">
            <w:rPr>
              <w:noProof/>
              <w:webHidden/>
              <w:color w:val="0000FF"/>
              <w:u w:val="single"/>
            </w:rPr>
          </w:rPrChange>
        </w:rPr>
        <w:fldChar w:fldCharType="begin"/>
      </w:r>
      <w:r w:rsidRPr="00674F55">
        <w:rPr>
          <w:noProof/>
          <w:webHidden/>
          <w:sz w:val="10"/>
          <w:szCs w:val="10"/>
          <w:rPrChange w:id="185" w:author="USER" w:date="2018-02-01T14:15:00Z">
            <w:rPr>
              <w:noProof/>
              <w:webHidden/>
              <w:color w:val="0000FF"/>
              <w:u w:val="single"/>
            </w:rPr>
          </w:rPrChange>
        </w:rPr>
        <w:instrText xml:space="preserve"> PAGEREF _Toc505242695 \h </w:instrText>
      </w:r>
      <w:r w:rsidRPr="00674F55">
        <w:rPr>
          <w:noProof/>
          <w:webHidden/>
          <w:sz w:val="10"/>
          <w:szCs w:val="10"/>
          <w:rPrChange w:id="186" w:author="USER" w:date="2018-02-01T14:15:00Z">
            <w:rPr>
              <w:noProof/>
              <w:webHidden/>
              <w:sz w:val="10"/>
              <w:szCs w:val="10"/>
            </w:rPr>
          </w:rPrChange>
        </w:rPr>
      </w:r>
      <w:r w:rsidRPr="00674F55">
        <w:rPr>
          <w:noProof/>
          <w:webHidden/>
          <w:sz w:val="10"/>
          <w:szCs w:val="10"/>
          <w:rPrChange w:id="187" w:author="USER" w:date="2018-02-01T14:15:00Z">
            <w:rPr>
              <w:noProof/>
              <w:webHidden/>
              <w:color w:val="0000FF"/>
              <w:u w:val="single"/>
            </w:rPr>
          </w:rPrChange>
        </w:rPr>
        <w:fldChar w:fldCharType="separate"/>
      </w:r>
      <w:r w:rsidRPr="00674F55">
        <w:rPr>
          <w:noProof/>
          <w:webHidden/>
          <w:sz w:val="10"/>
          <w:szCs w:val="10"/>
          <w:rPrChange w:id="188" w:author="USER" w:date="2018-02-01T14:15:00Z">
            <w:rPr>
              <w:noProof/>
              <w:webHidden/>
              <w:color w:val="0000FF"/>
              <w:u w:val="single"/>
            </w:rPr>
          </w:rPrChange>
        </w:rPr>
        <w:t>8</w:t>
      </w:r>
      <w:r w:rsidRPr="00674F55">
        <w:rPr>
          <w:noProof/>
          <w:webHidden/>
          <w:sz w:val="10"/>
          <w:szCs w:val="10"/>
          <w:rPrChange w:id="189" w:author="USER" w:date="2018-02-01T14:15:00Z">
            <w:rPr>
              <w:noProof/>
              <w:webHidden/>
              <w:color w:val="0000FF"/>
              <w:u w:val="single"/>
            </w:rPr>
          </w:rPrChange>
        </w:rPr>
        <w:fldChar w:fldCharType="end"/>
      </w:r>
      <w:r w:rsidRPr="00674F55">
        <w:rPr>
          <w:sz w:val="10"/>
          <w:szCs w:val="10"/>
          <w:rPrChange w:id="190"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191" w:author="USER" w:date="2018-02-01T14:15:00Z">
            <w:rPr>
              <w:rFonts w:asciiTheme="minorHAnsi" w:eastAsiaTheme="minorEastAsia" w:hAnsiTheme="minorHAnsi" w:cstheme="minorBidi"/>
              <w:noProof/>
              <w:kern w:val="2"/>
              <w:sz w:val="21"/>
              <w:szCs w:val="22"/>
            </w:rPr>
          </w:rPrChange>
        </w:rPr>
      </w:pPr>
      <w:r w:rsidRPr="00674F55">
        <w:rPr>
          <w:sz w:val="10"/>
          <w:szCs w:val="10"/>
          <w:rPrChange w:id="192" w:author="USER" w:date="2018-02-01T14:15:00Z">
            <w:rPr>
              <w:color w:val="0000FF"/>
              <w:u w:val="single"/>
            </w:rPr>
          </w:rPrChange>
        </w:rPr>
        <w:fldChar w:fldCharType="begin"/>
      </w:r>
      <w:r w:rsidRPr="00674F55">
        <w:rPr>
          <w:sz w:val="10"/>
          <w:szCs w:val="10"/>
          <w:rPrChange w:id="193" w:author="USER" w:date="2018-02-01T14:15:00Z">
            <w:rPr>
              <w:color w:val="0000FF"/>
              <w:u w:val="single"/>
            </w:rPr>
          </w:rPrChange>
        </w:rPr>
        <w:instrText>HYPERLINK \l "_Toc505242696"</w:instrText>
      </w:r>
      <w:r w:rsidRPr="00674F55">
        <w:rPr>
          <w:sz w:val="10"/>
          <w:szCs w:val="10"/>
          <w:rPrChange w:id="194" w:author="USER" w:date="2018-02-01T14:15:00Z">
            <w:rPr>
              <w:color w:val="0000FF"/>
              <w:u w:val="single"/>
            </w:rPr>
          </w:rPrChange>
        </w:rPr>
        <w:fldChar w:fldCharType="separate"/>
      </w:r>
      <w:r w:rsidRPr="00674F55">
        <w:rPr>
          <w:rStyle w:val="a4"/>
          <w:b/>
          <w:noProof/>
          <w:sz w:val="10"/>
          <w:szCs w:val="10"/>
          <w:rPrChange w:id="195" w:author="USER" w:date="2018-02-01T14:15:00Z">
            <w:rPr>
              <w:rStyle w:val="a4"/>
              <w:b/>
              <w:noProof/>
            </w:rPr>
          </w:rPrChange>
        </w:rPr>
        <w:t>3.3.1</w:t>
      </w:r>
      <w:r w:rsidRPr="00674F55">
        <w:rPr>
          <w:rFonts w:asciiTheme="minorHAnsi" w:eastAsiaTheme="minorEastAsia" w:hAnsiTheme="minorHAnsi" w:cstheme="minorBidi"/>
          <w:noProof/>
          <w:kern w:val="2"/>
          <w:sz w:val="10"/>
          <w:szCs w:val="10"/>
          <w:rPrChange w:id="19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97" w:author="USER" w:date="2018-02-01T14:15:00Z">
            <w:rPr>
              <w:rStyle w:val="a4"/>
              <w:rFonts w:hint="eastAsia"/>
              <w:b/>
              <w:noProof/>
            </w:rPr>
          </w:rPrChange>
        </w:rPr>
        <w:t>一期投资款</w:t>
      </w:r>
      <w:r w:rsidRPr="00674F55">
        <w:rPr>
          <w:noProof/>
          <w:webHidden/>
          <w:sz w:val="10"/>
          <w:szCs w:val="10"/>
          <w:rPrChange w:id="198" w:author="USER" w:date="2018-02-01T14:15:00Z">
            <w:rPr>
              <w:noProof/>
              <w:webHidden/>
              <w:color w:val="0000FF"/>
              <w:u w:val="single"/>
            </w:rPr>
          </w:rPrChange>
        </w:rPr>
        <w:tab/>
      </w:r>
      <w:r w:rsidRPr="00674F55">
        <w:rPr>
          <w:noProof/>
          <w:webHidden/>
          <w:sz w:val="10"/>
          <w:szCs w:val="10"/>
          <w:rPrChange w:id="199" w:author="USER" w:date="2018-02-01T14:15:00Z">
            <w:rPr>
              <w:noProof/>
              <w:webHidden/>
              <w:color w:val="0000FF"/>
              <w:u w:val="single"/>
            </w:rPr>
          </w:rPrChange>
        </w:rPr>
        <w:fldChar w:fldCharType="begin"/>
      </w:r>
      <w:r w:rsidRPr="00674F55">
        <w:rPr>
          <w:noProof/>
          <w:webHidden/>
          <w:sz w:val="10"/>
          <w:szCs w:val="10"/>
          <w:rPrChange w:id="200" w:author="USER" w:date="2018-02-01T14:15:00Z">
            <w:rPr>
              <w:noProof/>
              <w:webHidden/>
              <w:color w:val="0000FF"/>
              <w:u w:val="single"/>
            </w:rPr>
          </w:rPrChange>
        </w:rPr>
        <w:instrText xml:space="preserve"> PAGEREF _Toc505242696 \h </w:instrText>
      </w:r>
      <w:r w:rsidRPr="00674F55">
        <w:rPr>
          <w:noProof/>
          <w:webHidden/>
          <w:sz w:val="10"/>
          <w:szCs w:val="10"/>
          <w:rPrChange w:id="201" w:author="USER" w:date="2018-02-01T14:15:00Z">
            <w:rPr>
              <w:noProof/>
              <w:webHidden/>
              <w:sz w:val="10"/>
              <w:szCs w:val="10"/>
            </w:rPr>
          </w:rPrChange>
        </w:rPr>
      </w:r>
      <w:r w:rsidRPr="00674F55">
        <w:rPr>
          <w:noProof/>
          <w:webHidden/>
          <w:sz w:val="10"/>
          <w:szCs w:val="10"/>
          <w:rPrChange w:id="202" w:author="USER" w:date="2018-02-01T14:15:00Z">
            <w:rPr>
              <w:noProof/>
              <w:webHidden/>
              <w:color w:val="0000FF"/>
              <w:u w:val="single"/>
            </w:rPr>
          </w:rPrChange>
        </w:rPr>
        <w:fldChar w:fldCharType="separate"/>
      </w:r>
      <w:r w:rsidRPr="00674F55">
        <w:rPr>
          <w:noProof/>
          <w:webHidden/>
          <w:sz w:val="10"/>
          <w:szCs w:val="10"/>
          <w:rPrChange w:id="203" w:author="USER" w:date="2018-02-01T14:15:00Z">
            <w:rPr>
              <w:noProof/>
              <w:webHidden/>
              <w:color w:val="0000FF"/>
              <w:u w:val="single"/>
            </w:rPr>
          </w:rPrChange>
        </w:rPr>
        <w:t>8</w:t>
      </w:r>
      <w:r w:rsidRPr="00674F55">
        <w:rPr>
          <w:noProof/>
          <w:webHidden/>
          <w:sz w:val="10"/>
          <w:szCs w:val="10"/>
          <w:rPrChange w:id="204" w:author="USER" w:date="2018-02-01T14:15:00Z">
            <w:rPr>
              <w:noProof/>
              <w:webHidden/>
              <w:color w:val="0000FF"/>
              <w:u w:val="single"/>
            </w:rPr>
          </w:rPrChange>
        </w:rPr>
        <w:fldChar w:fldCharType="end"/>
      </w:r>
      <w:r w:rsidRPr="00674F55">
        <w:rPr>
          <w:sz w:val="10"/>
          <w:szCs w:val="10"/>
          <w:rPrChange w:id="205"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206" w:author="USER" w:date="2018-02-01T14:15:00Z">
            <w:rPr>
              <w:rFonts w:asciiTheme="minorHAnsi" w:eastAsiaTheme="minorEastAsia" w:hAnsiTheme="minorHAnsi" w:cstheme="minorBidi"/>
              <w:noProof/>
              <w:kern w:val="2"/>
              <w:sz w:val="21"/>
              <w:szCs w:val="22"/>
            </w:rPr>
          </w:rPrChange>
        </w:rPr>
      </w:pPr>
      <w:r w:rsidRPr="00674F55">
        <w:rPr>
          <w:sz w:val="10"/>
          <w:szCs w:val="10"/>
          <w:rPrChange w:id="207" w:author="USER" w:date="2018-02-01T14:15:00Z">
            <w:rPr>
              <w:color w:val="0000FF"/>
              <w:u w:val="single"/>
            </w:rPr>
          </w:rPrChange>
        </w:rPr>
        <w:fldChar w:fldCharType="begin"/>
      </w:r>
      <w:r w:rsidRPr="00674F55">
        <w:rPr>
          <w:sz w:val="10"/>
          <w:szCs w:val="10"/>
          <w:rPrChange w:id="208" w:author="USER" w:date="2018-02-01T14:15:00Z">
            <w:rPr>
              <w:color w:val="0000FF"/>
              <w:u w:val="single"/>
            </w:rPr>
          </w:rPrChange>
        </w:rPr>
        <w:instrText>HYPERLINK \l "_Toc505242697"</w:instrText>
      </w:r>
      <w:r w:rsidRPr="00674F55">
        <w:rPr>
          <w:sz w:val="10"/>
          <w:szCs w:val="10"/>
          <w:rPrChange w:id="209" w:author="USER" w:date="2018-02-01T14:15:00Z">
            <w:rPr>
              <w:color w:val="0000FF"/>
              <w:u w:val="single"/>
            </w:rPr>
          </w:rPrChange>
        </w:rPr>
        <w:fldChar w:fldCharType="separate"/>
      </w:r>
      <w:r w:rsidRPr="00674F55">
        <w:rPr>
          <w:rStyle w:val="a4"/>
          <w:b/>
          <w:noProof/>
          <w:sz w:val="10"/>
          <w:szCs w:val="10"/>
          <w:rPrChange w:id="210" w:author="USER" w:date="2018-02-01T14:15:00Z">
            <w:rPr>
              <w:rStyle w:val="a4"/>
              <w:b/>
              <w:noProof/>
            </w:rPr>
          </w:rPrChange>
        </w:rPr>
        <w:t>3.3.2</w:t>
      </w:r>
      <w:r w:rsidRPr="00674F55">
        <w:rPr>
          <w:rFonts w:asciiTheme="minorHAnsi" w:eastAsiaTheme="minorEastAsia" w:hAnsiTheme="minorHAnsi" w:cstheme="minorBidi"/>
          <w:noProof/>
          <w:kern w:val="2"/>
          <w:sz w:val="10"/>
          <w:szCs w:val="10"/>
          <w:rPrChange w:id="21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212" w:author="USER" w:date="2018-02-01T14:15:00Z">
            <w:rPr>
              <w:rStyle w:val="a4"/>
              <w:rFonts w:hint="eastAsia"/>
              <w:b/>
              <w:noProof/>
            </w:rPr>
          </w:rPrChange>
        </w:rPr>
        <w:t>二期投资款</w:t>
      </w:r>
      <w:r w:rsidRPr="00674F55">
        <w:rPr>
          <w:noProof/>
          <w:webHidden/>
          <w:sz w:val="10"/>
          <w:szCs w:val="10"/>
          <w:rPrChange w:id="213" w:author="USER" w:date="2018-02-01T14:15:00Z">
            <w:rPr>
              <w:noProof/>
              <w:webHidden/>
              <w:color w:val="0000FF"/>
              <w:u w:val="single"/>
            </w:rPr>
          </w:rPrChange>
        </w:rPr>
        <w:tab/>
      </w:r>
      <w:r w:rsidRPr="00674F55">
        <w:rPr>
          <w:noProof/>
          <w:webHidden/>
          <w:sz w:val="10"/>
          <w:szCs w:val="10"/>
          <w:rPrChange w:id="214" w:author="USER" w:date="2018-02-01T14:15:00Z">
            <w:rPr>
              <w:noProof/>
              <w:webHidden/>
              <w:color w:val="0000FF"/>
              <w:u w:val="single"/>
            </w:rPr>
          </w:rPrChange>
        </w:rPr>
        <w:fldChar w:fldCharType="begin"/>
      </w:r>
      <w:r w:rsidRPr="00674F55">
        <w:rPr>
          <w:noProof/>
          <w:webHidden/>
          <w:sz w:val="10"/>
          <w:szCs w:val="10"/>
          <w:rPrChange w:id="215" w:author="USER" w:date="2018-02-01T14:15:00Z">
            <w:rPr>
              <w:noProof/>
              <w:webHidden/>
              <w:color w:val="0000FF"/>
              <w:u w:val="single"/>
            </w:rPr>
          </w:rPrChange>
        </w:rPr>
        <w:instrText xml:space="preserve"> PAGEREF _Toc505242697 \h </w:instrText>
      </w:r>
      <w:r w:rsidRPr="00674F55">
        <w:rPr>
          <w:noProof/>
          <w:webHidden/>
          <w:sz w:val="10"/>
          <w:szCs w:val="10"/>
          <w:rPrChange w:id="216" w:author="USER" w:date="2018-02-01T14:15:00Z">
            <w:rPr>
              <w:noProof/>
              <w:webHidden/>
              <w:sz w:val="10"/>
              <w:szCs w:val="10"/>
            </w:rPr>
          </w:rPrChange>
        </w:rPr>
      </w:r>
      <w:r w:rsidRPr="00674F55">
        <w:rPr>
          <w:noProof/>
          <w:webHidden/>
          <w:sz w:val="10"/>
          <w:szCs w:val="10"/>
          <w:rPrChange w:id="217" w:author="USER" w:date="2018-02-01T14:15:00Z">
            <w:rPr>
              <w:noProof/>
              <w:webHidden/>
              <w:color w:val="0000FF"/>
              <w:u w:val="single"/>
            </w:rPr>
          </w:rPrChange>
        </w:rPr>
        <w:fldChar w:fldCharType="separate"/>
      </w:r>
      <w:r w:rsidRPr="00674F55">
        <w:rPr>
          <w:noProof/>
          <w:webHidden/>
          <w:sz w:val="10"/>
          <w:szCs w:val="10"/>
          <w:rPrChange w:id="218" w:author="USER" w:date="2018-02-01T14:15:00Z">
            <w:rPr>
              <w:noProof/>
              <w:webHidden/>
              <w:color w:val="0000FF"/>
              <w:u w:val="single"/>
            </w:rPr>
          </w:rPrChange>
        </w:rPr>
        <w:t>8</w:t>
      </w:r>
      <w:r w:rsidRPr="00674F55">
        <w:rPr>
          <w:noProof/>
          <w:webHidden/>
          <w:sz w:val="10"/>
          <w:szCs w:val="10"/>
          <w:rPrChange w:id="219" w:author="USER" w:date="2018-02-01T14:15:00Z">
            <w:rPr>
              <w:noProof/>
              <w:webHidden/>
              <w:color w:val="0000FF"/>
              <w:u w:val="single"/>
            </w:rPr>
          </w:rPrChange>
        </w:rPr>
        <w:fldChar w:fldCharType="end"/>
      </w:r>
      <w:r w:rsidRPr="00674F55">
        <w:rPr>
          <w:sz w:val="10"/>
          <w:szCs w:val="10"/>
          <w:rPrChange w:id="220"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221" w:author="USER" w:date="2018-02-01T14:15:00Z">
            <w:rPr>
              <w:rFonts w:asciiTheme="minorHAnsi" w:eastAsiaTheme="minorEastAsia" w:hAnsiTheme="minorHAnsi" w:cstheme="minorBidi"/>
              <w:noProof/>
              <w:kern w:val="2"/>
              <w:sz w:val="21"/>
              <w:szCs w:val="22"/>
            </w:rPr>
          </w:rPrChange>
        </w:rPr>
      </w:pPr>
      <w:r w:rsidRPr="00674F55">
        <w:rPr>
          <w:sz w:val="10"/>
          <w:szCs w:val="10"/>
          <w:rPrChange w:id="222" w:author="USER" w:date="2018-02-01T14:15:00Z">
            <w:rPr>
              <w:color w:val="0000FF"/>
              <w:u w:val="single"/>
            </w:rPr>
          </w:rPrChange>
        </w:rPr>
        <w:fldChar w:fldCharType="begin"/>
      </w:r>
      <w:r w:rsidRPr="00674F55">
        <w:rPr>
          <w:sz w:val="10"/>
          <w:szCs w:val="10"/>
          <w:rPrChange w:id="223" w:author="USER" w:date="2018-02-01T14:15:00Z">
            <w:rPr>
              <w:color w:val="0000FF"/>
              <w:u w:val="single"/>
            </w:rPr>
          </w:rPrChange>
        </w:rPr>
        <w:instrText>HYPERLINK \l "_Toc505242698"</w:instrText>
      </w:r>
      <w:r w:rsidRPr="00674F55">
        <w:rPr>
          <w:sz w:val="10"/>
          <w:szCs w:val="10"/>
          <w:rPrChange w:id="224" w:author="USER" w:date="2018-02-01T14:15:00Z">
            <w:rPr>
              <w:color w:val="0000FF"/>
              <w:u w:val="single"/>
            </w:rPr>
          </w:rPrChange>
        </w:rPr>
        <w:fldChar w:fldCharType="separate"/>
      </w:r>
      <w:r w:rsidRPr="00674F55">
        <w:rPr>
          <w:rStyle w:val="a4"/>
          <w:b/>
          <w:noProof/>
          <w:sz w:val="10"/>
          <w:szCs w:val="10"/>
          <w:rPrChange w:id="225" w:author="USER" w:date="2018-02-01T14:15:00Z">
            <w:rPr>
              <w:rStyle w:val="a4"/>
              <w:b/>
              <w:noProof/>
            </w:rPr>
          </w:rPrChange>
        </w:rPr>
        <w:t>3.4</w:t>
      </w:r>
      <w:r w:rsidRPr="00674F55">
        <w:rPr>
          <w:rFonts w:asciiTheme="minorHAnsi" w:eastAsiaTheme="minorEastAsia" w:hAnsiTheme="minorHAnsi" w:cstheme="minorBidi"/>
          <w:noProof/>
          <w:kern w:val="2"/>
          <w:sz w:val="10"/>
          <w:szCs w:val="10"/>
          <w:rPrChange w:id="22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227" w:author="USER" w:date="2018-02-01T14:15:00Z">
            <w:rPr>
              <w:rStyle w:val="a4"/>
              <w:rFonts w:hint="eastAsia"/>
              <w:b/>
              <w:noProof/>
            </w:rPr>
          </w:rPrChange>
        </w:rPr>
        <w:t>期限</w:t>
      </w:r>
      <w:r w:rsidRPr="00674F55">
        <w:rPr>
          <w:noProof/>
          <w:webHidden/>
          <w:sz w:val="10"/>
          <w:szCs w:val="10"/>
          <w:rPrChange w:id="228" w:author="USER" w:date="2018-02-01T14:15:00Z">
            <w:rPr>
              <w:noProof/>
              <w:webHidden/>
              <w:color w:val="0000FF"/>
              <w:u w:val="single"/>
            </w:rPr>
          </w:rPrChange>
        </w:rPr>
        <w:tab/>
      </w:r>
      <w:r w:rsidRPr="00674F55">
        <w:rPr>
          <w:noProof/>
          <w:webHidden/>
          <w:sz w:val="10"/>
          <w:szCs w:val="10"/>
          <w:rPrChange w:id="229" w:author="USER" w:date="2018-02-01T14:15:00Z">
            <w:rPr>
              <w:noProof/>
              <w:webHidden/>
              <w:color w:val="0000FF"/>
              <w:u w:val="single"/>
            </w:rPr>
          </w:rPrChange>
        </w:rPr>
        <w:fldChar w:fldCharType="begin"/>
      </w:r>
      <w:r w:rsidRPr="00674F55">
        <w:rPr>
          <w:noProof/>
          <w:webHidden/>
          <w:sz w:val="10"/>
          <w:szCs w:val="10"/>
          <w:rPrChange w:id="230" w:author="USER" w:date="2018-02-01T14:15:00Z">
            <w:rPr>
              <w:noProof/>
              <w:webHidden/>
              <w:color w:val="0000FF"/>
              <w:u w:val="single"/>
            </w:rPr>
          </w:rPrChange>
        </w:rPr>
        <w:instrText xml:space="preserve"> PAGEREF _Toc505242698 \h </w:instrText>
      </w:r>
      <w:r w:rsidRPr="00674F55">
        <w:rPr>
          <w:noProof/>
          <w:webHidden/>
          <w:sz w:val="10"/>
          <w:szCs w:val="10"/>
          <w:rPrChange w:id="231" w:author="USER" w:date="2018-02-01T14:15:00Z">
            <w:rPr>
              <w:noProof/>
              <w:webHidden/>
              <w:sz w:val="10"/>
              <w:szCs w:val="10"/>
            </w:rPr>
          </w:rPrChange>
        </w:rPr>
      </w:r>
      <w:r w:rsidRPr="00674F55">
        <w:rPr>
          <w:noProof/>
          <w:webHidden/>
          <w:sz w:val="10"/>
          <w:szCs w:val="10"/>
          <w:rPrChange w:id="232" w:author="USER" w:date="2018-02-01T14:15:00Z">
            <w:rPr>
              <w:noProof/>
              <w:webHidden/>
              <w:color w:val="0000FF"/>
              <w:u w:val="single"/>
            </w:rPr>
          </w:rPrChange>
        </w:rPr>
        <w:fldChar w:fldCharType="separate"/>
      </w:r>
      <w:r w:rsidRPr="00674F55">
        <w:rPr>
          <w:noProof/>
          <w:webHidden/>
          <w:sz w:val="10"/>
          <w:szCs w:val="10"/>
          <w:rPrChange w:id="233" w:author="USER" w:date="2018-02-01T14:15:00Z">
            <w:rPr>
              <w:noProof/>
              <w:webHidden/>
              <w:color w:val="0000FF"/>
              <w:u w:val="single"/>
            </w:rPr>
          </w:rPrChange>
        </w:rPr>
        <w:t>8</w:t>
      </w:r>
      <w:r w:rsidRPr="00674F55">
        <w:rPr>
          <w:noProof/>
          <w:webHidden/>
          <w:sz w:val="10"/>
          <w:szCs w:val="10"/>
          <w:rPrChange w:id="234" w:author="USER" w:date="2018-02-01T14:15:00Z">
            <w:rPr>
              <w:noProof/>
              <w:webHidden/>
              <w:color w:val="0000FF"/>
              <w:u w:val="single"/>
            </w:rPr>
          </w:rPrChange>
        </w:rPr>
        <w:fldChar w:fldCharType="end"/>
      </w:r>
      <w:r w:rsidRPr="00674F55">
        <w:rPr>
          <w:sz w:val="10"/>
          <w:szCs w:val="10"/>
          <w:rPrChange w:id="23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236" w:author="USER" w:date="2018-02-01T14:15:00Z">
            <w:rPr>
              <w:rFonts w:asciiTheme="minorHAnsi" w:eastAsiaTheme="minorEastAsia" w:hAnsiTheme="minorHAnsi" w:cstheme="minorBidi"/>
              <w:noProof/>
              <w:kern w:val="2"/>
              <w:sz w:val="21"/>
              <w:szCs w:val="22"/>
            </w:rPr>
          </w:rPrChange>
        </w:rPr>
      </w:pPr>
      <w:r w:rsidRPr="00674F55">
        <w:rPr>
          <w:sz w:val="10"/>
          <w:szCs w:val="10"/>
          <w:rPrChange w:id="237" w:author="USER" w:date="2018-02-01T14:15:00Z">
            <w:rPr>
              <w:color w:val="0000FF"/>
              <w:u w:val="single"/>
            </w:rPr>
          </w:rPrChange>
        </w:rPr>
        <w:fldChar w:fldCharType="begin"/>
      </w:r>
      <w:r w:rsidRPr="00674F55">
        <w:rPr>
          <w:sz w:val="10"/>
          <w:szCs w:val="10"/>
          <w:rPrChange w:id="238" w:author="USER" w:date="2018-02-01T14:15:00Z">
            <w:rPr>
              <w:color w:val="0000FF"/>
              <w:u w:val="single"/>
            </w:rPr>
          </w:rPrChange>
        </w:rPr>
        <w:instrText>HYPERLINK \l "_Toc505242699"</w:instrText>
      </w:r>
      <w:r w:rsidRPr="00674F55">
        <w:rPr>
          <w:sz w:val="10"/>
          <w:szCs w:val="10"/>
          <w:rPrChange w:id="239" w:author="USER" w:date="2018-02-01T14:15:00Z">
            <w:rPr>
              <w:color w:val="0000FF"/>
              <w:u w:val="single"/>
            </w:rPr>
          </w:rPrChange>
        </w:rPr>
        <w:fldChar w:fldCharType="separate"/>
      </w:r>
      <w:r w:rsidRPr="00674F55">
        <w:rPr>
          <w:rStyle w:val="a4"/>
          <w:b/>
          <w:noProof/>
          <w:sz w:val="10"/>
          <w:szCs w:val="10"/>
          <w:rPrChange w:id="240" w:author="USER" w:date="2018-02-01T14:15:00Z">
            <w:rPr>
              <w:rStyle w:val="a4"/>
              <w:b/>
              <w:noProof/>
            </w:rPr>
          </w:rPrChange>
        </w:rPr>
        <w:t>3.5</w:t>
      </w:r>
      <w:r w:rsidRPr="00674F55">
        <w:rPr>
          <w:rFonts w:asciiTheme="minorHAnsi" w:eastAsiaTheme="minorEastAsia" w:hAnsiTheme="minorHAnsi" w:cstheme="minorBidi"/>
          <w:noProof/>
          <w:kern w:val="2"/>
          <w:sz w:val="10"/>
          <w:szCs w:val="10"/>
          <w:rPrChange w:id="24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242" w:author="USER" w:date="2018-02-01T14:15:00Z">
            <w:rPr>
              <w:rStyle w:val="a4"/>
              <w:rFonts w:hint="eastAsia"/>
              <w:b/>
              <w:noProof/>
            </w:rPr>
          </w:rPrChange>
        </w:rPr>
        <w:t>登记</w:t>
      </w:r>
      <w:r w:rsidRPr="00674F55">
        <w:rPr>
          <w:noProof/>
          <w:webHidden/>
          <w:sz w:val="10"/>
          <w:szCs w:val="10"/>
          <w:rPrChange w:id="243" w:author="USER" w:date="2018-02-01T14:15:00Z">
            <w:rPr>
              <w:noProof/>
              <w:webHidden/>
              <w:color w:val="0000FF"/>
              <w:u w:val="single"/>
            </w:rPr>
          </w:rPrChange>
        </w:rPr>
        <w:tab/>
      </w:r>
      <w:r w:rsidRPr="00674F55">
        <w:rPr>
          <w:noProof/>
          <w:webHidden/>
          <w:sz w:val="10"/>
          <w:szCs w:val="10"/>
          <w:rPrChange w:id="244" w:author="USER" w:date="2018-02-01T14:15:00Z">
            <w:rPr>
              <w:noProof/>
              <w:webHidden/>
              <w:color w:val="0000FF"/>
              <w:u w:val="single"/>
            </w:rPr>
          </w:rPrChange>
        </w:rPr>
        <w:fldChar w:fldCharType="begin"/>
      </w:r>
      <w:r w:rsidRPr="00674F55">
        <w:rPr>
          <w:noProof/>
          <w:webHidden/>
          <w:sz w:val="10"/>
          <w:szCs w:val="10"/>
          <w:rPrChange w:id="245" w:author="USER" w:date="2018-02-01T14:15:00Z">
            <w:rPr>
              <w:noProof/>
              <w:webHidden/>
              <w:color w:val="0000FF"/>
              <w:u w:val="single"/>
            </w:rPr>
          </w:rPrChange>
        </w:rPr>
        <w:instrText xml:space="preserve"> PAGEREF _Toc505242699 \h </w:instrText>
      </w:r>
      <w:r w:rsidRPr="00674F55">
        <w:rPr>
          <w:noProof/>
          <w:webHidden/>
          <w:sz w:val="10"/>
          <w:szCs w:val="10"/>
          <w:rPrChange w:id="246" w:author="USER" w:date="2018-02-01T14:15:00Z">
            <w:rPr>
              <w:noProof/>
              <w:webHidden/>
              <w:sz w:val="10"/>
              <w:szCs w:val="10"/>
            </w:rPr>
          </w:rPrChange>
        </w:rPr>
      </w:r>
      <w:r w:rsidRPr="00674F55">
        <w:rPr>
          <w:noProof/>
          <w:webHidden/>
          <w:sz w:val="10"/>
          <w:szCs w:val="10"/>
          <w:rPrChange w:id="247" w:author="USER" w:date="2018-02-01T14:15:00Z">
            <w:rPr>
              <w:noProof/>
              <w:webHidden/>
              <w:color w:val="0000FF"/>
              <w:u w:val="single"/>
            </w:rPr>
          </w:rPrChange>
        </w:rPr>
        <w:fldChar w:fldCharType="separate"/>
      </w:r>
      <w:r w:rsidRPr="00674F55">
        <w:rPr>
          <w:noProof/>
          <w:webHidden/>
          <w:sz w:val="10"/>
          <w:szCs w:val="10"/>
          <w:rPrChange w:id="248" w:author="USER" w:date="2018-02-01T14:15:00Z">
            <w:rPr>
              <w:noProof/>
              <w:webHidden/>
              <w:color w:val="0000FF"/>
              <w:u w:val="single"/>
            </w:rPr>
          </w:rPrChange>
        </w:rPr>
        <w:t>8</w:t>
      </w:r>
      <w:r w:rsidRPr="00674F55">
        <w:rPr>
          <w:noProof/>
          <w:webHidden/>
          <w:sz w:val="10"/>
          <w:szCs w:val="10"/>
          <w:rPrChange w:id="249" w:author="USER" w:date="2018-02-01T14:15:00Z">
            <w:rPr>
              <w:noProof/>
              <w:webHidden/>
              <w:color w:val="0000FF"/>
              <w:u w:val="single"/>
            </w:rPr>
          </w:rPrChange>
        </w:rPr>
        <w:fldChar w:fldCharType="end"/>
      </w:r>
      <w:r w:rsidRPr="00674F55">
        <w:rPr>
          <w:sz w:val="10"/>
          <w:szCs w:val="10"/>
          <w:rPrChange w:id="250" w:author="USER" w:date="2018-02-01T14:15:00Z">
            <w:rPr>
              <w:color w:val="0000FF"/>
              <w:u w:val="single"/>
            </w:rPr>
          </w:rPrChange>
        </w:rPr>
        <w:fldChar w:fldCharType="end"/>
      </w:r>
    </w:p>
    <w:p w:rsidR="00EF209D" w:rsidRPr="00016119" w:rsidRDefault="00674F55">
      <w:pPr>
        <w:pStyle w:val="12"/>
        <w:tabs>
          <w:tab w:val="left" w:pos="1000"/>
        </w:tabs>
        <w:rPr>
          <w:rFonts w:asciiTheme="minorHAnsi" w:eastAsiaTheme="minorEastAsia" w:hAnsiTheme="minorHAnsi" w:cstheme="minorBidi"/>
          <w:noProof/>
          <w:kern w:val="2"/>
          <w:sz w:val="10"/>
          <w:szCs w:val="10"/>
          <w:rPrChange w:id="251" w:author="USER" w:date="2018-02-01T14:15:00Z">
            <w:rPr>
              <w:rFonts w:asciiTheme="minorHAnsi" w:eastAsiaTheme="minorEastAsia" w:hAnsiTheme="minorHAnsi" w:cstheme="minorBidi"/>
              <w:noProof/>
              <w:kern w:val="2"/>
              <w:sz w:val="21"/>
              <w:szCs w:val="22"/>
            </w:rPr>
          </w:rPrChange>
        </w:rPr>
      </w:pPr>
      <w:r w:rsidRPr="00674F55">
        <w:rPr>
          <w:sz w:val="10"/>
          <w:szCs w:val="10"/>
          <w:rPrChange w:id="252" w:author="USER" w:date="2018-02-01T14:15:00Z">
            <w:rPr>
              <w:color w:val="0000FF"/>
              <w:u w:val="single"/>
            </w:rPr>
          </w:rPrChange>
        </w:rPr>
        <w:fldChar w:fldCharType="begin"/>
      </w:r>
      <w:r w:rsidRPr="00674F55">
        <w:rPr>
          <w:sz w:val="10"/>
          <w:szCs w:val="10"/>
          <w:rPrChange w:id="253" w:author="USER" w:date="2018-02-01T14:15:00Z">
            <w:rPr>
              <w:color w:val="0000FF"/>
              <w:u w:val="single"/>
            </w:rPr>
          </w:rPrChange>
        </w:rPr>
        <w:instrText>HYPERLINK \l "_Toc505242700"</w:instrText>
      </w:r>
      <w:r w:rsidRPr="00674F55">
        <w:rPr>
          <w:sz w:val="10"/>
          <w:szCs w:val="10"/>
          <w:rPrChange w:id="254" w:author="USER" w:date="2018-02-01T14:15:00Z">
            <w:rPr>
              <w:color w:val="0000FF"/>
              <w:u w:val="single"/>
            </w:rPr>
          </w:rPrChange>
        </w:rPr>
        <w:fldChar w:fldCharType="separate"/>
      </w:r>
      <w:r w:rsidRPr="00674F55">
        <w:rPr>
          <w:rStyle w:val="a4"/>
          <w:rFonts w:hint="eastAsia"/>
          <w:b/>
          <w:noProof/>
          <w:sz w:val="10"/>
          <w:szCs w:val="10"/>
          <w:rPrChange w:id="255" w:author="USER" w:date="2018-02-01T14:15:00Z">
            <w:rPr>
              <w:rStyle w:val="a4"/>
              <w:rFonts w:hint="eastAsia"/>
              <w:b/>
              <w:noProof/>
            </w:rPr>
          </w:rPrChange>
        </w:rPr>
        <w:t>第4条</w:t>
      </w:r>
      <w:r w:rsidRPr="00674F55">
        <w:rPr>
          <w:rFonts w:asciiTheme="minorHAnsi" w:eastAsiaTheme="minorEastAsia" w:hAnsiTheme="minorHAnsi" w:cstheme="minorBidi"/>
          <w:noProof/>
          <w:kern w:val="2"/>
          <w:sz w:val="10"/>
          <w:szCs w:val="10"/>
          <w:rPrChange w:id="25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257" w:author="USER" w:date="2018-02-01T14:15:00Z">
            <w:rPr>
              <w:rStyle w:val="a4"/>
              <w:rFonts w:hint="eastAsia"/>
              <w:b/>
              <w:noProof/>
            </w:rPr>
          </w:rPrChange>
        </w:rPr>
        <w:t>承诺</w:t>
      </w:r>
      <w:r w:rsidRPr="00674F55">
        <w:rPr>
          <w:noProof/>
          <w:webHidden/>
          <w:sz w:val="10"/>
          <w:szCs w:val="10"/>
          <w:rPrChange w:id="258" w:author="USER" w:date="2018-02-01T14:15:00Z">
            <w:rPr>
              <w:noProof/>
              <w:webHidden/>
              <w:color w:val="0000FF"/>
              <w:u w:val="single"/>
            </w:rPr>
          </w:rPrChange>
        </w:rPr>
        <w:tab/>
      </w:r>
      <w:r w:rsidRPr="00674F55">
        <w:rPr>
          <w:noProof/>
          <w:webHidden/>
          <w:sz w:val="10"/>
          <w:szCs w:val="10"/>
          <w:rPrChange w:id="259" w:author="USER" w:date="2018-02-01T14:15:00Z">
            <w:rPr>
              <w:noProof/>
              <w:webHidden/>
              <w:color w:val="0000FF"/>
              <w:u w:val="single"/>
            </w:rPr>
          </w:rPrChange>
        </w:rPr>
        <w:fldChar w:fldCharType="begin"/>
      </w:r>
      <w:r w:rsidRPr="00674F55">
        <w:rPr>
          <w:noProof/>
          <w:webHidden/>
          <w:sz w:val="10"/>
          <w:szCs w:val="10"/>
          <w:rPrChange w:id="260" w:author="USER" w:date="2018-02-01T14:15:00Z">
            <w:rPr>
              <w:noProof/>
              <w:webHidden/>
              <w:color w:val="0000FF"/>
              <w:u w:val="single"/>
            </w:rPr>
          </w:rPrChange>
        </w:rPr>
        <w:instrText xml:space="preserve"> PAGEREF _Toc505242700 \h </w:instrText>
      </w:r>
      <w:r w:rsidRPr="00674F55">
        <w:rPr>
          <w:noProof/>
          <w:webHidden/>
          <w:sz w:val="10"/>
          <w:szCs w:val="10"/>
          <w:rPrChange w:id="261" w:author="USER" w:date="2018-02-01T14:15:00Z">
            <w:rPr>
              <w:noProof/>
              <w:webHidden/>
              <w:sz w:val="10"/>
              <w:szCs w:val="10"/>
            </w:rPr>
          </w:rPrChange>
        </w:rPr>
      </w:r>
      <w:r w:rsidRPr="00674F55">
        <w:rPr>
          <w:noProof/>
          <w:webHidden/>
          <w:sz w:val="10"/>
          <w:szCs w:val="10"/>
          <w:rPrChange w:id="262" w:author="USER" w:date="2018-02-01T14:15:00Z">
            <w:rPr>
              <w:noProof/>
              <w:webHidden/>
              <w:color w:val="0000FF"/>
              <w:u w:val="single"/>
            </w:rPr>
          </w:rPrChange>
        </w:rPr>
        <w:fldChar w:fldCharType="separate"/>
      </w:r>
      <w:r w:rsidRPr="00674F55">
        <w:rPr>
          <w:noProof/>
          <w:webHidden/>
          <w:sz w:val="10"/>
          <w:szCs w:val="10"/>
          <w:rPrChange w:id="263" w:author="USER" w:date="2018-02-01T14:15:00Z">
            <w:rPr>
              <w:noProof/>
              <w:webHidden/>
              <w:color w:val="0000FF"/>
              <w:u w:val="single"/>
            </w:rPr>
          </w:rPrChange>
        </w:rPr>
        <w:t>9</w:t>
      </w:r>
      <w:r w:rsidRPr="00674F55">
        <w:rPr>
          <w:noProof/>
          <w:webHidden/>
          <w:sz w:val="10"/>
          <w:szCs w:val="10"/>
          <w:rPrChange w:id="264" w:author="USER" w:date="2018-02-01T14:15:00Z">
            <w:rPr>
              <w:noProof/>
              <w:webHidden/>
              <w:color w:val="0000FF"/>
              <w:u w:val="single"/>
            </w:rPr>
          </w:rPrChange>
        </w:rPr>
        <w:fldChar w:fldCharType="end"/>
      </w:r>
      <w:r w:rsidRPr="00674F55">
        <w:rPr>
          <w:sz w:val="10"/>
          <w:szCs w:val="10"/>
          <w:rPrChange w:id="26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266" w:author="USER" w:date="2018-02-01T14:15:00Z">
            <w:rPr>
              <w:rFonts w:asciiTheme="minorHAnsi" w:eastAsiaTheme="minorEastAsia" w:hAnsiTheme="minorHAnsi" w:cstheme="minorBidi"/>
              <w:noProof/>
              <w:kern w:val="2"/>
              <w:sz w:val="21"/>
              <w:szCs w:val="22"/>
            </w:rPr>
          </w:rPrChange>
        </w:rPr>
      </w:pPr>
      <w:r w:rsidRPr="00674F55">
        <w:rPr>
          <w:sz w:val="10"/>
          <w:szCs w:val="10"/>
          <w:rPrChange w:id="267" w:author="USER" w:date="2018-02-01T14:15:00Z">
            <w:rPr>
              <w:color w:val="0000FF"/>
              <w:u w:val="single"/>
            </w:rPr>
          </w:rPrChange>
        </w:rPr>
        <w:fldChar w:fldCharType="begin"/>
      </w:r>
      <w:r w:rsidRPr="00674F55">
        <w:rPr>
          <w:sz w:val="10"/>
          <w:szCs w:val="10"/>
          <w:rPrChange w:id="268" w:author="USER" w:date="2018-02-01T14:15:00Z">
            <w:rPr>
              <w:color w:val="0000FF"/>
              <w:u w:val="single"/>
            </w:rPr>
          </w:rPrChange>
        </w:rPr>
        <w:instrText>HYPERLINK \l "_Toc505242701"</w:instrText>
      </w:r>
      <w:r w:rsidRPr="00674F55">
        <w:rPr>
          <w:sz w:val="10"/>
          <w:szCs w:val="10"/>
          <w:rPrChange w:id="269" w:author="USER" w:date="2018-02-01T14:15:00Z">
            <w:rPr>
              <w:color w:val="0000FF"/>
              <w:u w:val="single"/>
            </w:rPr>
          </w:rPrChange>
        </w:rPr>
        <w:fldChar w:fldCharType="separate"/>
      </w:r>
      <w:r w:rsidRPr="00674F55">
        <w:rPr>
          <w:rStyle w:val="a4"/>
          <w:b/>
          <w:noProof/>
          <w:sz w:val="10"/>
          <w:szCs w:val="10"/>
          <w:rPrChange w:id="270" w:author="USER" w:date="2018-02-01T14:15:00Z">
            <w:rPr>
              <w:rStyle w:val="a4"/>
              <w:b/>
              <w:noProof/>
            </w:rPr>
          </w:rPrChange>
        </w:rPr>
        <w:t>4.1</w:t>
      </w:r>
      <w:r w:rsidRPr="00674F55">
        <w:rPr>
          <w:rFonts w:asciiTheme="minorHAnsi" w:eastAsiaTheme="minorEastAsia" w:hAnsiTheme="minorHAnsi" w:cstheme="minorBidi"/>
          <w:noProof/>
          <w:kern w:val="2"/>
          <w:sz w:val="10"/>
          <w:szCs w:val="10"/>
          <w:rPrChange w:id="27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272" w:author="USER" w:date="2018-02-01T14:15:00Z">
            <w:rPr>
              <w:rStyle w:val="a4"/>
              <w:rFonts w:hint="eastAsia"/>
              <w:b/>
              <w:noProof/>
            </w:rPr>
          </w:rPrChange>
        </w:rPr>
        <w:t>正常经营承诺</w:t>
      </w:r>
      <w:r w:rsidRPr="00674F55">
        <w:rPr>
          <w:noProof/>
          <w:webHidden/>
          <w:sz w:val="10"/>
          <w:szCs w:val="10"/>
          <w:rPrChange w:id="273" w:author="USER" w:date="2018-02-01T14:15:00Z">
            <w:rPr>
              <w:noProof/>
              <w:webHidden/>
              <w:color w:val="0000FF"/>
              <w:u w:val="single"/>
            </w:rPr>
          </w:rPrChange>
        </w:rPr>
        <w:tab/>
      </w:r>
      <w:r w:rsidRPr="00674F55">
        <w:rPr>
          <w:noProof/>
          <w:webHidden/>
          <w:sz w:val="10"/>
          <w:szCs w:val="10"/>
          <w:rPrChange w:id="274" w:author="USER" w:date="2018-02-01T14:15:00Z">
            <w:rPr>
              <w:noProof/>
              <w:webHidden/>
              <w:color w:val="0000FF"/>
              <w:u w:val="single"/>
            </w:rPr>
          </w:rPrChange>
        </w:rPr>
        <w:fldChar w:fldCharType="begin"/>
      </w:r>
      <w:r w:rsidRPr="00674F55">
        <w:rPr>
          <w:noProof/>
          <w:webHidden/>
          <w:sz w:val="10"/>
          <w:szCs w:val="10"/>
          <w:rPrChange w:id="275" w:author="USER" w:date="2018-02-01T14:15:00Z">
            <w:rPr>
              <w:noProof/>
              <w:webHidden/>
              <w:color w:val="0000FF"/>
              <w:u w:val="single"/>
            </w:rPr>
          </w:rPrChange>
        </w:rPr>
        <w:instrText xml:space="preserve"> PAGEREF _Toc505242701 \h </w:instrText>
      </w:r>
      <w:r w:rsidRPr="00674F55">
        <w:rPr>
          <w:noProof/>
          <w:webHidden/>
          <w:sz w:val="10"/>
          <w:szCs w:val="10"/>
          <w:rPrChange w:id="276" w:author="USER" w:date="2018-02-01T14:15:00Z">
            <w:rPr>
              <w:noProof/>
              <w:webHidden/>
              <w:sz w:val="10"/>
              <w:szCs w:val="10"/>
            </w:rPr>
          </w:rPrChange>
        </w:rPr>
      </w:r>
      <w:r w:rsidRPr="00674F55">
        <w:rPr>
          <w:noProof/>
          <w:webHidden/>
          <w:sz w:val="10"/>
          <w:szCs w:val="10"/>
          <w:rPrChange w:id="277" w:author="USER" w:date="2018-02-01T14:15:00Z">
            <w:rPr>
              <w:noProof/>
              <w:webHidden/>
              <w:color w:val="0000FF"/>
              <w:u w:val="single"/>
            </w:rPr>
          </w:rPrChange>
        </w:rPr>
        <w:fldChar w:fldCharType="separate"/>
      </w:r>
      <w:r w:rsidRPr="00674F55">
        <w:rPr>
          <w:noProof/>
          <w:webHidden/>
          <w:sz w:val="10"/>
          <w:szCs w:val="10"/>
          <w:rPrChange w:id="278" w:author="USER" w:date="2018-02-01T14:15:00Z">
            <w:rPr>
              <w:noProof/>
              <w:webHidden/>
              <w:color w:val="0000FF"/>
              <w:u w:val="single"/>
            </w:rPr>
          </w:rPrChange>
        </w:rPr>
        <w:t>9</w:t>
      </w:r>
      <w:r w:rsidRPr="00674F55">
        <w:rPr>
          <w:noProof/>
          <w:webHidden/>
          <w:sz w:val="10"/>
          <w:szCs w:val="10"/>
          <w:rPrChange w:id="279" w:author="USER" w:date="2018-02-01T14:15:00Z">
            <w:rPr>
              <w:noProof/>
              <w:webHidden/>
              <w:color w:val="0000FF"/>
              <w:u w:val="single"/>
            </w:rPr>
          </w:rPrChange>
        </w:rPr>
        <w:fldChar w:fldCharType="end"/>
      </w:r>
      <w:r w:rsidRPr="00674F55">
        <w:rPr>
          <w:sz w:val="10"/>
          <w:szCs w:val="10"/>
          <w:rPrChange w:id="280"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281" w:author="USER" w:date="2018-02-01T14:15:00Z">
            <w:rPr>
              <w:rFonts w:asciiTheme="minorHAnsi" w:eastAsiaTheme="minorEastAsia" w:hAnsiTheme="minorHAnsi" w:cstheme="minorBidi"/>
              <w:noProof/>
              <w:kern w:val="2"/>
              <w:sz w:val="21"/>
              <w:szCs w:val="22"/>
            </w:rPr>
          </w:rPrChange>
        </w:rPr>
      </w:pPr>
      <w:r w:rsidRPr="00674F55">
        <w:rPr>
          <w:sz w:val="10"/>
          <w:szCs w:val="10"/>
          <w:rPrChange w:id="282" w:author="USER" w:date="2018-02-01T14:15:00Z">
            <w:rPr>
              <w:color w:val="0000FF"/>
              <w:u w:val="single"/>
            </w:rPr>
          </w:rPrChange>
        </w:rPr>
        <w:fldChar w:fldCharType="begin"/>
      </w:r>
      <w:r w:rsidRPr="00674F55">
        <w:rPr>
          <w:sz w:val="10"/>
          <w:szCs w:val="10"/>
          <w:rPrChange w:id="283" w:author="USER" w:date="2018-02-01T14:15:00Z">
            <w:rPr>
              <w:color w:val="0000FF"/>
              <w:u w:val="single"/>
            </w:rPr>
          </w:rPrChange>
        </w:rPr>
        <w:instrText>HYPERLINK \l "_Toc505242702"</w:instrText>
      </w:r>
      <w:r w:rsidRPr="00674F55">
        <w:rPr>
          <w:sz w:val="10"/>
          <w:szCs w:val="10"/>
          <w:rPrChange w:id="284" w:author="USER" w:date="2018-02-01T14:15:00Z">
            <w:rPr>
              <w:color w:val="0000FF"/>
              <w:u w:val="single"/>
            </w:rPr>
          </w:rPrChange>
        </w:rPr>
        <w:fldChar w:fldCharType="separate"/>
      </w:r>
      <w:r w:rsidRPr="00674F55">
        <w:rPr>
          <w:rStyle w:val="a4"/>
          <w:b/>
          <w:noProof/>
          <w:sz w:val="10"/>
          <w:szCs w:val="10"/>
          <w:rPrChange w:id="285" w:author="USER" w:date="2018-02-01T14:15:00Z">
            <w:rPr>
              <w:rStyle w:val="a4"/>
              <w:b/>
              <w:noProof/>
            </w:rPr>
          </w:rPrChange>
        </w:rPr>
        <w:t>4.2</w:t>
      </w:r>
      <w:r w:rsidRPr="00674F55">
        <w:rPr>
          <w:rFonts w:asciiTheme="minorHAnsi" w:eastAsiaTheme="minorEastAsia" w:hAnsiTheme="minorHAnsi" w:cstheme="minorBidi"/>
          <w:noProof/>
          <w:kern w:val="2"/>
          <w:sz w:val="10"/>
          <w:szCs w:val="10"/>
          <w:rPrChange w:id="28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287" w:author="USER" w:date="2018-02-01T14:15:00Z">
            <w:rPr>
              <w:rStyle w:val="a4"/>
              <w:rFonts w:hint="eastAsia"/>
              <w:b/>
              <w:noProof/>
            </w:rPr>
          </w:rPrChange>
        </w:rPr>
        <w:t>进一步说明承诺</w:t>
      </w:r>
      <w:r w:rsidRPr="00674F55">
        <w:rPr>
          <w:noProof/>
          <w:webHidden/>
          <w:sz w:val="10"/>
          <w:szCs w:val="10"/>
          <w:rPrChange w:id="288" w:author="USER" w:date="2018-02-01T14:15:00Z">
            <w:rPr>
              <w:noProof/>
              <w:webHidden/>
              <w:color w:val="0000FF"/>
              <w:u w:val="single"/>
            </w:rPr>
          </w:rPrChange>
        </w:rPr>
        <w:tab/>
      </w:r>
      <w:r w:rsidRPr="00674F55">
        <w:rPr>
          <w:noProof/>
          <w:webHidden/>
          <w:sz w:val="10"/>
          <w:szCs w:val="10"/>
          <w:rPrChange w:id="289" w:author="USER" w:date="2018-02-01T14:15:00Z">
            <w:rPr>
              <w:noProof/>
              <w:webHidden/>
              <w:color w:val="0000FF"/>
              <w:u w:val="single"/>
            </w:rPr>
          </w:rPrChange>
        </w:rPr>
        <w:fldChar w:fldCharType="begin"/>
      </w:r>
      <w:r w:rsidRPr="00674F55">
        <w:rPr>
          <w:noProof/>
          <w:webHidden/>
          <w:sz w:val="10"/>
          <w:szCs w:val="10"/>
          <w:rPrChange w:id="290" w:author="USER" w:date="2018-02-01T14:15:00Z">
            <w:rPr>
              <w:noProof/>
              <w:webHidden/>
              <w:color w:val="0000FF"/>
              <w:u w:val="single"/>
            </w:rPr>
          </w:rPrChange>
        </w:rPr>
        <w:instrText xml:space="preserve"> PAGEREF _Toc505242702 \h </w:instrText>
      </w:r>
      <w:r w:rsidRPr="00674F55">
        <w:rPr>
          <w:noProof/>
          <w:webHidden/>
          <w:sz w:val="10"/>
          <w:szCs w:val="10"/>
          <w:rPrChange w:id="291" w:author="USER" w:date="2018-02-01T14:15:00Z">
            <w:rPr>
              <w:noProof/>
              <w:webHidden/>
              <w:sz w:val="10"/>
              <w:szCs w:val="10"/>
            </w:rPr>
          </w:rPrChange>
        </w:rPr>
      </w:r>
      <w:r w:rsidRPr="00674F55">
        <w:rPr>
          <w:noProof/>
          <w:webHidden/>
          <w:sz w:val="10"/>
          <w:szCs w:val="10"/>
          <w:rPrChange w:id="292" w:author="USER" w:date="2018-02-01T14:15:00Z">
            <w:rPr>
              <w:noProof/>
              <w:webHidden/>
              <w:color w:val="0000FF"/>
              <w:u w:val="single"/>
            </w:rPr>
          </w:rPrChange>
        </w:rPr>
        <w:fldChar w:fldCharType="separate"/>
      </w:r>
      <w:r w:rsidRPr="00674F55">
        <w:rPr>
          <w:noProof/>
          <w:webHidden/>
          <w:sz w:val="10"/>
          <w:szCs w:val="10"/>
          <w:rPrChange w:id="293" w:author="USER" w:date="2018-02-01T14:15:00Z">
            <w:rPr>
              <w:noProof/>
              <w:webHidden/>
              <w:color w:val="0000FF"/>
              <w:u w:val="single"/>
            </w:rPr>
          </w:rPrChange>
        </w:rPr>
        <w:t>9</w:t>
      </w:r>
      <w:r w:rsidRPr="00674F55">
        <w:rPr>
          <w:noProof/>
          <w:webHidden/>
          <w:sz w:val="10"/>
          <w:szCs w:val="10"/>
          <w:rPrChange w:id="294" w:author="USER" w:date="2018-02-01T14:15:00Z">
            <w:rPr>
              <w:noProof/>
              <w:webHidden/>
              <w:color w:val="0000FF"/>
              <w:u w:val="single"/>
            </w:rPr>
          </w:rPrChange>
        </w:rPr>
        <w:fldChar w:fldCharType="end"/>
      </w:r>
      <w:r w:rsidRPr="00674F55">
        <w:rPr>
          <w:sz w:val="10"/>
          <w:szCs w:val="10"/>
          <w:rPrChange w:id="29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296" w:author="USER" w:date="2018-02-01T14:15:00Z">
            <w:rPr>
              <w:rFonts w:asciiTheme="minorHAnsi" w:eastAsiaTheme="minorEastAsia" w:hAnsiTheme="minorHAnsi" w:cstheme="minorBidi"/>
              <w:noProof/>
              <w:kern w:val="2"/>
              <w:sz w:val="21"/>
              <w:szCs w:val="22"/>
            </w:rPr>
          </w:rPrChange>
        </w:rPr>
      </w:pPr>
      <w:r w:rsidRPr="00674F55">
        <w:rPr>
          <w:sz w:val="10"/>
          <w:szCs w:val="10"/>
          <w:rPrChange w:id="297" w:author="USER" w:date="2018-02-01T14:15:00Z">
            <w:rPr>
              <w:color w:val="0000FF"/>
              <w:u w:val="single"/>
            </w:rPr>
          </w:rPrChange>
        </w:rPr>
        <w:fldChar w:fldCharType="begin"/>
      </w:r>
      <w:r w:rsidRPr="00674F55">
        <w:rPr>
          <w:sz w:val="10"/>
          <w:szCs w:val="10"/>
          <w:rPrChange w:id="298" w:author="USER" w:date="2018-02-01T14:15:00Z">
            <w:rPr>
              <w:color w:val="0000FF"/>
              <w:u w:val="single"/>
            </w:rPr>
          </w:rPrChange>
        </w:rPr>
        <w:instrText>HYPERLINK \l "_Toc505242703"</w:instrText>
      </w:r>
      <w:r w:rsidRPr="00674F55">
        <w:rPr>
          <w:sz w:val="10"/>
          <w:szCs w:val="10"/>
          <w:rPrChange w:id="299" w:author="USER" w:date="2018-02-01T14:15:00Z">
            <w:rPr>
              <w:color w:val="0000FF"/>
              <w:u w:val="single"/>
            </w:rPr>
          </w:rPrChange>
        </w:rPr>
        <w:fldChar w:fldCharType="separate"/>
      </w:r>
      <w:r w:rsidRPr="00674F55">
        <w:rPr>
          <w:rStyle w:val="a4"/>
          <w:b/>
          <w:noProof/>
          <w:sz w:val="10"/>
          <w:szCs w:val="10"/>
          <w:rPrChange w:id="300" w:author="USER" w:date="2018-02-01T14:15:00Z">
            <w:rPr>
              <w:rStyle w:val="a4"/>
              <w:b/>
              <w:noProof/>
            </w:rPr>
          </w:rPrChange>
        </w:rPr>
        <w:t>4.3</w:t>
      </w:r>
      <w:r w:rsidRPr="00674F55">
        <w:rPr>
          <w:rFonts w:asciiTheme="minorHAnsi" w:eastAsiaTheme="minorEastAsia" w:hAnsiTheme="minorHAnsi" w:cstheme="minorBidi"/>
          <w:noProof/>
          <w:kern w:val="2"/>
          <w:sz w:val="10"/>
          <w:szCs w:val="10"/>
          <w:rPrChange w:id="30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302" w:author="USER" w:date="2018-02-01T14:15:00Z">
            <w:rPr>
              <w:rStyle w:val="a4"/>
              <w:rFonts w:hint="eastAsia"/>
              <w:b/>
              <w:noProof/>
            </w:rPr>
          </w:rPrChange>
        </w:rPr>
        <w:t>公司和创始人承诺</w:t>
      </w:r>
      <w:r w:rsidRPr="00674F55">
        <w:rPr>
          <w:noProof/>
          <w:webHidden/>
          <w:sz w:val="10"/>
          <w:szCs w:val="10"/>
          <w:rPrChange w:id="303" w:author="USER" w:date="2018-02-01T14:15:00Z">
            <w:rPr>
              <w:noProof/>
              <w:webHidden/>
              <w:color w:val="0000FF"/>
              <w:u w:val="single"/>
            </w:rPr>
          </w:rPrChange>
        </w:rPr>
        <w:tab/>
      </w:r>
      <w:r w:rsidRPr="00674F55">
        <w:rPr>
          <w:noProof/>
          <w:webHidden/>
          <w:sz w:val="10"/>
          <w:szCs w:val="10"/>
          <w:rPrChange w:id="304" w:author="USER" w:date="2018-02-01T14:15:00Z">
            <w:rPr>
              <w:noProof/>
              <w:webHidden/>
              <w:color w:val="0000FF"/>
              <w:u w:val="single"/>
            </w:rPr>
          </w:rPrChange>
        </w:rPr>
        <w:fldChar w:fldCharType="begin"/>
      </w:r>
      <w:r w:rsidRPr="00674F55">
        <w:rPr>
          <w:noProof/>
          <w:webHidden/>
          <w:sz w:val="10"/>
          <w:szCs w:val="10"/>
          <w:rPrChange w:id="305" w:author="USER" w:date="2018-02-01T14:15:00Z">
            <w:rPr>
              <w:noProof/>
              <w:webHidden/>
              <w:color w:val="0000FF"/>
              <w:u w:val="single"/>
            </w:rPr>
          </w:rPrChange>
        </w:rPr>
        <w:instrText xml:space="preserve"> PAGEREF _Toc505242703 \h </w:instrText>
      </w:r>
      <w:r w:rsidRPr="00674F55">
        <w:rPr>
          <w:noProof/>
          <w:webHidden/>
          <w:sz w:val="10"/>
          <w:szCs w:val="10"/>
          <w:rPrChange w:id="306" w:author="USER" w:date="2018-02-01T14:15:00Z">
            <w:rPr>
              <w:noProof/>
              <w:webHidden/>
              <w:sz w:val="10"/>
              <w:szCs w:val="10"/>
            </w:rPr>
          </w:rPrChange>
        </w:rPr>
      </w:r>
      <w:r w:rsidRPr="00674F55">
        <w:rPr>
          <w:noProof/>
          <w:webHidden/>
          <w:sz w:val="10"/>
          <w:szCs w:val="10"/>
          <w:rPrChange w:id="307" w:author="USER" w:date="2018-02-01T14:15:00Z">
            <w:rPr>
              <w:noProof/>
              <w:webHidden/>
              <w:color w:val="0000FF"/>
              <w:u w:val="single"/>
            </w:rPr>
          </w:rPrChange>
        </w:rPr>
        <w:fldChar w:fldCharType="separate"/>
      </w:r>
      <w:r w:rsidRPr="00674F55">
        <w:rPr>
          <w:noProof/>
          <w:webHidden/>
          <w:sz w:val="10"/>
          <w:szCs w:val="10"/>
          <w:rPrChange w:id="308" w:author="USER" w:date="2018-02-01T14:15:00Z">
            <w:rPr>
              <w:noProof/>
              <w:webHidden/>
              <w:color w:val="0000FF"/>
              <w:u w:val="single"/>
            </w:rPr>
          </w:rPrChange>
        </w:rPr>
        <w:t>9</w:t>
      </w:r>
      <w:r w:rsidRPr="00674F55">
        <w:rPr>
          <w:noProof/>
          <w:webHidden/>
          <w:sz w:val="10"/>
          <w:szCs w:val="10"/>
          <w:rPrChange w:id="309" w:author="USER" w:date="2018-02-01T14:15:00Z">
            <w:rPr>
              <w:noProof/>
              <w:webHidden/>
              <w:color w:val="0000FF"/>
              <w:u w:val="single"/>
            </w:rPr>
          </w:rPrChange>
        </w:rPr>
        <w:fldChar w:fldCharType="end"/>
      </w:r>
      <w:r w:rsidRPr="00674F55">
        <w:rPr>
          <w:sz w:val="10"/>
          <w:szCs w:val="10"/>
          <w:rPrChange w:id="310" w:author="USER" w:date="2018-02-01T14:15:00Z">
            <w:rPr>
              <w:color w:val="0000FF"/>
              <w:u w:val="single"/>
            </w:rPr>
          </w:rPrChange>
        </w:rPr>
        <w:fldChar w:fldCharType="end"/>
      </w:r>
    </w:p>
    <w:p w:rsidR="00EF209D" w:rsidRPr="00016119" w:rsidRDefault="00674F55">
      <w:pPr>
        <w:pStyle w:val="12"/>
        <w:tabs>
          <w:tab w:val="left" w:pos="1000"/>
        </w:tabs>
        <w:rPr>
          <w:rFonts w:asciiTheme="minorHAnsi" w:eastAsiaTheme="minorEastAsia" w:hAnsiTheme="minorHAnsi" w:cstheme="minorBidi"/>
          <w:noProof/>
          <w:kern w:val="2"/>
          <w:sz w:val="10"/>
          <w:szCs w:val="10"/>
          <w:rPrChange w:id="311" w:author="USER" w:date="2018-02-01T14:15:00Z">
            <w:rPr>
              <w:rFonts w:asciiTheme="minorHAnsi" w:eastAsiaTheme="minorEastAsia" w:hAnsiTheme="minorHAnsi" w:cstheme="minorBidi"/>
              <w:noProof/>
              <w:kern w:val="2"/>
              <w:sz w:val="21"/>
              <w:szCs w:val="22"/>
            </w:rPr>
          </w:rPrChange>
        </w:rPr>
      </w:pPr>
      <w:r w:rsidRPr="00674F55">
        <w:rPr>
          <w:sz w:val="10"/>
          <w:szCs w:val="10"/>
          <w:rPrChange w:id="312" w:author="USER" w:date="2018-02-01T14:15:00Z">
            <w:rPr>
              <w:color w:val="0000FF"/>
              <w:u w:val="single"/>
            </w:rPr>
          </w:rPrChange>
        </w:rPr>
        <w:fldChar w:fldCharType="begin"/>
      </w:r>
      <w:r w:rsidRPr="00674F55">
        <w:rPr>
          <w:sz w:val="10"/>
          <w:szCs w:val="10"/>
          <w:rPrChange w:id="313" w:author="USER" w:date="2018-02-01T14:15:00Z">
            <w:rPr>
              <w:color w:val="0000FF"/>
              <w:u w:val="single"/>
            </w:rPr>
          </w:rPrChange>
        </w:rPr>
        <w:instrText>HYPERLINK \l "_Toc505242704"</w:instrText>
      </w:r>
      <w:r w:rsidRPr="00674F55">
        <w:rPr>
          <w:sz w:val="10"/>
          <w:szCs w:val="10"/>
          <w:rPrChange w:id="314" w:author="USER" w:date="2018-02-01T14:15:00Z">
            <w:rPr>
              <w:color w:val="0000FF"/>
              <w:u w:val="single"/>
            </w:rPr>
          </w:rPrChange>
        </w:rPr>
        <w:fldChar w:fldCharType="separate"/>
      </w:r>
      <w:r w:rsidRPr="00674F55">
        <w:rPr>
          <w:rStyle w:val="a4"/>
          <w:rFonts w:hint="eastAsia"/>
          <w:b/>
          <w:noProof/>
          <w:sz w:val="10"/>
          <w:szCs w:val="10"/>
          <w:rPrChange w:id="315" w:author="USER" w:date="2018-02-01T14:15:00Z">
            <w:rPr>
              <w:rStyle w:val="a4"/>
              <w:rFonts w:hint="eastAsia"/>
              <w:b/>
              <w:noProof/>
            </w:rPr>
          </w:rPrChange>
        </w:rPr>
        <w:t>第5条</w:t>
      </w:r>
      <w:r w:rsidRPr="00674F55">
        <w:rPr>
          <w:rFonts w:asciiTheme="minorHAnsi" w:eastAsiaTheme="minorEastAsia" w:hAnsiTheme="minorHAnsi" w:cstheme="minorBidi"/>
          <w:noProof/>
          <w:kern w:val="2"/>
          <w:sz w:val="10"/>
          <w:szCs w:val="10"/>
          <w:rPrChange w:id="31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317" w:author="USER" w:date="2018-02-01T14:15:00Z">
            <w:rPr>
              <w:rStyle w:val="a4"/>
              <w:rFonts w:hint="eastAsia"/>
              <w:b/>
              <w:noProof/>
            </w:rPr>
          </w:rPrChange>
        </w:rPr>
        <w:t>陈述与保证</w:t>
      </w:r>
      <w:r w:rsidRPr="00674F55">
        <w:rPr>
          <w:noProof/>
          <w:webHidden/>
          <w:sz w:val="10"/>
          <w:szCs w:val="10"/>
          <w:rPrChange w:id="318" w:author="USER" w:date="2018-02-01T14:15:00Z">
            <w:rPr>
              <w:noProof/>
              <w:webHidden/>
              <w:color w:val="0000FF"/>
              <w:u w:val="single"/>
            </w:rPr>
          </w:rPrChange>
        </w:rPr>
        <w:tab/>
      </w:r>
      <w:r w:rsidRPr="00674F55">
        <w:rPr>
          <w:noProof/>
          <w:webHidden/>
          <w:sz w:val="10"/>
          <w:szCs w:val="10"/>
          <w:rPrChange w:id="319" w:author="USER" w:date="2018-02-01T14:15:00Z">
            <w:rPr>
              <w:noProof/>
              <w:webHidden/>
              <w:color w:val="0000FF"/>
              <w:u w:val="single"/>
            </w:rPr>
          </w:rPrChange>
        </w:rPr>
        <w:fldChar w:fldCharType="begin"/>
      </w:r>
      <w:r w:rsidRPr="00674F55">
        <w:rPr>
          <w:noProof/>
          <w:webHidden/>
          <w:sz w:val="10"/>
          <w:szCs w:val="10"/>
          <w:rPrChange w:id="320" w:author="USER" w:date="2018-02-01T14:15:00Z">
            <w:rPr>
              <w:noProof/>
              <w:webHidden/>
              <w:color w:val="0000FF"/>
              <w:u w:val="single"/>
            </w:rPr>
          </w:rPrChange>
        </w:rPr>
        <w:instrText xml:space="preserve"> PAGEREF _Toc505242704 \h </w:instrText>
      </w:r>
      <w:r w:rsidRPr="00674F55">
        <w:rPr>
          <w:noProof/>
          <w:webHidden/>
          <w:sz w:val="10"/>
          <w:szCs w:val="10"/>
          <w:rPrChange w:id="321" w:author="USER" w:date="2018-02-01T14:15:00Z">
            <w:rPr>
              <w:noProof/>
              <w:webHidden/>
              <w:sz w:val="10"/>
              <w:szCs w:val="10"/>
            </w:rPr>
          </w:rPrChange>
        </w:rPr>
      </w:r>
      <w:r w:rsidRPr="00674F55">
        <w:rPr>
          <w:noProof/>
          <w:webHidden/>
          <w:sz w:val="10"/>
          <w:szCs w:val="10"/>
          <w:rPrChange w:id="322" w:author="USER" w:date="2018-02-01T14:15:00Z">
            <w:rPr>
              <w:noProof/>
              <w:webHidden/>
              <w:color w:val="0000FF"/>
              <w:u w:val="single"/>
            </w:rPr>
          </w:rPrChange>
        </w:rPr>
        <w:fldChar w:fldCharType="separate"/>
      </w:r>
      <w:r w:rsidRPr="00674F55">
        <w:rPr>
          <w:noProof/>
          <w:webHidden/>
          <w:sz w:val="10"/>
          <w:szCs w:val="10"/>
          <w:rPrChange w:id="323" w:author="USER" w:date="2018-02-01T14:15:00Z">
            <w:rPr>
              <w:noProof/>
              <w:webHidden/>
              <w:color w:val="0000FF"/>
              <w:u w:val="single"/>
            </w:rPr>
          </w:rPrChange>
        </w:rPr>
        <w:t>10</w:t>
      </w:r>
      <w:r w:rsidRPr="00674F55">
        <w:rPr>
          <w:noProof/>
          <w:webHidden/>
          <w:sz w:val="10"/>
          <w:szCs w:val="10"/>
          <w:rPrChange w:id="324" w:author="USER" w:date="2018-02-01T14:15:00Z">
            <w:rPr>
              <w:noProof/>
              <w:webHidden/>
              <w:color w:val="0000FF"/>
              <w:u w:val="single"/>
            </w:rPr>
          </w:rPrChange>
        </w:rPr>
        <w:fldChar w:fldCharType="end"/>
      </w:r>
      <w:r w:rsidRPr="00674F55">
        <w:rPr>
          <w:sz w:val="10"/>
          <w:szCs w:val="10"/>
          <w:rPrChange w:id="32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326" w:author="USER" w:date="2018-02-01T14:15:00Z">
            <w:rPr>
              <w:rFonts w:asciiTheme="minorHAnsi" w:eastAsiaTheme="minorEastAsia" w:hAnsiTheme="minorHAnsi" w:cstheme="minorBidi"/>
              <w:noProof/>
              <w:kern w:val="2"/>
              <w:sz w:val="21"/>
              <w:szCs w:val="22"/>
            </w:rPr>
          </w:rPrChange>
        </w:rPr>
      </w:pPr>
      <w:r w:rsidRPr="00674F55">
        <w:rPr>
          <w:sz w:val="10"/>
          <w:szCs w:val="10"/>
          <w:rPrChange w:id="327" w:author="USER" w:date="2018-02-01T14:15:00Z">
            <w:rPr>
              <w:color w:val="0000FF"/>
              <w:u w:val="single"/>
            </w:rPr>
          </w:rPrChange>
        </w:rPr>
        <w:fldChar w:fldCharType="begin"/>
      </w:r>
      <w:r w:rsidRPr="00674F55">
        <w:rPr>
          <w:sz w:val="10"/>
          <w:szCs w:val="10"/>
          <w:rPrChange w:id="328" w:author="USER" w:date="2018-02-01T14:15:00Z">
            <w:rPr>
              <w:color w:val="0000FF"/>
              <w:u w:val="single"/>
            </w:rPr>
          </w:rPrChange>
        </w:rPr>
        <w:instrText>HYPERLINK \l "_Toc505242705"</w:instrText>
      </w:r>
      <w:r w:rsidRPr="00674F55">
        <w:rPr>
          <w:sz w:val="10"/>
          <w:szCs w:val="10"/>
          <w:rPrChange w:id="329" w:author="USER" w:date="2018-02-01T14:15:00Z">
            <w:rPr>
              <w:color w:val="0000FF"/>
              <w:u w:val="single"/>
            </w:rPr>
          </w:rPrChange>
        </w:rPr>
        <w:fldChar w:fldCharType="separate"/>
      </w:r>
      <w:r w:rsidRPr="00674F55">
        <w:rPr>
          <w:rStyle w:val="a4"/>
          <w:b/>
          <w:noProof/>
          <w:sz w:val="10"/>
          <w:szCs w:val="10"/>
          <w:rPrChange w:id="330" w:author="USER" w:date="2018-02-01T14:15:00Z">
            <w:rPr>
              <w:rStyle w:val="a4"/>
              <w:b/>
              <w:noProof/>
            </w:rPr>
          </w:rPrChange>
        </w:rPr>
        <w:t>5.1</w:t>
      </w:r>
      <w:r w:rsidRPr="00674F55">
        <w:rPr>
          <w:rFonts w:asciiTheme="minorHAnsi" w:eastAsiaTheme="minorEastAsia" w:hAnsiTheme="minorHAnsi" w:cstheme="minorBidi"/>
          <w:noProof/>
          <w:kern w:val="2"/>
          <w:sz w:val="10"/>
          <w:szCs w:val="10"/>
          <w:rPrChange w:id="33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332" w:author="USER" w:date="2018-02-01T14:15:00Z">
            <w:rPr>
              <w:rStyle w:val="a4"/>
              <w:rFonts w:hint="eastAsia"/>
              <w:b/>
              <w:noProof/>
            </w:rPr>
          </w:rPrChange>
        </w:rPr>
        <w:t>各方的陈述和保证</w:t>
      </w:r>
      <w:r w:rsidRPr="00674F55">
        <w:rPr>
          <w:noProof/>
          <w:webHidden/>
          <w:sz w:val="10"/>
          <w:szCs w:val="10"/>
          <w:rPrChange w:id="333" w:author="USER" w:date="2018-02-01T14:15:00Z">
            <w:rPr>
              <w:noProof/>
              <w:webHidden/>
              <w:color w:val="0000FF"/>
              <w:u w:val="single"/>
            </w:rPr>
          </w:rPrChange>
        </w:rPr>
        <w:tab/>
      </w:r>
      <w:r w:rsidRPr="00674F55">
        <w:rPr>
          <w:noProof/>
          <w:webHidden/>
          <w:sz w:val="10"/>
          <w:szCs w:val="10"/>
          <w:rPrChange w:id="334" w:author="USER" w:date="2018-02-01T14:15:00Z">
            <w:rPr>
              <w:noProof/>
              <w:webHidden/>
              <w:color w:val="0000FF"/>
              <w:u w:val="single"/>
            </w:rPr>
          </w:rPrChange>
        </w:rPr>
        <w:fldChar w:fldCharType="begin"/>
      </w:r>
      <w:r w:rsidRPr="00674F55">
        <w:rPr>
          <w:noProof/>
          <w:webHidden/>
          <w:sz w:val="10"/>
          <w:szCs w:val="10"/>
          <w:rPrChange w:id="335" w:author="USER" w:date="2018-02-01T14:15:00Z">
            <w:rPr>
              <w:noProof/>
              <w:webHidden/>
              <w:color w:val="0000FF"/>
              <w:u w:val="single"/>
            </w:rPr>
          </w:rPrChange>
        </w:rPr>
        <w:instrText xml:space="preserve"> PAGEREF _Toc505242705 \h </w:instrText>
      </w:r>
      <w:r w:rsidRPr="00674F55">
        <w:rPr>
          <w:noProof/>
          <w:webHidden/>
          <w:sz w:val="10"/>
          <w:szCs w:val="10"/>
          <w:rPrChange w:id="336" w:author="USER" w:date="2018-02-01T14:15:00Z">
            <w:rPr>
              <w:noProof/>
              <w:webHidden/>
              <w:sz w:val="10"/>
              <w:szCs w:val="10"/>
            </w:rPr>
          </w:rPrChange>
        </w:rPr>
      </w:r>
      <w:r w:rsidRPr="00674F55">
        <w:rPr>
          <w:noProof/>
          <w:webHidden/>
          <w:sz w:val="10"/>
          <w:szCs w:val="10"/>
          <w:rPrChange w:id="337" w:author="USER" w:date="2018-02-01T14:15:00Z">
            <w:rPr>
              <w:noProof/>
              <w:webHidden/>
              <w:color w:val="0000FF"/>
              <w:u w:val="single"/>
            </w:rPr>
          </w:rPrChange>
        </w:rPr>
        <w:fldChar w:fldCharType="separate"/>
      </w:r>
      <w:r w:rsidRPr="00674F55">
        <w:rPr>
          <w:noProof/>
          <w:webHidden/>
          <w:sz w:val="10"/>
          <w:szCs w:val="10"/>
          <w:rPrChange w:id="338" w:author="USER" w:date="2018-02-01T14:15:00Z">
            <w:rPr>
              <w:noProof/>
              <w:webHidden/>
              <w:color w:val="0000FF"/>
              <w:u w:val="single"/>
            </w:rPr>
          </w:rPrChange>
        </w:rPr>
        <w:t>10</w:t>
      </w:r>
      <w:r w:rsidRPr="00674F55">
        <w:rPr>
          <w:noProof/>
          <w:webHidden/>
          <w:sz w:val="10"/>
          <w:szCs w:val="10"/>
          <w:rPrChange w:id="339" w:author="USER" w:date="2018-02-01T14:15:00Z">
            <w:rPr>
              <w:noProof/>
              <w:webHidden/>
              <w:color w:val="0000FF"/>
              <w:u w:val="single"/>
            </w:rPr>
          </w:rPrChange>
        </w:rPr>
        <w:fldChar w:fldCharType="end"/>
      </w:r>
      <w:r w:rsidRPr="00674F55">
        <w:rPr>
          <w:sz w:val="10"/>
          <w:szCs w:val="10"/>
          <w:rPrChange w:id="340"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341" w:author="USER" w:date="2018-02-01T14:15:00Z">
            <w:rPr>
              <w:rFonts w:asciiTheme="minorHAnsi" w:eastAsiaTheme="minorEastAsia" w:hAnsiTheme="minorHAnsi" w:cstheme="minorBidi"/>
              <w:noProof/>
              <w:kern w:val="2"/>
              <w:sz w:val="21"/>
              <w:szCs w:val="22"/>
            </w:rPr>
          </w:rPrChange>
        </w:rPr>
      </w:pPr>
      <w:r w:rsidRPr="00674F55">
        <w:rPr>
          <w:sz w:val="10"/>
          <w:szCs w:val="10"/>
          <w:rPrChange w:id="342" w:author="USER" w:date="2018-02-01T14:15:00Z">
            <w:rPr>
              <w:color w:val="0000FF"/>
              <w:u w:val="single"/>
            </w:rPr>
          </w:rPrChange>
        </w:rPr>
        <w:fldChar w:fldCharType="begin"/>
      </w:r>
      <w:r w:rsidRPr="00674F55">
        <w:rPr>
          <w:sz w:val="10"/>
          <w:szCs w:val="10"/>
          <w:rPrChange w:id="343" w:author="USER" w:date="2018-02-01T14:15:00Z">
            <w:rPr>
              <w:color w:val="0000FF"/>
              <w:u w:val="single"/>
            </w:rPr>
          </w:rPrChange>
        </w:rPr>
        <w:instrText>HYPERLINK \l "_Toc505242706"</w:instrText>
      </w:r>
      <w:r w:rsidRPr="00674F55">
        <w:rPr>
          <w:sz w:val="10"/>
          <w:szCs w:val="10"/>
          <w:rPrChange w:id="344" w:author="USER" w:date="2018-02-01T14:15:00Z">
            <w:rPr>
              <w:color w:val="0000FF"/>
              <w:u w:val="single"/>
            </w:rPr>
          </w:rPrChange>
        </w:rPr>
        <w:fldChar w:fldCharType="separate"/>
      </w:r>
      <w:r w:rsidRPr="00674F55">
        <w:rPr>
          <w:rStyle w:val="a4"/>
          <w:b/>
          <w:noProof/>
          <w:sz w:val="10"/>
          <w:szCs w:val="10"/>
          <w:rPrChange w:id="345" w:author="USER" w:date="2018-02-01T14:15:00Z">
            <w:rPr>
              <w:rStyle w:val="a4"/>
              <w:b/>
              <w:noProof/>
            </w:rPr>
          </w:rPrChange>
        </w:rPr>
        <w:t>5.2</w:t>
      </w:r>
      <w:r w:rsidRPr="00674F55">
        <w:rPr>
          <w:rFonts w:asciiTheme="minorHAnsi" w:eastAsiaTheme="minorEastAsia" w:hAnsiTheme="minorHAnsi" w:cstheme="minorBidi"/>
          <w:noProof/>
          <w:kern w:val="2"/>
          <w:sz w:val="10"/>
          <w:szCs w:val="10"/>
          <w:rPrChange w:id="34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347" w:author="USER" w:date="2018-02-01T14:15:00Z">
            <w:rPr>
              <w:rStyle w:val="a4"/>
              <w:rFonts w:hint="eastAsia"/>
              <w:b/>
              <w:noProof/>
            </w:rPr>
          </w:rPrChange>
        </w:rPr>
        <w:t>公司、创始人和公司实际控制人向投资者的陈述和保证</w:t>
      </w:r>
      <w:r w:rsidRPr="00674F55">
        <w:rPr>
          <w:noProof/>
          <w:webHidden/>
          <w:sz w:val="10"/>
          <w:szCs w:val="10"/>
          <w:rPrChange w:id="348" w:author="USER" w:date="2018-02-01T14:15:00Z">
            <w:rPr>
              <w:noProof/>
              <w:webHidden/>
              <w:color w:val="0000FF"/>
              <w:u w:val="single"/>
            </w:rPr>
          </w:rPrChange>
        </w:rPr>
        <w:tab/>
      </w:r>
      <w:r w:rsidRPr="00674F55">
        <w:rPr>
          <w:noProof/>
          <w:webHidden/>
          <w:sz w:val="10"/>
          <w:szCs w:val="10"/>
          <w:rPrChange w:id="349" w:author="USER" w:date="2018-02-01T14:15:00Z">
            <w:rPr>
              <w:noProof/>
              <w:webHidden/>
              <w:color w:val="0000FF"/>
              <w:u w:val="single"/>
            </w:rPr>
          </w:rPrChange>
        </w:rPr>
        <w:fldChar w:fldCharType="begin"/>
      </w:r>
      <w:r w:rsidRPr="00674F55">
        <w:rPr>
          <w:noProof/>
          <w:webHidden/>
          <w:sz w:val="10"/>
          <w:szCs w:val="10"/>
          <w:rPrChange w:id="350" w:author="USER" w:date="2018-02-01T14:15:00Z">
            <w:rPr>
              <w:noProof/>
              <w:webHidden/>
              <w:color w:val="0000FF"/>
              <w:u w:val="single"/>
            </w:rPr>
          </w:rPrChange>
        </w:rPr>
        <w:instrText xml:space="preserve"> PAGEREF _Toc505242706 \h </w:instrText>
      </w:r>
      <w:r w:rsidRPr="00674F55">
        <w:rPr>
          <w:noProof/>
          <w:webHidden/>
          <w:sz w:val="10"/>
          <w:szCs w:val="10"/>
          <w:rPrChange w:id="351" w:author="USER" w:date="2018-02-01T14:15:00Z">
            <w:rPr>
              <w:noProof/>
              <w:webHidden/>
              <w:sz w:val="10"/>
              <w:szCs w:val="10"/>
            </w:rPr>
          </w:rPrChange>
        </w:rPr>
      </w:r>
      <w:r w:rsidRPr="00674F55">
        <w:rPr>
          <w:noProof/>
          <w:webHidden/>
          <w:sz w:val="10"/>
          <w:szCs w:val="10"/>
          <w:rPrChange w:id="352" w:author="USER" w:date="2018-02-01T14:15:00Z">
            <w:rPr>
              <w:noProof/>
              <w:webHidden/>
              <w:color w:val="0000FF"/>
              <w:u w:val="single"/>
            </w:rPr>
          </w:rPrChange>
        </w:rPr>
        <w:fldChar w:fldCharType="separate"/>
      </w:r>
      <w:r w:rsidRPr="00674F55">
        <w:rPr>
          <w:noProof/>
          <w:webHidden/>
          <w:sz w:val="10"/>
          <w:szCs w:val="10"/>
          <w:rPrChange w:id="353" w:author="USER" w:date="2018-02-01T14:15:00Z">
            <w:rPr>
              <w:noProof/>
              <w:webHidden/>
              <w:color w:val="0000FF"/>
              <w:u w:val="single"/>
            </w:rPr>
          </w:rPrChange>
        </w:rPr>
        <w:t>10</w:t>
      </w:r>
      <w:r w:rsidRPr="00674F55">
        <w:rPr>
          <w:noProof/>
          <w:webHidden/>
          <w:sz w:val="10"/>
          <w:szCs w:val="10"/>
          <w:rPrChange w:id="354" w:author="USER" w:date="2018-02-01T14:15:00Z">
            <w:rPr>
              <w:noProof/>
              <w:webHidden/>
              <w:color w:val="0000FF"/>
              <w:u w:val="single"/>
            </w:rPr>
          </w:rPrChange>
        </w:rPr>
        <w:fldChar w:fldCharType="end"/>
      </w:r>
      <w:r w:rsidRPr="00674F55">
        <w:rPr>
          <w:sz w:val="10"/>
          <w:szCs w:val="10"/>
          <w:rPrChange w:id="35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356" w:author="USER" w:date="2018-02-01T14:15:00Z">
            <w:rPr>
              <w:rFonts w:asciiTheme="minorHAnsi" w:eastAsiaTheme="minorEastAsia" w:hAnsiTheme="minorHAnsi" w:cstheme="minorBidi"/>
              <w:noProof/>
              <w:kern w:val="2"/>
              <w:sz w:val="21"/>
              <w:szCs w:val="22"/>
            </w:rPr>
          </w:rPrChange>
        </w:rPr>
      </w:pPr>
      <w:r w:rsidRPr="00674F55">
        <w:rPr>
          <w:sz w:val="10"/>
          <w:szCs w:val="10"/>
          <w:rPrChange w:id="357" w:author="USER" w:date="2018-02-01T14:15:00Z">
            <w:rPr>
              <w:color w:val="0000FF"/>
              <w:u w:val="single"/>
            </w:rPr>
          </w:rPrChange>
        </w:rPr>
        <w:fldChar w:fldCharType="begin"/>
      </w:r>
      <w:r w:rsidRPr="00674F55">
        <w:rPr>
          <w:sz w:val="10"/>
          <w:szCs w:val="10"/>
          <w:rPrChange w:id="358" w:author="USER" w:date="2018-02-01T14:15:00Z">
            <w:rPr>
              <w:color w:val="0000FF"/>
              <w:u w:val="single"/>
            </w:rPr>
          </w:rPrChange>
        </w:rPr>
        <w:instrText>HYPERLINK \l "_Toc505242707"</w:instrText>
      </w:r>
      <w:r w:rsidRPr="00674F55">
        <w:rPr>
          <w:sz w:val="10"/>
          <w:szCs w:val="10"/>
          <w:rPrChange w:id="359" w:author="USER" w:date="2018-02-01T14:15:00Z">
            <w:rPr>
              <w:color w:val="0000FF"/>
              <w:u w:val="single"/>
            </w:rPr>
          </w:rPrChange>
        </w:rPr>
        <w:fldChar w:fldCharType="separate"/>
      </w:r>
      <w:r w:rsidRPr="00674F55">
        <w:rPr>
          <w:rStyle w:val="a4"/>
          <w:b/>
          <w:noProof/>
          <w:sz w:val="10"/>
          <w:szCs w:val="10"/>
          <w:rPrChange w:id="360" w:author="USER" w:date="2018-02-01T14:15:00Z">
            <w:rPr>
              <w:rStyle w:val="a4"/>
              <w:b/>
              <w:noProof/>
            </w:rPr>
          </w:rPrChange>
        </w:rPr>
        <w:t>5.3</w:t>
      </w:r>
      <w:r w:rsidRPr="00674F55">
        <w:rPr>
          <w:rFonts w:asciiTheme="minorHAnsi" w:eastAsiaTheme="minorEastAsia" w:hAnsiTheme="minorHAnsi" w:cstheme="minorBidi"/>
          <w:noProof/>
          <w:kern w:val="2"/>
          <w:sz w:val="10"/>
          <w:szCs w:val="10"/>
          <w:rPrChange w:id="36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362" w:author="USER" w:date="2018-02-01T14:15:00Z">
            <w:rPr>
              <w:rStyle w:val="a4"/>
              <w:rFonts w:hint="eastAsia"/>
              <w:b/>
              <w:noProof/>
            </w:rPr>
          </w:rPrChange>
        </w:rPr>
        <w:t>进一步说明</w:t>
      </w:r>
      <w:r w:rsidRPr="00674F55">
        <w:rPr>
          <w:noProof/>
          <w:webHidden/>
          <w:sz w:val="10"/>
          <w:szCs w:val="10"/>
          <w:rPrChange w:id="363" w:author="USER" w:date="2018-02-01T14:15:00Z">
            <w:rPr>
              <w:noProof/>
              <w:webHidden/>
              <w:color w:val="0000FF"/>
              <w:u w:val="single"/>
            </w:rPr>
          </w:rPrChange>
        </w:rPr>
        <w:tab/>
      </w:r>
      <w:r w:rsidRPr="00674F55">
        <w:rPr>
          <w:noProof/>
          <w:webHidden/>
          <w:sz w:val="10"/>
          <w:szCs w:val="10"/>
          <w:rPrChange w:id="364" w:author="USER" w:date="2018-02-01T14:15:00Z">
            <w:rPr>
              <w:noProof/>
              <w:webHidden/>
              <w:color w:val="0000FF"/>
              <w:u w:val="single"/>
            </w:rPr>
          </w:rPrChange>
        </w:rPr>
        <w:fldChar w:fldCharType="begin"/>
      </w:r>
      <w:r w:rsidRPr="00674F55">
        <w:rPr>
          <w:noProof/>
          <w:webHidden/>
          <w:sz w:val="10"/>
          <w:szCs w:val="10"/>
          <w:rPrChange w:id="365" w:author="USER" w:date="2018-02-01T14:15:00Z">
            <w:rPr>
              <w:noProof/>
              <w:webHidden/>
              <w:color w:val="0000FF"/>
              <w:u w:val="single"/>
            </w:rPr>
          </w:rPrChange>
        </w:rPr>
        <w:instrText xml:space="preserve"> PAGEREF _Toc505242707 \h </w:instrText>
      </w:r>
      <w:r w:rsidRPr="00674F55">
        <w:rPr>
          <w:noProof/>
          <w:webHidden/>
          <w:sz w:val="10"/>
          <w:szCs w:val="10"/>
          <w:rPrChange w:id="366" w:author="USER" w:date="2018-02-01T14:15:00Z">
            <w:rPr>
              <w:noProof/>
              <w:webHidden/>
              <w:sz w:val="10"/>
              <w:szCs w:val="10"/>
            </w:rPr>
          </w:rPrChange>
        </w:rPr>
      </w:r>
      <w:r w:rsidRPr="00674F55">
        <w:rPr>
          <w:noProof/>
          <w:webHidden/>
          <w:sz w:val="10"/>
          <w:szCs w:val="10"/>
          <w:rPrChange w:id="367" w:author="USER" w:date="2018-02-01T14:15:00Z">
            <w:rPr>
              <w:noProof/>
              <w:webHidden/>
              <w:color w:val="0000FF"/>
              <w:u w:val="single"/>
            </w:rPr>
          </w:rPrChange>
        </w:rPr>
        <w:fldChar w:fldCharType="separate"/>
      </w:r>
      <w:r w:rsidRPr="00674F55">
        <w:rPr>
          <w:noProof/>
          <w:webHidden/>
          <w:sz w:val="10"/>
          <w:szCs w:val="10"/>
          <w:rPrChange w:id="368" w:author="USER" w:date="2018-02-01T14:15:00Z">
            <w:rPr>
              <w:noProof/>
              <w:webHidden/>
              <w:color w:val="0000FF"/>
              <w:u w:val="single"/>
            </w:rPr>
          </w:rPrChange>
        </w:rPr>
        <w:t>11</w:t>
      </w:r>
      <w:r w:rsidRPr="00674F55">
        <w:rPr>
          <w:noProof/>
          <w:webHidden/>
          <w:sz w:val="10"/>
          <w:szCs w:val="10"/>
          <w:rPrChange w:id="369" w:author="USER" w:date="2018-02-01T14:15:00Z">
            <w:rPr>
              <w:noProof/>
              <w:webHidden/>
              <w:color w:val="0000FF"/>
              <w:u w:val="single"/>
            </w:rPr>
          </w:rPrChange>
        </w:rPr>
        <w:fldChar w:fldCharType="end"/>
      </w:r>
      <w:r w:rsidRPr="00674F55">
        <w:rPr>
          <w:sz w:val="10"/>
          <w:szCs w:val="10"/>
          <w:rPrChange w:id="370"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371" w:author="USER" w:date="2018-02-01T14:15:00Z">
            <w:rPr>
              <w:rFonts w:asciiTheme="minorHAnsi" w:eastAsiaTheme="minorEastAsia" w:hAnsiTheme="minorHAnsi" w:cstheme="minorBidi"/>
              <w:noProof/>
              <w:kern w:val="2"/>
              <w:sz w:val="21"/>
              <w:szCs w:val="22"/>
            </w:rPr>
          </w:rPrChange>
        </w:rPr>
      </w:pPr>
      <w:r w:rsidRPr="00674F55">
        <w:rPr>
          <w:sz w:val="10"/>
          <w:szCs w:val="10"/>
          <w:rPrChange w:id="372" w:author="USER" w:date="2018-02-01T14:15:00Z">
            <w:rPr>
              <w:color w:val="0000FF"/>
              <w:u w:val="single"/>
            </w:rPr>
          </w:rPrChange>
        </w:rPr>
        <w:fldChar w:fldCharType="begin"/>
      </w:r>
      <w:r w:rsidRPr="00674F55">
        <w:rPr>
          <w:sz w:val="10"/>
          <w:szCs w:val="10"/>
          <w:rPrChange w:id="373" w:author="USER" w:date="2018-02-01T14:15:00Z">
            <w:rPr>
              <w:color w:val="0000FF"/>
              <w:u w:val="single"/>
            </w:rPr>
          </w:rPrChange>
        </w:rPr>
        <w:instrText>HYPERLINK \l "_Toc505242708"</w:instrText>
      </w:r>
      <w:r w:rsidRPr="00674F55">
        <w:rPr>
          <w:sz w:val="10"/>
          <w:szCs w:val="10"/>
          <w:rPrChange w:id="374" w:author="USER" w:date="2018-02-01T14:15:00Z">
            <w:rPr>
              <w:color w:val="0000FF"/>
              <w:u w:val="single"/>
            </w:rPr>
          </w:rPrChange>
        </w:rPr>
        <w:fldChar w:fldCharType="separate"/>
      </w:r>
      <w:r w:rsidRPr="00674F55">
        <w:rPr>
          <w:rStyle w:val="a4"/>
          <w:b/>
          <w:noProof/>
          <w:sz w:val="10"/>
          <w:szCs w:val="10"/>
          <w:rPrChange w:id="375" w:author="USER" w:date="2018-02-01T14:15:00Z">
            <w:rPr>
              <w:rStyle w:val="a4"/>
              <w:b/>
              <w:noProof/>
            </w:rPr>
          </w:rPrChange>
        </w:rPr>
        <w:t>5.4</w:t>
      </w:r>
      <w:r w:rsidRPr="00674F55">
        <w:rPr>
          <w:rFonts w:asciiTheme="minorHAnsi" w:eastAsiaTheme="minorEastAsia" w:hAnsiTheme="minorHAnsi" w:cstheme="minorBidi"/>
          <w:noProof/>
          <w:kern w:val="2"/>
          <w:sz w:val="10"/>
          <w:szCs w:val="10"/>
          <w:rPrChange w:id="37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377" w:author="USER" w:date="2018-02-01T14:15:00Z">
            <w:rPr>
              <w:rStyle w:val="a4"/>
              <w:rFonts w:hint="eastAsia"/>
              <w:b/>
              <w:noProof/>
            </w:rPr>
          </w:rPrChange>
        </w:rPr>
        <w:t>赔偿请求</w:t>
      </w:r>
      <w:r w:rsidRPr="00674F55">
        <w:rPr>
          <w:noProof/>
          <w:webHidden/>
          <w:sz w:val="10"/>
          <w:szCs w:val="10"/>
          <w:rPrChange w:id="378" w:author="USER" w:date="2018-02-01T14:15:00Z">
            <w:rPr>
              <w:noProof/>
              <w:webHidden/>
              <w:color w:val="0000FF"/>
              <w:u w:val="single"/>
            </w:rPr>
          </w:rPrChange>
        </w:rPr>
        <w:tab/>
      </w:r>
      <w:r w:rsidRPr="00674F55">
        <w:rPr>
          <w:noProof/>
          <w:webHidden/>
          <w:sz w:val="10"/>
          <w:szCs w:val="10"/>
          <w:rPrChange w:id="379" w:author="USER" w:date="2018-02-01T14:15:00Z">
            <w:rPr>
              <w:noProof/>
              <w:webHidden/>
              <w:color w:val="0000FF"/>
              <w:u w:val="single"/>
            </w:rPr>
          </w:rPrChange>
        </w:rPr>
        <w:fldChar w:fldCharType="begin"/>
      </w:r>
      <w:r w:rsidRPr="00674F55">
        <w:rPr>
          <w:noProof/>
          <w:webHidden/>
          <w:sz w:val="10"/>
          <w:szCs w:val="10"/>
          <w:rPrChange w:id="380" w:author="USER" w:date="2018-02-01T14:15:00Z">
            <w:rPr>
              <w:noProof/>
              <w:webHidden/>
              <w:color w:val="0000FF"/>
              <w:u w:val="single"/>
            </w:rPr>
          </w:rPrChange>
        </w:rPr>
        <w:instrText xml:space="preserve"> PAGEREF _Toc505242708 \h </w:instrText>
      </w:r>
      <w:r w:rsidRPr="00674F55">
        <w:rPr>
          <w:noProof/>
          <w:webHidden/>
          <w:sz w:val="10"/>
          <w:szCs w:val="10"/>
          <w:rPrChange w:id="381" w:author="USER" w:date="2018-02-01T14:15:00Z">
            <w:rPr>
              <w:noProof/>
              <w:webHidden/>
              <w:sz w:val="10"/>
              <w:szCs w:val="10"/>
            </w:rPr>
          </w:rPrChange>
        </w:rPr>
      </w:r>
      <w:r w:rsidRPr="00674F55">
        <w:rPr>
          <w:noProof/>
          <w:webHidden/>
          <w:sz w:val="10"/>
          <w:szCs w:val="10"/>
          <w:rPrChange w:id="382" w:author="USER" w:date="2018-02-01T14:15:00Z">
            <w:rPr>
              <w:noProof/>
              <w:webHidden/>
              <w:color w:val="0000FF"/>
              <w:u w:val="single"/>
            </w:rPr>
          </w:rPrChange>
        </w:rPr>
        <w:fldChar w:fldCharType="separate"/>
      </w:r>
      <w:r w:rsidRPr="00674F55">
        <w:rPr>
          <w:noProof/>
          <w:webHidden/>
          <w:sz w:val="10"/>
          <w:szCs w:val="10"/>
          <w:rPrChange w:id="383" w:author="USER" w:date="2018-02-01T14:15:00Z">
            <w:rPr>
              <w:noProof/>
              <w:webHidden/>
              <w:color w:val="0000FF"/>
              <w:u w:val="single"/>
            </w:rPr>
          </w:rPrChange>
        </w:rPr>
        <w:t>11</w:t>
      </w:r>
      <w:r w:rsidRPr="00674F55">
        <w:rPr>
          <w:noProof/>
          <w:webHidden/>
          <w:sz w:val="10"/>
          <w:szCs w:val="10"/>
          <w:rPrChange w:id="384" w:author="USER" w:date="2018-02-01T14:15:00Z">
            <w:rPr>
              <w:noProof/>
              <w:webHidden/>
              <w:color w:val="0000FF"/>
              <w:u w:val="single"/>
            </w:rPr>
          </w:rPrChange>
        </w:rPr>
        <w:fldChar w:fldCharType="end"/>
      </w:r>
      <w:r w:rsidRPr="00674F55">
        <w:rPr>
          <w:sz w:val="10"/>
          <w:szCs w:val="10"/>
          <w:rPrChange w:id="38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386" w:author="USER" w:date="2018-02-01T14:15:00Z">
            <w:rPr>
              <w:rFonts w:asciiTheme="minorHAnsi" w:eastAsiaTheme="minorEastAsia" w:hAnsiTheme="minorHAnsi" w:cstheme="minorBidi"/>
              <w:noProof/>
              <w:kern w:val="2"/>
              <w:sz w:val="21"/>
              <w:szCs w:val="22"/>
            </w:rPr>
          </w:rPrChange>
        </w:rPr>
      </w:pPr>
      <w:r w:rsidRPr="00674F55">
        <w:rPr>
          <w:sz w:val="10"/>
          <w:szCs w:val="10"/>
          <w:rPrChange w:id="387" w:author="USER" w:date="2018-02-01T14:15:00Z">
            <w:rPr>
              <w:color w:val="0000FF"/>
              <w:u w:val="single"/>
            </w:rPr>
          </w:rPrChange>
        </w:rPr>
        <w:fldChar w:fldCharType="begin"/>
      </w:r>
      <w:r w:rsidRPr="00674F55">
        <w:rPr>
          <w:sz w:val="10"/>
          <w:szCs w:val="10"/>
          <w:rPrChange w:id="388" w:author="USER" w:date="2018-02-01T14:15:00Z">
            <w:rPr>
              <w:color w:val="0000FF"/>
              <w:u w:val="single"/>
            </w:rPr>
          </w:rPrChange>
        </w:rPr>
        <w:instrText>HYPERLINK \l "_Toc505242709"</w:instrText>
      </w:r>
      <w:r w:rsidRPr="00674F55">
        <w:rPr>
          <w:sz w:val="10"/>
          <w:szCs w:val="10"/>
          <w:rPrChange w:id="389" w:author="USER" w:date="2018-02-01T14:15:00Z">
            <w:rPr>
              <w:color w:val="0000FF"/>
              <w:u w:val="single"/>
            </w:rPr>
          </w:rPrChange>
        </w:rPr>
        <w:fldChar w:fldCharType="separate"/>
      </w:r>
      <w:r w:rsidRPr="00674F55">
        <w:rPr>
          <w:rStyle w:val="a4"/>
          <w:b/>
          <w:noProof/>
          <w:sz w:val="10"/>
          <w:szCs w:val="10"/>
          <w:rPrChange w:id="390" w:author="USER" w:date="2018-02-01T14:15:00Z">
            <w:rPr>
              <w:rStyle w:val="a4"/>
              <w:b/>
              <w:noProof/>
            </w:rPr>
          </w:rPrChange>
        </w:rPr>
        <w:t>5.5</w:t>
      </w:r>
      <w:r w:rsidRPr="00674F55">
        <w:rPr>
          <w:rFonts w:asciiTheme="minorHAnsi" w:eastAsiaTheme="minorEastAsia" w:hAnsiTheme="minorHAnsi" w:cstheme="minorBidi"/>
          <w:noProof/>
          <w:kern w:val="2"/>
          <w:sz w:val="10"/>
          <w:szCs w:val="10"/>
          <w:rPrChange w:id="39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392" w:author="USER" w:date="2018-02-01T14:15:00Z">
            <w:rPr>
              <w:rStyle w:val="a4"/>
              <w:rFonts w:hint="eastAsia"/>
              <w:b/>
              <w:noProof/>
            </w:rPr>
          </w:rPrChange>
        </w:rPr>
        <w:t>效力</w:t>
      </w:r>
      <w:r w:rsidRPr="00674F55">
        <w:rPr>
          <w:noProof/>
          <w:webHidden/>
          <w:sz w:val="10"/>
          <w:szCs w:val="10"/>
          <w:rPrChange w:id="393" w:author="USER" w:date="2018-02-01T14:15:00Z">
            <w:rPr>
              <w:noProof/>
              <w:webHidden/>
              <w:color w:val="0000FF"/>
              <w:u w:val="single"/>
            </w:rPr>
          </w:rPrChange>
        </w:rPr>
        <w:tab/>
      </w:r>
      <w:r w:rsidRPr="00674F55">
        <w:rPr>
          <w:noProof/>
          <w:webHidden/>
          <w:sz w:val="10"/>
          <w:szCs w:val="10"/>
          <w:rPrChange w:id="394" w:author="USER" w:date="2018-02-01T14:15:00Z">
            <w:rPr>
              <w:noProof/>
              <w:webHidden/>
              <w:color w:val="0000FF"/>
              <w:u w:val="single"/>
            </w:rPr>
          </w:rPrChange>
        </w:rPr>
        <w:fldChar w:fldCharType="begin"/>
      </w:r>
      <w:r w:rsidRPr="00674F55">
        <w:rPr>
          <w:noProof/>
          <w:webHidden/>
          <w:sz w:val="10"/>
          <w:szCs w:val="10"/>
          <w:rPrChange w:id="395" w:author="USER" w:date="2018-02-01T14:15:00Z">
            <w:rPr>
              <w:noProof/>
              <w:webHidden/>
              <w:color w:val="0000FF"/>
              <w:u w:val="single"/>
            </w:rPr>
          </w:rPrChange>
        </w:rPr>
        <w:instrText xml:space="preserve"> PAGEREF _Toc505242709 \h </w:instrText>
      </w:r>
      <w:r w:rsidRPr="00674F55">
        <w:rPr>
          <w:noProof/>
          <w:webHidden/>
          <w:sz w:val="10"/>
          <w:szCs w:val="10"/>
          <w:rPrChange w:id="396" w:author="USER" w:date="2018-02-01T14:15:00Z">
            <w:rPr>
              <w:noProof/>
              <w:webHidden/>
              <w:sz w:val="10"/>
              <w:szCs w:val="10"/>
            </w:rPr>
          </w:rPrChange>
        </w:rPr>
      </w:r>
      <w:r w:rsidRPr="00674F55">
        <w:rPr>
          <w:noProof/>
          <w:webHidden/>
          <w:sz w:val="10"/>
          <w:szCs w:val="10"/>
          <w:rPrChange w:id="397" w:author="USER" w:date="2018-02-01T14:15:00Z">
            <w:rPr>
              <w:noProof/>
              <w:webHidden/>
              <w:color w:val="0000FF"/>
              <w:u w:val="single"/>
            </w:rPr>
          </w:rPrChange>
        </w:rPr>
        <w:fldChar w:fldCharType="separate"/>
      </w:r>
      <w:r w:rsidRPr="00674F55">
        <w:rPr>
          <w:noProof/>
          <w:webHidden/>
          <w:sz w:val="10"/>
          <w:szCs w:val="10"/>
          <w:rPrChange w:id="398" w:author="USER" w:date="2018-02-01T14:15:00Z">
            <w:rPr>
              <w:noProof/>
              <w:webHidden/>
              <w:color w:val="0000FF"/>
              <w:u w:val="single"/>
            </w:rPr>
          </w:rPrChange>
        </w:rPr>
        <w:t>11</w:t>
      </w:r>
      <w:r w:rsidRPr="00674F55">
        <w:rPr>
          <w:noProof/>
          <w:webHidden/>
          <w:sz w:val="10"/>
          <w:szCs w:val="10"/>
          <w:rPrChange w:id="399" w:author="USER" w:date="2018-02-01T14:15:00Z">
            <w:rPr>
              <w:noProof/>
              <w:webHidden/>
              <w:color w:val="0000FF"/>
              <w:u w:val="single"/>
            </w:rPr>
          </w:rPrChange>
        </w:rPr>
        <w:fldChar w:fldCharType="end"/>
      </w:r>
      <w:r w:rsidRPr="00674F55">
        <w:rPr>
          <w:sz w:val="10"/>
          <w:szCs w:val="10"/>
          <w:rPrChange w:id="400" w:author="USER" w:date="2018-02-01T14:15:00Z">
            <w:rPr>
              <w:color w:val="0000FF"/>
              <w:u w:val="single"/>
            </w:rPr>
          </w:rPrChange>
        </w:rPr>
        <w:fldChar w:fldCharType="end"/>
      </w:r>
    </w:p>
    <w:p w:rsidR="00EF209D" w:rsidRPr="00016119" w:rsidRDefault="00674F55">
      <w:pPr>
        <w:pStyle w:val="12"/>
        <w:tabs>
          <w:tab w:val="left" w:pos="1000"/>
        </w:tabs>
        <w:rPr>
          <w:rFonts w:asciiTheme="minorHAnsi" w:eastAsiaTheme="minorEastAsia" w:hAnsiTheme="minorHAnsi" w:cstheme="minorBidi"/>
          <w:noProof/>
          <w:kern w:val="2"/>
          <w:sz w:val="10"/>
          <w:szCs w:val="10"/>
          <w:rPrChange w:id="401" w:author="USER" w:date="2018-02-01T14:15:00Z">
            <w:rPr>
              <w:rFonts w:asciiTheme="minorHAnsi" w:eastAsiaTheme="minorEastAsia" w:hAnsiTheme="minorHAnsi" w:cstheme="minorBidi"/>
              <w:noProof/>
              <w:kern w:val="2"/>
              <w:sz w:val="21"/>
              <w:szCs w:val="22"/>
            </w:rPr>
          </w:rPrChange>
        </w:rPr>
      </w:pPr>
      <w:r w:rsidRPr="00674F55">
        <w:rPr>
          <w:sz w:val="10"/>
          <w:szCs w:val="10"/>
          <w:rPrChange w:id="402" w:author="USER" w:date="2018-02-01T14:15:00Z">
            <w:rPr>
              <w:color w:val="0000FF"/>
              <w:u w:val="single"/>
            </w:rPr>
          </w:rPrChange>
        </w:rPr>
        <w:fldChar w:fldCharType="begin"/>
      </w:r>
      <w:r w:rsidRPr="00674F55">
        <w:rPr>
          <w:sz w:val="10"/>
          <w:szCs w:val="10"/>
          <w:rPrChange w:id="403" w:author="USER" w:date="2018-02-01T14:15:00Z">
            <w:rPr>
              <w:color w:val="0000FF"/>
              <w:u w:val="single"/>
            </w:rPr>
          </w:rPrChange>
        </w:rPr>
        <w:instrText>HYPERLINK \l "_Toc505242710"</w:instrText>
      </w:r>
      <w:r w:rsidRPr="00674F55">
        <w:rPr>
          <w:sz w:val="10"/>
          <w:szCs w:val="10"/>
          <w:rPrChange w:id="404" w:author="USER" w:date="2018-02-01T14:15:00Z">
            <w:rPr>
              <w:color w:val="0000FF"/>
              <w:u w:val="single"/>
            </w:rPr>
          </w:rPrChange>
        </w:rPr>
        <w:fldChar w:fldCharType="separate"/>
      </w:r>
      <w:r w:rsidRPr="00674F55">
        <w:rPr>
          <w:rStyle w:val="a4"/>
          <w:rFonts w:hint="eastAsia"/>
          <w:b/>
          <w:noProof/>
          <w:sz w:val="10"/>
          <w:szCs w:val="10"/>
          <w:rPrChange w:id="405" w:author="USER" w:date="2018-02-01T14:15:00Z">
            <w:rPr>
              <w:rStyle w:val="a4"/>
              <w:rFonts w:hint="eastAsia"/>
              <w:b/>
              <w:noProof/>
            </w:rPr>
          </w:rPrChange>
        </w:rPr>
        <w:t>第6条</w:t>
      </w:r>
      <w:r w:rsidRPr="00674F55">
        <w:rPr>
          <w:rFonts w:asciiTheme="minorHAnsi" w:eastAsiaTheme="minorEastAsia" w:hAnsiTheme="minorHAnsi" w:cstheme="minorBidi"/>
          <w:noProof/>
          <w:kern w:val="2"/>
          <w:sz w:val="10"/>
          <w:szCs w:val="10"/>
          <w:rPrChange w:id="40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407" w:author="USER" w:date="2018-02-01T14:15:00Z">
            <w:rPr>
              <w:rStyle w:val="a4"/>
              <w:rFonts w:hint="eastAsia"/>
              <w:b/>
              <w:noProof/>
            </w:rPr>
          </w:rPrChange>
        </w:rPr>
        <w:t>投资者的权利</w:t>
      </w:r>
      <w:r w:rsidRPr="00674F55">
        <w:rPr>
          <w:noProof/>
          <w:webHidden/>
          <w:sz w:val="10"/>
          <w:szCs w:val="10"/>
          <w:rPrChange w:id="408" w:author="USER" w:date="2018-02-01T14:15:00Z">
            <w:rPr>
              <w:noProof/>
              <w:webHidden/>
              <w:color w:val="0000FF"/>
              <w:u w:val="single"/>
            </w:rPr>
          </w:rPrChange>
        </w:rPr>
        <w:tab/>
      </w:r>
      <w:r w:rsidRPr="00674F55">
        <w:rPr>
          <w:noProof/>
          <w:webHidden/>
          <w:sz w:val="10"/>
          <w:szCs w:val="10"/>
          <w:rPrChange w:id="409" w:author="USER" w:date="2018-02-01T14:15:00Z">
            <w:rPr>
              <w:noProof/>
              <w:webHidden/>
              <w:color w:val="0000FF"/>
              <w:u w:val="single"/>
            </w:rPr>
          </w:rPrChange>
        </w:rPr>
        <w:fldChar w:fldCharType="begin"/>
      </w:r>
      <w:r w:rsidRPr="00674F55">
        <w:rPr>
          <w:noProof/>
          <w:webHidden/>
          <w:sz w:val="10"/>
          <w:szCs w:val="10"/>
          <w:rPrChange w:id="410" w:author="USER" w:date="2018-02-01T14:15:00Z">
            <w:rPr>
              <w:noProof/>
              <w:webHidden/>
              <w:color w:val="0000FF"/>
              <w:u w:val="single"/>
            </w:rPr>
          </w:rPrChange>
        </w:rPr>
        <w:instrText xml:space="preserve"> PAGEREF _Toc505242710 \h </w:instrText>
      </w:r>
      <w:r w:rsidRPr="00674F55">
        <w:rPr>
          <w:noProof/>
          <w:webHidden/>
          <w:sz w:val="10"/>
          <w:szCs w:val="10"/>
          <w:rPrChange w:id="411" w:author="USER" w:date="2018-02-01T14:15:00Z">
            <w:rPr>
              <w:noProof/>
              <w:webHidden/>
              <w:sz w:val="10"/>
              <w:szCs w:val="10"/>
            </w:rPr>
          </w:rPrChange>
        </w:rPr>
      </w:r>
      <w:r w:rsidRPr="00674F55">
        <w:rPr>
          <w:noProof/>
          <w:webHidden/>
          <w:sz w:val="10"/>
          <w:szCs w:val="10"/>
          <w:rPrChange w:id="412" w:author="USER" w:date="2018-02-01T14:15:00Z">
            <w:rPr>
              <w:noProof/>
              <w:webHidden/>
              <w:color w:val="0000FF"/>
              <w:u w:val="single"/>
            </w:rPr>
          </w:rPrChange>
        </w:rPr>
        <w:fldChar w:fldCharType="separate"/>
      </w:r>
      <w:r w:rsidRPr="00674F55">
        <w:rPr>
          <w:noProof/>
          <w:webHidden/>
          <w:sz w:val="10"/>
          <w:szCs w:val="10"/>
          <w:rPrChange w:id="413" w:author="USER" w:date="2018-02-01T14:15:00Z">
            <w:rPr>
              <w:noProof/>
              <w:webHidden/>
              <w:color w:val="0000FF"/>
              <w:u w:val="single"/>
            </w:rPr>
          </w:rPrChange>
        </w:rPr>
        <w:t>11</w:t>
      </w:r>
      <w:r w:rsidRPr="00674F55">
        <w:rPr>
          <w:noProof/>
          <w:webHidden/>
          <w:sz w:val="10"/>
          <w:szCs w:val="10"/>
          <w:rPrChange w:id="414" w:author="USER" w:date="2018-02-01T14:15:00Z">
            <w:rPr>
              <w:noProof/>
              <w:webHidden/>
              <w:color w:val="0000FF"/>
              <w:u w:val="single"/>
            </w:rPr>
          </w:rPrChange>
        </w:rPr>
        <w:fldChar w:fldCharType="end"/>
      </w:r>
      <w:r w:rsidRPr="00674F55">
        <w:rPr>
          <w:sz w:val="10"/>
          <w:szCs w:val="10"/>
          <w:rPrChange w:id="41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416" w:author="USER" w:date="2018-02-01T14:15:00Z">
            <w:rPr>
              <w:rFonts w:asciiTheme="minorHAnsi" w:eastAsiaTheme="minorEastAsia" w:hAnsiTheme="minorHAnsi" w:cstheme="minorBidi"/>
              <w:noProof/>
              <w:kern w:val="2"/>
              <w:sz w:val="21"/>
              <w:szCs w:val="22"/>
            </w:rPr>
          </w:rPrChange>
        </w:rPr>
      </w:pPr>
      <w:r w:rsidRPr="00674F55">
        <w:rPr>
          <w:sz w:val="10"/>
          <w:szCs w:val="10"/>
          <w:rPrChange w:id="417" w:author="USER" w:date="2018-02-01T14:15:00Z">
            <w:rPr>
              <w:color w:val="0000FF"/>
              <w:u w:val="single"/>
            </w:rPr>
          </w:rPrChange>
        </w:rPr>
        <w:fldChar w:fldCharType="begin"/>
      </w:r>
      <w:r w:rsidRPr="00674F55">
        <w:rPr>
          <w:sz w:val="10"/>
          <w:szCs w:val="10"/>
          <w:rPrChange w:id="418" w:author="USER" w:date="2018-02-01T14:15:00Z">
            <w:rPr>
              <w:color w:val="0000FF"/>
              <w:u w:val="single"/>
            </w:rPr>
          </w:rPrChange>
        </w:rPr>
        <w:instrText>HYPERLINK \l "_Toc505242711"</w:instrText>
      </w:r>
      <w:r w:rsidRPr="00674F55">
        <w:rPr>
          <w:sz w:val="10"/>
          <w:szCs w:val="10"/>
          <w:rPrChange w:id="419" w:author="USER" w:date="2018-02-01T14:15:00Z">
            <w:rPr>
              <w:color w:val="0000FF"/>
              <w:u w:val="single"/>
            </w:rPr>
          </w:rPrChange>
        </w:rPr>
        <w:fldChar w:fldCharType="separate"/>
      </w:r>
      <w:r w:rsidRPr="00674F55">
        <w:rPr>
          <w:rStyle w:val="a4"/>
          <w:b/>
          <w:noProof/>
          <w:sz w:val="10"/>
          <w:szCs w:val="10"/>
          <w:rPrChange w:id="420" w:author="USER" w:date="2018-02-01T14:15:00Z">
            <w:rPr>
              <w:rStyle w:val="a4"/>
              <w:b/>
              <w:noProof/>
            </w:rPr>
          </w:rPrChange>
        </w:rPr>
        <w:t>6.1</w:t>
      </w:r>
      <w:r w:rsidRPr="00674F55">
        <w:rPr>
          <w:rFonts w:asciiTheme="minorHAnsi" w:eastAsiaTheme="minorEastAsia" w:hAnsiTheme="minorHAnsi" w:cstheme="minorBidi"/>
          <w:noProof/>
          <w:kern w:val="2"/>
          <w:sz w:val="10"/>
          <w:szCs w:val="10"/>
          <w:rPrChange w:id="42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422" w:author="USER" w:date="2018-02-01T14:15:00Z">
            <w:rPr>
              <w:rStyle w:val="a4"/>
              <w:rFonts w:hint="eastAsia"/>
              <w:b/>
              <w:noProof/>
            </w:rPr>
          </w:rPrChange>
        </w:rPr>
        <w:t>投资者的权利</w:t>
      </w:r>
      <w:r w:rsidRPr="00674F55">
        <w:rPr>
          <w:noProof/>
          <w:webHidden/>
          <w:sz w:val="10"/>
          <w:szCs w:val="10"/>
          <w:rPrChange w:id="423" w:author="USER" w:date="2018-02-01T14:15:00Z">
            <w:rPr>
              <w:noProof/>
              <w:webHidden/>
              <w:color w:val="0000FF"/>
              <w:u w:val="single"/>
            </w:rPr>
          </w:rPrChange>
        </w:rPr>
        <w:tab/>
      </w:r>
      <w:r w:rsidRPr="00674F55">
        <w:rPr>
          <w:noProof/>
          <w:webHidden/>
          <w:sz w:val="10"/>
          <w:szCs w:val="10"/>
          <w:rPrChange w:id="424" w:author="USER" w:date="2018-02-01T14:15:00Z">
            <w:rPr>
              <w:noProof/>
              <w:webHidden/>
              <w:color w:val="0000FF"/>
              <w:u w:val="single"/>
            </w:rPr>
          </w:rPrChange>
        </w:rPr>
        <w:fldChar w:fldCharType="begin"/>
      </w:r>
      <w:r w:rsidRPr="00674F55">
        <w:rPr>
          <w:noProof/>
          <w:webHidden/>
          <w:sz w:val="10"/>
          <w:szCs w:val="10"/>
          <w:rPrChange w:id="425" w:author="USER" w:date="2018-02-01T14:15:00Z">
            <w:rPr>
              <w:noProof/>
              <w:webHidden/>
              <w:color w:val="0000FF"/>
              <w:u w:val="single"/>
            </w:rPr>
          </w:rPrChange>
        </w:rPr>
        <w:instrText xml:space="preserve"> PAGEREF _Toc505242711 \h </w:instrText>
      </w:r>
      <w:r w:rsidRPr="00674F55">
        <w:rPr>
          <w:noProof/>
          <w:webHidden/>
          <w:sz w:val="10"/>
          <w:szCs w:val="10"/>
          <w:rPrChange w:id="426" w:author="USER" w:date="2018-02-01T14:15:00Z">
            <w:rPr>
              <w:noProof/>
              <w:webHidden/>
              <w:sz w:val="10"/>
              <w:szCs w:val="10"/>
            </w:rPr>
          </w:rPrChange>
        </w:rPr>
      </w:r>
      <w:r w:rsidRPr="00674F55">
        <w:rPr>
          <w:noProof/>
          <w:webHidden/>
          <w:sz w:val="10"/>
          <w:szCs w:val="10"/>
          <w:rPrChange w:id="427" w:author="USER" w:date="2018-02-01T14:15:00Z">
            <w:rPr>
              <w:noProof/>
              <w:webHidden/>
              <w:color w:val="0000FF"/>
              <w:u w:val="single"/>
            </w:rPr>
          </w:rPrChange>
        </w:rPr>
        <w:fldChar w:fldCharType="separate"/>
      </w:r>
      <w:r w:rsidRPr="00674F55">
        <w:rPr>
          <w:noProof/>
          <w:webHidden/>
          <w:sz w:val="10"/>
          <w:szCs w:val="10"/>
          <w:rPrChange w:id="428" w:author="USER" w:date="2018-02-01T14:15:00Z">
            <w:rPr>
              <w:noProof/>
              <w:webHidden/>
              <w:color w:val="0000FF"/>
              <w:u w:val="single"/>
            </w:rPr>
          </w:rPrChange>
        </w:rPr>
        <w:t>11</w:t>
      </w:r>
      <w:r w:rsidRPr="00674F55">
        <w:rPr>
          <w:noProof/>
          <w:webHidden/>
          <w:sz w:val="10"/>
          <w:szCs w:val="10"/>
          <w:rPrChange w:id="429" w:author="USER" w:date="2018-02-01T14:15:00Z">
            <w:rPr>
              <w:noProof/>
              <w:webHidden/>
              <w:color w:val="0000FF"/>
              <w:u w:val="single"/>
            </w:rPr>
          </w:rPrChange>
        </w:rPr>
        <w:fldChar w:fldCharType="end"/>
      </w:r>
      <w:r w:rsidRPr="00674F55">
        <w:rPr>
          <w:sz w:val="10"/>
          <w:szCs w:val="10"/>
          <w:rPrChange w:id="430"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431" w:author="USER" w:date="2018-02-01T14:15:00Z">
            <w:rPr>
              <w:rFonts w:asciiTheme="minorHAnsi" w:eastAsiaTheme="minorEastAsia" w:hAnsiTheme="minorHAnsi" w:cstheme="minorBidi"/>
              <w:noProof/>
              <w:kern w:val="2"/>
              <w:sz w:val="21"/>
              <w:szCs w:val="22"/>
            </w:rPr>
          </w:rPrChange>
        </w:rPr>
      </w:pPr>
      <w:r w:rsidRPr="00674F55">
        <w:rPr>
          <w:sz w:val="10"/>
          <w:szCs w:val="10"/>
          <w:rPrChange w:id="432" w:author="USER" w:date="2018-02-01T14:15:00Z">
            <w:rPr>
              <w:color w:val="0000FF"/>
              <w:u w:val="single"/>
            </w:rPr>
          </w:rPrChange>
        </w:rPr>
        <w:fldChar w:fldCharType="begin"/>
      </w:r>
      <w:r w:rsidRPr="00674F55">
        <w:rPr>
          <w:sz w:val="10"/>
          <w:szCs w:val="10"/>
          <w:rPrChange w:id="433" w:author="USER" w:date="2018-02-01T14:15:00Z">
            <w:rPr>
              <w:color w:val="0000FF"/>
              <w:u w:val="single"/>
            </w:rPr>
          </w:rPrChange>
        </w:rPr>
        <w:instrText>HYPERLINK \l "_Toc505242712"</w:instrText>
      </w:r>
      <w:r w:rsidRPr="00674F55">
        <w:rPr>
          <w:sz w:val="10"/>
          <w:szCs w:val="10"/>
          <w:rPrChange w:id="434" w:author="USER" w:date="2018-02-01T14:15:00Z">
            <w:rPr>
              <w:color w:val="0000FF"/>
              <w:u w:val="single"/>
            </w:rPr>
          </w:rPrChange>
        </w:rPr>
        <w:fldChar w:fldCharType="separate"/>
      </w:r>
      <w:r w:rsidRPr="00674F55">
        <w:rPr>
          <w:rStyle w:val="a4"/>
          <w:b/>
          <w:noProof/>
          <w:sz w:val="10"/>
          <w:szCs w:val="10"/>
          <w:rPrChange w:id="435" w:author="USER" w:date="2018-02-01T14:15:00Z">
            <w:rPr>
              <w:rStyle w:val="a4"/>
              <w:b/>
              <w:noProof/>
            </w:rPr>
          </w:rPrChange>
        </w:rPr>
        <w:t>6.2</w:t>
      </w:r>
      <w:r w:rsidRPr="00674F55">
        <w:rPr>
          <w:rFonts w:asciiTheme="minorHAnsi" w:eastAsiaTheme="minorEastAsia" w:hAnsiTheme="minorHAnsi" w:cstheme="minorBidi"/>
          <w:noProof/>
          <w:kern w:val="2"/>
          <w:sz w:val="10"/>
          <w:szCs w:val="10"/>
          <w:rPrChange w:id="43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437" w:author="USER" w:date="2018-02-01T14:15:00Z">
            <w:rPr>
              <w:rStyle w:val="a4"/>
              <w:rFonts w:hint="eastAsia"/>
              <w:b/>
              <w:noProof/>
            </w:rPr>
          </w:rPrChange>
        </w:rPr>
        <w:t>股份制改造之后的投资者优先权利的安排</w:t>
      </w:r>
      <w:r w:rsidRPr="00674F55">
        <w:rPr>
          <w:noProof/>
          <w:webHidden/>
          <w:sz w:val="10"/>
          <w:szCs w:val="10"/>
          <w:rPrChange w:id="438" w:author="USER" w:date="2018-02-01T14:15:00Z">
            <w:rPr>
              <w:noProof/>
              <w:webHidden/>
              <w:color w:val="0000FF"/>
              <w:u w:val="single"/>
            </w:rPr>
          </w:rPrChange>
        </w:rPr>
        <w:tab/>
      </w:r>
      <w:r w:rsidRPr="00674F55">
        <w:rPr>
          <w:noProof/>
          <w:webHidden/>
          <w:sz w:val="10"/>
          <w:szCs w:val="10"/>
          <w:rPrChange w:id="439" w:author="USER" w:date="2018-02-01T14:15:00Z">
            <w:rPr>
              <w:noProof/>
              <w:webHidden/>
              <w:color w:val="0000FF"/>
              <w:u w:val="single"/>
            </w:rPr>
          </w:rPrChange>
        </w:rPr>
        <w:fldChar w:fldCharType="begin"/>
      </w:r>
      <w:r w:rsidRPr="00674F55">
        <w:rPr>
          <w:noProof/>
          <w:webHidden/>
          <w:sz w:val="10"/>
          <w:szCs w:val="10"/>
          <w:rPrChange w:id="440" w:author="USER" w:date="2018-02-01T14:15:00Z">
            <w:rPr>
              <w:noProof/>
              <w:webHidden/>
              <w:color w:val="0000FF"/>
              <w:u w:val="single"/>
            </w:rPr>
          </w:rPrChange>
        </w:rPr>
        <w:instrText xml:space="preserve"> PAGEREF _Toc505242712 \h </w:instrText>
      </w:r>
      <w:r w:rsidRPr="00674F55">
        <w:rPr>
          <w:noProof/>
          <w:webHidden/>
          <w:sz w:val="10"/>
          <w:szCs w:val="10"/>
          <w:rPrChange w:id="441" w:author="USER" w:date="2018-02-01T14:15:00Z">
            <w:rPr>
              <w:noProof/>
              <w:webHidden/>
              <w:sz w:val="10"/>
              <w:szCs w:val="10"/>
            </w:rPr>
          </w:rPrChange>
        </w:rPr>
      </w:r>
      <w:r w:rsidRPr="00674F55">
        <w:rPr>
          <w:noProof/>
          <w:webHidden/>
          <w:sz w:val="10"/>
          <w:szCs w:val="10"/>
          <w:rPrChange w:id="442" w:author="USER" w:date="2018-02-01T14:15:00Z">
            <w:rPr>
              <w:noProof/>
              <w:webHidden/>
              <w:color w:val="0000FF"/>
              <w:u w:val="single"/>
            </w:rPr>
          </w:rPrChange>
        </w:rPr>
        <w:fldChar w:fldCharType="separate"/>
      </w:r>
      <w:r w:rsidRPr="00674F55">
        <w:rPr>
          <w:noProof/>
          <w:webHidden/>
          <w:sz w:val="10"/>
          <w:szCs w:val="10"/>
          <w:rPrChange w:id="443" w:author="USER" w:date="2018-02-01T14:15:00Z">
            <w:rPr>
              <w:noProof/>
              <w:webHidden/>
              <w:color w:val="0000FF"/>
              <w:u w:val="single"/>
            </w:rPr>
          </w:rPrChange>
        </w:rPr>
        <w:t>12</w:t>
      </w:r>
      <w:r w:rsidRPr="00674F55">
        <w:rPr>
          <w:noProof/>
          <w:webHidden/>
          <w:sz w:val="10"/>
          <w:szCs w:val="10"/>
          <w:rPrChange w:id="444" w:author="USER" w:date="2018-02-01T14:15:00Z">
            <w:rPr>
              <w:noProof/>
              <w:webHidden/>
              <w:color w:val="0000FF"/>
              <w:u w:val="single"/>
            </w:rPr>
          </w:rPrChange>
        </w:rPr>
        <w:fldChar w:fldCharType="end"/>
      </w:r>
      <w:r w:rsidRPr="00674F55">
        <w:rPr>
          <w:sz w:val="10"/>
          <w:szCs w:val="10"/>
          <w:rPrChange w:id="445" w:author="USER" w:date="2018-02-01T14:15:00Z">
            <w:rPr>
              <w:color w:val="0000FF"/>
              <w:u w:val="single"/>
            </w:rPr>
          </w:rPrChange>
        </w:rPr>
        <w:fldChar w:fldCharType="end"/>
      </w:r>
    </w:p>
    <w:p w:rsidR="00EF209D" w:rsidRPr="00016119" w:rsidRDefault="00674F55">
      <w:pPr>
        <w:pStyle w:val="12"/>
        <w:tabs>
          <w:tab w:val="left" w:pos="1000"/>
        </w:tabs>
        <w:rPr>
          <w:rFonts w:asciiTheme="minorHAnsi" w:eastAsiaTheme="minorEastAsia" w:hAnsiTheme="minorHAnsi" w:cstheme="minorBidi"/>
          <w:noProof/>
          <w:kern w:val="2"/>
          <w:sz w:val="10"/>
          <w:szCs w:val="10"/>
          <w:rPrChange w:id="446" w:author="USER" w:date="2018-02-01T14:15:00Z">
            <w:rPr>
              <w:rFonts w:asciiTheme="minorHAnsi" w:eastAsiaTheme="minorEastAsia" w:hAnsiTheme="minorHAnsi" w:cstheme="minorBidi"/>
              <w:noProof/>
              <w:kern w:val="2"/>
              <w:sz w:val="21"/>
              <w:szCs w:val="22"/>
            </w:rPr>
          </w:rPrChange>
        </w:rPr>
      </w:pPr>
      <w:r w:rsidRPr="00674F55">
        <w:rPr>
          <w:sz w:val="10"/>
          <w:szCs w:val="10"/>
          <w:rPrChange w:id="447" w:author="USER" w:date="2018-02-01T14:15:00Z">
            <w:rPr>
              <w:color w:val="0000FF"/>
              <w:u w:val="single"/>
            </w:rPr>
          </w:rPrChange>
        </w:rPr>
        <w:fldChar w:fldCharType="begin"/>
      </w:r>
      <w:r w:rsidRPr="00674F55">
        <w:rPr>
          <w:sz w:val="10"/>
          <w:szCs w:val="10"/>
          <w:rPrChange w:id="448" w:author="USER" w:date="2018-02-01T14:15:00Z">
            <w:rPr>
              <w:color w:val="0000FF"/>
              <w:u w:val="single"/>
            </w:rPr>
          </w:rPrChange>
        </w:rPr>
        <w:instrText>HYPERLINK \l "_Toc505242713"</w:instrText>
      </w:r>
      <w:r w:rsidRPr="00674F55">
        <w:rPr>
          <w:sz w:val="10"/>
          <w:szCs w:val="10"/>
          <w:rPrChange w:id="449" w:author="USER" w:date="2018-02-01T14:15:00Z">
            <w:rPr>
              <w:color w:val="0000FF"/>
              <w:u w:val="single"/>
            </w:rPr>
          </w:rPrChange>
        </w:rPr>
        <w:fldChar w:fldCharType="separate"/>
      </w:r>
      <w:r w:rsidRPr="00674F55">
        <w:rPr>
          <w:rStyle w:val="a4"/>
          <w:rFonts w:hint="eastAsia"/>
          <w:b/>
          <w:noProof/>
          <w:sz w:val="10"/>
          <w:szCs w:val="10"/>
          <w:rPrChange w:id="450" w:author="USER" w:date="2018-02-01T14:15:00Z">
            <w:rPr>
              <w:rStyle w:val="a4"/>
              <w:rFonts w:hint="eastAsia"/>
              <w:b/>
              <w:noProof/>
            </w:rPr>
          </w:rPrChange>
        </w:rPr>
        <w:t>第7条</w:t>
      </w:r>
      <w:r w:rsidRPr="00674F55">
        <w:rPr>
          <w:rFonts w:asciiTheme="minorHAnsi" w:eastAsiaTheme="minorEastAsia" w:hAnsiTheme="minorHAnsi" w:cstheme="minorBidi"/>
          <w:noProof/>
          <w:kern w:val="2"/>
          <w:sz w:val="10"/>
          <w:szCs w:val="10"/>
          <w:rPrChange w:id="45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452" w:author="USER" w:date="2018-02-01T14:15:00Z">
            <w:rPr>
              <w:rStyle w:val="a4"/>
              <w:rFonts w:hint="eastAsia"/>
              <w:b/>
              <w:noProof/>
            </w:rPr>
          </w:rPrChange>
        </w:rPr>
        <w:t>股权转让程序</w:t>
      </w:r>
      <w:r w:rsidRPr="00674F55">
        <w:rPr>
          <w:noProof/>
          <w:webHidden/>
          <w:sz w:val="10"/>
          <w:szCs w:val="10"/>
          <w:rPrChange w:id="453" w:author="USER" w:date="2018-02-01T14:15:00Z">
            <w:rPr>
              <w:noProof/>
              <w:webHidden/>
              <w:color w:val="0000FF"/>
              <w:u w:val="single"/>
            </w:rPr>
          </w:rPrChange>
        </w:rPr>
        <w:tab/>
      </w:r>
      <w:r w:rsidRPr="00674F55">
        <w:rPr>
          <w:noProof/>
          <w:webHidden/>
          <w:sz w:val="10"/>
          <w:szCs w:val="10"/>
          <w:rPrChange w:id="454" w:author="USER" w:date="2018-02-01T14:15:00Z">
            <w:rPr>
              <w:noProof/>
              <w:webHidden/>
              <w:color w:val="0000FF"/>
              <w:u w:val="single"/>
            </w:rPr>
          </w:rPrChange>
        </w:rPr>
        <w:fldChar w:fldCharType="begin"/>
      </w:r>
      <w:r w:rsidRPr="00674F55">
        <w:rPr>
          <w:noProof/>
          <w:webHidden/>
          <w:sz w:val="10"/>
          <w:szCs w:val="10"/>
          <w:rPrChange w:id="455" w:author="USER" w:date="2018-02-01T14:15:00Z">
            <w:rPr>
              <w:noProof/>
              <w:webHidden/>
              <w:color w:val="0000FF"/>
              <w:u w:val="single"/>
            </w:rPr>
          </w:rPrChange>
        </w:rPr>
        <w:instrText xml:space="preserve"> PAGEREF _Toc505242713 \h </w:instrText>
      </w:r>
      <w:r w:rsidRPr="00674F55">
        <w:rPr>
          <w:noProof/>
          <w:webHidden/>
          <w:sz w:val="10"/>
          <w:szCs w:val="10"/>
          <w:rPrChange w:id="456" w:author="USER" w:date="2018-02-01T14:15:00Z">
            <w:rPr>
              <w:noProof/>
              <w:webHidden/>
              <w:sz w:val="10"/>
              <w:szCs w:val="10"/>
            </w:rPr>
          </w:rPrChange>
        </w:rPr>
      </w:r>
      <w:r w:rsidRPr="00674F55">
        <w:rPr>
          <w:noProof/>
          <w:webHidden/>
          <w:sz w:val="10"/>
          <w:szCs w:val="10"/>
          <w:rPrChange w:id="457" w:author="USER" w:date="2018-02-01T14:15:00Z">
            <w:rPr>
              <w:noProof/>
              <w:webHidden/>
              <w:color w:val="0000FF"/>
              <w:u w:val="single"/>
            </w:rPr>
          </w:rPrChange>
        </w:rPr>
        <w:fldChar w:fldCharType="separate"/>
      </w:r>
      <w:r w:rsidRPr="00674F55">
        <w:rPr>
          <w:noProof/>
          <w:webHidden/>
          <w:sz w:val="10"/>
          <w:szCs w:val="10"/>
          <w:rPrChange w:id="458" w:author="USER" w:date="2018-02-01T14:15:00Z">
            <w:rPr>
              <w:noProof/>
              <w:webHidden/>
              <w:color w:val="0000FF"/>
              <w:u w:val="single"/>
            </w:rPr>
          </w:rPrChange>
        </w:rPr>
        <w:t>12</w:t>
      </w:r>
      <w:r w:rsidRPr="00674F55">
        <w:rPr>
          <w:noProof/>
          <w:webHidden/>
          <w:sz w:val="10"/>
          <w:szCs w:val="10"/>
          <w:rPrChange w:id="459" w:author="USER" w:date="2018-02-01T14:15:00Z">
            <w:rPr>
              <w:noProof/>
              <w:webHidden/>
              <w:color w:val="0000FF"/>
              <w:u w:val="single"/>
            </w:rPr>
          </w:rPrChange>
        </w:rPr>
        <w:fldChar w:fldCharType="end"/>
      </w:r>
      <w:r w:rsidRPr="00674F55">
        <w:rPr>
          <w:sz w:val="10"/>
          <w:szCs w:val="10"/>
          <w:rPrChange w:id="460"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461" w:author="USER" w:date="2018-02-01T14:15:00Z">
            <w:rPr>
              <w:rFonts w:asciiTheme="minorHAnsi" w:eastAsiaTheme="minorEastAsia" w:hAnsiTheme="minorHAnsi" w:cstheme="minorBidi"/>
              <w:noProof/>
              <w:kern w:val="2"/>
              <w:sz w:val="21"/>
              <w:szCs w:val="22"/>
            </w:rPr>
          </w:rPrChange>
        </w:rPr>
      </w:pPr>
      <w:r w:rsidRPr="00674F55">
        <w:rPr>
          <w:sz w:val="10"/>
          <w:szCs w:val="10"/>
          <w:rPrChange w:id="462" w:author="USER" w:date="2018-02-01T14:15:00Z">
            <w:rPr>
              <w:color w:val="0000FF"/>
              <w:u w:val="single"/>
            </w:rPr>
          </w:rPrChange>
        </w:rPr>
        <w:fldChar w:fldCharType="begin"/>
      </w:r>
      <w:r w:rsidRPr="00674F55">
        <w:rPr>
          <w:sz w:val="10"/>
          <w:szCs w:val="10"/>
          <w:rPrChange w:id="463" w:author="USER" w:date="2018-02-01T14:15:00Z">
            <w:rPr>
              <w:color w:val="0000FF"/>
              <w:u w:val="single"/>
            </w:rPr>
          </w:rPrChange>
        </w:rPr>
        <w:instrText>HYPERLINK \l "_Toc505242714"</w:instrText>
      </w:r>
      <w:r w:rsidRPr="00674F55">
        <w:rPr>
          <w:sz w:val="10"/>
          <w:szCs w:val="10"/>
          <w:rPrChange w:id="464" w:author="USER" w:date="2018-02-01T14:15:00Z">
            <w:rPr>
              <w:color w:val="0000FF"/>
              <w:u w:val="single"/>
            </w:rPr>
          </w:rPrChange>
        </w:rPr>
        <w:fldChar w:fldCharType="separate"/>
      </w:r>
      <w:r w:rsidRPr="00674F55">
        <w:rPr>
          <w:rStyle w:val="a4"/>
          <w:b/>
          <w:noProof/>
          <w:sz w:val="10"/>
          <w:szCs w:val="10"/>
          <w:rPrChange w:id="465" w:author="USER" w:date="2018-02-01T14:15:00Z">
            <w:rPr>
              <w:rStyle w:val="a4"/>
              <w:b/>
              <w:noProof/>
            </w:rPr>
          </w:rPrChange>
        </w:rPr>
        <w:t>7.1</w:t>
      </w:r>
      <w:r w:rsidRPr="00674F55">
        <w:rPr>
          <w:rFonts w:asciiTheme="minorHAnsi" w:eastAsiaTheme="minorEastAsia" w:hAnsiTheme="minorHAnsi" w:cstheme="minorBidi"/>
          <w:noProof/>
          <w:kern w:val="2"/>
          <w:sz w:val="10"/>
          <w:szCs w:val="10"/>
          <w:rPrChange w:id="46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467" w:author="USER" w:date="2018-02-01T14:15:00Z">
            <w:rPr>
              <w:rStyle w:val="a4"/>
              <w:rFonts w:hint="eastAsia"/>
              <w:b/>
              <w:noProof/>
            </w:rPr>
          </w:rPrChange>
        </w:rPr>
        <w:t>优先购买权</w:t>
      </w:r>
      <w:r w:rsidRPr="00674F55">
        <w:rPr>
          <w:noProof/>
          <w:webHidden/>
          <w:sz w:val="10"/>
          <w:szCs w:val="10"/>
          <w:rPrChange w:id="468" w:author="USER" w:date="2018-02-01T14:15:00Z">
            <w:rPr>
              <w:noProof/>
              <w:webHidden/>
              <w:color w:val="0000FF"/>
              <w:u w:val="single"/>
            </w:rPr>
          </w:rPrChange>
        </w:rPr>
        <w:tab/>
      </w:r>
      <w:r w:rsidRPr="00674F55">
        <w:rPr>
          <w:noProof/>
          <w:webHidden/>
          <w:sz w:val="10"/>
          <w:szCs w:val="10"/>
          <w:rPrChange w:id="469" w:author="USER" w:date="2018-02-01T14:15:00Z">
            <w:rPr>
              <w:noProof/>
              <w:webHidden/>
              <w:color w:val="0000FF"/>
              <w:u w:val="single"/>
            </w:rPr>
          </w:rPrChange>
        </w:rPr>
        <w:fldChar w:fldCharType="begin"/>
      </w:r>
      <w:r w:rsidRPr="00674F55">
        <w:rPr>
          <w:noProof/>
          <w:webHidden/>
          <w:sz w:val="10"/>
          <w:szCs w:val="10"/>
          <w:rPrChange w:id="470" w:author="USER" w:date="2018-02-01T14:15:00Z">
            <w:rPr>
              <w:noProof/>
              <w:webHidden/>
              <w:color w:val="0000FF"/>
              <w:u w:val="single"/>
            </w:rPr>
          </w:rPrChange>
        </w:rPr>
        <w:instrText xml:space="preserve"> PAGEREF _Toc505242714 \h </w:instrText>
      </w:r>
      <w:r w:rsidRPr="00674F55">
        <w:rPr>
          <w:noProof/>
          <w:webHidden/>
          <w:sz w:val="10"/>
          <w:szCs w:val="10"/>
          <w:rPrChange w:id="471" w:author="USER" w:date="2018-02-01T14:15:00Z">
            <w:rPr>
              <w:noProof/>
              <w:webHidden/>
              <w:sz w:val="10"/>
              <w:szCs w:val="10"/>
            </w:rPr>
          </w:rPrChange>
        </w:rPr>
      </w:r>
      <w:r w:rsidRPr="00674F55">
        <w:rPr>
          <w:noProof/>
          <w:webHidden/>
          <w:sz w:val="10"/>
          <w:szCs w:val="10"/>
          <w:rPrChange w:id="472" w:author="USER" w:date="2018-02-01T14:15:00Z">
            <w:rPr>
              <w:noProof/>
              <w:webHidden/>
              <w:color w:val="0000FF"/>
              <w:u w:val="single"/>
            </w:rPr>
          </w:rPrChange>
        </w:rPr>
        <w:fldChar w:fldCharType="separate"/>
      </w:r>
      <w:r w:rsidRPr="00674F55">
        <w:rPr>
          <w:noProof/>
          <w:webHidden/>
          <w:sz w:val="10"/>
          <w:szCs w:val="10"/>
          <w:rPrChange w:id="473" w:author="USER" w:date="2018-02-01T14:15:00Z">
            <w:rPr>
              <w:noProof/>
              <w:webHidden/>
              <w:color w:val="0000FF"/>
              <w:u w:val="single"/>
            </w:rPr>
          </w:rPrChange>
        </w:rPr>
        <w:t>12</w:t>
      </w:r>
      <w:r w:rsidRPr="00674F55">
        <w:rPr>
          <w:noProof/>
          <w:webHidden/>
          <w:sz w:val="10"/>
          <w:szCs w:val="10"/>
          <w:rPrChange w:id="474" w:author="USER" w:date="2018-02-01T14:15:00Z">
            <w:rPr>
              <w:noProof/>
              <w:webHidden/>
              <w:color w:val="0000FF"/>
              <w:u w:val="single"/>
            </w:rPr>
          </w:rPrChange>
        </w:rPr>
        <w:fldChar w:fldCharType="end"/>
      </w:r>
      <w:r w:rsidRPr="00674F55">
        <w:rPr>
          <w:sz w:val="10"/>
          <w:szCs w:val="10"/>
          <w:rPrChange w:id="47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476" w:author="USER" w:date="2018-02-01T14:15:00Z">
            <w:rPr>
              <w:rFonts w:asciiTheme="minorHAnsi" w:eastAsiaTheme="minorEastAsia" w:hAnsiTheme="minorHAnsi" w:cstheme="minorBidi"/>
              <w:noProof/>
              <w:kern w:val="2"/>
              <w:sz w:val="21"/>
              <w:szCs w:val="22"/>
            </w:rPr>
          </w:rPrChange>
        </w:rPr>
      </w:pPr>
      <w:r w:rsidRPr="00674F55">
        <w:rPr>
          <w:sz w:val="10"/>
          <w:szCs w:val="10"/>
          <w:rPrChange w:id="477" w:author="USER" w:date="2018-02-01T14:15:00Z">
            <w:rPr>
              <w:color w:val="0000FF"/>
              <w:u w:val="single"/>
            </w:rPr>
          </w:rPrChange>
        </w:rPr>
        <w:fldChar w:fldCharType="begin"/>
      </w:r>
      <w:r w:rsidRPr="00674F55">
        <w:rPr>
          <w:sz w:val="10"/>
          <w:szCs w:val="10"/>
          <w:rPrChange w:id="478" w:author="USER" w:date="2018-02-01T14:15:00Z">
            <w:rPr>
              <w:color w:val="0000FF"/>
              <w:u w:val="single"/>
            </w:rPr>
          </w:rPrChange>
        </w:rPr>
        <w:instrText>HYPERLINK \l "_Toc505242715"</w:instrText>
      </w:r>
      <w:r w:rsidRPr="00674F55">
        <w:rPr>
          <w:sz w:val="10"/>
          <w:szCs w:val="10"/>
          <w:rPrChange w:id="479" w:author="USER" w:date="2018-02-01T14:15:00Z">
            <w:rPr>
              <w:color w:val="0000FF"/>
              <w:u w:val="single"/>
            </w:rPr>
          </w:rPrChange>
        </w:rPr>
        <w:fldChar w:fldCharType="separate"/>
      </w:r>
      <w:r w:rsidRPr="00674F55">
        <w:rPr>
          <w:rStyle w:val="a4"/>
          <w:b/>
          <w:noProof/>
          <w:sz w:val="10"/>
          <w:szCs w:val="10"/>
          <w:rPrChange w:id="480" w:author="USER" w:date="2018-02-01T14:15:00Z">
            <w:rPr>
              <w:rStyle w:val="a4"/>
              <w:b/>
              <w:noProof/>
            </w:rPr>
          </w:rPrChange>
        </w:rPr>
        <w:t>7.2</w:t>
      </w:r>
      <w:r w:rsidRPr="00674F55">
        <w:rPr>
          <w:rFonts w:asciiTheme="minorHAnsi" w:eastAsiaTheme="minorEastAsia" w:hAnsiTheme="minorHAnsi" w:cstheme="minorBidi"/>
          <w:noProof/>
          <w:kern w:val="2"/>
          <w:sz w:val="10"/>
          <w:szCs w:val="10"/>
          <w:rPrChange w:id="48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482" w:author="USER" w:date="2018-02-01T14:15:00Z">
            <w:rPr>
              <w:rStyle w:val="a4"/>
              <w:rFonts w:hint="eastAsia"/>
              <w:b/>
              <w:noProof/>
            </w:rPr>
          </w:rPrChange>
        </w:rPr>
        <w:t>连带并购权</w:t>
      </w:r>
      <w:r w:rsidRPr="00674F55">
        <w:rPr>
          <w:noProof/>
          <w:webHidden/>
          <w:sz w:val="10"/>
          <w:szCs w:val="10"/>
          <w:rPrChange w:id="483" w:author="USER" w:date="2018-02-01T14:15:00Z">
            <w:rPr>
              <w:noProof/>
              <w:webHidden/>
              <w:color w:val="0000FF"/>
              <w:u w:val="single"/>
            </w:rPr>
          </w:rPrChange>
        </w:rPr>
        <w:tab/>
      </w:r>
      <w:r w:rsidRPr="00674F55">
        <w:rPr>
          <w:noProof/>
          <w:webHidden/>
          <w:sz w:val="10"/>
          <w:szCs w:val="10"/>
          <w:rPrChange w:id="484" w:author="USER" w:date="2018-02-01T14:15:00Z">
            <w:rPr>
              <w:noProof/>
              <w:webHidden/>
              <w:color w:val="0000FF"/>
              <w:u w:val="single"/>
            </w:rPr>
          </w:rPrChange>
        </w:rPr>
        <w:fldChar w:fldCharType="begin"/>
      </w:r>
      <w:r w:rsidRPr="00674F55">
        <w:rPr>
          <w:noProof/>
          <w:webHidden/>
          <w:sz w:val="10"/>
          <w:szCs w:val="10"/>
          <w:rPrChange w:id="485" w:author="USER" w:date="2018-02-01T14:15:00Z">
            <w:rPr>
              <w:noProof/>
              <w:webHidden/>
              <w:color w:val="0000FF"/>
              <w:u w:val="single"/>
            </w:rPr>
          </w:rPrChange>
        </w:rPr>
        <w:instrText xml:space="preserve"> PAGEREF _Toc505242715 \h </w:instrText>
      </w:r>
      <w:r w:rsidRPr="00674F55">
        <w:rPr>
          <w:noProof/>
          <w:webHidden/>
          <w:sz w:val="10"/>
          <w:szCs w:val="10"/>
          <w:rPrChange w:id="486" w:author="USER" w:date="2018-02-01T14:15:00Z">
            <w:rPr>
              <w:noProof/>
              <w:webHidden/>
              <w:sz w:val="10"/>
              <w:szCs w:val="10"/>
            </w:rPr>
          </w:rPrChange>
        </w:rPr>
      </w:r>
      <w:r w:rsidRPr="00674F55">
        <w:rPr>
          <w:noProof/>
          <w:webHidden/>
          <w:sz w:val="10"/>
          <w:szCs w:val="10"/>
          <w:rPrChange w:id="487" w:author="USER" w:date="2018-02-01T14:15:00Z">
            <w:rPr>
              <w:noProof/>
              <w:webHidden/>
              <w:color w:val="0000FF"/>
              <w:u w:val="single"/>
            </w:rPr>
          </w:rPrChange>
        </w:rPr>
        <w:fldChar w:fldCharType="separate"/>
      </w:r>
      <w:r w:rsidRPr="00674F55">
        <w:rPr>
          <w:noProof/>
          <w:webHidden/>
          <w:sz w:val="10"/>
          <w:szCs w:val="10"/>
          <w:rPrChange w:id="488" w:author="USER" w:date="2018-02-01T14:15:00Z">
            <w:rPr>
              <w:noProof/>
              <w:webHidden/>
              <w:color w:val="0000FF"/>
              <w:u w:val="single"/>
            </w:rPr>
          </w:rPrChange>
        </w:rPr>
        <w:t>12</w:t>
      </w:r>
      <w:r w:rsidRPr="00674F55">
        <w:rPr>
          <w:noProof/>
          <w:webHidden/>
          <w:sz w:val="10"/>
          <w:szCs w:val="10"/>
          <w:rPrChange w:id="489" w:author="USER" w:date="2018-02-01T14:15:00Z">
            <w:rPr>
              <w:noProof/>
              <w:webHidden/>
              <w:color w:val="0000FF"/>
              <w:u w:val="single"/>
            </w:rPr>
          </w:rPrChange>
        </w:rPr>
        <w:fldChar w:fldCharType="end"/>
      </w:r>
      <w:r w:rsidRPr="00674F55">
        <w:rPr>
          <w:sz w:val="10"/>
          <w:szCs w:val="10"/>
          <w:rPrChange w:id="490"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491" w:author="USER" w:date="2018-02-01T14:15:00Z">
            <w:rPr>
              <w:rFonts w:asciiTheme="minorHAnsi" w:eastAsiaTheme="minorEastAsia" w:hAnsiTheme="minorHAnsi" w:cstheme="minorBidi"/>
              <w:noProof/>
              <w:kern w:val="2"/>
              <w:sz w:val="21"/>
              <w:szCs w:val="22"/>
            </w:rPr>
          </w:rPrChange>
        </w:rPr>
      </w:pPr>
      <w:r w:rsidRPr="00674F55">
        <w:rPr>
          <w:sz w:val="10"/>
          <w:szCs w:val="10"/>
          <w:rPrChange w:id="492" w:author="USER" w:date="2018-02-01T14:15:00Z">
            <w:rPr>
              <w:color w:val="0000FF"/>
              <w:u w:val="single"/>
            </w:rPr>
          </w:rPrChange>
        </w:rPr>
        <w:fldChar w:fldCharType="begin"/>
      </w:r>
      <w:r w:rsidRPr="00674F55">
        <w:rPr>
          <w:sz w:val="10"/>
          <w:szCs w:val="10"/>
          <w:rPrChange w:id="493" w:author="USER" w:date="2018-02-01T14:15:00Z">
            <w:rPr>
              <w:color w:val="0000FF"/>
              <w:u w:val="single"/>
            </w:rPr>
          </w:rPrChange>
        </w:rPr>
        <w:instrText>HYPERLINK \l "_Toc505242716"</w:instrText>
      </w:r>
      <w:r w:rsidRPr="00674F55">
        <w:rPr>
          <w:sz w:val="10"/>
          <w:szCs w:val="10"/>
          <w:rPrChange w:id="494" w:author="USER" w:date="2018-02-01T14:15:00Z">
            <w:rPr>
              <w:color w:val="0000FF"/>
              <w:u w:val="single"/>
            </w:rPr>
          </w:rPrChange>
        </w:rPr>
        <w:fldChar w:fldCharType="separate"/>
      </w:r>
      <w:r w:rsidRPr="00674F55">
        <w:rPr>
          <w:rStyle w:val="a4"/>
          <w:b/>
          <w:noProof/>
          <w:sz w:val="10"/>
          <w:szCs w:val="10"/>
          <w:rPrChange w:id="495" w:author="USER" w:date="2018-02-01T14:15:00Z">
            <w:rPr>
              <w:rStyle w:val="a4"/>
              <w:b/>
              <w:noProof/>
            </w:rPr>
          </w:rPrChange>
        </w:rPr>
        <w:t>7.3</w:t>
      </w:r>
      <w:r w:rsidRPr="00674F55">
        <w:rPr>
          <w:rFonts w:asciiTheme="minorHAnsi" w:eastAsiaTheme="minorEastAsia" w:hAnsiTheme="minorHAnsi" w:cstheme="minorBidi"/>
          <w:noProof/>
          <w:kern w:val="2"/>
          <w:sz w:val="10"/>
          <w:szCs w:val="10"/>
          <w:rPrChange w:id="49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497" w:author="USER" w:date="2018-02-01T14:15:00Z">
            <w:rPr>
              <w:rStyle w:val="a4"/>
              <w:rFonts w:hint="eastAsia"/>
              <w:b/>
              <w:noProof/>
            </w:rPr>
          </w:rPrChange>
        </w:rPr>
        <w:t>回售权</w:t>
      </w:r>
      <w:r w:rsidRPr="00674F55">
        <w:rPr>
          <w:noProof/>
          <w:webHidden/>
          <w:sz w:val="10"/>
          <w:szCs w:val="10"/>
          <w:rPrChange w:id="498" w:author="USER" w:date="2018-02-01T14:15:00Z">
            <w:rPr>
              <w:noProof/>
              <w:webHidden/>
              <w:color w:val="0000FF"/>
              <w:u w:val="single"/>
            </w:rPr>
          </w:rPrChange>
        </w:rPr>
        <w:tab/>
      </w:r>
      <w:r w:rsidRPr="00674F55">
        <w:rPr>
          <w:noProof/>
          <w:webHidden/>
          <w:sz w:val="10"/>
          <w:szCs w:val="10"/>
          <w:rPrChange w:id="499" w:author="USER" w:date="2018-02-01T14:15:00Z">
            <w:rPr>
              <w:noProof/>
              <w:webHidden/>
              <w:color w:val="0000FF"/>
              <w:u w:val="single"/>
            </w:rPr>
          </w:rPrChange>
        </w:rPr>
        <w:fldChar w:fldCharType="begin"/>
      </w:r>
      <w:r w:rsidRPr="00674F55">
        <w:rPr>
          <w:noProof/>
          <w:webHidden/>
          <w:sz w:val="10"/>
          <w:szCs w:val="10"/>
          <w:rPrChange w:id="500" w:author="USER" w:date="2018-02-01T14:15:00Z">
            <w:rPr>
              <w:noProof/>
              <w:webHidden/>
              <w:color w:val="0000FF"/>
              <w:u w:val="single"/>
            </w:rPr>
          </w:rPrChange>
        </w:rPr>
        <w:instrText xml:space="preserve"> PAGEREF _Toc505242716 \h </w:instrText>
      </w:r>
      <w:r w:rsidRPr="00674F55">
        <w:rPr>
          <w:noProof/>
          <w:webHidden/>
          <w:sz w:val="10"/>
          <w:szCs w:val="10"/>
          <w:rPrChange w:id="501" w:author="USER" w:date="2018-02-01T14:15:00Z">
            <w:rPr>
              <w:noProof/>
              <w:webHidden/>
              <w:sz w:val="10"/>
              <w:szCs w:val="10"/>
            </w:rPr>
          </w:rPrChange>
        </w:rPr>
      </w:r>
      <w:r w:rsidRPr="00674F55">
        <w:rPr>
          <w:noProof/>
          <w:webHidden/>
          <w:sz w:val="10"/>
          <w:szCs w:val="10"/>
          <w:rPrChange w:id="502" w:author="USER" w:date="2018-02-01T14:15:00Z">
            <w:rPr>
              <w:noProof/>
              <w:webHidden/>
              <w:color w:val="0000FF"/>
              <w:u w:val="single"/>
            </w:rPr>
          </w:rPrChange>
        </w:rPr>
        <w:fldChar w:fldCharType="separate"/>
      </w:r>
      <w:r w:rsidRPr="00674F55">
        <w:rPr>
          <w:noProof/>
          <w:webHidden/>
          <w:sz w:val="10"/>
          <w:szCs w:val="10"/>
          <w:rPrChange w:id="503" w:author="USER" w:date="2018-02-01T14:15:00Z">
            <w:rPr>
              <w:noProof/>
              <w:webHidden/>
              <w:color w:val="0000FF"/>
              <w:u w:val="single"/>
            </w:rPr>
          </w:rPrChange>
        </w:rPr>
        <w:t>12</w:t>
      </w:r>
      <w:r w:rsidRPr="00674F55">
        <w:rPr>
          <w:noProof/>
          <w:webHidden/>
          <w:sz w:val="10"/>
          <w:szCs w:val="10"/>
          <w:rPrChange w:id="504" w:author="USER" w:date="2018-02-01T14:15:00Z">
            <w:rPr>
              <w:noProof/>
              <w:webHidden/>
              <w:color w:val="0000FF"/>
              <w:u w:val="single"/>
            </w:rPr>
          </w:rPrChange>
        </w:rPr>
        <w:fldChar w:fldCharType="end"/>
      </w:r>
      <w:r w:rsidRPr="00674F55">
        <w:rPr>
          <w:sz w:val="10"/>
          <w:szCs w:val="10"/>
          <w:rPrChange w:id="50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506" w:author="USER" w:date="2018-02-01T14:15:00Z">
            <w:rPr>
              <w:rFonts w:asciiTheme="minorHAnsi" w:eastAsiaTheme="minorEastAsia" w:hAnsiTheme="minorHAnsi" w:cstheme="minorBidi"/>
              <w:noProof/>
              <w:kern w:val="2"/>
              <w:sz w:val="21"/>
              <w:szCs w:val="22"/>
            </w:rPr>
          </w:rPrChange>
        </w:rPr>
      </w:pPr>
      <w:r w:rsidRPr="00674F55">
        <w:rPr>
          <w:sz w:val="10"/>
          <w:szCs w:val="10"/>
          <w:rPrChange w:id="507" w:author="USER" w:date="2018-02-01T14:15:00Z">
            <w:rPr>
              <w:color w:val="0000FF"/>
              <w:u w:val="single"/>
            </w:rPr>
          </w:rPrChange>
        </w:rPr>
        <w:fldChar w:fldCharType="begin"/>
      </w:r>
      <w:r w:rsidRPr="00674F55">
        <w:rPr>
          <w:sz w:val="10"/>
          <w:szCs w:val="10"/>
          <w:rPrChange w:id="508" w:author="USER" w:date="2018-02-01T14:15:00Z">
            <w:rPr>
              <w:color w:val="0000FF"/>
              <w:u w:val="single"/>
            </w:rPr>
          </w:rPrChange>
        </w:rPr>
        <w:instrText>HYPERLINK \l "_Toc505242717"</w:instrText>
      </w:r>
      <w:r w:rsidRPr="00674F55">
        <w:rPr>
          <w:sz w:val="10"/>
          <w:szCs w:val="10"/>
          <w:rPrChange w:id="509" w:author="USER" w:date="2018-02-01T14:15:00Z">
            <w:rPr>
              <w:color w:val="0000FF"/>
              <w:u w:val="single"/>
            </w:rPr>
          </w:rPrChange>
        </w:rPr>
        <w:fldChar w:fldCharType="separate"/>
      </w:r>
      <w:r w:rsidRPr="00674F55">
        <w:rPr>
          <w:rStyle w:val="a4"/>
          <w:b/>
          <w:noProof/>
          <w:sz w:val="10"/>
          <w:szCs w:val="10"/>
          <w:rPrChange w:id="510" w:author="USER" w:date="2018-02-01T14:15:00Z">
            <w:rPr>
              <w:rStyle w:val="a4"/>
              <w:b/>
              <w:noProof/>
            </w:rPr>
          </w:rPrChange>
        </w:rPr>
        <w:t>7.4</w:t>
      </w:r>
      <w:r w:rsidRPr="00674F55">
        <w:rPr>
          <w:rFonts w:asciiTheme="minorHAnsi" w:eastAsiaTheme="minorEastAsia" w:hAnsiTheme="minorHAnsi" w:cstheme="minorBidi"/>
          <w:noProof/>
          <w:kern w:val="2"/>
          <w:sz w:val="10"/>
          <w:szCs w:val="10"/>
          <w:rPrChange w:id="51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512" w:author="USER" w:date="2018-02-01T14:15:00Z">
            <w:rPr>
              <w:rStyle w:val="a4"/>
              <w:rFonts w:hint="eastAsia"/>
              <w:b/>
              <w:noProof/>
            </w:rPr>
          </w:rPrChange>
        </w:rPr>
        <w:t>被禁止的转让</w:t>
      </w:r>
      <w:r w:rsidRPr="00674F55">
        <w:rPr>
          <w:noProof/>
          <w:webHidden/>
          <w:sz w:val="10"/>
          <w:szCs w:val="10"/>
          <w:rPrChange w:id="513" w:author="USER" w:date="2018-02-01T14:15:00Z">
            <w:rPr>
              <w:noProof/>
              <w:webHidden/>
              <w:color w:val="0000FF"/>
              <w:u w:val="single"/>
            </w:rPr>
          </w:rPrChange>
        </w:rPr>
        <w:tab/>
      </w:r>
      <w:r w:rsidRPr="00674F55">
        <w:rPr>
          <w:noProof/>
          <w:webHidden/>
          <w:sz w:val="10"/>
          <w:szCs w:val="10"/>
          <w:rPrChange w:id="514" w:author="USER" w:date="2018-02-01T14:15:00Z">
            <w:rPr>
              <w:noProof/>
              <w:webHidden/>
              <w:color w:val="0000FF"/>
              <w:u w:val="single"/>
            </w:rPr>
          </w:rPrChange>
        </w:rPr>
        <w:fldChar w:fldCharType="begin"/>
      </w:r>
      <w:r w:rsidRPr="00674F55">
        <w:rPr>
          <w:noProof/>
          <w:webHidden/>
          <w:sz w:val="10"/>
          <w:szCs w:val="10"/>
          <w:rPrChange w:id="515" w:author="USER" w:date="2018-02-01T14:15:00Z">
            <w:rPr>
              <w:noProof/>
              <w:webHidden/>
              <w:color w:val="0000FF"/>
              <w:u w:val="single"/>
            </w:rPr>
          </w:rPrChange>
        </w:rPr>
        <w:instrText xml:space="preserve"> PAGEREF _Toc505242717 \h </w:instrText>
      </w:r>
      <w:r w:rsidRPr="00674F55">
        <w:rPr>
          <w:noProof/>
          <w:webHidden/>
          <w:sz w:val="10"/>
          <w:szCs w:val="10"/>
          <w:rPrChange w:id="516" w:author="USER" w:date="2018-02-01T14:15:00Z">
            <w:rPr>
              <w:noProof/>
              <w:webHidden/>
              <w:sz w:val="10"/>
              <w:szCs w:val="10"/>
            </w:rPr>
          </w:rPrChange>
        </w:rPr>
      </w:r>
      <w:r w:rsidRPr="00674F55">
        <w:rPr>
          <w:noProof/>
          <w:webHidden/>
          <w:sz w:val="10"/>
          <w:szCs w:val="10"/>
          <w:rPrChange w:id="517" w:author="USER" w:date="2018-02-01T14:15:00Z">
            <w:rPr>
              <w:noProof/>
              <w:webHidden/>
              <w:color w:val="0000FF"/>
              <w:u w:val="single"/>
            </w:rPr>
          </w:rPrChange>
        </w:rPr>
        <w:fldChar w:fldCharType="separate"/>
      </w:r>
      <w:r w:rsidRPr="00674F55">
        <w:rPr>
          <w:noProof/>
          <w:webHidden/>
          <w:sz w:val="10"/>
          <w:szCs w:val="10"/>
          <w:rPrChange w:id="518" w:author="USER" w:date="2018-02-01T14:15:00Z">
            <w:rPr>
              <w:noProof/>
              <w:webHidden/>
              <w:color w:val="0000FF"/>
              <w:u w:val="single"/>
            </w:rPr>
          </w:rPrChange>
        </w:rPr>
        <w:t>13</w:t>
      </w:r>
      <w:r w:rsidRPr="00674F55">
        <w:rPr>
          <w:noProof/>
          <w:webHidden/>
          <w:sz w:val="10"/>
          <w:szCs w:val="10"/>
          <w:rPrChange w:id="519" w:author="USER" w:date="2018-02-01T14:15:00Z">
            <w:rPr>
              <w:noProof/>
              <w:webHidden/>
              <w:color w:val="0000FF"/>
              <w:u w:val="single"/>
            </w:rPr>
          </w:rPrChange>
        </w:rPr>
        <w:fldChar w:fldCharType="end"/>
      </w:r>
      <w:r w:rsidRPr="00674F55">
        <w:rPr>
          <w:sz w:val="10"/>
          <w:szCs w:val="10"/>
          <w:rPrChange w:id="520"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521" w:author="USER" w:date="2018-02-01T14:15:00Z">
            <w:rPr>
              <w:rFonts w:asciiTheme="minorHAnsi" w:eastAsiaTheme="minorEastAsia" w:hAnsiTheme="minorHAnsi" w:cstheme="minorBidi"/>
              <w:noProof/>
              <w:kern w:val="2"/>
              <w:sz w:val="21"/>
              <w:szCs w:val="22"/>
            </w:rPr>
          </w:rPrChange>
        </w:rPr>
      </w:pPr>
      <w:r w:rsidRPr="00674F55">
        <w:rPr>
          <w:sz w:val="10"/>
          <w:szCs w:val="10"/>
          <w:rPrChange w:id="522" w:author="USER" w:date="2018-02-01T14:15:00Z">
            <w:rPr>
              <w:color w:val="0000FF"/>
              <w:u w:val="single"/>
            </w:rPr>
          </w:rPrChange>
        </w:rPr>
        <w:fldChar w:fldCharType="begin"/>
      </w:r>
      <w:r w:rsidRPr="00674F55">
        <w:rPr>
          <w:sz w:val="10"/>
          <w:szCs w:val="10"/>
          <w:rPrChange w:id="523" w:author="USER" w:date="2018-02-01T14:15:00Z">
            <w:rPr>
              <w:color w:val="0000FF"/>
              <w:u w:val="single"/>
            </w:rPr>
          </w:rPrChange>
        </w:rPr>
        <w:instrText>HYPERLINK \l "_Toc505242718"</w:instrText>
      </w:r>
      <w:r w:rsidRPr="00674F55">
        <w:rPr>
          <w:sz w:val="10"/>
          <w:szCs w:val="10"/>
          <w:rPrChange w:id="524" w:author="USER" w:date="2018-02-01T14:15:00Z">
            <w:rPr>
              <w:color w:val="0000FF"/>
              <w:u w:val="single"/>
            </w:rPr>
          </w:rPrChange>
        </w:rPr>
        <w:fldChar w:fldCharType="separate"/>
      </w:r>
      <w:r w:rsidRPr="00674F55">
        <w:rPr>
          <w:rStyle w:val="a4"/>
          <w:b/>
          <w:noProof/>
          <w:sz w:val="10"/>
          <w:szCs w:val="10"/>
          <w:rPrChange w:id="525" w:author="USER" w:date="2018-02-01T14:15:00Z">
            <w:rPr>
              <w:rStyle w:val="a4"/>
              <w:b/>
              <w:noProof/>
            </w:rPr>
          </w:rPrChange>
        </w:rPr>
        <w:t>7.5</w:t>
      </w:r>
      <w:r w:rsidRPr="00674F55">
        <w:rPr>
          <w:rFonts w:asciiTheme="minorHAnsi" w:eastAsiaTheme="minorEastAsia" w:hAnsiTheme="minorHAnsi" w:cstheme="minorBidi"/>
          <w:noProof/>
          <w:kern w:val="2"/>
          <w:sz w:val="10"/>
          <w:szCs w:val="10"/>
          <w:rPrChange w:id="52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527" w:author="USER" w:date="2018-02-01T14:15:00Z">
            <w:rPr>
              <w:rStyle w:val="a4"/>
              <w:rFonts w:hint="eastAsia"/>
              <w:b/>
              <w:noProof/>
            </w:rPr>
          </w:rPrChange>
        </w:rPr>
        <w:t>例外情形</w:t>
      </w:r>
      <w:r w:rsidRPr="00674F55">
        <w:rPr>
          <w:noProof/>
          <w:webHidden/>
          <w:sz w:val="10"/>
          <w:szCs w:val="10"/>
          <w:rPrChange w:id="528" w:author="USER" w:date="2018-02-01T14:15:00Z">
            <w:rPr>
              <w:noProof/>
              <w:webHidden/>
              <w:color w:val="0000FF"/>
              <w:u w:val="single"/>
            </w:rPr>
          </w:rPrChange>
        </w:rPr>
        <w:tab/>
      </w:r>
      <w:r w:rsidRPr="00674F55">
        <w:rPr>
          <w:noProof/>
          <w:webHidden/>
          <w:sz w:val="10"/>
          <w:szCs w:val="10"/>
          <w:rPrChange w:id="529" w:author="USER" w:date="2018-02-01T14:15:00Z">
            <w:rPr>
              <w:noProof/>
              <w:webHidden/>
              <w:color w:val="0000FF"/>
              <w:u w:val="single"/>
            </w:rPr>
          </w:rPrChange>
        </w:rPr>
        <w:fldChar w:fldCharType="begin"/>
      </w:r>
      <w:r w:rsidRPr="00674F55">
        <w:rPr>
          <w:noProof/>
          <w:webHidden/>
          <w:sz w:val="10"/>
          <w:szCs w:val="10"/>
          <w:rPrChange w:id="530" w:author="USER" w:date="2018-02-01T14:15:00Z">
            <w:rPr>
              <w:noProof/>
              <w:webHidden/>
              <w:color w:val="0000FF"/>
              <w:u w:val="single"/>
            </w:rPr>
          </w:rPrChange>
        </w:rPr>
        <w:instrText xml:space="preserve"> PAGEREF _Toc505242718 \h </w:instrText>
      </w:r>
      <w:r w:rsidRPr="00674F55">
        <w:rPr>
          <w:noProof/>
          <w:webHidden/>
          <w:sz w:val="10"/>
          <w:szCs w:val="10"/>
          <w:rPrChange w:id="531" w:author="USER" w:date="2018-02-01T14:15:00Z">
            <w:rPr>
              <w:noProof/>
              <w:webHidden/>
              <w:sz w:val="10"/>
              <w:szCs w:val="10"/>
            </w:rPr>
          </w:rPrChange>
        </w:rPr>
      </w:r>
      <w:r w:rsidRPr="00674F55">
        <w:rPr>
          <w:noProof/>
          <w:webHidden/>
          <w:sz w:val="10"/>
          <w:szCs w:val="10"/>
          <w:rPrChange w:id="532" w:author="USER" w:date="2018-02-01T14:15:00Z">
            <w:rPr>
              <w:noProof/>
              <w:webHidden/>
              <w:color w:val="0000FF"/>
              <w:u w:val="single"/>
            </w:rPr>
          </w:rPrChange>
        </w:rPr>
        <w:fldChar w:fldCharType="separate"/>
      </w:r>
      <w:r w:rsidRPr="00674F55">
        <w:rPr>
          <w:noProof/>
          <w:webHidden/>
          <w:sz w:val="10"/>
          <w:szCs w:val="10"/>
          <w:rPrChange w:id="533" w:author="USER" w:date="2018-02-01T14:15:00Z">
            <w:rPr>
              <w:noProof/>
              <w:webHidden/>
              <w:color w:val="0000FF"/>
              <w:u w:val="single"/>
            </w:rPr>
          </w:rPrChange>
        </w:rPr>
        <w:t>13</w:t>
      </w:r>
      <w:r w:rsidRPr="00674F55">
        <w:rPr>
          <w:noProof/>
          <w:webHidden/>
          <w:sz w:val="10"/>
          <w:szCs w:val="10"/>
          <w:rPrChange w:id="534" w:author="USER" w:date="2018-02-01T14:15:00Z">
            <w:rPr>
              <w:noProof/>
              <w:webHidden/>
              <w:color w:val="0000FF"/>
              <w:u w:val="single"/>
            </w:rPr>
          </w:rPrChange>
        </w:rPr>
        <w:fldChar w:fldCharType="end"/>
      </w:r>
      <w:r w:rsidRPr="00674F55">
        <w:rPr>
          <w:sz w:val="10"/>
          <w:szCs w:val="10"/>
          <w:rPrChange w:id="53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536" w:author="USER" w:date="2018-02-01T14:15:00Z">
            <w:rPr>
              <w:rFonts w:asciiTheme="minorHAnsi" w:eastAsiaTheme="minorEastAsia" w:hAnsiTheme="minorHAnsi" w:cstheme="minorBidi"/>
              <w:noProof/>
              <w:kern w:val="2"/>
              <w:sz w:val="21"/>
              <w:szCs w:val="22"/>
            </w:rPr>
          </w:rPrChange>
        </w:rPr>
      </w:pPr>
      <w:r w:rsidRPr="00674F55">
        <w:rPr>
          <w:sz w:val="10"/>
          <w:szCs w:val="10"/>
          <w:rPrChange w:id="537" w:author="USER" w:date="2018-02-01T14:15:00Z">
            <w:rPr>
              <w:color w:val="0000FF"/>
              <w:u w:val="single"/>
            </w:rPr>
          </w:rPrChange>
        </w:rPr>
        <w:fldChar w:fldCharType="begin"/>
      </w:r>
      <w:r w:rsidRPr="00674F55">
        <w:rPr>
          <w:sz w:val="10"/>
          <w:szCs w:val="10"/>
          <w:rPrChange w:id="538" w:author="USER" w:date="2018-02-01T14:15:00Z">
            <w:rPr>
              <w:color w:val="0000FF"/>
              <w:u w:val="single"/>
            </w:rPr>
          </w:rPrChange>
        </w:rPr>
        <w:instrText>HYPERLINK \l "_Toc505242719"</w:instrText>
      </w:r>
      <w:r w:rsidRPr="00674F55">
        <w:rPr>
          <w:sz w:val="10"/>
          <w:szCs w:val="10"/>
          <w:rPrChange w:id="539" w:author="USER" w:date="2018-02-01T14:15:00Z">
            <w:rPr>
              <w:color w:val="0000FF"/>
              <w:u w:val="single"/>
            </w:rPr>
          </w:rPrChange>
        </w:rPr>
        <w:fldChar w:fldCharType="separate"/>
      </w:r>
      <w:r w:rsidRPr="00674F55">
        <w:rPr>
          <w:rStyle w:val="a4"/>
          <w:b/>
          <w:noProof/>
          <w:sz w:val="10"/>
          <w:szCs w:val="10"/>
          <w:rPrChange w:id="540" w:author="USER" w:date="2018-02-01T14:15:00Z">
            <w:rPr>
              <w:rStyle w:val="a4"/>
              <w:b/>
              <w:noProof/>
            </w:rPr>
          </w:rPrChange>
        </w:rPr>
        <w:t>7.6</w:t>
      </w:r>
      <w:r w:rsidRPr="00674F55">
        <w:rPr>
          <w:rFonts w:asciiTheme="minorHAnsi" w:eastAsiaTheme="minorEastAsia" w:hAnsiTheme="minorHAnsi" w:cstheme="minorBidi"/>
          <w:noProof/>
          <w:kern w:val="2"/>
          <w:sz w:val="10"/>
          <w:szCs w:val="10"/>
          <w:rPrChange w:id="54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542" w:author="USER" w:date="2018-02-01T14:15:00Z">
            <w:rPr>
              <w:rStyle w:val="a4"/>
              <w:rFonts w:hint="eastAsia"/>
              <w:b/>
              <w:noProof/>
            </w:rPr>
          </w:rPrChange>
        </w:rPr>
        <w:t>各方的义务</w:t>
      </w:r>
      <w:r w:rsidRPr="00674F55">
        <w:rPr>
          <w:noProof/>
          <w:webHidden/>
          <w:sz w:val="10"/>
          <w:szCs w:val="10"/>
          <w:rPrChange w:id="543" w:author="USER" w:date="2018-02-01T14:15:00Z">
            <w:rPr>
              <w:noProof/>
              <w:webHidden/>
              <w:color w:val="0000FF"/>
              <w:u w:val="single"/>
            </w:rPr>
          </w:rPrChange>
        </w:rPr>
        <w:tab/>
      </w:r>
      <w:r w:rsidRPr="00674F55">
        <w:rPr>
          <w:noProof/>
          <w:webHidden/>
          <w:sz w:val="10"/>
          <w:szCs w:val="10"/>
          <w:rPrChange w:id="544" w:author="USER" w:date="2018-02-01T14:15:00Z">
            <w:rPr>
              <w:noProof/>
              <w:webHidden/>
              <w:color w:val="0000FF"/>
              <w:u w:val="single"/>
            </w:rPr>
          </w:rPrChange>
        </w:rPr>
        <w:fldChar w:fldCharType="begin"/>
      </w:r>
      <w:r w:rsidRPr="00674F55">
        <w:rPr>
          <w:noProof/>
          <w:webHidden/>
          <w:sz w:val="10"/>
          <w:szCs w:val="10"/>
          <w:rPrChange w:id="545" w:author="USER" w:date="2018-02-01T14:15:00Z">
            <w:rPr>
              <w:noProof/>
              <w:webHidden/>
              <w:color w:val="0000FF"/>
              <w:u w:val="single"/>
            </w:rPr>
          </w:rPrChange>
        </w:rPr>
        <w:instrText xml:space="preserve"> PAGEREF _Toc505242719 \h </w:instrText>
      </w:r>
      <w:r w:rsidRPr="00674F55">
        <w:rPr>
          <w:noProof/>
          <w:webHidden/>
          <w:sz w:val="10"/>
          <w:szCs w:val="10"/>
          <w:rPrChange w:id="546" w:author="USER" w:date="2018-02-01T14:15:00Z">
            <w:rPr>
              <w:noProof/>
              <w:webHidden/>
              <w:sz w:val="10"/>
              <w:szCs w:val="10"/>
            </w:rPr>
          </w:rPrChange>
        </w:rPr>
      </w:r>
      <w:r w:rsidRPr="00674F55">
        <w:rPr>
          <w:noProof/>
          <w:webHidden/>
          <w:sz w:val="10"/>
          <w:szCs w:val="10"/>
          <w:rPrChange w:id="547" w:author="USER" w:date="2018-02-01T14:15:00Z">
            <w:rPr>
              <w:noProof/>
              <w:webHidden/>
              <w:color w:val="0000FF"/>
              <w:u w:val="single"/>
            </w:rPr>
          </w:rPrChange>
        </w:rPr>
        <w:fldChar w:fldCharType="separate"/>
      </w:r>
      <w:r w:rsidRPr="00674F55">
        <w:rPr>
          <w:noProof/>
          <w:webHidden/>
          <w:sz w:val="10"/>
          <w:szCs w:val="10"/>
          <w:rPrChange w:id="548" w:author="USER" w:date="2018-02-01T14:15:00Z">
            <w:rPr>
              <w:noProof/>
              <w:webHidden/>
              <w:color w:val="0000FF"/>
              <w:u w:val="single"/>
            </w:rPr>
          </w:rPrChange>
        </w:rPr>
        <w:t>13</w:t>
      </w:r>
      <w:r w:rsidRPr="00674F55">
        <w:rPr>
          <w:noProof/>
          <w:webHidden/>
          <w:sz w:val="10"/>
          <w:szCs w:val="10"/>
          <w:rPrChange w:id="549" w:author="USER" w:date="2018-02-01T14:15:00Z">
            <w:rPr>
              <w:noProof/>
              <w:webHidden/>
              <w:color w:val="0000FF"/>
              <w:u w:val="single"/>
            </w:rPr>
          </w:rPrChange>
        </w:rPr>
        <w:fldChar w:fldCharType="end"/>
      </w:r>
      <w:r w:rsidRPr="00674F55">
        <w:rPr>
          <w:sz w:val="10"/>
          <w:szCs w:val="10"/>
          <w:rPrChange w:id="550" w:author="USER" w:date="2018-02-01T14:15:00Z">
            <w:rPr>
              <w:color w:val="0000FF"/>
              <w:u w:val="single"/>
            </w:rPr>
          </w:rPrChange>
        </w:rPr>
        <w:fldChar w:fldCharType="end"/>
      </w:r>
    </w:p>
    <w:p w:rsidR="00EF209D" w:rsidRPr="00016119" w:rsidRDefault="00674F55">
      <w:pPr>
        <w:pStyle w:val="12"/>
        <w:tabs>
          <w:tab w:val="left" w:pos="1000"/>
        </w:tabs>
        <w:rPr>
          <w:rFonts w:asciiTheme="minorHAnsi" w:eastAsiaTheme="minorEastAsia" w:hAnsiTheme="minorHAnsi" w:cstheme="minorBidi"/>
          <w:noProof/>
          <w:kern w:val="2"/>
          <w:sz w:val="10"/>
          <w:szCs w:val="10"/>
          <w:rPrChange w:id="551" w:author="USER" w:date="2018-02-01T14:15:00Z">
            <w:rPr>
              <w:rFonts w:asciiTheme="minorHAnsi" w:eastAsiaTheme="minorEastAsia" w:hAnsiTheme="minorHAnsi" w:cstheme="minorBidi"/>
              <w:noProof/>
              <w:kern w:val="2"/>
              <w:sz w:val="21"/>
              <w:szCs w:val="22"/>
            </w:rPr>
          </w:rPrChange>
        </w:rPr>
      </w:pPr>
      <w:r w:rsidRPr="00674F55">
        <w:rPr>
          <w:sz w:val="10"/>
          <w:szCs w:val="10"/>
          <w:rPrChange w:id="552" w:author="USER" w:date="2018-02-01T14:15:00Z">
            <w:rPr>
              <w:color w:val="0000FF"/>
              <w:u w:val="single"/>
            </w:rPr>
          </w:rPrChange>
        </w:rPr>
        <w:fldChar w:fldCharType="begin"/>
      </w:r>
      <w:r w:rsidRPr="00674F55">
        <w:rPr>
          <w:sz w:val="10"/>
          <w:szCs w:val="10"/>
          <w:rPrChange w:id="553" w:author="USER" w:date="2018-02-01T14:15:00Z">
            <w:rPr>
              <w:color w:val="0000FF"/>
              <w:u w:val="single"/>
            </w:rPr>
          </w:rPrChange>
        </w:rPr>
        <w:instrText>HYPERLINK \l "_Toc505242720"</w:instrText>
      </w:r>
      <w:r w:rsidRPr="00674F55">
        <w:rPr>
          <w:sz w:val="10"/>
          <w:szCs w:val="10"/>
          <w:rPrChange w:id="554" w:author="USER" w:date="2018-02-01T14:15:00Z">
            <w:rPr>
              <w:color w:val="0000FF"/>
              <w:u w:val="single"/>
            </w:rPr>
          </w:rPrChange>
        </w:rPr>
        <w:fldChar w:fldCharType="separate"/>
      </w:r>
      <w:r w:rsidRPr="00674F55">
        <w:rPr>
          <w:rStyle w:val="a4"/>
          <w:rFonts w:hint="eastAsia"/>
          <w:b/>
          <w:noProof/>
          <w:sz w:val="10"/>
          <w:szCs w:val="10"/>
          <w:rPrChange w:id="555" w:author="USER" w:date="2018-02-01T14:15:00Z">
            <w:rPr>
              <w:rStyle w:val="a4"/>
              <w:rFonts w:hint="eastAsia"/>
              <w:b/>
              <w:noProof/>
            </w:rPr>
          </w:rPrChange>
        </w:rPr>
        <w:t>第8条</w:t>
      </w:r>
      <w:r w:rsidRPr="00674F55">
        <w:rPr>
          <w:rFonts w:asciiTheme="minorHAnsi" w:eastAsiaTheme="minorEastAsia" w:hAnsiTheme="minorHAnsi" w:cstheme="minorBidi"/>
          <w:noProof/>
          <w:kern w:val="2"/>
          <w:sz w:val="10"/>
          <w:szCs w:val="10"/>
          <w:rPrChange w:id="55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557" w:author="USER" w:date="2018-02-01T14:15:00Z">
            <w:rPr>
              <w:rStyle w:val="a4"/>
              <w:rFonts w:hint="eastAsia"/>
              <w:b/>
              <w:noProof/>
            </w:rPr>
          </w:rPrChange>
        </w:rPr>
        <w:t>增资程序</w:t>
      </w:r>
      <w:r w:rsidRPr="00674F55">
        <w:rPr>
          <w:noProof/>
          <w:webHidden/>
          <w:sz w:val="10"/>
          <w:szCs w:val="10"/>
          <w:rPrChange w:id="558" w:author="USER" w:date="2018-02-01T14:15:00Z">
            <w:rPr>
              <w:noProof/>
              <w:webHidden/>
              <w:color w:val="0000FF"/>
              <w:u w:val="single"/>
            </w:rPr>
          </w:rPrChange>
        </w:rPr>
        <w:tab/>
      </w:r>
      <w:r w:rsidRPr="00674F55">
        <w:rPr>
          <w:noProof/>
          <w:webHidden/>
          <w:sz w:val="10"/>
          <w:szCs w:val="10"/>
          <w:rPrChange w:id="559" w:author="USER" w:date="2018-02-01T14:15:00Z">
            <w:rPr>
              <w:noProof/>
              <w:webHidden/>
              <w:color w:val="0000FF"/>
              <w:u w:val="single"/>
            </w:rPr>
          </w:rPrChange>
        </w:rPr>
        <w:fldChar w:fldCharType="begin"/>
      </w:r>
      <w:r w:rsidRPr="00674F55">
        <w:rPr>
          <w:noProof/>
          <w:webHidden/>
          <w:sz w:val="10"/>
          <w:szCs w:val="10"/>
          <w:rPrChange w:id="560" w:author="USER" w:date="2018-02-01T14:15:00Z">
            <w:rPr>
              <w:noProof/>
              <w:webHidden/>
              <w:color w:val="0000FF"/>
              <w:u w:val="single"/>
            </w:rPr>
          </w:rPrChange>
        </w:rPr>
        <w:instrText xml:space="preserve"> PAGEREF _Toc505242720 \h </w:instrText>
      </w:r>
      <w:r w:rsidRPr="00674F55">
        <w:rPr>
          <w:noProof/>
          <w:webHidden/>
          <w:sz w:val="10"/>
          <w:szCs w:val="10"/>
          <w:rPrChange w:id="561" w:author="USER" w:date="2018-02-01T14:15:00Z">
            <w:rPr>
              <w:noProof/>
              <w:webHidden/>
              <w:sz w:val="10"/>
              <w:szCs w:val="10"/>
            </w:rPr>
          </w:rPrChange>
        </w:rPr>
      </w:r>
      <w:r w:rsidRPr="00674F55">
        <w:rPr>
          <w:noProof/>
          <w:webHidden/>
          <w:sz w:val="10"/>
          <w:szCs w:val="10"/>
          <w:rPrChange w:id="562" w:author="USER" w:date="2018-02-01T14:15:00Z">
            <w:rPr>
              <w:noProof/>
              <w:webHidden/>
              <w:color w:val="0000FF"/>
              <w:u w:val="single"/>
            </w:rPr>
          </w:rPrChange>
        </w:rPr>
        <w:fldChar w:fldCharType="separate"/>
      </w:r>
      <w:r w:rsidRPr="00674F55">
        <w:rPr>
          <w:noProof/>
          <w:webHidden/>
          <w:sz w:val="10"/>
          <w:szCs w:val="10"/>
          <w:rPrChange w:id="563" w:author="USER" w:date="2018-02-01T14:15:00Z">
            <w:rPr>
              <w:noProof/>
              <w:webHidden/>
              <w:color w:val="0000FF"/>
              <w:u w:val="single"/>
            </w:rPr>
          </w:rPrChange>
        </w:rPr>
        <w:t>13</w:t>
      </w:r>
      <w:r w:rsidRPr="00674F55">
        <w:rPr>
          <w:noProof/>
          <w:webHidden/>
          <w:sz w:val="10"/>
          <w:szCs w:val="10"/>
          <w:rPrChange w:id="564" w:author="USER" w:date="2018-02-01T14:15:00Z">
            <w:rPr>
              <w:noProof/>
              <w:webHidden/>
              <w:color w:val="0000FF"/>
              <w:u w:val="single"/>
            </w:rPr>
          </w:rPrChange>
        </w:rPr>
        <w:fldChar w:fldCharType="end"/>
      </w:r>
      <w:r w:rsidRPr="00674F55">
        <w:rPr>
          <w:sz w:val="10"/>
          <w:szCs w:val="10"/>
          <w:rPrChange w:id="56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566" w:author="USER" w:date="2018-02-01T14:15:00Z">
            <w:rPr>
              <w:rFonts w:asciiTheme="minorHAnsi" w:eastAsiaTheme="minorEastAsia" w:hAnsiTheme="minorHAnsi" w:cstheme="minorBidi"/>
              <w:noProof/>
              <w:kern w:val="2"/>
              <w:sz w:val="21"/>
              <w:szCs w:val="22"/>
            </w:rPr>
          </w:rPrChange>
        </w:rPr>
      </w:pPr>
      <w:r w:rsidRPr="00674F55">
        <w:rPr>
          <w:sz w:val="10"/>
          <w:szCs w:val="10"/>
          <w:rPrChange w:id="567" w:author="USER" w:date="2018-02-01T14:15:00Z">
            <w:rPr>
              <w:color w:val="0000FF"/>
              <w:u w:val="single"/>
            </w:rPr>
          </w:rPrChange>
        </w:rPr>
        <w:fldChar w:fldCharType="begin"/>
      </w:r>
      <w:r w:rsidRPr="00674F55">
        <w:rPr>
          <w:sz w:val="10"/>
          <w:szCs w:val="10"/>
          <w:rPrChange w:id="568" w:author="USER" w:date="2018-02-01T14:15:00Z">
            <w:rPr>
              <w:color w:val="0000FF"/>
              <w:u w:val="single"/>
            </w:rPr>
          </w:rPrChange>
        </w:rPr>
        <w:instrText>HYPERLINK \l "_Toc505242721"</w:instrText>
      </w:r>
      <w:r w:rsidRPr="00674F55">
        <w:rPr>
          <w:sz w:val="10"/>
          <w:szCs w:val="10"/>
          <w:rPrChange w:id="569" w:author="USER" w:date="2018-02-01T14:15:00Z">
            <w:rPr>
              <w:color w:val="0000FF"/>
              <w:u w:val="single"/>
            </w:rPr>
          </w:rPrChange>
        </w:rPr>
        <w:fldChar w:fldCharType="separate"/>
      </w:r>
      <w:r w:rsidRPr="00674F55">
        <w:rPr>
          <w:rStyle w:val="a4"/>
          <w:b/>
          <w:noProof/>
          <w:sz w:val="10"/>
          <w:szCs w:val="10"/>
          <w:rPrChange w:id="570" w:author="USER" w:date="2018-02-01T14:15:00Z">
            <w:rPr>
              <w:rStyle w:val="a4"/>
              <w:b/>
              <w:noProof/>
            </w:rPr>
          </w:rPrChange>
        </w:rPr>
        <w:t>8.1</w:t>
      </w:r>
      <w:r w:rsidRPr="00674F55">
        <w:rPr>
          <w:rFonts w:asciiTheme="minorHAnsi" w:eastAsiaTheme="minorEastAsia" w:hAnsiTheme="minorHAnsi" w:cstheme="minorBidi"/>
          <w:noProof/>
          <w:kern w:val="2"/>
          <w:sz w:val="10"/>
          <w:szCs w:val="10"/>
          <w:rPrChange w:id="57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572" w:author="USER" w:date="2018-02-01T14:15:00Z">
            <w:rPr>
              <w:rStyle w:val="a4"/>
              <w:rFonts w:hint="eastAsia"/>
              <w:b/>
              <w:noProof/>
            </w:rPr>
          </w:rPrChange>
        </w:rPr>
        <w:t>优先认购权</w:t>
      </w:r>
      <w:r w:rsidRPr="00674F55">
        <w:rPr>
          <w:noProof/>
          <w:webHidden/>
          <w:sz w:val="10"/>
          <w:szCs w:val="10"/>
          <w:rPrChange w:id="573" w:author="USER" w:date="2018-02-01T14:15:00Z">
            <w:rPr>
              <w:noProof/>
              <w:webHidden/>
              <w:color w:val="0000FF"/>
              <w:u w:val="single"/>
            </w:rPr>
          </w:rPrChange>
        </w:rPr>
        <w:tab/>
      </w:r>
      <w:r w:rsidRPr="00674F55">
        <w:rPr>
          <w:noProof/>
          <w:webHidden/>
          <w:sz w:val="10"/>
          <w:szCs w:val="10"/>
          <w:rPrChange w:id="574" w:author="USER" w:date="2018-02-01T14:15:00Z">
            <w:rPr>
              <w:noProof/>
              <w:webHidden/>
              <w:color w:val="0000FF"/>
              <w:u w:val="single"/>
            </w:rPr>
          </w:rPrChange>
        </w:rPr>
        <w:fldChar w:fldCharType="begin"/>
      </w:r>
      <w:r w:rsidRPr="00674F55">
        <w:rPr>
          <w:noProof/>
          <w:webHidden/>
          <w:sz w:val="10"/>
          <w:szCs w:val="10"/>
          <w:rPrChange w:id="575" w:author="USER" w:date="2018-02-01T14:15:00Z">
            <w:rPr>
              <w:noProof/>
              <w:webHidden/>
              <w:color w:val="0000FF"/>
              <w:u w:val="single"/>
            </w:rPr>
          </w:rPrChange>
        </w:rPr>
        <w:instrText xml:space="preserve"> PAGEREF _Toc505242721 \h </w:instrText>
      </w:r>
      <w:r w:rsidRPr="00674F55">
        <w:rPr>
          <w:noProof/>
          <w:webHidden/>
          <w:sz w:val="10"/>
          <w:szCs w:val="10"/>
          <w:rPrChange w:id="576" w:author="USER" w:date="2018-02-01T14:15:00Z">
            <w:rPr>
              <w:noProof/>
              <w:webHidden/>
              <w:sz w:val="10"/>
              <w:szCs w:val="10"/>
            </w:rPr>
          </w:rPrChange>
        </w:rPr>
      </w:r>
      <w:r w:rsidRPr="00674F55">
        <w:rPr>
          <w:noProof/>
          <w:webHidden/>
          <w:sz w:val="10"/>
          <w:szCs w:val="10"/>
          <w:rPrChange w:id="577" w:author="USER" w:date="2018-02-01T14:15:00Z">
            <w:rPr>
              <w:noProof/>
              <w:webHidden/>
              <w:color w:val="0000FF"/>
              <w:u w:val="single"/>
            </w:rPr>
          </w:rPrChange>
        </w:rPr>
        <w:fldChar w:fldCharType="separate"/>
      </w:r>
      <w:r w:rsidRPr="00674F55">
        <w:rPr>
          <w:noProof/>
          <w:webHidden/>
          <w:sz w:val="10"/>
          <w:szCs w:val="10"/>
          <w:rPrChange w:id="578" w:author="USER" w:date="2018-02-01T14:15:00Z">
            <w:rPr>
              <w:noProof/>
              <w:webHidden/>
              <w:color w:val="0000FF"/>
              <w:u w:val="single"/>
            </w:rPr>
          </w:rPrChange>
        </w:rPr>
        <w:t>13</w:t>
      </w:r>
      <w:r w:rsidRPr="00674F55">
        <w:rPr>
          <w:noProof/>
          <w:webHidden/>
          <w:sz w:val="10"/>
          <w:szCs w:val="10"/>
          <w:rPrChange w:id="579" w:author="USER" w:date="2018-02-01T14:15:00Z">
            <w:rPr>
              <w:noProof/>
              <w:webHidden/>
              <w:color w:val="0000FF"/>
              <w:u w:val="single"/>
            </w:rPr>
          </w:rPrChange>
        </w:rPr>
        <w:fldChar w:fldCharType="end"/>
      </w:r>
      <w:r w:rsidRPr="00674F55">
        <w:rPr>
          <w:sz w:val="10"/>
          <w:szCs w:val="10"/>
          <w:rPrChange w:id="580"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581" w:author="USER" w:date="2018-02-01T14:15:00Z">
            <w:rPr>
              <w:rFonts w:asciiTheme="minorHAnsi" w:eastAsiaTheme="minorEastAsia" w:hAnsiTheme="minorHAnsi" w:cstheme="minorBidi"/>
              <w:noProof/>
              <w:kern w:val="2"/>
              <w:sz w:val="21"/>
              <w:szCs w:val="22"/>
            </w:rPr>
          </w:rPrChange>
        </w:rPr>
      </w:pPr>
      <w:r w:rsidRPr="00674F55">
        <w:rPr>
          <w:sz w:val="10"/>
          <w:szCs w:val="10"/>
          <w:rPrChange w:id="582" w:author="USER" w:date="2018-02-01T14:15:00Z">
            <w:rPr>
              <w:color w:val="0000FF"/>
              <w:u w:val="single"/>
            </w:rPr>
          </w:rPrChange>
        </w:rPr>
        <w:fldChar w:fldCharType="begin"/>
      </w:r>
      <w:r w:rsidRPr="00674F55">
        <w:rPr>
          <w:sz w:val="10"/>
          <w:szCs w:val="10"/>
          <w:rPrChange w:id="583" w:author="USER" w:date="2018-02-01T14:15:00Z">
            <w:rPr>
              <w:color w:val="0000FF"/>
              <w:u w:val="single"/>
            </w:rPr>
          </w:rPrChange>
        </w:rPr>
        <w:instrText>HYPERLINK \l "_Toc505242722"</w:instrText>
      </w:r>
      <w:r w:rsidRPr="00674F55">
        <w:rPr>
          <w:sz w:val="10"/>
          <w:szCs w:val="10"/>
          <w:rPrChange w:id="584" w:author="USER" w:date="2018-02-01T14:15:00Z">
            <w:rPr>
              <w:color w:val="0000FF"/>
              <w:u w:val="single"/>
            </w:rPr>
          </w:rPrChange>
        </w:rPr>
        <w:fldChar w:fldCharType="separate"/>
      </w:r>
      <w:r w:rsidRPr="00674F55">
        <w:rPr>
          <w:rStyle w:val="a4"/>
          <w:b/>
          <w:noProof/>
          <w:sz w:val="10"/>
          <w:szCs w:val="10"/>
          <w:rPrChange w:id="585" w:author="USER" w:date="2018-02-01T14:15:00Z">
            <w:rPr>
              <w:rStyle w:val="a4"/>
              <w:b/>
              <w:noProof/>
            </w:rPr>
          </w:rPrChange>
        </w:rPr>
        <w:t>8.2</w:t>
      </w:r>
      <w:r w:rsidRPr="00674F55">
        <w:rPr>
          <w:rFonts w:asciiTheme="minorHAnsi" w:eastAsiaTheme="minorEastAsia" w:hAnsiTheme="minorHAnsi" w:cstheme="minorBidi"/>
          <w:noProof/>
          <w:kern w:val="2"/>
          <w:sz w:val="10"/>
          <w:szCs w:val="10"/>
          <w:rPrChange w:id="58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587" w:author="USER" w:date="2018-02-01T14:15:00Z">
            <w:rPr>
              <w:rStyle w:val="a4"/>
              <w:rFonts w:hint="eastAsia"/>
              <w:b/>
              <w:noProof/>
            </w:rPr>
          </w:rPrChange>
        </w:rPr>
        <w:t>反稀释权</w:t>
      </w:r>
      <w:r w:rsidRPr="00674F55">
        <w:rPr>
          <w:noProof/>
          <w:webHidden/>
          <w:sz w:val="10"/>
          <w:szCs w:val="10"/>
          <w:rPrChange w:id="588" w:author="USER" w:date="2018-02-01T14:15:00Z">
            <w:rPr>
              <w:noProof/>
              <w:webHidden/>
              <w:color w:val="0000FF"/>
              <w:u w:val="single"/>
            </w:rPr>
          </w:rPrChange>
        </w:rPr>
        <w:tab/>
      </w:r>
      <w:r w:rsidRPr="00674F55">
        <w:rPr>
          <w:noProof/>
          <w:webHidden/>
          <w:sz w:val="10"/>
          <w:szCs w:val="10"/>
          <w:rPrChange w:id="589" w:author="USER" w:date="2018-02-01T14:15:00Z">
            <w:rPr>
              <w:noProof/>
              <w:webHidden/>
              <w:color w:val="0000FF"/>
              <w:u w:val="single"/>
            </w:rPr>
          </w:rPrChange>
        </w:rPr>
        <w:fldChar w:fldCharType="begin"/>
      </w:r>
      <w:r w:rsidRPr="00674F55">
        <w:rPr>
          <w:noProof/>
          <w:webHidden/>
          <w:sz w:val="10"/>
          <w:szCs w:val="10"/>
          <w:rPrChange w:id="590" w:author="USER" w:date="2018-02-01T14:15:00Z">
            <w:rPr>
              <w:noProof/>
              <w:webHidden/>
              <w:color w:val="0000FF"/>
              <w:u w:val="single"/>
            </w:rPr>
          </w:rPrChange>
        </w:rPr>
        <w:instrText xml:space="preserve"> PAGEREF _Toc505242722 \h </w:instrText>
      </w:r>
      <w:r w:rsidRPr="00674F55">
        <w:rPr>
          <w:noProof/>
          <w:webHidden/>
          <w:sz w:val="10"/>
          <w:szCs w:val="10"/>
          <w:rPrChange w:id="591" w:author="USER" w:date="2018-02-01T14:15:00Z">
            <w:rPr>
              <w:noProof/>
              <w:webHidden/>
              <w:sz w:val="10"/>
              <w:szCs w:val="10"/>
            </w:rPr>
          </w:rPrChange>
        </w:rPr>
      </w:r>
      <w:r w:rsidRPr="00674F55">
        <w:rPr>
          <w:noProof/>
          <w:webHidden/>
          <w:sz w:val="10"/>
          <w:szCs w:val="10"/>
          <w:rPrChange w:id="592" w:author="USER" w:date="2018-02-01T14:15:00Z">
            <w:rPr>
              <w:noProof/>
              <w:webHidden/>
              <w:color w:val="0000FF"/>
              <w:u w:val="single"/>
            </w:rPr>
          </w:rPrChange>
        </w:rPr>
        <w:fldChar w:fldCharType="separate"/>
      </w:r>
      <w:r w:rsidRPr="00674F55">
        <w:rPr>
          <w:noProof/>
          <w:webHidden/>
          <w:sz w:val="10"/>
          <w:szCs w:val="10"/>
          <w:rPrChange w:id="593" w:author="USER" w:date="2018-02-01T14:15:00Z">
            <w:rPr>
              <w:noProof/>
              <w:webHidden/>
              <w:color w:val="0000FF"/>
              <w:u w:val="single"/>
            </w:rPr>
          </w:rPrChange>
        </w:rPr>
        <w:t>14</w:t>
      </w:r>
      <w:r w:rsidRPr="00674F55">
        <w:rPr>
          <w:noProof/>
          <w:webHidden/>
          <w:sz w:val="10"/>
          <w:szCs w:val="10"/>
          <w:rPrChange w:id="594" w:author="USER" w:date="2018-02-01T14:15:00Z">
            <w:rPr>
              <w:noProof/>
              <w:webHidden/>
              <w:color w:val="0000FF"/>
              <w:u w:val="single"/>
            </w:rPr>
          </w:rPrChange>
        </w:rPr>
        <w:fldChar w:fldCharType="end"/>
      </w:r>
      <w:r w:rsidRPr="00674F55">
        <w:rPr>
          <w:sz w:val="10"/>
          <w:szCs w:val="10"/>
          <w:rPrChange w:id="59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596" w:author="USER" w:date="2018-02-01T14:15:00Z">
            <w:rPr>
              <w:rFonts w:asciiTheme="minorHAnsi" w:eastAsiaTheme="minorEastAsia" w:hAnsiTheme="minorHAnsi" w:cstheme="minorBidi"/>
              <w:noProof/>
              <w:kern w:val="2"/>
              <w:sz w:val="21"/>
              <w:szCs w:val="22"/>
            </w:rPr>
          </w:rPrChange>
        </w:rPr>
      </w:pPr>
      <w:r w:rsidRPr="00674F55">
        <w:rPr>
          <w:sz w:val="10"/>
          <w:szCs w:val="10"/>
          <w:rPrChange w:id="597" w:author="USER" w:date="2018-02-01T14:15:00Z">
            <w:rPr>
              <w:color w:val="0000FF"/>
              <w:u w:val="single"/>
            </w:rPr>
          </w:rPrChange>
        </w:rPr>
        <w:fldChar w:fldCharType="begin"/>
      </w:r>
      <w:r w:rsidRPr="00674F55">
        <w:rPr>
          <w:sz w:val="10"/>
          <w:szCs w:val="10"/>
          <w:rPrChange w:id="598" w:author="USER" w:date="2018-02-01T14:15:00Z">
            <w:rPr>
              <w:color w:val="0000FF"/>
              <w:u w:val="single"/>
            </w:rPr>
          </w:rPrChange>
        </w:rPr>
        <w:instrText>HYPERLINK \l "_Toc505242723"</w:instrText>
      </w:r>
      <w:r w:rsidRPr="00674F55">
        <w:rPr>
          <w:sz w:val="10"/>
          <w:szCs w:val="10"/>
          <w:rPrChange w:id="599" w:author="USER" w:date="2018-02-01T14:15:00Z">
            <w:rPr>
              <w:color w:val="0000FF"/>
              <w:u w:val="single"/>
            </w:rPr>
          </w:rPrChange>
        </w:rPr>
        <w:fldChar w:fldCharType="separate"/>
      </w:r>
      <w:r w:rsidRPr="00674F55">
        <w:rPr>
          <w:rStyle w:val="a4"/>
          <w:b/>
          <w:noProof/>
          <w:sz w:val="10"/>
          <w:szCs w:val="10"/>
          <w:rPrChange w:id="600" w:author="USER" w:date="2018-02-01T14:15:00Z">
            <w:rPr>
              <w:rStyle w:val="a4"/>
              <w:b/>
              <w:noProof/>
            </w:rPr>
          </w:rPrChange>
        </w:rPr>
        <w:t>8.3</w:t>
      </w:r>
      <w:r w:rsidRPr="00674F55">
        <w:rPr>
          <w:rFonts w:asciiTheme="minorHAnsi" w:eastAsiaTheme="minorEastAsia" w:hAnsiTheme="minorHAnsi" w:cstheme="minorBidi"/>
          <w:noProof/>
          <w:kern w:val="2"/>
          <w:sz w:val="10"/>
          <w:szCs w:val="10"/>
          <w:rPrChange w:id="60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602" w:author="USER" w:date="2018-02-01T14:15:00Z">
            <w:rPr>
              <w:rStyle w:val="a4"/>
              <w:rFonts w:hint="eastAsia"/>
              <w:b/>
              <w:noProof/>
            </w:rPr>
          </w:rPrChange>
        </w:rPr>
        <w:t>各方的义务</w:t>
      </w:r>
      <w:r w:rsidRPr="00674F55">
        <w:rPr>
          <w:noProof/>
          <w:webHidden/>
          <w:sz w:val="10"/>
          <w:szCs w:val="10"/>
          <w:rPrChange w:id="603" w:author="USER" w:date="2018-02-01T14:15:00Z">
            <w:rPr>
              <w:noProof/>
              <w:webHidden/>
              <w:color w:val="0000FF"/>
              <w:u w:val="single"/>
            </w:rPr>
          </w:rPrChange>
        </w:rPr>
        <w:tab/>
      </w:r>
      <w:r w:rsidRPr="00674F55">
        <w:rPr>
          <w:noProof/>
          <w:webHidden/>
          <w:sz w:val="10"/>
          <w:szCs w:val="10"/>
          <w:rPrChange w:id="604" w:author="USER" w:date="2018-02-01T14:15:00Z">
            <w:rPr>
              <w:noProof/>
              <w:webHidden/>
              <w:color w:val="0000FF"/>
              <w:u w:val="single"/>
            </w:rPr>
          </w:rPrChange>
        </w:rPr>
        <w:fldChar w:fldCharType="begin"/>
      </w:r>
      <w:r w:rsidRPr="00674F55">
        <w:rPr>
          <w:noProof/>
          <w:webHidden/>
          <w:sz w:val="10"/>
          <w:szCs w:val="10"/>
          <w:rPrChange w:id="605" w:author="USER" w:date="2018-02-01T14:15:00Z">
            <w:rPr>
              <w:noProof/>
              <w:webHidden/>
              <w:color w:val="0000FF"/>
              <w:u w:val="single"/>
            </w:rPr>
          </w:rPrChange>
        </w:rPr>
        <w:instrText xml:space="preserve"> PAGEREF _Toc505242723 \h </w:instrText>
      </w:r>
      <w:r w:rsidRPr="00674F55">
        <w:rPr>
          <w:noProof/>
          <w:webHidden/>
          <w:sz w:val="10"/>
          <w:szCs w:val="10"/>
          <w:rPrChange w:id="606" w:author="USER" w:date="2018-02-01T14:15:00Z">
            <w:rPr>
              <w:noProof/>
              <w:webHidden/>
              <w:sz w:val="10"/>
              <w:szCs w:val="10"/>
            </w:rPr>
          </w:rPrChange>
        </w:rPr>
      </w:r>
      <w:r w:rsidRPr="00674F55">
        <w:rPr>
          <w:noProof/>
          <w:webHidden/>
          <w:sz w:val="10"/>
          <w:szCs w:val="10"/>
          <w:rPrChange w:id="607" w:author="USER" w:date="2018-02-01T14:15:00Z">
            <w:rPr>
              <w:noProof/>
              <w:webHidden/>
              <w:color w:val="0000FF"/>
              <w:u w:val="single"/>
            </w:rPr>
          </w:rPrChange>
        </w:rPr>
        <w:fldChar w:fldCharType="separate"/>
      </w:r>
      <w:r w:rsidRPr="00674F55">
        <w:rPr>
          <w:noProof/>
          <w:webHidden/>
          <w:sz w:val="10"/>
          <w:szCs w:val="10"/>
          <w:rPrChange w:id="608" w:author="USER" w:date="2018-02-01T14:15:00Z">
            <w:rPr>
              <w:noProof/>
              <w:webHidden/>
              <w:color w:val="0000FF"/>
              <w:u w:val="single"/>
            </w:rPr>
          </w:rPrChange>
        </w:rPr>
        <w:t>14</w:t>
      </w:r>
      <w:r w:rsidRPr="00674F55">
        <w:rPr>
          <w:noProof/>
          <w:webHidden/>
          <w:sz w:val="10"/>
          <w:szCs w:val="10"/>
          <w:rPrChange w:id="609" w:author="USER" w:date="2018-02-01T14:15:00Z">
            <w:rPr>
              <w:noProof/>
              <w:webHidden/>
              <w:color w:val="0000FF"/>
              <w:u w:val="single"/>
            </w:rPr>
          </w:rPrChange>
        </w:rPr>
        <w:fldChar w:fldCharType="end"/>
      </w:r>
      <w:r w:rsidRPr="00674F55">
        <w:rPr>
          <w:sz w:val="10"/>
          <w:szCs w:val="10"/>
          <w:rPrChange w:id="610" w:author="USER" w:date="2018-02-01T14:15:00Z">
            <w:rPr>
              <w:color w:val="0000FF"/>
              <w:u w:val="single"/>
            </w:rPr>
          </w:rPrChange>
        </w:rPr>
        <w:fldChar w:fldCharType="end"/>
      </w:r>
    </w:p>
    <w:p w:rsidR="00EF209D" w:rsidRPr="00016119" w:rsidRDefault="00674F55">
      <w:pPr>
        <w:pStyle w:val="12"/>
        <w:tabs>
          <w:tab w:val="left" w:pos="1000"/>
        </w:tabs>
        <w:rPr>
          <w:rFonts w:asciiTheme="minorHAnsi" w:eastAsiaTheme="minorEastAsia" w:hAnsiTheme="minorHAnsi" w:cstheme="minorBidi"/>
          <w:noProof/>
          <w:kern w:val="2"/>
          <w:sz w:val="10"/>
          <w:szCs w:val="10"/>
          <w:rPrChange w:id="611" w:author="USER" w:date="2018-02-01T14:15:00Z">
            <w:rPr>
              <w:rFonts w:asciiTheme="minorHAnsi" w:eastAsiaTheme="minorEastAsia" w:hAnsiTheme="minorHAnsi" w:cstheme="minorBidi"/>
              <w:noProof/>
              <w:kern w:val="2"/>
              <w:sz w:val="21"/>
              <w:szCs w:val="22"/>
            </w:rPr>
          </w:rPrChange>
        </w:rPr>
      </w:pPr>
      <w:r w:rsidRPr="00674F55">
        <w:rPr>
          <w:sz w:val="10"/>
          <w:szCs w:val="10"/>
          <w:rPrChange w:id="612" w:author="USER" w:date="2018-02-01T14:15:00Z">
            <w:rPr>
              <w:color w:val="0000FF"/>
              <w:u w:val="single"/>
            </w:rPr>
          </w:rPrChange>
        </w:rPr>
        <w:fldChar w:fldCharType="begin"/>
      </w:r>
      <w:r w:rsidRPr="00674F55">
        <w:rPr>
          <w:sz w:val="10"/>
          <w:szCs w:val="10"/>
          <w:rPrChange w:id="613" w:author="USER" w:date="2018-02-01T14:15:00Z">
            <w:rPr>
              <w:color w:val="0000FF"/>
              <w:u w:val="single"/>
            </w:rPr>
          </w:rPrChange>
        </w:rPr>
        <w:instrText>HYPERLINK \l "_Toc505242724"</w:instrText>
      </w:r>
      <w:r w:rsidRPr="00674F55">
        <w:rPr>
          <w:sz w:val="10"/>
          <w:szCs w:val="10"/>
          <w:rPrChange w:id="614" w:author="USER" w:date="2018-02-01T14:15:00Z">
            <w:rPr>
              <w:color w:val="0000FF"/>
              <w:u w:val="single"/>
            </w:rPr>
          </w:rPrChange>
        </w:rPr>
        <w:fldChar w:fldCharType="separate"/>
      </w:r>
      <w:r w:rsidRPr="00674F55">
        <w:rPr>
          <w:rStyle w:val="a4"/>
          <w:rFonts w:hint="eastAsia"/>
          <w:b/>
          <w:noProof/>
          <w:sz w:val="10"/>
          <w:szCs w:val="10"/>
          <w:rPrChange w:id="615" w:author="USER" w:date="2018-02-01T14:15:00Z">
            <w:rPr>
              <w:rStyle w:val="a4"/>
              <w:rFonts w:hint="eastAsia"/>
              <w:b/>
              <w:noProof/>
            </w:rPr>
          </w:rPrChange>
        </w:rPr>
        <w:t>第9条</w:t>
      </w:r>
      <w:r w:rsidRPr="00674F55">
        <w:rPr>
          <w:rFonts w:asciiTheme="minorHAnsi" w:eastAsiaTheme="minorEastAsia" w:hAnsiTheme="minorHAnsi" w:cstheme="minorBidi"/>
          <w:noProof/>
          <w:kern w:val="2"/>
          <w:sz w:val="10"/>
          <w:szCs w:val="10"/>
          <w:rPrChange w:id="61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617" w:author="USER" w:date="2018-02-01T14:15:00Z">
            <w:rPr>
              <w:rStyle w:val="a4"/>
              <w:rFonts w:hint="eastAsia"/>
              <w:b/>
              <w:noProof/>
            </w:rPr>
          </w:rPrChange>
        </w:rPr>
        <w:t>公司的经营管理</w:t>
      </w:r>
      <w:r w:rsidRPr="00674F55">
        <w:rPr>
          <w:noProof/>
          <w:webHidden/>
          <w:sz w:val="10"/>
          <w:szCs w:val="10"/>
          <w:rPrChange w:id="618" w:author="USER" w:date="2018-02-01T14:15:00Z">
            <w:rPr>
              <w:noProof/>
              <w:webHidden/>
              <w:color w:val="0000FF"/>
              <w:u w:val="single"/>
            </w:rPr>
          </w:rPrChange>
        </w:rPr>
        <w:tab/>
      </w:r>
      <w:r w:rsidRPr="00674F55">
        <w:rPr>
          <w:noProof/>
          <w:webHidden/>
          <w:sz w:val="10"/>
          <w:szCs w:val="10"/>
          <w:rPrChange w:id="619" w:author="USER" w:date="2018-02-01T14:15:00Z">
            <w:rPr>
              <w:noProof/>
              <w:webHidden/>
              <w:color w:val="0000FF"/>
              <w:u w:val="single"/>
            </w:rPr>
          </w:rPrChange>
        </w:rPr>
        <w:fldChar w:fldCharType="begin"/>
      </w:r>
      <w:r w:rsidRPr="00674F55">
        <w:rPr>
          <w:noProof/>
          <w:webHidden/>
          <w:sz w:val="10"/>
          <w:szCs w:val="10"/>
          <w:rPrChange w:id="620" w:author="USER" w:date="2018-02-01T14:15:00Z">
            <w:rPr>
              <w:noProof/>
              <w:webHidden/>
              <w:color w:val="0000FF"/>
              <w:u w:val="single"/>
            </w:rPr>
          </w:rPrChange>
        </w:rPr>
        <w:instrText xml:space="preserve"> PAGEREF _Toc505242724 \h </w:instrText>
      </w:r>
      <w:r w:rsidRPr="00674F55">
        <w:rPr>
          <w:noProof/>
          <w:webHidden/>
          <w:sz w:val="10"/>
          <w:szCs w:val="10"/>
          <w:rPrChange w:id="621" w:author="USER" w:date="2018-02-01T14:15:00Z">
            <w:rPr>
              <w:noProof/>
              <w:webHidden/>
              <w:sz w:val="10"/>
              <w:szCs w:val="10"/>
            </w:rPr>
          </w:rPrChange>
        </w:rPr>
      </w:r>
      <w:r w:rsidRPr="00674F55">
        <w:rPr>
          <w:noProof/>
          <w:webHidden/>
          <w:sz w:val="10"/>
          <w:szCs w:val="10"/>
          <w:rPrChange w:id="622" w:author="USER" w:date="2018-02-01T14:15:00Z">
            <w:rPr>
              <w:noProof/>
              <w:webHidden/>
              <w:color w:val="0000FF"/>
              <w:u w:val="single"/>
            </w:rPr>
          </w:rPrChange>
        </w:rPr>
        <w:fldChar w:fldCharType="separate"/>
      </w:r>
      <w:r w:rsidRPr="00674F55">
        <w:rPr>
          <w:noProof/>
          <w:webHidden/>
          <w:sz w:val="10"/>
          <w:szCs w:val="10"/>
          <w:rPrChange w:id="623" w:author="USER" w:date="2018-02-01T14:15:00Z">
            <w:rPr>
              <w:noProof/>
              <w:webHidden/>
              <w:color w:val="0000FF"/>
              <w:u w:val="single"/>
            </w:rPr>
          </w:rPrChange>
        </w:rPr>
        <w:t>14</w:t>
      </w:r>
      <w:r w:rsidRPr="00674F55">
        <w:rPr>
          <w:noProof/>
          <w:webHidden/>
          <w:sz w:val="10"/>
          <w:szCs w:val="10"/>
          <w:rPrChange w:id="624" w:author="USER" w:date="2018-02-01T14:15:00Z">
            <w:rPr>
              <w:noProof/>
              <w:webHidden/>
              <w:color w:val="0000FF"/>
              <w:u w:val="single"/>
            </w:rPr>
          </w:rPrChange>
        </w:rPr>
        <w:fldChar w:fldCharType="end"/>
      </w:r>
      <w:r w:rsidRPr="00674F55">
        <w:rPr>
          <w:sz w:val="10"/>
          <w:szCs w:val="10"/>
          <w:rPrChange w:id="62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626" w:author="USER" w:date="2018-02-01T14:15:00Z">
            <w:rPr>
              <w:rFonts w:asciiTheme="minorHAnsi" w:eastAsiaTheme="minorEastAsia" w:hAnsiTheme="minorHAnsi" w:cstheme="minorBidi"/>
              <w:noProof/>
              <w:kern w:val="2"/>
              <w:sz w:val="21"/>
              <w:szCs w:val="22"/>
            </w:rPr>
          </w:rPrChange>
        </w:rPr>
      </w:pPr>
      <w:r w:rsidRPr="00674F55">
        <w:rPr>
          <w:sz w:val="10"/>
          <w:szCs w:val="10"/>
          <w:rPrChange w:id="627" w:author="USER" w:date="2018-02-01T14:15:00Z">
            <w:rPr>
              <w:color w:val="0000FF"/>
              <w:u w:val="single"/>
            </w:rPr>
          </w:rPrChange>
        </w:rPr>
        <w:fldChar w:fldCharType="begin"/>
      </w:r>
      <w:r w:rsidRPr="00674F55">
        <w:rPr>
          <w:sz w:val="10"/>
          <w:szCs w:val="10"/>
          <w:rPrChange w:id="628" w:author="USER" w:date="2018-02-01T14:15:00Z">
            <w:rPr>
              <w:color w:val="0000FF"/>
              <w:u w:val="single"/>
            </w:rPr>
          </w:rPrChange>
        </w:rPr>
        <w:instrText>HYPERLINK \l "_Toc505242725"</w:instrText>
      </w:r>
      <w:r w:rsidRPr="00674F55">
        <w:rPr>
          <w:sz w:val="10"/>
          <w:szCs w:val="10"/>
          <w:rPrChange w:id="629" w:author="USER" w:date="2018-02-01T14:15:00Z">
            <w:rPr>
              <w:color w:val="0000FF"/>
              <w:u w:val="single"/>
            </w:rPr>
          </w:rPrChange>
        </w:rPr>
        <w:fldChar w:fldCharType="separate"/>
      </w:r>
      <w:r w:rsidRPr="00674F55">
        <w:rPr>
          <w:rStyle w:val="a4"/>
          <w:b/>
          <w:noProof/>
          <w:sz w:val="10"/>
          <w:szCs w:val="10"/>
          <w:rPrChange w:id="630" w:author="USER" w:date="2018-02-01T14:15:00Z">
            <w:rPr>
              <w:rStyle w:val="a4"/>
              <w:b/>
              <w:noProof/>
            </w:rPr>
          </w:rPrChange>
        </w:rPr>
        <w:t>9.1</w:t>
      </w:r>
      <w:r w:rsidRPr="00674F55">
        <w:rPr>
          <w:rFonts w:asciiTheme="minorHAnsi" w:eastAsiaTheme="minorEastAsia" w:hAnsiTheme="minorHAnsi" w:cstheme="minorBidi"/>
          <w:noProof/>
          <w:kern w:val="2"/>
          <w:sz w:val="10"/>
          <w:szCs w:val="10"/>
          <w:rPrChange w:id="63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632" w:author="USER" w:date="2018-02-01T14:15:00Z">
            <w:rPr>
              <w:rStyle w:val="a4"/>
              <w:rFonts w:hint="eastAsia"/>
              <w:b/>
              <w:noProof/>
            </w:rPr>
          </w:rPrChange>
        </w:rPr>
        <w:t>股东会</w:t>
      </w:r>
      <w:r w:rsidRPr="00674F55">
        <w:rPr>
          <w:noProof/>
          <w:webHidden/>
          <w:sz w:val="10"/>
          <w:szCs w:val="10"/>
          <w:rPrChange w:id="633" w:author="USER" w:date="2018-02-01T14:15:00Z">
            <w:rPr>
              <w:noProof/>
              <w:webHidden/>
              <w:color w:val="0000FF"/>
              <w:u w:val="single"/>
            </w:rPr>
          </w:rPrChange>
        </w:rPr>
        <w:tab/>
      </w:r>
      <w:r w:rsidRPr="00674F55">
        <w:rPr>
          <w:noProof/>
          <w:webHidden/>
          <w:sz w:val="10"/>
          <w:szCs w:val="10"/>
          <w:rPrChange w:id="634" w:author="USER" w:date="2018-02-01T14:15:00Z">
            <w:rPr>
              <w:noProof/>
              <w:webHidden/>
              <w:color w:val="0000FF"/>
              <w:u w:val="single"/>
            </w:rPr>
          </w:rPrChange>
        </w:rPr>
        <w:fldChar w:fldCharType="begin"/>
      </w:r>
      <w:r w:rsidRPr="00674F55">
        <w:rPr>
          <w:noProof/>
          <w:webHidden/>
          <w:sz w:val="10"/>
          <w:szCs w:val="10"/>
          <w:rPrChange w:id="635" w:author="USER" w:date="2018-02-01T14:15:00Z">
            <w:rPr>
              <w:noProof/>
              <w:webHidden/>
              <w:color w:val="0000FF"/>
              <w:u w:val="single"/>
            </w:rPr>
          </w:rPrChange>
        </w:rPr>
        <w:instrText xml:space="preserve"> PAGEREF _Toc505242725 \h </w:instrText>
      </w:r>
      <w:r w:rsidRPr="00674F55">
        <w:rPr>
          <w:noProof/>
          <w:webHidden/>
          <w:sz w:val="10"/>
          <w:szCs w:val="10"/>
          <w:rPrChange w:id="636" w:author="USER" w:date="2018-02-01T14:15:00Z">
            <w:rPr>
              <w:noProof/>
              <w:webHidden/>
              <w:sz w:val="10"/>
              <w:szCs w:val="10"/>
            </w:rPr>
          </w:rPrChange>
        </w:rPr>
      </w:r>
      <w:r w:rsidRPr="00674F55">
        <w:rPr>
          <w:noProof/>
          <w:webHidden/>
          <w:sz w:val="10"/>
          <w:szCs w:val="10"/>
          <w:rPrChange w:id="637" w:author="USER" w:date="2018-02-01T14:15:00Z">
            <w:rPr>
              <w:noProof/>
              <w:webHidden/>
              <w:color w:val="0000FF"/>
              <w:u w:val="single"/>
            </w:rPr>
          </w:rPrChange>
        </w:rPr>
        <w:fldChar w:fldCharType="separate"/>
      </w:r>
      <w:r w:rsidRPr="00674F55">
        <w:rPr>
          <w:noProof/>
          <w:webHidden/>
          <w:sz w:val="10"/>
          <w:szCs w:val="10"/>
          <w:rPrChange w:id="638" w:author="USER" w:date="2018-02-01T14:15:00Z">
            <w:rPr>
              <w:noProof/>
              <w:webHidden/>
              <w:color w:val="0000FF"/>
              <w:u w:val="single"/>
            </w:rPr>
          </w:rPrChange>
        </w:rPr>
        <w:t>14</w:t>
      </w:r>
      <w:r w:rsidRPr="00674F55">
        <w:rPr>
          <w:noProof/>
          <w:webHidden/>
          <w:sz w:val="10"/>
          <w:szCs w:val="10"/>
          <w:rPrChange w:id="639" w:author="USER" w:date="2018-02-01T14:15:00Z">
            <w:rPr>
              <w:noProof/>
              <w:webHidden/>
              <w:color w:val="0000FF"/>
              <w:u w:val="single"/>
            </w:rPr>
          </w:rPrChange>
        </w:rPr>
        <w:fldChar w:fldCharType="end"/>
      </w:r>
      <w:r w:rsidRPr="00674F55">
        <w:rPr>
          <w:sz w:val="10"/>
          <w:szCs w:val="10"/>
          <w:rPrChange w:id="640"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641" w:author="USER" w:date="2018-02-01T14:15:00Z">
            <w:rPr>
              <w:rFonts w:asciiTheme="minorHAnsi" w:eastAsiaTheme="minorEastAsia" w:hAnsiTheme="minorHAnsi" w:cstheme="minorBidi"/>
              <w:noProof/>
              <w:kern w:val="2"/>
              <w:sz w:val="21"/>
              <w:szCs w:val="22"/>
            </w:rPr>
          </w:rPrChange>
        </w:rPr>
      </w:pPr>
      <w:r w:rsidRPr="00674F55">
        <w:rPr>
          <w:sz w:val="10"/>
          <w:szCs w:val="10"/>
          <w:rPrChange w:id="642" w:author="USER" w:date="2018-02-01T14:15:00Z">
            <w:rPr>
              <w:color w:val="0000FF"/>
              <w:u w:val="single"/>
            </w:rPr>
          </w:rPrChange>
        </w:rPr>
        <w:fldChar w:fldCharType="begin"/>
      </w:r>
      <w:r w:rsidRPr="00674F55">
        <w:rPr>
          <w:sz w:val="10"/>
          <w:szCs w:val="10"/>
          <w:rPrChange w:id="643" w:author="USER" w:date="2018-02-01T14:15:00Z">
            <w:rPr>
              <w:color w:val="0000FF"/>
              <w:u w:val="single"/>
            </w:rPr>
          </w:rPrChange>
        </w:rPr>
        <w:instrText>HYPERLINK \l "_Toc505242726"</w:instrText>
      </w:r>
      <w:r w:rsidRPr="00674F55">
        <w:rPr>
          <w:sz w:val="10"/>
          <w:szCs w:val="10"/>
          <w:rPrChange w:id="644" w:author="USER" w:date="2018-02-01T14:15:00Z">
            <w:rPr>
              <w:color w:val="0000FF"/>
              <w:u w:val="single"/>
            </w:rPr>
          </w:rPrChange>
        </w:rPr>
        <w:fldChar w:fldCharType="separate"/>
      </w:r>
      <w:r w:rsidRPr="00674F55">
        <w:rPr>
          <w:rStyle w:val="a4"/>
          <w:b/>
          <w:noProof/>
          <w:sz w:val="10"/>
          <w:szCs w:val="10"/>
          <w:rPrChange w:id="645" w:author="USER" w:date="2018-02-01T14:15:00Z">
            <w:rPr>
              <w:rStyle w:val="a4"/>
              <w:b/>
              <w:noProof/>
            </w:rPr>
          </w:rPrChange>
        </w:rPr>
        <w:t>9.2</w:t>
      </w:r>
      <w:r w:rsidRPr="00674F55">
        <w:rPr>
          <w:rFonts w:asciiTheme="minorHAnsi" w:eastAsiaTheme="minorEastAsia" w:hAnsiTheme="minorHAnsi" w:cstheme="minorBidi"/>
          <w:noProof/>
          <w:kern w:val="2"/>
          <w:sz w:val="10"/>
          <w:szCs w:val="10"/>
          <w:rPrChange w:id="64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647" w:author="USER" w:date="2018-02-01T14:15:00Z">
            <w:rPr>
              <w:rStyle w:val="a4"/>
              <w:rFonts w:hint="eastAsia"/>
              <w:b/>
              <w:noProof/>
            </w:rPr>
          </w:rPrChange>
        </w:rPr>
        <w:t>须经投资者同意的事项</w:t>
      </w:r>
      <w:r w:rsidRPr="00674F55">
        <w:rPr>
          <w:noProof/>
          <w:webHidden/>
          <w:sz w:val="10"/>
          <w:szCs w:val="10"/>
          <w:rPrChange w:id="648" w:author="USER" w:date="2018-02-01T14:15:00Z">
            <w:rPr>
              <w:noProof/>
              <w:webHidden/>
              <w:color w:val="0000FF"/>
              <w:u w:val="single"/>
            </w:rPr>
          </w:rPrChange>
        </w:rPr>
        <w:tab/>
      </w:r>
      <w:r w:rsidRPr="00674F55">
        <w:rPr>
          <w:noProof/>
          <w:webHidden/>
          <w:sz w:val="10"/>
          <w:szCs w:val="10"/>
          <w:rPrChange w:id="649" w:author="USER" w:date="2018-02-01T14:15:00Z">
            <w:rPr>
              <w:noProof/>
              <w:webHidden/>
              <w:color w:val="0000FF"/>
              <w:u w:val="single"/>
            </w:rPr>
          </w:rPrChange>
        </w:rPr>
        <w:fldChar w:fldCharType="begin"/>
      </w:r>
      <w:r w:rsidRPr="00674F55">
        <w:rPr>
          <w:noProof/>
          <w:webHidden/>
          <w:sz w:val="10"/>
          <w:szCs w:val="10"/>
          <w:rPrChange w:id="650" w:author="USER" w:date="2018-02-01T14:15:00Z">
            <w:rPr>
              <w:noProof/>
              <w:webHidden/>
              <w:color w:val="0000FF"/>
              <w:u w:val="single"/>
            </w:rPr>
          </w:rPrChange>
        </w:rPr>
        <w:instrText xml:space="preserve"> PAGEREF _Toc505242726 \h </w:instrText>
      </w:r>
      <w:r w:rsidRPr="00674F55">
        <w:rPr>
          <w:noProof/>
          <w:webHidden/>
          <w:sz w:val="10"/>
          <w:szCs w:val="10"/>
          <w:rPrChange w:id="651" w:author="USER" w:date="2018-02-01T14:15:00Z">
            <w:rPr>
              <w:noProof/>
              <w:webHidden/>
              <w:sz w:val="10"/>
              <w:szCs w:val="10"/>
            </w:rPr>
          </w:rPrChange>
        </w:rPr>
      </w:r>
      <w:r w:rsidRPr="00674F55">
        <w:rPr>
          <w:noProof/>
          <w:webHidden/>
          <w:sz w:val="10"/>
          <w:szCs w:val="10"/>
          <w:rPrChange w:id="652" w:author="USER" w:date="2018-02-01T14:15:00Z">
            <w:rPr>
              <w:noProof/>
              <w:webHidden/>
              <w:color w:val="0000FF"/>
              <w:u w:val="single"/>
            </w:rPr>
          </w:rPrChange>
        </w:rPr>
        <w:fldChar w:fldCharType="separate"/>
      </w:r>
      <w:r w:rsidRPr="00674F55">
        <w:rPr>
          <w:noProof/>
          <w:webHidden/>
          <w:sz w:val="10"/>
          <w:szCs w:val="10"/>
          <w:rPrChange w:id="653" w:author="USER" w:date="2018-02-01T14:15:00Z">
            <w:rPr>
              <w:noProof/>
              <w:webHidden/>
              <w:color w:val="0000FF"/>
              <w:u w:val="single"/>
            </w:rPr>
          </w:rPrChange>
        </w:rPr>
        <w:t>15</w:t>
      </w:r>
      <w:r w:rsidRPr="00674F55">
        <w:rPr>
          <w:noProof/>
          <w:webHidden/>
          <w:sz w:val="10"/>
          <w:szCs w:val="10"/>
          <w:rPrChange w:id="654" w:author="USER" w:date="2018-02-01T14:15:00Z">
            <w:rPr>
              <w:noProof/>
              <w:webHidden/>
              <w:color w:val="0000FF"/>
              <w:u w:val="single"/>
            </w:rPr>
          </w:rPrChange>
        </w:rPr>
        <w:fldChar w:fldCharType="end"/>
      </w:r>
      <w:r w:rsidRPr="00674F55">
        <w:rPr>
          <w:sz w:val="10"/>
          <w:szCs w:val="10"/>
          <w:rPrChange w:id="65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656" w:author="USER" w:date="2018-02-01T14:15:00Z">
            <w:rPr>
              <w:rFonts w:asciiTheme="minorHAnsi" w:eastAsiaTheme="minorEastAsia" w:hAnsiTheme="minorHAnsi" w:cstheme="minorBidi"/>
              <w:noProof/>
              <w:kern w:val="2"/>
              <w:sz w:val="21"/>
              <w:szCs w:val="22"/>
            </w:rPr>
          </w:rPrChange>
        </w:rPr>
      </w:pPr>
      <w:r w:rsidRPr="00674F55">
        <w:rPr>
          <w:sz w:val="10"/>
          <w:szCs w:val="10"/>
          <w:rPrChange w:id="657" w:author="USER" w:date="2018-02-01T14:15:00Z">
            <w:rPr>
              <w:color w:val="0000FF"/>
              <w:u w:val="single"/>
            </w:rPr>
          </w:rPrChange>
        </w:rPr>
        <w:fldChar w:fldCharType="begin"/>
      </w:r>
      <w:r w:rsidRPr="00674F55">
        <w:rPr>
          <w:sz w:val="10"/>
          <w:szCs w:val="10"/>
          <w:rPrChange w:id="658" w:author="USER" w:date="2018-02-01T14:15:00Z">
            <w:rPr>
              <w:color w:val="0000FF"/>
              <w:u w:val="single"/>
            </w:rPr>
          </w:rPrChange>
        </w:rPr>
        <w:instrText>HYPERLINK \l "_Toc505242727"</w:instrText>
      </w:r>
      <w:r w:rsidRPr="00674F55">
        <w:rPr>
          <w:sz w:val="10"/>
          <w:szCs w:val="10"/>
          <w:rPrChange w:id="659" w:author="USER" w:date="2018-02-01T14:15:00Z">
            <w:rPr>
              <w:color w:val="0000FF"/>
              <w:u w:val="single"/>
            </w:rPr>
          </w:rPrChange>
        </w:rPr>
        <w:fldChar w:fldCharType="separate"/>
      </w:r>
      <w:r w:rsidRPr="00674F55">
        <w:rPr>
          <w:rStyle w:val="a4"/>
          <w:b/>
          <w:noProof/>
          <w:sz w:val="10"/>
          <w:szCs w:val="10"/>
          <w:rPrChange w:id="660" w:author="USER" w:date="2018-02-01T14:15:00Z">
            <w:rPr>
              <w:rStyle w:val="a4"/>
              <w:b/>
              <w:noProof/>
            </w:rPr>
          </w:rPrChange>
        </w:rPr>
        <w:t>9.3</w:t>
      </w:r>
      <w:r w:rsidRPr="00674F55">
        <w:rPr>
          <w:rFonts w:asciiTheme="minorHAnsi" w:eastAsiaTheme="minorEastAsia" w:hAnsiTheme="minorHAnsi" w:cstheme="minorBidi"/>
          <w:noProof/>
          <w:kern w:val="2"/>
          <w:sz w:val="10"/>
          <w:szCs w:val="10"/>
          <w:rPrChange w:id="66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662" w:author="USER" w:date="2018-02-01T14:15:00Z">
            <w:rPr>
              <w:rStyle w:val="a4"/>
              <w:rFonts w:hint="eastAsia"/>
              <w:b/>
              <w:noProof/>
            </w:rPr>
          </w:rPrChange>
        </w:rPr>
        <w:t>公司投资的企业的事项</w:t>
      </w:r>
      <w:r w:rsidRPr="00674F55">
        <w:rPr>
          <w:noProof/>
          <w:webHidden/>
          <w:sz w:val="10"/>
          <w:szCs w:val="10"/>
          <w:rPrChange w:id="663" w:author="USER" w:date="2018-02-01T14:15:00Z">
            <w:rPr>
              <w:noProof/>
              <w:webHidden/>
              <w:color w:val="0000FF"/>
              <w:u w:val="single"/>
            </w:rPr>
          </w:rPrChange>
        </w:rPr>
        <w:tab/>
      </w:r>
      <w:r w:rsidRPr="00674F55">
        <w:rPr>
          <w:noProof/>
          <w:webHidden/>
          <w:sz w:val="10"/>
          <w:szCs w:val="10"/>
          <w:rPrChange w:id="664" w:author="USER" w:date="2018-02-01T14:15:00Z">
            <w:rPr>
              <w:noProof/>
              <w:webHidden/>
              <w:color w:val="0000FF"/>
              <w:u w:val="single"/>
            </w:rPr>
          </w:rPrChange>
        </w:rPr>
        <w:fldChar w:fldCharType="begin"/>
      </w:r>
      <w:r w:rsidRPr="00674F55">
        <w:rPr>
          <w:noProof/>
          <w:webHidden/>
          <w:sz w:val="10"/>
          <w:szCs w:val="10"/>
          <w:rPrChange w:id="665" w:author="USER" w:date="2018-02-01T14:15:00Z">
            <w:rPr>
              <w:noProof/>
              <w:webHidden/>
              <w:color w:val="0000FF"/>
              <w:u w:val="single"/>
            </w:rPr>
          </w:rPrChange>
        </w:rPr>
        <w:instrText xml:space="preserve"> PAGEREF _Toc505242727 \h </w:instrText>
      </w:r>
      <w:r w:rsidRPr="00674F55">
        <w:rPr>
          <w:noProof/>
          <w:webHidden/>
          <w:sz w:val="10"/>
          <w:szCs w:val="10"/>
          <w:rPrChange w:id="666" w:author="USER" w:date="2018-02-01T14:15:00Z">
            <w:rPr>
              <w:noProof/>
              <w:webHidden/>
              <w:sz w:val="10"/>
              <w:szCs w:val="10"/>
            </w:rPr>
          </w:rPrChange>
        </w:rPr>
      </w:r>
      <w:r w:rsidRPr="00674F55">
        <w:rPr>
          <w:noProof/>
          <w:webHidden/>
          <w:sz w:val="10"/>
          <w:szCs w:val="10"/>
          <w:rPrChange w:id="667" w:author="USER" w:date="2018-02-01T14:15:00Z">
            <w:rPr>
              <w:noProof/>
              <w:webHidden/>
              <w:color w:val="0000FF"/>
              <w:u w:val="single"/>
            </w:rPr>
          </w:rPrChange>
        </w:rPr>
        <w:fldChar w:fldCharType="separate"/>
      </w:r>
      <w:r w:rsidRPr="00674F55">
        <w:rPr>
          <w:noProof/>
          <w:webHidden/>
          <w:sz w:val="10"/>
          <w:szCs w:val="10"/>
          <w:rPrChange w:id="668" w:author="USER" w:date="2018-02-01T14:15:00Z">
            <w:rPr>
              <w:noProof/>
              <w:webHidden/>
              <w:color w:val="0000FF"/>
              <w:u w:val="single"/>
            </w:rPr>
          </w:rPrChange>
        </w:rPr>
        <w:t>15</w:t>
      </w:r>
      <w:r w:rsidRPr="00674F55">
        <w:rPr>
          <w:noProof/>
          <w:webHidden/>
          <w:sz w:val="10"/>
          <w:szCs w:val="10"/>
          <w:rPrChange w:id="669" w:author="USER" w:date="2018-02-01T14:15:00Z">
            <w:rPr>
              <w:noProof/>
              <w:webHidden/>
              <w:color w:val="0000FF"/>
              <w:u w:val="single"/>
            </w:rPr>
          </w:rPrChange>
        </w:rPr>
        <w:fldChar w:fldCharType="end"/>
      </w:r>
      <w:r w:rsidRPr="00674F55">
        <w:rPr>
          <w:sz w:val="10"/>
          <w:szCs w:val="10"/>
          <w:rPrChange w:id="670"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671" w:author="USER" w:date="2018-02-01T14:15:00Z">
            <w:rPr>
              <w:rFonts w:asciiTheme="minorHAnsi" w:eastAsiaTheme="minorEastAsia" w:hAnsiTheme="minorHAnsi" w:cstheme="minorBidi"/>
              <w:noProof/>
              <w:kern w:val="2"/>
              <w:sz w:val="21"/>
              <w:szCs w:val="22"/>
            </w:rPr>
          </w:rPrChange>
        </w:rPr>
      </w:pPr>
      <w:r w:rsidRPr="00674F55">
        <w:rPr>
          <w:sz w:val="10"/>
          <w:szCs w:val="10"/>
          <w:rPrChange w:id="672" w:author="USER" w:date="2018-02-01T14:15:00Z">
            <w:rPr>
              <w:color w:val="0000FF"/>
              <w:u w:val="single"/>
            </w:rPr>
          </w:rPrChange>
        </w:rPr>
        <w:fldChar w:fldCharType="begin"/>
      </w:r>
      <w:r w:rsidRPr="00674F55">
        <w:rPr>
          <w:sz w:val="10"/>
          <w:szCs w:val="10"/>
          <w:rPrChange w:id="673" w:author="USER" w:date="2018-02-01T14:15:00Z">
            <w:rPr>
              <w:color w:val="0000FF"/>
              <w:u w:val="single"/>
            </w:rPr>
          </w:rPrChange>
        </w:rPr>
        <w:instrText>HYPERLINK \l "_Toc505242728"</w:instrText>
      </w:r>
      <w:r w:rsidRPr="00674F55">
        <w:rPr>
          <w:sz w:val="10"/>
          <w:szCs w:val="10"/>
          <w:rPrChange w:id="674" w:author="USER" w:date="2018-02-01T14:15:00Z">
            <w:rPr>
              <w:color w:val="0000FF"/>
              <w:u w:val="single"/>
            </w:rPr>
          </w:rPrChange>
        </w:rPr>
        <w:fldChar w:fldCharType="separate"/>
      </w:r>
      <w:r w:rsidRPr="00674F55">
        <w:rPr>
          <w:rStyle w:val="a4"/>
          <w:b/>
          <w:noProof/>
          <w:sz w:val="10"/>
          <w:szCs w:val="10"/>
          <w:rPrChange w:id="675" w:author="USER" w:date="2018-02-01T14:15:00Z">
            <w:rPr>
              <w:rStyle w:val="a4"/>
              <w:b/>
              <w:noProof/>
            </w:rPr>
          </w:rPrChange>
        </w:rPr>
        <w:t>9.4</w:t>
      </w:r>
      <w:r w:rsidRPr="00674F55">
        <w:rPr>
          <w:rFonts w:asciiTheme="minorHAnsi" w:eastAsiaTheme="minorEastAsia" w:hAnsiTheme="minorHAnsi" w:cstheme="minorBidi"/>
          <w:noProof/>
          <w:kern w:val="2"/>
          <w:sz w:val="10"/>
          <w:szCs w:val="10"/>
          <w:rPrChange w:id="67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677" w:author="USER" w:date="2018-02-01T14:15:00Z">
            <w:rPr>
              <w:rStyle w:val="a4"/>
              <w:rFonts w:hint="eastAsia"/>
              <w:b/>
              <w:noProof/>
            </w:rPr>
          </w:rPrChange>
        </w:rPr>
        <w:t>董事会</w:t>
      </w:r>
      <w:r w:rsidRPr="00674F55">
        <w:rPr>
          <w:noProof/>
          <w:webHidden/>
          <w:sz w:val="10"/>
          <w:szCs w:val="10"/>
          <w:rPrChange w:id="678" w:author="USER" w:date="2018-02-01T14:15:00Z">
            <w:rPr>
              <w:noProof/>
              <w:webHidden/>
              <w:color w:val="0000FF"/>
              <w:u w:val="single"/>
            </w:rPr>
          </w:rPrChange>
        </w:rPr>
        <w:tab/>
      </w:r>
      <w:r w:rsidRPr="00674F55">
        <w:rPr>
          <w:noProof/>
          <w:webHidden/>
          <w:sz w:val="10"/>
          <w:szCs w:val="10"/>
          <w:rPrChange w:id="679" w:author="USER" w:date="2018-02-01T14:15:00Z">
            <w:rPr>
              <w:noProof/>
              <w:webHidden/>
              <w:color w:val="0000FF"/>
              <w:u w:val="single"/>
            </w:rPr>
          </w:rPrChange>
        </w:rPr>
        <w:fldChar w:fldCharType="begin"/>
      </w:r>
      <w:r w:rsidRPr="00674F55">
        <w:rPr>
          <w:noProof/>
          <w:webHidden/>
          <w:sz w:val="10"/>
          <w:szCs w:val="10"/>
          <w:rPrChange w:id="680" w:author="USER" w:date="2018-02-01T14:15:00Z">
            <w:rPr>
              <w:noProof/>
              <w:webHidden/>
              <w:color w:val="0000FF"/>
              <w:u w:val="single"/>
            </w:rPr>
          </w:rPrChange>
        </w:rPr>
        <w:instrText xml:space="preserve"> PAGEREF _Toc505242728 \h </w:instrText>
      </w:r>
      <w:r w:rsidRPr="00674F55">
        <w:rPr>
          <w:noProof/>
          <w:webHidden/>
          <w:sz w:val="10"/>
          <w:szCs w:val="10"/>
          <w:rPrChange w:id="681" w:author="USER" w:date="2018-02-01T14:15:00Z">
            <w:rPr>
              <w:noProof/>
              <w:webHidden/>
              <w:sz w:val="10"/>
              <w:szCs w:val="10"/>
            </w:rPr>
          </w:rPrChange>
        </w:rPr>
      </w:r>
      <w:r w:rsidRPr="00674F55">
        <w:rPr>
          <w:noProof/>
          <w:webHidden/>
          <w:sz w:val="10"/>
          <w:szCs w:val="10"/>
          <w:rPrChange w:id="682" w:author="USER" w:date="2018-02-01T14:15:00Z">
            <w:rPr>
              <w:noProof/>
              <w:webHidden/>
              <w:color w:val="0000FF"/>
              <w:u w:val="single"/>
            </w:rPr>
          </w:rPrChange>
        </w:rPr>
        <w:fldChar w:fldCharType="separate"/>
      </w:r>
      <w:r w:rsidRPr="00674F55">
        <w:rPr>
          <w:noProof/>
          <w:webHidden/>
          <w:sz w:val="10"/>
          <w:szCs w:val="10"/>
          <w:rPrChange w:id="683" w:author="USER" w:date="2018-02-01T14:15:00Z">
            <w:rPr>
              <w:noProof/>
              <w:webHidden/>
              <w:color w:val="0000FF"/>
              <w:u w:val="single"/>
            </w:rPr>
          </w:rPrChange>
        </w:rPr>
        <w:t>15</w:t>
      </w:r>
      <w:r w:rsidRPr="00674F55">
        <w:rPr>
          <w:noProof/>
          <w:webHidden/>
          <w:sz w:val="10"/>
          <w:szCs w:val="10"/>
          <w:rPrChange w:id="684" w:author="USER" w:date="2018-02-01T14:15:00Z">
            <w:rPr>
              <w:noProof/>
              <w:webHidden/>
              <w:color w:val="0000FF"/>
              <w:u w:val="single"/>
            </w:rPr>
          </w:rPrChange>
        </w:rPr>
        <w:fldChar w:fldCharType="end"/>
      </w:r>
      <w:r w:rsidRPr="00674F55">
        <w:rPr>
          <w:sz w:val="10"/>
          <w:szCs w:val="10"/>
          <w:rPrChange w:id="685" w:author="USER" w:date="2018-02-01T14:15:00Z">
            <w:rPr>
              <w:color w:val="0000FF"/>
              <w:u w:val="single"/>
            </w:rPr>
          </w:rPrChange>
        </w:rPr>
        <w:fldChar w:fldCharType="end"/>
      </w:r>
    </w:p>
    <w:p w:rsidR="00EF209D" w:rsidRPr="00016119" w:rsidRDefault="00674F55">
      <w:pPr>
        <w:pStyle w:val="27"/>
        <w:tabs>
          <w:tab w:val="left" w:pos="800"/>
          <w:tab w:val="right" w:leader="dot" w:pos="9739"/>
        </w:tabs>
        <w:rPr>
          <w:rFonts w:asciiTheme="minorHAnsi" w:eastAsiaTheme="minorEastAsia" w:hAnsiTheme="minorHAnsi" w:cstheme="minorBidi"/>
          <w:noProof/>
          <w:kern w:val="2"/>
          <w:sz w:val="10"/>
          <w:szCs w:val="10"/>
          <w:rPrChange w:id="686" w:author="USER" w:date="2018-02-01T14:15:00Z">
            <w:rPr>
              <w:rFonts w:asciiTheme="minorHAnsi" w:eastAsiaTheme="minorEastAsia" w:hAnsiTheme="minorHAnsi" w:cstheme="minorBidi"/>
              <w:noProof/>
              <w:kern w:val="2"/>
              <w:sz w:val="21"/>
              <w:szCs w:val="22"/>
            </w:rPr>
          </w:rPrChange>
        </w:rPr>
      </w:pPr>
      <w:r w:rsidRPr="00674F55">
        <w:rPr>
          <w:sz w:val="10"/>
          <w:szCs w:val="10"/>
          <w:rPrChange w:id="687" w:author="USER" w:date="2018-02-01T14:15:00Z">
            <w:rPr>
              <w:color w:val="0000FF"/>
              <w:u w:val="single"/>
            </w:rPr>
          </w:rPrChange>
        </w:rPr>
        <w:fldChar w:fldCharType="begin"/>
      </w:r>
      <w:r w:rsidRPr="00674F55">
        <w:rPr>
          <w:sz w:val="10"/>
          <w:szCs w:val="10"/>
          <w:rPrChange w:id="688" w:author="USER" w:date="2018-02-01T14:15:00Z">
            <w:rPr>
              <w:color w:val="0000FF"/>
              <w:u w:val="single"/>
            </w:rPr>
          </w:rPrChange>
        </w:rPr>
        <w:instrText>HYPERLINK \l "_Toc505242729"</w:instrText>
      </w:r>
      <w:r w:rsidRPr="00674F55">
        <w:rPr>
          <w:sz w:val="10"/>
          <w:szCs w:val="10"/>
          <w:rPrChange w:id="689" w:author="USER" w:date="2018-02-01T14:15:00Z">
            <w:rPr>
              <w:color w:val="0000FF"/>
              <w:u w:val="single"/>
            </w:rPr>
          </w:rPrChange>
        </w:rPr>
        <w:fldChar w:fldCharType="separate"/>
      </w:r>
      <w:r w:rsidRPr="00674F55">
        <w:rPr>
          <w:rStyle w:val="a4"/>
          <w:b/>
          <w:noProof/>
          <w:sz w:val="10"/>
          <w:szCs w:val="10"/>
          <w:rPrChange w:id="690" w:author="USER" w:date="2018-02-01T14:15:00Z">
            <w:rPr>
              <w:rStyle w:val="a4"/>
              <w:b/>
              <w:noProof/>
            </w:rPr>
          </w:rPrChange>
        </w:rPr>
        <w:t>9.5</w:t>
      </w:r>
      <w:r w:rsidRPr="00674F55">
        <w:rPr>
          <w:rFonts w:asciiTheme="minorHAnsi" w:eastAsiaTheme="minorEastAsia" w:hAnsiTheme="minorHAnsi" w:cstheme="minorBidi"/>
          <w:noProof/>
          <w:kern w:val="2"/>
          <w:sz w:val="10"/>
          <w:szCs w:val="10"/>
          <w:rPrChange w:id="69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692" w:author="USER" w:date="2018-02-01T14:15:00Z">
            <w:rPr>
              <w:rStyle w:val="a4"/>
              <w:rFonts w:hint="eastAsia"/>
              <w:b/>
              <w:noProof/>
            </w:rPr>
          </w:rPrChange>
        </w:rPr>
        <w:t>董事会保护性条款</w:t>
      </w:r>
      <w:r w:rsidRPr="00674F55">
        <w:rPr>
          <w:noProof/>
          <w:webHidden/>
          <w:sz w:val="10"/>
          <w:szCs w:val="10"/>
          <w:rPrChange w:id="693" w:author="USER" w:date="2018-02-01T14:15:00Z">
            <w:rPr>
              <w:noProof/>
              <w:webHidden/>
              <w:color w:val="0000FF"/>
              <w:u w:val="single"/>
            </w:rPr>
          </w:rPrChange>
        </w:rPr>
        <w:tab/>
      </w:r>
      <w:r w:rsidRPr="00674F55">
        <w:rPr>
          <w:noProof/>
          <w:webHidden/>
          <w:sz w:val="10"/>
          <w:szCs w:val="10"/>
          <w:rPrChange w:id="694" w:author="USER" w:date="2018-02-01T14:15:00Z">
            <w:rPr>
              <w:noProof/>
              <w:webHidden/>
              <w:color w:val="0000FF"/>
              <w:u w:val="single"/>
            </w:rPr>
          </w:rPrChange>
        </w:rPr>
        <w:fldChar w:fldCharType="begin"/>
      </w:r>
      <w:r w:rsidRPr="00674F55">
        <w:rPr>
          <w:noProof/>
          <w:webHidden/>
          <w:sz w:val="10"/>
          <w:szCs w:val="10"/>
          <w:rPrChange w:id="695" w:author="USER" w:date="2018-02-01T14:15:00Z">
            <w:rPr>
              <w:noProof/>
              <w:webHidden/>
              <w:color w:val="0000FF"/>
              <w:u w:val="single"/>
            </w:rPr>
          </w:rPrChange>
        </w:rPr>
        <w:instrText xml:space="preserve"> PAGEREF _Toc505242729 \h </w:instrText>
      </w:r>
      <w:r w:rsidRPr="00674F55">
        <w:rPr>
          <w:noProof/>
          <w:webHidden/>
          <w:sz w:val="10"/>
          <w:szCs w:val="10"/>
          <w:rPrChange w:id="696" w:author="USER" w:date="2018-02-01T14:15:00Z">
            <w:rPr>
              <w:noProof/>
              <w:webHidden/>
              <w:sz w:val="10"/>
              <w:szCs w:val="10"/>
            </w:rPr>
          </w:rPrChange>
        </w:rPr>
      </w:r>
      <w:r w:rsidRPr="00674F55">
        <w:rPr>
          <w:noProof/>
          <w:webHidden/>
          <w:sz w:val="10"/>
          <w:szCs w:val="10"/>
          <w:rPrChange w:id="697" w:author="USER" w:date="2018-02-01T14:15:00Z">
            <w:rPr>
              <w:noProof/>
              <w:webHidden/>
              <w:color w:val="0000FF"/>
              <w:u w:val="single"/>
            </w:rPr>
          </w:rPrChange>
        </w:rPr>
        <w:fldChar w:fldCharType="separate"/>
      </w:r>
      <w:r w:rsidRPr="00674F55">
        <w:rPr>
          <w:noProof/>
          <w:webHidden/>
          <w:sz w:val="10"/>
          <w:szCs w:val="10"/>
          <w:rPrChange w:id="698" w:author="USER" w:date="2018-02-01T14:15:00Z">
            <w:rPr>
              <w:noProof/>
              <w:webHidden/>
              <w:color w:val="0000FF"/>
              <w:u w:val="single"/>
            </w:rPr>
          </w:rPrChange>
        </w:rPr>
        <w:t>15</w:t>
      </w:r>
      <w:r w:rsidRPr="00674F55">
        <w:rPr>
          <w:noProof/>
          <w:webHidden/>
          <w:sz w:val="10"/>
          <w:szCs w:val="10"/>
          <w:rPrChange w:id="699" w:author="USER" w:date="2018-02-01T14:15:00Z">
            <w:rPr>
              <w:noProof/>
              <w:webHidden/>
              <w:color w:val="0000FF"/>
              <w:u w:val="single"/>
            </w:rPr>
          </w:rPrChange>
        </w:rPr>
        <w:fldChar w:fldCharType="end"/>
      </w:r>
      <w:r w:rsidRPr="00674F55">
        <w:rPr>
          <w:sz w:val="10"/>
          <w:szCs w:val="10"/>
          <w:rPrChange w:id="700" w:author="USER" w:date="2018-02-01T14:15:00Z">
            <w:rPr>
              <w:color w:val="0000FF"/>
              <w:u w:val="single"/>
            </w:rPr>
          </w:rPrChange>
        </w:rPr>
        <w:fldChar w:fldCharType="end"/>
      </w:r>
    </w:p>
    <w:p w:rsidR="00EF209D" w:rsidRPr="00016119" w:rsidRDefault="00674F55">
      <w:pPr>
        <w:pStyle w:val="12"/>
        <w:tabs>
          <w:tab w:val="left" w:pos="1200"/>
        </w:tabs>
        <w:rPr>
          <w:rFonts w:asciiTheme="minorHAnsi" w:eastAsiaTheme="minorEastAsia" w:hAnsiTheme="minorHAnsi" w:cstheme="minorBidi"/>
          <w:noProof/>
          <w:kern w:val="2"/>
          <w:sz w:val="10"/>
          <w:szCs w:val="10"/>
          <w:rPrChange w:id="701" w:author="USER" w:date="2018-02-01T14:15:00Z">
            <w:rPr>
              <w:rFonts w:asciiTheme="minorHAnsi" w:eastAsiaTheme="minorEastAsia" w:hAnsiTheme="minorHAnsi" w:cstheme="minorBidi"/>
              <w:noProof/>
              <w:kern w:val="2"/>
              <w:sz w:val="21"/>
              <w:szCs w:val="22"/>
            </w:rPr>
          </w:rPrChange>
        </w:rPr>
      </w:pPr>
      <w:r w:rsidRPr="00674F55">
        <w:rPr>
          <w:sz w:val="10"/>
          <w:szCs w:val="10"/>
          <w:rPrChange w:id="702" w:author="USER" w:date="2018-02-01T14:15:00Z">
            <w:rPr>
              <w:color w:val="0000FF"/>
              <w:u w:val="single"/>
            </w:rPr>
          </w:rPrChange>
        </w:rPr>
        <w:fldChar w:fldCharType="begin"/>
      </w:r>
      <w:r w:rsidRPr="00674F55">
        <w:rPr>
          <w:sz w:val="10"/>
          <w:szCs w:val="10"/>
          <w:rPrChange w:id="703" w:author="USER" w:date="2018-02-01T14:15:00Z">
            <w:rPr>
              <w:color w:val="0000FF"/>
              <w:u w:val="single"/>
            </w:rPr>
          </w:rPrChange>
        </w:rPr>
        <w:instrText>HYPERLINK \l "_Toc505242730"</w:instrText>
      </w:r>
      <w:r w:rsidRPr="00674F55">
        <w:rPr>
          <w:sz w:val="10"/>
          <w:szCs w:val="10"/>
          <w:rPrChange w:id="704" w:author="USER" w:date="2018-02-01T14:15:00Z">
            <w:rPr>
              <w:color w:val="0000FF"/>
              <w:u w:val="single"/>
            </w:rPr>
          </w:rPrChange>
        </w:rPr>
        <w:fldChar w:fldCharType="separate"/>
      </w:r>
      <w:r w:rsidRPr="00674F55">
        <w:rPr>
          <w:rStyle w:val="a4"/>
          <w:rFonts w:hint="eastAsia"/>
          <w:b/>
          <w:noProof/>
          <w:sz w:val="10"/>
          <w:szCs w:val="10"/>
          <w:rPrChange w:id="705" w:author="USER" w:date="2018-02-01T14:15:00Z">
            <w:rPr>
              <w:rStyle w:val="a4"/>
              <w:rFonts w:hint="eastAsia"/>
              <w:b/>
              <w:noProof/>
            </w:rPr>
          </w:rPrChange>
        </w:rPr>
        <w:t>第10条</w:t>
      </w:r>
      <w:r w:rsidRPr="00674F55">
        <w:rPr>
          <w:rFonts w:asciiTheme="minorHAnsi" w:eastAsiaTheme="minorEastAsia" w:hAnsiTheme="minorHAnsi" w:cstheme="minorBidi"/>
          <w:noProof/>
          <w:kern w:val="2"/>
          <w:sz w:val="10"/>
          <w:szCs w:val="10"/>
          <w:rPrChange w:id="70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707" w:author="USER" w:date="2018-02-01T14:15:00Z">
            <w:rPr>
              <w:rStyle w:val="a4"/>
              <w:rFonts w:hint="eastAsia"/>
              <w:b/>
              <w:noProof/>
            </w:rPr>
          </w:rPrChange>
        </w:rPr>
        <w:t>知情权和检查权</w:t>
      </w:r>
      <w:r w:rsidRPr="00674F55">
        <w:rPr>
          <w:noProof/>
          <w:webHidden/>
          <w:sz w:val="10"/>
          <w:szCs w:val="10"/>
          <w:rPrChange w:id="708" w:author="USER" w:date="2018-02-01T14:15:00Z">
            <w:rPr>
              <w:noProof/>
              <w:webHidden/>
              <w:color w:val="0000FF"/>
              <w:u w:val="single"/>
            </w:rPr>
          </w:rPrChange>
        </w:rPr>
        <w:tab/>
      </w:r>
      <w:r w:rsidRPr="00674F55">
        <w:rPr>
          <w:noProof/>
          <w:webHidden/>
          <w:sz w:val="10"/>
          <w:szCs w:val="10"/>
          <w:rPrChange w:id="709" w:author="USER" w:date="2018-02-01T14:15:00Z">
            <w:rPr>
              <w:noProof/>
              <w:webHidden/>
              <w:color w:val="0000FF"/>
              <w:u w:val="single"/>
            </w:rPr>
          </w:rPrChange>
        </w:rPr>
        <w:fldChar w:fldCharType="begin"/>
      </w:r>
      <w:r w:rsidRPr="00674F55">
        <w:rPr>
          <w:noProof/>
          <w:webHidden/>
          <w:sz w:val="10"/>
          <w:szCs w:val="10"/>
          <w:rPrChange w:id="710" w:author="USER" w:date="2018-02-01T14:15:00Z">
            <w:rPr>
              <w:noProof/>
              <w:webHidden/>
              <w:color w:val="0000FF"/>
              <w:u w:val="single"/>
            </w:rPr>
          </w:rPrChange>
        </w:rPr>
        <w:instrText xml:space="preserve"> PAGEREF _Toc505242730 \h </w:instrText>
      </w:r>
      <w:r w:rsidRPr="00674F55">
        <w:rPr>
          <w:noProof/>
          <w:webHidden/>
          <w:sz w:val="10"/>
          <w:szCs w:val="10"/>
          <w:rPrChange w:id="711" w:author="USER" w:date="2018-02-01T14:15:00Z">
            <w:rPr>
              <w:noProof/>
              <w:webHidden/>
              <w:sz w:val="10"/>
              <w:szCs w:val="10"/>
            </w:rPr>
          </w:rPrChange>
        </w:rPr>
      </w:r>
      <w:r w:rsidRPr="00674F55">
        <w:rPr>
          <w:noProof/>
          <w:webHidden/>
          <w:sz w:val="10"/>
          <w:szCs w:val="10"/>
          <w:rPrChange w:id="712" w:author="USER" w:date="2018-02-01T14:15:00Z">
            <w:rPr>
              <w:noProof/>
              <w:webHidden/>
              <w:color w:val="0000FF"/>
              <w:u w:val="single"/>
            </w:rPr>
          </w:rPrChange>
        </w:rPr>
        <w:fldChar w:fldCharType="separate"/>
      </w:r>
      <w:r w:rsidRPr="00674F55">
        <w:rPr>
          <w:noProof/>
          <w:webHidden/>
          <w:sz w:val="10"/>
          <w:szCs w:val="10"/>
          <w:rPrChange w:id="713" w:author="USER" w:date="2018-02-01T14:15:00Z">
            <w:rPr>
              <w:noProof/>
              <w:webHidden/>
              <w:color w:val="0000FF"/>
              <w:u w:val="single"/>
            </w:rPr>
          </w:rPrChange>
        </w:rPr>
        <w:t>16</w:t>
      </w:r>
      <w:r w:rsidRPr="00674F55">
        <w:rPr>
          <w:noProof/>
          <w:webHidden/>
          <w:sz w:val="10"/>
          <w:szCs w:val="10"/>
          <w:rPrChange w:id="714" w:author="USER" w:date="2018-02-01T14:15:00Z">
            <w:rPr>
              <w:noProof/>
              <w:webHidden/>
              <w:color w:val="0000FF"/>
              <w:u w:val="single"/>
            </w:rPr>
          </w:rPrChange>
        </w:rPr>
        <w:fldChar w:fldCharType="end"/>
      </w:r>
      <w:r w:rsidRPr="00674F55">
        <w:rPr>
          <w:sz w:val="10"/>
          <w:szCs w:val="10"/>
          <w:rPrChange w:id="715"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716" w:author="USER" w:date="2018-02-01T14:15:00Z">
            <w:rPr>
              <w:rFonts w:asciiTheme="minorHAnsi" w:eastAsiaTheme="minorEastAsia" w:hAnsiTheme="minorHAnsi" w:cstheme="minorBidi"/>
              <w:noProof/>
              <w:kern w:val="2"/>
              <w:sz w:val="21"/>
              <w:szCs w:val="22"/>
            </w:rPr>
          </w:rPrChange>
        </w:rPr>
      </w:pPr>
      <w:r w:rsidRPr="00674F55">
        <w:rPr>
          <w:sz w:val="10"/>
          <w:szCs w:val="10"/>
          <w:rPrChange w:id="717" w:author="USER" w:date="2018-02-01T14:15:00Z">
            <w:rPr>
              <w:color w:val="0000FF"/>
              <w:u w:val="single"/>
            </w:rPr>
          </w:rPrChange>
        </w:rPr>
        <w:fldChar w:fldCharType="begin"/>
      </w:r>
      <w:r w:rsidRPr="00674F55">
        <w:rPr>
          <w:sz w:val="10"/>
          <w:szCs w:val="10"/>
          <w:rPrChange w:id="718" w:author="USER" w:date="2018-02-01T14:15:00Z">
            <w:rPr>
              <w:color w:val="0000FF"/>
              <w:u w:val="single"/>
            </w:rPr>
          </w:rPrChange>
        </w:rPr>
        <w:instrText>HYPERLINK \l "_Toc505242731"</w:instrText>
      </w:r>
      <w:r w:rsidRPr="00674F55">
        <w:rPr>
          <w:sz w:val="10"/>
          <w:szCs w:val="10"/>
          <w:rPrChange w:id="719" w:author="USER" w:date="2018-02-01T14:15:00Z">
            <w:rPr>
              <w:color w:val="0000FF"/>
              <w:u w:val="single"/>
            </w:rPr>
          </w:rPrChange>
        </w:rPr>
        <w:fldChar w:fldCharType="separate"/>
      </w:r>
      <w:r w:rsidRPr="00674F55">
        <w:rPr>
          <w:rStyle w:val="a4"/>
          <w:b/>
          <w:noProof/>
          <w:sz w:val="10"/>
          <w:szCs w:val="10"/>
          <w:rPrChange w:id="720" w:author="USER" w:date="2018-02-01T14:15:00Z">
            <w:rPr>
              <w:rStyle w:val="a4"/>
              <w:b/>
              <w:noProof/>
            </w:rPr>
          </w:rPrChange>
        </w:rPr>
        <w:t>10.1</w:t>
      </w:r>
      <w:r w:rsidRPr="00674F55">
        <w:rPr>
          <w:rFonts w:asciiTheme="minorHAnsi" w:eastAsiaTheme="minorEastAsia" w:hAnsiTheme="minorHAnsi" w:cstheme="minorBidi"/>
          <w:noProof/>
          <w:kern w:val="2"/>
          <w:sz w:val="10"/>
          <w:szCs w:val="10"/>
          <w:rPrChange w:id="72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722" w:author="USER" w:date="2018-02-01T14:15:00Z">
            <w:rPr>
              <w:rStyle w:val="a4"/>
              <w:rFonts w:hint="eastAsia"/>
              <w:b/>
              <w:noProof/>
            </w:rPr>
          </w:rPrChange>
        </w:rPr>
        <w:t>知情权</w:t>
      </w:r>
      <w:r w:rsidRPr="00674F55">
        <w:rPr>
          <w:noProof/>
          <w:webHidden/>
          <w:sz w:val="10"/>
          <w:szCs w:val="10"/>
          <w:rPrChange w:id="723" w:author="USER" w:date="2018-02-01T14:15:00Z">
            <w:rPr>
              <w:noProof/>
              <w:webHidden/>
              <w:color w:val="0000FF"/>
              <w:u w:val="single"/>
            </w:rPr>
          </w:rPrChange>
        </w:rPr>
        <w:tab/>
      </w:r>
      <w:r w:rsidRPr="00674F55">
        <w:rPr>
          <w:noProof/>
          <w:webHidden/>
          <w:sz w:val="10"/>
          <w:szCs w:val="10"/>
          <w:rPrChange w:id="724" w:author="USER" w:date="2018-02-01T14:15:00Z">
            <w:rPr>
              <w:noProof/>
              <w:webHidden/>
              <w:color w:val="0000FF"/>
              <w:u w:val="single"/>
            </w:rPr>
          </w:rPrChange>
        </w:rPr>
        <w:fldChar w:fldCharType="begin"/>
      </w:r>
      <w:r w:rsidRPr="00674F55">
        <w:rPr>
          <w:noProof/>
          <w:webHidden/>
          <w:sz w:val="10"/>
          <w:szCs w:val="10"/>
          <w:rPrChange w:id="725" w:author="USER" w:date="2018-02-01T14:15:00Z">
            <w:rPr>
              <w:noProof/>
              <w:webHidden/>
              <w:color w:val="0000FF"/>
              <w:u w:val="single"/>
            </w:rPr>
          </w:rPrChange>
        </w:rPr>
        <w:instrText xml:space="preserve"> PAGEREF _Toc505242731 \h </w:instrText>
      </w:r>
      <w:r w:rsidRPr="00674F55">
        <w:rPr>
          <w:noProof/>
          <w:webHidden/>
          <w:sz w:val="10"/>
          <w:szCs w:val="10"/>
          <w:rPrChange w:id="726" w:author="USER" w:date="2018-02-01T14:15:00Z">
            <w:rPr>
              <w:noProof/>
              <w:webHidden/>
              <w:sz w:val="10"/>
              <w:szCs w:val="10"/>
            </w:rPr>
          </w:rPrChange>
        </w:rPr>
      </w:r>
      <w:r w:rsidRPr="00674F55">
        <w:rPr>
          <w:noProof/>
          <w:webHidden/>
          <w:sz w:val="10"/>
          <w:szCs w:val="10"/>
          <w:rPrChange w:id="727" w:author="USER" w:date="2018-02-01T14:15:00Z">
            <w:rPr>
              <w:noProof/>
              <w:webHidden/>
              <w:color w:val="0000FF"/>
              <w:u w:val="single"/>
            </w:rPr>
          </w:rPrChange>
        </w:rPr>
        <w:fldChar w:fldCharType="separate"/>
      </w:r>
      <w:r w:rsidRPr="00674F55">
        <w:rPr>
          <w:noProof/>
          <w:webHidden/>
          <w:sz w:val="10"/>
          <w:szCs w:val="10"/>
          <w:rPrChange w:id="728" w:author="USER" w:date="2018-02-01T14:15:00Z">
            <w:rPr>
              <w:noProof/>
              <w:webHidden/>
              <w:color w:val="0000FF"/>
              <w:u w:val="single"/>
            </w:rPr>
          </w:rPrChange>
        </w:rPr>
        <w:t>16</w:t>
      </w:r>
      <w:r w:rsidRPr="00674F55">
        <w:rPr>
          <w:noProof/>
          <w:webHidden/>
          <w:sz w:val="10"/>
          <w:szCs w:val="10"/>
          <w:rPrChange w:id="729" w:author="USER" w:date="2018-02-01T14:15:00Z">
            <w:rPr>
              <w:noProof/>
              <w:webHidden/>
              <w:color w:val="0000FF"/>
              <w:u w:val="single"/>
            </w:rPr>
          </w:rPrChange>
        </w:rPr>
        <w:fldChar w:fldCharType="end"/>
      </w:r>
      <w:r w:rsidRPr="00674F55">
        <w:rPr>
          <w:sz w:val="10"/>
          <w:szCs w:val="10"/>
          <w:rPrChange w:id="730"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731" w:author="USER" w:date="2018-02-01T14:15:00Z">
            <w:rPr>
              <w:rFonts w:asciiTheme="minorHAnsi" w:eastAsiaTheme="minorEastAsia" w:hAnsiTheme="minorHAnsi" w:cstheme="minorBidi"/>
              <w:noProof/>
              <w:kern w:val="2"/>
              <w:sz w:val="21"/>
              <w:szCs w:val="22"/>
            </w:rPr>
          </w:rPrChange>
        </w:rPr>
      </w:pPr>
      <w:r w:rsidRPr="00674F55">
        <w:rPr>
          <w:sz w:val="10"/>
          <w:szCs w:val="10"/>
          <w:rPrChange w:id="732" w:author="USER" w:date="2018-02-01T14:15:00Z">
            <w:rPr>
              <w:color w:val="0000FF"/>
              <w:u w:val="single"/>
            </w:rPr>
          </w:rPrChange>
        </w:rPr>
        <w:fldChar w:fldCharType="begin"/>
      </w:r>
      <w:r w:rsidRPr="00674F55">
        <w:rPr>
          <w:sz w:val="10"/>
          <w:szCs w:val="10"/>
          <w:rPrChange w:id="733" w:author="USER" w:date="2018-02-01T14:15:00Z">
            <w:rPr>
              <w:color w:val="0000FF"/>
              <w:u w:val="single"/>
            </w:rPr>
          </w:rPrChange>
        </w:rPr>
        <w:instrText>HYPERLINK \l "_Toc505242732"</w:instrText>
      </w:r>
      <w:r w:rsidRPr="00674F55">
        <w:rPr>
          <w:sz w:val="10"/>
          <w:szCs w:val="10"/>
          <w:rPrChange w:id="734" w:author="USER" w:date="2018-02-01T14:15:00Z">
            <w:rPr>
              <w:color w:val="0000FF"/>
              <w:u w:val="single"/>
            </w:rPr>
          </w:rPrChange>
        </w:rPr>
        <w:fldChar w:fldCharType="separate"/>
      </w:r>
      <w:r w:rsidRPr="00674F55">
        <w:rPr>
          <w:rStyle w:val="a4"/>
          <w:b/>
          <w:noProof/>
          <w:sz w:val="10"/>
          <w:szCs w:val="10"/>
          <w:rPrChange w:id="735" w:author="USER" w:date="2018-02-01T14:15:00Z">
            <w:rPr>
              <w:rStyle w:val="a4"/>
              <w:b/>
              <w:noProof/>
            </w:rPr>
          </w:rPrChange>
        </w:rPr>
        <w:t>10.2</w:t>
      </w:r>
      <w:r w:rsidRPr="00674F55">
        <w:rPr>
          <w:rFonts w:asciiTheme="minorHAnsi" w:eastAsiaTheme="minorEastAsia" w:hAnsiTheme="minorHAnsi" w:cstheme="minorBidi"/>
          <w:noProof/>
          <w:kern w:val="2"/>
          <w:sz w:val="10"/>
          <w:szCs w:val="10"/>
          <w:rPrChange w:id="73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737" w:author="USER" w:date="2018-02-01T14:15:00Z">
            <w:rPr>
              <w:rStyle w:val="a4"/>
              <w:rFonts w:hint="eastAsia"/>
              <w:b/>
              <w:noProof/>
            </w:rPr>
          </w:rPrChange>
        </w:rPr>
        <w:t>检查权</w:t>
      </w:r>
      <w:r w:rsidRPr="00674F55">
        <w:rPr>
          <w:noProof/>
          <w:webHidden/>
          <w:sz w:val="10"/>
          <w:szCs w:val="10"/>
          <w:rPrChange w:id="738" w:author="USER" w:date="2018-02-01T14:15:00Z">
            <w:rPr>
              <w:noProof/>
              <w:webHidden/>
              <w:color w:val="0000FF"/>
              <w:u w:val="single"/>
            </w:rPr>
          </w:rPrChange>
        </w:rPr>
        <w:tab/>
      </w:r>
      <w:r w:rsidRPr="00674F55">
        <w:rPr>
          <w:noProof/>
          <w:webHidden/>
          <w:sz w:val="10"/>
          <w:szCs w:val="10"/>
          <w:rPrChange w:id="739" w:author="USER" w:date="2018-02-01T14:15:00Z">
            <w:rPr>
              <w:noProof/>
              <w:webHidden/>
              <w:color w:val="0000FF"/>
              <w:u w:val="single"/>
            </w:rPr>
          </w:rPrChange>
        </w:rPr>
        <w:fldChar w:fldCharType="begin"/>
      </w:r>
      <w:r w:rsidRPr="00674F55">
        <w:rPr>
          <w:noProof/>
          <w:webHidden/>
          <w:sz w:val="10"/>
          <w:szCs w:val="10"/>
          <w:rPrChange w:id="740" w:author="USER" w:date="2018-02-01T14:15:00Z">
            <w:rPr>
              <w:noProof/>
              <w:webHidden/>
              <w:color w:val="0000FF"/>
              <w:u w:val="single"/>
            </w:rPr>
          </w:rPrChange>
        </w:rPr>
        <w:instrText xml:space="preserve"> PAGEREF _Toc505242732 \h </w:instrText>
      </w:r>
      <w:r w:rsidRPr="00674F55">
        <w:rPr>
          <w:noProof/>
          <w:webHidden/>
          <w:sz w:val="10"/>
          <w:szCs w:val="10"/>
          <w:rPrChange w:id="741" w:author="USER" w:date="2018-02-01T14:15:00Z">
            <w:rPr>
              <w:noProof/>
              <w:webHidden/>
              <w:sz w:val="10"/>
              <w:szCs w:val="10"/>
            </w:rPr>
          </w:rPrChange>
        </w:rPr>
      </w:r>
      <w:r w:rsidRPr="00674F55">
        <w:rPr>
          <w:noProof/>
          <w:webHidden/>
          <w:sz w:val="10"/>
          <w:szCs w:val="10"/>
          <w:rPrChange w:id="742" w:author="USER" w:date="2018-02-01T14:15:00Z">
            <w:rPr>
              <w:noProof/>
              <w:webHidden/>
              <w:color w:val="0000FF"/>
              <w:u w:val="single"/>
            </w:rPr>
          </w:rPrChange>
        </w:rPr>
        <w:fldChar w:fldCharType="separate"/>
      </w:r>
      <w:r w:rsidRPr="00674F55">
        <w:rPr>
          <w:noProof/>
          <w:webHidden/>
          <w:sz w:val="10"/>
          <w:szCs w:val="10"/>
          <w:rPrChange w:id="743" w:author="USER" w:date="2018-02-01T14:15:00Z">
            <w:rPr>
              <w:noProof/>
              <w:webHidden/>
              <w:color w:val="0000FF"/>
              <w:u w:val="single"/>
            </w:rPr>
          </w:rPrChange>
        </w:rPr>
        <w:t>16</w:t>
      </w:r>
      <w:r w:rsidRPr="00674F55">
        <w:rPr>
          <w:noProof/>
          <w:webHidden/>
          <w:sz w:val="10"/>
          <w:szCs w:val="10"/>
          <w:rPrChange w:id="744" w:author="USER" w:date="2018-02-01T14:15:00Z">
            <w:rPr>
              <w:noProof/>
              <w:webHidden/>
              <w:color w:val="0000FF"/>
              <w:u w:val="single"/>
            </w:rPr>
          </w:rPrChange>
        </w:rPr>
        <w:fldChar w:fldCharType="end"/>
      </w:r>
      <w:r w:rsidRPr="00674F55">
        <w:rPr>
          <w:sz w:val="10"/>
          <w:szCs w:val="10"/>
          <w:rPrChange w:id="745" w:author="USER" w:date="2018-02-01T14:15:00Z">
            <w:rPr>
              <w:color w:val="0000FF"/>
              <w:u w:val="single"/>
            </w:rPr>
          </w:rPrChange>
        </w:rPr>
        <w:fldChar w:fldCharType="end"/>
      </w:r>
    </w:p>
    <w:p w:rsidR="00EF209D" w:rsidRPr="00016119" w:rsidRDefault="00674F55">
      <w:pPr>
        <w:pStyle w:val="12"/>
        <w:tabs>
          <w:tab w:val="left" w:pos="1200"/>
        </w:tabs>
        <w:rPr>
          <w:rFonts w:asciiTheme="minorHAnsi" w:eastAsiaTheme="minorEastAsia" w:hAnsiTheme="minorHAnsi" w:cstheme="minorBidi"/>
          <w:noProof/>
          <w:kern w:val="2"/>
          <w:sz w:val="10"/>
          <w:szCs w:val="10"/>
          <w:rPrChange w:id="746" w:author="USER" w:date="2018-02-01T14:15:00Z">
            <w:rPr>
              <w:rFonts w:asciiTheme="minorHAnsi" w:eastAsiaTheme="minorEastAsia" w:hAnsiTheme="minorHAnsi" w:cstheme="minorBidi"/>
              <w:noProof/>
              <w:kern w:val="2"/>
              <w:sz w:val="21"/>
              <w:szCs w:val="22"/>
            </w:rPr>
          </w:rPrChange>
        </w:rPr>
      </w:pPr>
      <w:r w:rsidRPr="00674F55">
        <w:rPr>
          <w:sz w:val="10"/>
          <w:szCs w:val="10"/>
          <w:rPrChange w:id="747" w:author="USER" w:date="2018-02-01T14:15:00Z">
            <w:rPr>
              <w:color w:val="0000FF"/>
              <w:u w:val="single"/>
            </w:rPr>
          </w:rPrChange>
        </w:rPr>
        <w:fldChar w:fldCharType="begin"/>
      </w:r>
      <w:r w:rsidRPr="00674F55">
        <w:rPr>
          <w:sz w:val="10"/>
          <w:szCs w:val="10"/>
          <w:rPrChange w:id="748" w:author="USER" w:date="2018-02-01T14:15:00Z">
            <w:rPr>
              <w:color w:val="0000FF"/>
              <w:u w:val="single"/>
            </w:rPr>
          </w:rPrChange>
        </w:rPr>
        <w:instrText>HYPERLINK \l "_Toc505242733"</w:instrText>
      </w:r>
      <w:r w:rsidRPr="00674F55">
        <w:rPr>
          <w:sz w:val="10"/>
          <w:szCs w:val="10"/>
          <w:rPrChange w:id="749" w:author="USER" w:date="2018-02-01T14:15:00Z">
            <w:rPr>
              <w:color w:val="0000FF"/>
              <w:u w:val="single"/>
            </w:rPr>
          </w:rPrChange>
        </w:rPr>
        <w:fldChar w:fldCharType="separate"/>
      </w:r>
      <w:r w:rsidRPr="00674F55">
        <w:rPr>
          <w:rStyle w:val="a4"/>
          <w:rFonts w:hint="eastAsia"/>
          <w:b/>
          <w:noProof/>
          <w:sz w:val="10"/>
          <w:szCs w:val="10"/>
          <w:rPrChange w:id="750" w:author="USER" w:date="2018-02-01T14:15:00Z">
            <w:rPr>
              <w:rStyle w:val="a4"/>
              <w:rFonts w:hint="eastAsia"/>
              <w:b/>
              <w:noProof/>
            </w:rPr>
          </w:rPrChange>
        </w:rPr>
        <w:t>第11条</w:t>
      </w:r>
      <w:r w:rsidRPr="00674F55">
        <w:rPr>
          <w:rFonts w:asciiTheme="minorHAnsi" w:eastAsiaTheme="minorEastAsia" w:hAnsiTheme="minorHAnsi" w:cstheme="minorBidi"/>
          <w:noProof/>
          <w:kern w:val="2"/>
          <w:sz w:val="10"/>
          <w:szCs w:val="10"/>
          <w:rPrChange w:id="75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752" w:author="USER" w:date="2018-02-01T14:15:00Z">
            <w:rPr>
              <w:rStyle w:val="a4"/>
              <w:rFonts w:hint="eastAsia"/>
              <w:b/>
              <w:noProof/>
            </w:rPr>
          </w:rPrChange>
        </w:rPr>
        <w:t>保密、同业竞争、关联交易及适用</w:t>
      </w:r>
      <w:r w:rsidRPr="00674F55">
        <w:rPr>
          <w:noProof/>
          <w:webHidden/>
          <w:sz w:val="10"/>
          <w:szCs w:val="10"/>
          <w:rPrChange w:id="753" w:author="USER" w:date="2018-02-01T14:15:00Z">
            <w:rPr>
              <w:noProof/>
              <w:webHidden/>
              <w:color w:val="0000FF"/>
              <w:u w:val="single"/>
            </w:rPr>
          </w:rPrChange>
        </w:rPr>
        <w:tab/>
      </w:r>
      <w:r w:rsidRPr="00674F55">
        <w:rPr>
          <w:noProof/>
          <w:webHidden/>
          <w:sz w:val="10"/>
          <w:szCs w:val="10"/>
          <w:rPrChange w:id="754" w:author="USER" w:date="2018-02-01T14:15:00Z">
            <w:rPr>
              <w:noProof/>
              <w:webHidden/>
              <w:color w:val="0000FF"/>
              <w:u w:val="single"/>
            </w:rPr>
          </w:rPrChange>
        </w:rPr>
        <w:fldChar w:fldCharType="begin"/>
      </w:r>
      <w:r w:rsidRPr="00674F55">
        <w:rPr>
          <w:noProof/>
          <w:webHidden/>
          <w:sz w:val="10"/>
          <w:szCs w:val="10"/>
          <w:rPrChange w:id="755" w:author="USER" w:date="2018-02-01T14:15:00Z">
            <w:rPr>
              <w:noProof/>
              <w:webHidden/>
              <w:color w:val="0000FF"/>
              <w:u w:val="single"/>
            </w:rPr>
          </w:rPrChange>
        </w:rPr>
        <w:instrText xml:space="preserve"> PAGEREF _Toc505242733 \h </w:instrText>
      </w:r>
      <w:r w:rsidRPr="00674F55">
        <w:rPr>
          <w:noProof/>
          <w:webHidden/>
          <w:sz w:val="10"/>
          <w:szCs w:val="10"/>
          <w:rPrChange w:id="756" w:author="USER" w:date="2018-02-01T14:15:00Z">
            <w:rPr>
              <w:noProof/>
              <w:webHidden/>
              <w:sz w:val="10"/>
              <w:szCs w:val="10"/>
            </w:rPr>
          </w:rPrChange>
        </w:rPr>
      </w:r>
      <w:r w:rsidRPr="00674F55">
        <w:rPr>
          <w:noProof/>
          <w:webHidden/>
          <w:sz w:val="10"/>
          <w:szCs w:val="10"/>
          <w:rPrChange w:id="757" w:author="USER" w:date="2018-02-01T14:15:00Z">
            <w:rPr>
              <w:noProof/>
              <w:webHidden/>
              <w:color w:val="0000FF"/>
              <w:u w:val="single"/>
            </w:rPr>
          </w:rPrChange>
        </w:rPr>
        <w:fldChar w:fldCharType="separate"/>
      </w:r>
      <w:r w:rsidRPr="00674F55">
        <w:rPr>
          <w:noProof/>
          <w:webHidden/>
          <w:sz w:val="10"/>
          <w:szCs w:val="10"/>
          <w:rPrChange w:id="758" w:author="USER" w:date="2018-02-01T14:15:00Z">
            <w:rPr>
              <w:noProof/>
              <w:webHidden/>
              <w:color w:val="0000FF"/>
              <w:u w:val="single"/>
            </w:rPr>
          </w:rPrChange>
        </w:rPr>
        <w:t>16</w:t>
      </w:r>
      <w:r w:rsidRPr="00674F55">
        <w:rPr>
          <w:noProof/>
          <w:webHidden/>
          <w:sz w:val="10"/>
          <w:szCs w:val="10"/>
          <w:rPrChange w:id="759" w:author="USER" w:date="2018-02-01T14:15:00Z">
            <w:rPr>
              <w:noProof/>
              <w:webHidden/>
              <w:color w:val="0000FF"/>
              <w:u w:val="single"/>
            </w:rPr>
          </w:rPrChange>
        </w:rPr>
        <w:fldChar w:fldCharType="end"/>
      </w:r>
      <w:r w:rsidRPr="00674F55">
        <w:rPr>
          <w:sz w:val="10"/>
          <w:szCs w:val="10"/>
          <w:rPrChange w:id="760"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761" w:author="USER" w:date="2018-02-01T14:15:00Z">
            <w:rPr>
              <w:rFonts w:asciiTheme="minorHAnsi" w:eastAsiaTheme="minorEastAsia" w:hAnsiTheme="minorHAnsi" w:cstheme="minorBidi"/>
              <w:noProof/>
              <w:kern w:val="2"/>
              <w:sz w:val="21"/>
              <w:szCs w:val="22"/>
            </w:rPr>
          </w:rPrChange>
        </w:rPr>
      </w:pPr>
      <w:r w:rsidRPr="00674F55">
        <w:rPr>
          <w:sz w:val="10"/>
          <w:szCs w:val="10"/>
          <w:rPrChange w:id="762" w:author="USER" w:date="2018-02-01T14:15:00Z">
            <w:rPr>
              <w:color w:val="0000FF"/>
              <w:u w:val="single"/>
            </w:rPr>
          </w:rPrChange>
        </w:rPr>
        <w:fldChar w:fldCharType="begin"/>
      </w:r>
      <w:r w:rsidRPr="00674F55">
        <w:rPr>
          <w:sz w:val="10"/>
          <w:szCs w:val="10"/>
          <w:rPrChange w:id="763" w:author="USER" w:date="2018-02-01T14:15:00Z">
            <w:rPr>
              <w:color w:val="0000FF"/>
              <w:u w:val="single"/>
            </w:rPr>
          </w:rPrChange>
        </w:rPr>
        <w:instrText>HYPERLINK \l "_Toc505242734"</w:instrText>
      </w:r>
      <w:r w:rsidRPr="00674F55">
        <w:rPr>
          <w:sz w:val="10"/>
          <w:szCs w:val="10"/>
          <w:rPrChange w:id="764" w:author="USER" w:date="2018-02-01T14:15:00Z">
            <w:rPr>
              <w:color w:val="0000FF"/>
              <w:u w:val="single"/>
            </w:rPr>
          </w:rPrChange>
        </w:rPr>
        <w:fldChar w:fldCharType="separate"/>
      </w:r>
      <w:r w:rsidRPr="00674F55">
        <w:rPr>
          <w:rStyle w:val="a4"/>
          <w:b/>
          <w:noProof/>
          <w:sz w:val="10"/>
          <w:szCs w:val="10"/>
          <w:rPrChange w:id="765" w:author="USER" w:date="2018-02-01T14:15:00Z">
            <w:rPr>
              <w:rStyle w:val="a4"/>
              <w:b/>
              <w:noProof/>
            </w:rPr>
          </w:rPrChange>
        </w:rPr>
        <w:t>11.1</w:t>
      </w:r>
      <w:r w:rsidRPr="00674F55">
        <w:rPr>
          <w:rFonts w:asciiTheme="minorHAnsi" w:eastAsiaTheme="minorEastAsia" w:hAnsiTheme="minorHAnsi" w:cstheme="minorBidi"/>
          <w:noProof/>
          <w:kern w:val="2"/>
          <w:sz w:val="10"/>
          <w:szCs w:val="10"/>
          <w:rPrChange w:id="76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767" w:author="USER" w:date="2018-02-01T14:15:00Z">
            <w:rPr>
              <w:rStyle w:val="a4"/>
              <w:rFonts w:hint="eastAsia"/>
              <w:b/>
              <w:noProof/>
            </w:rPr>
          </w:rPrChange>
        </w:rPr>
        <w:t>保密</w:t>
      </w:r>
      <w:r w:rsidRPr="00674F55">
        <w:rPr>
          <w:noProof/>
          <w:webHidden/>
          <w:sz w:val="10"/>
          <w:szCs w:val="10"/>
          <w:rPrChange w:id="768" w:author="USER" w:date="2018-02-01T14:15:00Z">
            <w:rPr>
              <w:noProof/>
              <w:webHidden/>
              <w:color w:val="0000FF"/>
              <w:u w:val="single"/>
            </w:rPr>
          </w:rPrChange>
        </w:rPr>
        <w:tab/>
      </w:r>
      <w:r w:rsidRPr="00674F55">
        <w:rPr>
          <w:noProof/>
          <w:webHidden/>
          <w:sz w:val="10"/>
          <w:szCs w:val="10"/>
          <w:rPrChange w:id="769" w:author="USER" w:date="2018-02-01T14:15:00Z">
            <w:rPr>
              <w:noProof/>
              <w:webHidden/>
              <w:color w:val="0000FF"/>
              <w:u w:val="single"/>
            </w:rPr>
          </w:rPrChange>
        </w:rPr>
        <w:fldChar w:fldCharType="begin"/>
      </w:r>
      <w:r w:rsidRPr="00674F55">
        <w:rPr>
          <w:noProof/>
          <w:webHidden/>
          <w:sz w:val="10"/>
          <w:szCs w:val="10"/>
          <w:rPrChange w:id="770" w:author="USER" w:date="2018-02-01T14:15:00Z">
            <w:rPr>
              <w:noProof/>
              <w:webHidden/>
              <w:color w:val="0000FF"/>
              <w:u w:val="single"/>
            </w:rPr>
          </w:rPrChange>
        </w:rPr>
        <w:instrText xml:space="preserve"> PAGEREF _Toc505242734 \h </w:instrText>
      </w:r>
      <w:r w:rsidRPr="00674F55">
        <w:rPr>
          <w:noProof/>
          <w:webHidden/>
          <w:sz w:val="10"/>
          <w:szCs w:val="10"/>
          <w:rPrChange w:id="771" w:author="USER" w:date="2018-02-01T14:15:00Z">
            <w:rPr>
              <w:noProof/>
              <w:webHidden/>
              <w:sz w:val="10"/>
              <w:szCs w:val="10"/>
            </w:rPr>
          </w:rPrChange>
        </w:rPr>
      </w:r>
      <w:r w:rsidRPr="00674F55">
        <w:rPr>
          <w:noProof/>
          <w:webHidden/>
          <w:sz w:val="10"/>
          <w:szCs w:val="10"/>
          <w:rPrChange w:id="772" w:author="USER" w:date="2018-02-01T14:15:00Z">
            <w:rPr>
              <w:noProof/>
              <w:webHidden/>
              <w:color w:val="0000FF"/>
              <w:u w:val="single"/>
            </w:rPr>
          </w:rPrChange>
        </w:rPr>
        <w:fldChar w:fldCharType="separate"/>
      </w:r>
      <w:r w:rsidRPr="00674F55">
        <w:rPr>
          <w:noProof/>
          <w:webHidden/>
          <w:sz w:val="10"/>
          <w:szCs w:val="10"/>
          <w:rPrChange w:id="773" w:author="USER" w:date="2018-02-01T14:15:00Z">
            <w:rPr>
              <w:noProof/>
              <w:webHidden/>
              <w:color w:val="0000FF"/>
              <w:u w:val="single"/>
            </w:rPr>
          </w:rPrChange>
        </w:rPr>
        <w:t>16</w:t>
      </w:r>
      <w:r w:rsidRPr="00674F55">
        <w:rPr>
          <w:noProof/>
          <w:webHidden/>
          <w:sz w:val="10"/>
          <w:szCs w:val="10"/>
          <w:rPrChange w:id="774" w:author="USER" w:date="2018-02-01T14:15:00Z">
            <w:rPr>
              <w:noProof/>
              <w:webHidden/>
              <w:color w:val="0000FF"/>
              <w:u w:val="single"/>
            </w:rPr>
          </w:rPrChange>
        </w:rPr>
        <w:fldChar w:fldCharType="end"/>
      </w:r>
      <w:r w:rsidRPr="00674F55">
        <w:rPr>
          <w:sz w:val="10"/>
          <w:szCs w:val="10"/>
          <w:rPrChange w:id="775"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776" w:author="USER" w:date="2018-02-01T14:15:00Z">
            <w:rPr>
              <w:rFonts w:asciiTheme="minorHAnsi" w:eastAsiaTheme="minorEastAsia" w:hAnsiTheme="minorHAnsi" w:cstheme="minorBidi"/>
              <w:noProof/>
              <w:kern w:val="2"/>
              <w:sz w:val="21"/>
              <w:szCs w:val="22"/>
            </w:rPr>
          </w:rPrChange>
        </w:rPr>
      </w:pPr>
      <w:r w:rsidRPr="00674F55">
        <w:rPr>
          <w:sz w:val="10"/>
          <w:szCs w:val="10"/>
          <w:rPrChange w:id="777" w:author="USER" w:date="2018-02-01T14:15:00Z">
            <w:rPr>
              <w:color w:val="0000FF"/>
              <w:u w:val="single"/>
            </w:rPr>
          </w:rPrChange>
        </w:rPr>
        <w:fldChar w:fldCharType="begin"/>
      </w:r>
      <w:r w:rsidRPr="00674F55">
        <w:rPr>
          <w:sz w:val="10"/>
          <w:szCs w:val="10"/>
          <w:rPrChange w:id="778" w:author="USER" w:date="2018-02-01T14:15:00Z">
            <w:rPr>
              <w:color w:val="0000FF"/>
              <w:u w:val="single"/>
            </w:rPr>
          </w:rPrChange>
        </w:rPr>
        <w:instrText>HYPERLINK \l "_Toc505242735"</w:instrText>
      </w:r>
      <w:r w:rsidRPr="00674F55">
        <w:rPr>
          <w:sz w:val="10"/>
          <w:szCs w:val="10"/>
          <w:rPrChange w:id="779" w:author="USER" w:date="2018-02-01T14:15:00Z">
            <w:rPr>
              <w:color w:val="0000FF"/>
              <w:u w:val="single"/>
            </w:rPr>
          </w:rPrChange>
        </w:rPr>
        <w:fldChar w:fldCharType="separate"/>
      </w:r>
      <w:r w:rsidRPr="00674F55">
        <w:rPr>
          <w:rStyle w:val="a4"/>
          <w:b/>
          <w:noProof/>
          <w:sz w:val="10"/>
          <w:szCs w:val="10"/>
          <w:rPrChange w:id="780" w:author="USER" w:date="2018-02-01T14:15:00Z">
            <w:rPr>
              <w:rStyle w:val="a4"/>
              <w:b/>
              <w:noProof/>
            </w:rPr>
          </w:rPrChange>
        </w:rPr>
        <w:t>11.2</w:t>
      </w:r>
      <w:r w:rsidRPr="00674F55">
        <w:rPr>
          <w:rFonts w:asciiTheme="minorHAnsi" w:eastAsiaTheme="minorEastAsia" w:hAnsiTheme="minorHAnsi" w:cstheme="minorBidi"/>
          <w:noProof/>
          <w:kern w:val="2"/>
          <w:sz w:val="10"/>
          <w:szCs w:val="10"/>
          <w:rPrChange w:id="78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782" w:author="USER" w:date="2018-02-01T14:15:00Z">
            <w:rPr>
              <w:rStyle w:val="a4"/>
              <w:rFonts w:hint="eastAsia"/>
              <w:b/>
              <w:noProof/>
            </w:rPr>
          </w:rPrChange>
        </w:rPr>
        <w:t>同业竞争</w:t>
      </w:r>
      <w:r w:rsidRPr="00674F55">
        <w:rPr>
          <w:noProof/>
          <w:webHidden/>
          <w:sz w:val="10"/>
          <w:szCs w:val="10"/>
          <w:rPrChange w:id="783" w:author="USER" w:date="2018-02-01T14:15:00Z">
            <w:rPr>
              <w:noProof/>
              <w:webHidden/>
              <w:color w:val="0000FF"/>
              <w:u w:val="single"/>
            </w:rPr>
          </w:rPrChange>
        </w:rPr>
        <w:tab/>
      </w:r>
      <w:r w:rsidRPr="00674F55">
        <w:rPr>
          <w:noProof/>
          <w:webHidden/>
          <w:sz w:val="10"/>
          <w:szCs w:val="10"/>
          <w:rPrChange w:id="784" w:author="USER" w:date="2018-02-01T14:15:00Z">
            <w:rPr>
              <w:noProof/>
              <w:webHidden/>
              <w:color w:val="0000FF"/>
              <w:u w:val="single"/>
            </w:rPr>
          </w:rPrChange>
        </w:rPr>
        <w:fldChar w:fldCharType="begin"/>
      </w:r>
      <w:r w:rsidRPr="00674F55">
        <w:rPr>
          <w:noProof/>
          <w:webHidden/>
          <w:sz w:val="10"/>
          <w:szCs w:val="10"/>
          <w:rPrChange w:id="785" w:author="USER" w:date="2018-02-01T14:15:00Z">
            <w:rPr>
              <w:noProof/>
              <w:webHidden/>
              <w:color w:val="0000FF"/>
              <w:u w:val="single"/>
            </w:rPr>
          </w:rPrChange>
        </w:rPr>
        <w:instrText xml:space="preserve"> PAGEREF _Toc505242735 \h </w:instrText>
      </w:r>
      <w:r w:rsidRPr="00674F55">
        <w:rPr>
          <w:noProof/>
          <w:webHidden/>
          <w:sz w:val="10"/>
          <w:szCs w:val="10"/>
          <w:rPrChange w:id="786" w:author="USER" w:date="2018-02-01T14:15:00Z">
            <w:rPr>
              <w:noProof/>
              <w:webHidden/>
              <w:sz w:val="10"/>
              <w:szCs w:val="10"/>
            </w:rPr>
          </w:rPrChange>
        </w:rPr>
      </w:r>
      <w:r w:rsidRPr="00674F55">
        <w:rPr>
          <w:noProof/>
          <w:webHidden/>
          <w:sz w:val="10"/>
          <w:szCs w:val="10"/>
          <w:rPrChange w:id="787" w:author="USER" w:date="2018-02-01T14:15:00Z">
            <w:rPr>
              <w:noProof/>
              <w:webHidden/>
              <w:color w:val="0000FF"/>
              <w:u w:val="single"/>
            </w:rPr>
          </w:rPrChange>
        </w:rPr>
        <w:fldChar w:fldCharType="separate"/>
      </w:r>
      <w:r w:rsidRPr="00674F55">
        <w:rPr>
          <w:noProof/>
          <w:webHidden/>
          <w:sz w:val="10"/>
          <w:szCs w:val="10"/>
          <w:rPrChange w:id="788" w:author="USER" w:date="2018-02-01T14:15:00Z">
            <w:rPr>
              <w:noProof/>
              <w:webHidden/>
              <w:color w:val="0000FF"/>
              <w:u w:val="single"/>
            </w:rPr>
          </w:rPrChange>
        </w:rPr>
        <w:t>17</w:t>
      </w:r>
      <w:r w:rsidRPr="00674F55">
        <w:rPr>
          <w:noProof/>
          <w:webHidden/>
          <w:sz w:val="10"/>
          <w:szCs w:val="10"/>
          <w:rPrChange w:id="789" w:author="USER" w:date="2018-02-01T14:15:00Z">
            <w:rPr>
              <w:noProof/>
              <w:webHidden/>
              <w:color w:val="0000FF"/>
              <w:u w:val="single"/>
            </w:rPr>
          </w:rPrChange>
        </w:rPr>
        <w:fldChar w:fldCharType="end"/>
      </w:r>
      <w:r w:rsidRPr="00674F55">
        <w:rPr>
          <w:sz w:val="10"/>
          <w:szCs w:val="10"/>
          <w:rPrChange w:id="790"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791" w:author="USER" w:date="2018-02-01T14:15:00Z">
            <w:rPr>
              <w:rFonts w:asciiTheme="minorHAnsi" w:eastAsiaTheme="minorEastAsia" w:hAnsiTheme="minorHAnsi" w:cstheme="minorBidi"/>
              <w:noProof/>
              <w:kern w:val="2"/>
              <w:sz w:val="21"/>
              <w:szCs w:val="22"/>
            </w:rPr>
          </w:rPrChange>
        </w:rPr>
      </w:pPr>
      <w:r w:rsidRPr="00674F55">
        <w:rPr>
          <w:sz w:val="10"/>
          <w:szCs w:val="10"/>
          <w:rPrChange w:id="792" w:author="USER" w:date="2018-02-01T14:15:00Z">
            <w:rPr>
              <w:color w:val="0000FF"/>
              <w:u w:val="single"/>
            </w:rPr>
          </w:rPrChange>
        </w:rPr>
        <w:fldChar w:fldCharType="begin"/>
      </w:r>
      <w:r w:rsidRPr="00674F55">
        <w:rPr>
          <w:sz w:val="10"/>
          <w:szCs w:val="10"/>
          <w:rPrChange w:id="793" w:author="USER" w:date="2018-02-01T14:15:00Z">
            <w:rPr>
              <w:color w:val="0000FF"/>
              <w:u w:val="single"/>
            </w:rPr>
          </w:rPrChange>
        </w:rPr>
        <w:instrText>HYPERLINK \l "_Toc505242736"</w:instrText>
      </w:r>
      <w:r w:rsidRPr="00674F55">
        <w:rPr>
          <w:sz w:val="10"/>
          <w:szCs w:val="10"/>
          <w:rPrChange w:id="794" w:author="USER" w:date="2018-02-01T14:15:00Z">
            <w:rPr>
              <w:color w:val="0000FF"/>
              <w:u w:val="single"/>
            </w:rPr>
          </w:rPrChange>
        </w:rPr>
        <w:fldChar w:fldCharType="separate"/>
      </w:r>
      <w:r w:rsidRPr="00674F55">
        <w:rPr>
          <w:rStyle w:val="a4"/>
          <w:b/>
          <w:noProof/>
          <w:sz w:val="10"/>
          <w:szCs w:val="10"/>
          <w:rPrChange w:id="795" w:author="USER" w:date="2018-02-01T14:15:00Z">
            <w:rPr>
              <w:rStyle w:val="a4"/>
              <w:b/>
              <w:noProof/>
            </w:rPr>
          </w:rPrChange>
        </w:rPr>
        <w:t>11.3</w:t>
      </w:r>
      <w:r w:rsidRPr="00674F55">
        <w:rPr>
          <w:rFonts w:asciiTheme="minorHAnsi" w:eastAsiaTheme="minorEastAsia" w:hAnsiTheme="minorHAnsi" w:cstheme="minorBidi"/>
          <w:noProof/>
          <w:kern w:val="2"/>
          <w:sz w:val="10"/>
          <w:szCs w:val="10"/>
          <w:rPrChange w:id="79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797" w:author="USER" w:date="2018-02-01T14:15:00Z">
            <w:rPr>
              <w:rStyle w:val="a4"/>
              <w:rFonts w:hint="eastAsia"/>
              <w:b/>
              <w:noProof/>
            </w:rPr>
          </w:rPrChange>
        </w:rPr>
        <w:t>关联交易</w:t>
      </w:r>
      <w:r w:rsidRPr="00674F55">
        <w:rPr>
          <w:noProof/>
          <w:webHidden/>
          <w:sz w:val="10"/>
          <w:szCs w:val="10"/>
          <w:rPrChange w:id="798" w:author="USER" w:date="2018-02-01T14:15:00Z">
            <w:rPr>
              <w:noProof/>
              <w:webHidden/>
              <w:color w:val="0000FF"/>
              <w:u w:val="single"/>
            </w:rPr>
          </w:rPrChange>
        </w:rPr>
        <w:tab/>
      </w:r>
      <w:r w:rsidRPr="00674F55">
        <w:rPr>
          <w:noProof/>
          <w:webHidden/>
          <w:sz w:val="10"/>
          <w:szCs w:val="10"/>
          <w:rPrChange w:id="799" w:author="USER" w:date="2018-02-01T14:15:00Z">
            <w:rPr>
              <w:noProof/>
              <w:webHidden/>
              <w:color w:val="0000FF"/>
              <w:u w:val="single"/>
            </w:rPr>
          </w:rPrChange>
        </w:rPr>
        <w:fldChar w:fldCharType="begin"/>
      </w:r>
      <w:r w:rsidRPr="00674F55">
        <w:rPr>
          <w:noProof/>
          <w:webHidden/>
          <w:sz w:val="10"/>
          <w:szCs w:val="10"/>
          <w:rPrChange w:id="800" w:author="USER" w:date="2018-02-01T14:15:00Z">
            <w:rPr>
              <w:noProof/>
              <w:webHidden/>
              <w:color w:val="0000FF"/>
              <w:u w:val="single"/>
            </w:rPr>
          </w:rPrChange>
        </w:rPr>
        <w:instrText xml:space="preserve"> PAGEREF _Toc505242736 \h </w:instrText>
      </w:r>
      <w:r w:rsidRPr="00674F55">
        <w:rPr>
          <w:noProof/>
          <w:webHidden/>
          <w:sz w:val="10"/>
          <w:szCs w:val="10"/>
          <w:rPrChange w:id="801" w:author="USER" w:date="2018-02-01T14:15:00Z">
            <w:rPr>
              <w:noProof/>
              <w:webHidden/>
              <w:sz w:val="10"/>
              <w:szCs w:val="10"/>
            </w:rPr>
          </w:rPrChange>
        </w:rPr>
      </w:r>
      <w:r w:rsidRPr="00674F55">
        <w:rPr>
          <w:noProof/>
          <w:webHidden/>
          <w:sz w:val="10"/>
          <w:szCs w:val="10"/>
          <w:rPrChange w:id="802" w:author="USER" w:date="2018-02-01T14:15:00Z">
            <w:rPr>
              <w:noProof/>
              <w:webHidden/>
              <w:color w:val="0000FF"/>
              <w:u w:val="single"/>
            </w:rPr>
          </w:rPrChange>
        </w:rPr>
        <w:fldChar w:fldCharType="separate"/>
      </w:r>
      <w:r w:rsidRPr="00674F55">
        <w:rPr>
          <w:noProof/>
          <w:webHidden/>
          <w:sz w:val="10"/>
          <w:szCs w:val="10"/>
          <w:rPrChange w:id="803" w:author="USER" w:date="2018-02-01T14:15:00Z">
            <w:rPr>
              <w:noProof/>
              <w:webHidden/>
              <w:color w:val="0000FF"/>
              <w:u w:val="single"/>
            </w:rPr>
          </w:rPrChange>
        </w:rPr>
        <w:t>17</w:t>
      </w:r>
      <w:r w:rsidRPr="00674F55">
        <w:rPr>
          <w:noProof/>
          <w:webHidden/>
          <w:sz w:val="10"/>
          <w:szCs w:val="10"/>
          <w:rPrChange w:id="804" w:author="USER" w:date="2018-02-01T14:15:00Z">
            <w:rPr>
              <w:noProof/>
              <w:webHidden/>
              <w:color w:val="0000FF"/>
              <w:u w:val="single"/>
            </w:rPr>
          </w:rPrChange>
        </w:rPr>
        <w:fldChar w:fldCharType="end"/>
      </w:r>
      <w:r w:rsidRPr="00674F55">
        <w:rPr>
          <w:sz w:val="10"/>
          <w:szCs w:val="10"/>
          <w:rPrChange w:id="805"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806" w:author="USER" w:date="2018-02-01T14:15:00Z">
            <w:rPr>
              <w:rFonts w:asciiTheme="minorHAnsi" w:eastAsiaTheme="minorEastAsia" w:hAnsiTheme="minorHAnsi" w:cstheme="minorBidi"/>
              <w:noProof/>
              <w:kern w:val="2"/>
              <w:sz w:val="21"/>
              <w:szCs w:val="22"/>
            </w:rPr>
          </w:rPrChange>
        </w:rPr>
      </w:pPr>
      <w:r w:rsidRPr="00674F55">
        <w:rPr>
          <w:sz w:val="10"/>
          <w:szCs w:val="10"/>
          <w:rPrChange w:id="807" w:author="USER" w:date="2018-02-01T14:15:00Z">
            <w:rPr>
              <w:color w:val="0000FF"/>
              <w:u w:val="single"/>
            </w:rPr>
          </w:rPrChange>
        </w:rPr>
        <w:fldChar w:fldCharType="begin"/>
      </w:r>
      <w:r w:rsidRPr="00674F55">
        <w:rPr>
          <w:sz w:val="10"/>
          <w:szCs w:val="10"/>
          <w:rPrChange w:id="808" w:author="USER" w:date="2018-02-01T14:15:00Z">
            <w:rPr>
              <w:color w:val="0000FF"/>
              <w:u w:val="single"/>
            </w:rPr>
          </w:rPrChange>
        </w:rPr>
        <w:instrText>HYPERLINK \l "_Toc505242737"</w:instrText>
      </w:r>
      <w:r w:rsidRPr="00674F55">
        <w:rPr>
          <w:sz w:val="10"/>
          <w:szCs w:val="10"/>
          <w:rPrChange w:id="809" w:author="USER" w:date="2018-02-01T14:15:00Z">
            <w:rPr>
              <w:color w:val="0000FF"/>
              <w:u w:val="single"/>
            </w:rPr>
          </w:rPrChange>
        </w:rPr>
        <w:fldChar w:fldCharType="separate"/>
      </w:r>
      <w:r w:rsidRPr="00674F55">
        <w:rPr>
          <w:rStyle w:val="a4"/>
          <w:b/>
          <w:noProof/>
          <w:sz w:val="10"/>
          <w:szCs w:val="10"/>
          <w:rPrChange w:id="810" w:author="USER" w:date="2018-02-01T14:15:00Z">
            <w:rPr>
              <w:rStyle w:val="a4"/>
              <w:b/>
              <w:noProof/>
            </w:rPr>
          </w:rPrChange>
        </w:rPr>
        <w:t>11.4</w:t>
      </w:r>
      <w:r w:rsidRPr="00674F55">
        <w:rPr>
          <w:rFonts w:asciiTheme="minorHAnsi" w:eastAsiaTheme="minorEastAsia" w:hAnsiTheme="minorHAnsi" w:cstheme="minorBidi"/>
          <w:noProof/>
          <w:kern w:val="2"/>
          <w:sz w:val="10"/>
          <w:szCs w:val="10"/>
          <w:rPrChange w:id="81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812" w:author="USER" w:date="2018-02-01T14:15:00Z">
            <w:rPr>
              <w:rStyle w:val="a4"/>
              <w:rFonts w:hint="eastAsia"/>
              <w:b/>
              <w:noProof/>
            </w:rPr>
          </w:rPrChange>
        </w:rPr>
        <w:t>适用</w:t>
      </w:r>
      <w:r w:rsidRPr="00674F55">
        <w:rPr>
          <w:noProof/>
          <w:webHidden/>
          <w:sz w:val="10"/>
          <w:szCs w:val="10"/>
          <w:rPrChange w:id="813" w:author="USER" w:date="2018-02-01T14:15:00Z">
            <w:rPr>
              <w:noProof/>
              <w:webHidden/>
              <w:color w:val="0000FF"/>
              <w:u w:val="single"/>
            </w:rPr>
          </w:rPrChange>
        </w:rPr>
        <w:tab/>
      </w:r>
      <w:r w:rsidRPr="00674F55">
        <w:rPr>
          <w:noProof/>
          <w:webHidden/>
          <w:sz w:val="10"/>
          <w:szCs w:val="10"/>
          <w:rPrChange w:id="814" w:author="USER" w:date="2018-02-01T14:15:00Z">
            <w:rPr>
              <w:noProof/>
              <w:webHidden/>
              <w:color w:val="0000FF"/>
              <w:u w:val="single"/>
            </w:rPr>
          </w:rPrChange>
        </w:rPr>
        <w:fldChar w:fldCharType="begin"/>
      </w:r>
      <w:r w:rsidRPr="00674F55">
        <w:rPr>
          <w:noProof/>
          <w:webHidden/>
          <w:sz w:val="10"/>
          <w:szCs w:val="10"/>
          <w:rPrChange w:id="815" w:author="USER" w:date="2018-02-01T14:15:00Z">
            <w:rPr>
              <w:noProof/>
              <w:webHidden/>
              <w:color w:val="0000FF"/>
              <w:u w:val="single"/>
            </w:rPr>
          </w:rPrChange>
        </w:rPr>
        <w:instrText xml:space="preserve"> PAGEREF _Toc505242737 \h </w:instrText>
      </w:r>
      <w:r w:rsidRPr="00674F55">
        <w:rPr>
          <w:noProof/>
          <w:webHidden/>
          <w:sz w:val="10"/>
          <w:szCs w:val="10"/>
          <w:rPrChange w:id="816" w:author="USER" w:date="2018-02-01T14:15:00Z">
            <w:rPr>
              <w:noProof/>
              <w:webHidden/>
              <w:sz w:val="10"/>
              <w:szCs w:val="10"/>
            </w:rPr>
          </w:rPrChange>
        </w:rPr>
      </w:r>
      <w:r w:rsidRPr="00674F55">
        <w:rPr>
          <w:noProof/>
          <w:webHidden/>
          <w:sz w:val="10"/>
          <w:szCs w:val="10"/>
          <w:rPrChange w:id="817" w:author="USER" w:date="2018-02-01T14:15:00Z">
            <w:rPr>
              <w:noProof/>
              <w:webHidden/>
              <w:color w:val="0000FF"/>
              <w:u w:val="single"/>
            </w:rPr>
          </w:rPrChange>
        </w:rPr>
        <w:fldChar w:fldCharType="separate"/>
      </w:r>
      <w:r w:rsidRPr="00674F55">
        <w:rPr>
          <w:noProof/>
          <w:webHidden/>
          <w:sz w:val="10"/>
          <w:szCs w:val="10"/>
          <w:rPrChange w:id="818" w:author="USER" w:date="2018-02-01T14:15:00Z">
            <w:rPr>
              <w:noProof/>
              <w:webHidden/>
              <w:color w:val="0000FF"/>
              <w:u w:val="single"/>
            </w:rPr>
          </w:rPrChange>
        </w:rPr>
        <w:t>18</w:t>
      </w:r>
      <w:r w:rsidRPr="00674F55">
        <w:rPr>
          <w:noProof/>
          <w:webHidden/>
          <w:sz w:val="10"/>
          <w:szCs w:val="10"/>
          <w:rPrChange w:id="819" w:author="USER" w:date="2018-02-01T14:15:00Z">
            <w:rPr>
              <w:noProof/>
              <w:webHidden/>
              <w:color w:val="0000FF"/>
              <w:u w:val="single"/>
            </w:rPr>
          </w:rPrChange>
        </w:rPr>
        <w:fldChar w:fldCharType="end"/>
      </w:r>
      <w:r w:rsidRPr="00674F55">
        <w:rPr>
          <w:sz w:val="10"/>
          <w:szCs w:val="10"/>
          <w:rPrChange w:id="820" w:author="USER" w:date="2018-02-01T14:15:00Z">
            <w:rPr>
              <w:color w:val="0000FF"/>
              <w:u w:val="single"/>
            </w:rPr>
          </w:rPrChange>
        </w:rPr>
        <w:fldChar w:fldCharType="end"/>
      </w:r>
    </w:p>
    <w:p w:rsidR="00EF209D" w:rsidRPr="00016119" w:rsidRDefault="00674F55">
      <w:pPr>
        <w:pStyle w:val="12"/>
        <w:tabs>
          <w:tab w:val="left" w:pos="1200"/>
        </w:tabs>
        <w:rPr>
          <w:rFonts w:asciiTheme="minorHAnsi" w:eastAsiaTheme="minorEastAsia" w:hAnsiTheme="minorHAnsi" w:cstheme="minorBidi"/>
          <w:noProof/>
          <w:kern w:val="2"/>
          <w:sz w:val="10"/>
          <w:szCs w:val="10"/>
          <w:rPrChange w:id="821" w:author="USER" w:date="2018-02-01T14:15:00Z">
            <w:rPr>
              <w:rFonts w:asciiTheme="minorHAnsi" w:eastAsiaTheme="minorEastAsia" w:hAnsiTheme="minorHAnsi" w:cstheme="minorBidi"/>
              <w:noProof/>
              <w:kern w:val="2"/>
              <w:sz w:val="21"/>
              <w:szCs w:val="22"/>
            </w:rPr>
          </w:rPrChange>
        </w:rPr>
      </w:pPr>
      <w:r w:rsidRPr="00674F55">
        <w:rPr>
          <w:sz w:val="10"/>
          <w:szCs w:val="10"/>
          <w:rPrChange w:id="822" w:author="USER" w:date="2018-02-01T14:15:00Z">
            <w:rPr>
              <w:color w:val="0000FF"/>
              <w:u w:val="single"/>
            </w:rPr>
          </w:rPrChange>
        </w:rPr>
        <w:fldChar w:fldCharType="begin"/>
      </w:r>
      <w:r w:rsidRPr="00674F55">
        <w:rPr>
          <w:sz w:val="10"/>
          <w:szCs w:val="10"/>
          <w:rPrChange w:id="823" w:author="USER" w:date="2018-02-01T14:15:00Z">
            <w:rPr>
              <w:color w:val="0000FF"/>
              <w:u w:val="single"/>
            </w:rPr>
          </w:rPrChange>
        </w:rPr>
        <w:instrText>HYPERLINK \l "_Toc505242738"</w:instrText>
      </w:r>
      <w:r w:rsidRPr="00674F55">
        <w:rPr>
          <w:sz w:val="10"/>
          <w:szCs w:val="10"/>
          <w:rPrChange w:id="824" w:author="USER" w:date="2018-02-01T14:15:00Z">
            <w:rPr>
              <w:color w:val="0000FF"/>
              <w:u w:val="single"/>
            </w:rPr>
          </w:rPrChange>
        </w:rPr>
        <w:fldChar w:fldCharType="separate"/>
      </w:r>
      <w:r w:rsidRPr="00674F55">
        <w:rPr>
          <w:rStyle w:val="a4"/>
          <w:rFonts w:hint="eastAsia"/>
          <w:b/>
          <w:noProof/>
          <w:sz w:val="10"/>
          <w:szCs w:val="10"/>
          <w:rPrChange w:id="825" w:author="USER" w:date="2018-02-01T14:15:00Z">
            <w:rPr>
              <w:rStyle w:val="a4"/>
              <w:rFonts w:hint="eastAsia"/>
              <w:b/>
              <w:noProof/>
            </w:rPr>
          </w:rPrChange>
        </w:rPr>
        <w:t>第12条</w:t>
      </w:r>
      <w:r w:rsidRPr="00674F55">
        <w:rPr>
          <w:rFonts w:asciiTheme="minorHAnsi" w:eastAsiaTheme="minorEastAsia" w:hAnsiTheme="minorHAnsi" w:cstheme="minorBidi"/>
          <w:noProof/>
          <w:kern w:val="2"/>
          <w:sz w:val="10"/>
          <w:szCs w:val="10"/>
          <w:rPrChange w:id="82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827" w:author="USER" w:date="2018-02-01T14:15:00Z">
            <w:rPr>
              <w:rStyle w:val="a4"/>
              <w:rFonts w:hint="eastAsia"/>
              <w:b/>
              <w:noProof/>
            </w:rPr>
          </w:rPrChange>
        </w:rPr>
        <w:t>优先清算权</w:t>
      </w:r>
      <w:r w:rsidRPr="00674F55">
        <w:rPr>
          <w:noProof/>
          <w:webHidden/>
          <w:sz w:val="10"/>
          <w:szCs w:val="10"/>
          <w:rPrChange w:id="828" w:author="USER" w:date="2018-02-01T14:15:00Z">
            <w:rPr>
              <w:noProof/>
              <w:webHidden/>
              <w:color w:val="0000FF"/>
              <w:u w:val="single"/>
            </w:rPr>
          </w:rPrChange>
        </w:rPr>
        <w:tab/>
      </w:r>
      <w:r w:rsidRPr="00674F55">
        <w:rPr>
          <w:noProof/>
          <w:webHidden/>
          <w:sz w:val="10"/>
          <w:szCs w:val="10"/>
          <w:rPrChange w:id="829" w:author="USER" w:date="2018-02-01T14:15:00Z">
            <w:rPr>
              <w:noProof/>
              <w:webHidden/>
              <w:color w:val="0000FF"/>
              <w:u w:val="single"/>
            </w:rPr>
          </w:rPrChange>
        </w:rPr>
        <w:fldChar w:fldCharType="begin"/>
      </w:r>
      <w:r w:rsidRPr="00674F55">
        <w:rPr>
          <w:noProof/>
          <w:webHidden/>
          <w:sz w:val="10"/>
          <w:szCs w:val="10"/>
          <w:rPrChange w:id="830" w:author="USER" w:date="2018-02-01T14:15:00Z">
            <w:rPr>
              <w:noProof/>
              <w:webHidden/>
              <w:color w:val="0000FF"/>
              <w:u w:val="single"/>
            </w:rPr>
          </w:rPrChange>
        </w:rPr>
        <w:instrText xml:space="preserve"> PAGEREF _Toc505242738 \h </w:instrText>
      </w:r>
      <w:r w:rsidRPr="00674F55">
        <w:rPr>
          <w:noProof/>
          <w:webHidden/>
          <w:sz w:val="10"/>
          <w:szCs w:val="10"/>
          <w:rPrChange w:id="831" w:author="USER" w:date="2018-02-01T14:15:00Z">
            <w:rPr>
              <w:noProof/>
              <w:webHidden/>
              <w:sz w:val="10"/>
              <w:szCs w:val="10"/>
            </w:rPr>
          </w:rPrChange>
        </w:rPr>
      </w:r>
      <w:r w:rsidRPr="00674F55">
        <w:rPr>
          <w:noProof/>
          <w:webHidden/>
          <w:sz w:val="10"/>
          <w:szCs w:val="10"/>
          <w:rPrChange w:id="832" w:author="USER" w:date="2018-02-01T14:15:00Z">
            <w:rPr>
              <w:noProof/>
              <w:webHidden/>
              <w:color w:val="0000FF"/>
              <w:u w:val="single"/>
            </w:rPr>
          </w:rPrChange>
        </w:rPr>
        <w:fldChar w:fldCharType="separate"/>
      </w:r>
      <w:r w:rsidRPr="00674F55">
        <w:rPr>
          <w:noProof/>
          <w:webHidden/>
          <w:sz w:val="10"/>
          <w:szCs w:val="10"/>
          <w:rPrChange w:id="833" w:author="USER" w:date="2018-02-01T14:15:00Z">
            <w:rPr>
              <w:noProof/>
              <w:webHidden/>
              <w:color w:val="0000FF"/>
              <w:u w:val="single"/>
            </w:rPr>
          </w:rPrChange>
        </w:rPr>
        <w:t>18</w:t>
      </w:r>
      <w:r w:rsidRPr="00674F55">
        <w:rPr>
          <w:noProof/>
          <w:webHidden/>
          <w:sz w:val="10"/>
          <w:szCs w:val="10"/>
          <w:rPrChange w:id="834" w:author="USER" w:date="2018-02-01T14:15:00Z">
            <w:rPr>
              <w:noProof/>
              <w:webHidden/>
              <w:color w:val="0000FF"/>
              <w:u w:val="single"/>
            </w:rPr>
          </w:rPrChange>
        </w:rPr>
        <w:fldChar w:fldCharType="end"/>
      </w:r>
      <w:r w:rsidRPr="00674F55">
        <w:rPr>
          <w:sz w:val="10"/>
          <w:szCs w:val="10"/>
          <w:rPrChange w:id="835"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836" w:author="USER" w:date="2018-02-01T14:15:00Z">
            <w:rPr>
              <w:rFonts w:asciiTheme="minorHAnsi" w:eastAsiaTheme="minorEastAsia" w:hAnsiTheme="minorHAnsi" w:cstheme="minorBidi"/>
              <w:noProof/>
              <w:kern w:val="2"/>
              <w:sz w:val="21"/>
              <w:szCs w:val="22"/>
            </w:rPr>
          </w:rPrChange>
        </w:rPr>
      </w:pPr>
      <w:r w:rsidRPr="00674F55">
        <w:rPr>
          <w:sz w:val="10"/>
          <w:szCs w:val="10"/>
          <w:rPrChange w:id="837" w:author="USER" w:date="2018-02-01T14:15:00Z">
            <w:rPr>
              <w:color w:val="0000FF"/>
              <w:u w:val="single"/>
            </w:rPr>
          </w:rPrChange>
        </w:rPr>
        <w:fldChar w:fldCharType="begin"/>
      </w:r>
      <w:r w:rsidRPr="00674F55">
        <w:rPr>
          <w:sz w:val="10"/>
          <w:szCs w:val="10"/>
          <w:rPrChange w:id="838" w:author="USER" w:date="2018-02-01T14:15:00Z">
            <w:rPr>
              <w:color w:val="0000FF"/>
              <w:u w:val="single"/>
            </w:rPr>
          </w:rPrChange>
        </w:rPr>
        <w:instrText>HYPERLINK \l "_Toc505242739"</w:instrText>
      </w:r>
      <w:r w:rsidRPr="00674F55">
        <w:rPr>
          <w:sz w:val="10"/>
          <w:szCs w:val="10"/>
          <w:rPrChange w:id="839" w:author="USER" w:date="2018-02-01T14:15:00Z">
            <w:rPr>
              <w:color w:val="0000FF"/>
              <w:u w:val="single"/>
            </w:rPr>
          </w:rPrChange>
        </w:rPr>
        <w:fldChar w:fldCharType="separate"/>
      </w:r>
      <w:r w:rsidRPr="00674F55">
        <w:rPr>
          <w:rStyle w:val="a4"/>
          <w:b/>
          <w:noProof/>
          <w:sz w:val="10"/>
          <w:szCs w:val="10"/>
          <w:rPrChange w:id="840" w:author="USER" w:date="2018-02-01T14:15:00Z">
            <w:rPr>
              <w:rStyle w:val="a4"/>
              <w:b/>
              <w:noProof/>
            </w:rPr>
          </w:rPrChange>
        </w:rPr>
        <w:t>12.1</w:t>
      </w:r>
      <w:r w:rsidRPr="00674F55">
        <w:rPr>
          <w:rFonts w:asciiTheme="minorHAnsi" w:eastAsiaTheme="minorEastAsia" w:hAnsiTheme="minorHAnsi" w:cstheme="minorBidi"/>
          <w:noProof/>
          <w:kern w:val="2"/>
          <w:sz w:val="10"/>
          <w:szCs w:val="10"/>
          <w:rPrChange w:id="84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842" w:author="USER" w:date="2018-02-01T14:15:00Z">
            <w:rPr>
              <w:rStyle w:val="a4"/>
              <w:rFonts w:hint="eastAsia"/>
              <w:b/>
              <w:noProof/>
            </w:rPr>
          </w:rPrChange>
        </w:rPr>
        <w:t>清算事件</w:t>
      </w:r>
      <w:r w:rsidRPr="00674F55">
        <w:rPr>
          <w:noProof/>
          <w:webHidden/>
          <w:sz w:val="10"/>
          <w:szCs w:val="10"/>
          <w:rPrChange w:id="843" w:author="USER" w:date="2018-02-01T14:15:00Z">
            <w:rPr>
              <w:noProof/>
              <w:webHidden/>
              <w:color w:val="0000FF"/>
              <w:u w:val="single"/>
            </w:rPr>
          </w:rPrChange>
        </w:rPr>
        <w:tab/>
      </w:r>
      <w:r w:rsidRPr="00674F55">
        <w:rPr>
          <w:noProof/>
          <w:webHidden/>
          <w:sz w:val="10"/>
          <w:szCs w:val="10"/>
          <w:rPrChange w:id="844" w:author="USER" w:date="2018-02-01T14:15:00Z">
            <w:rPr>
              <w:noProof/>
              <w:webHidden/>
              <w:color w:val="0000FF"/>
              <w:u w:val="single"/>
            </w:rPr>
          </w:rPrChange>
        </w:rPr>
        <w:fldChar w:fldCharType="begin"/>
      </w:r>
      <w:r w:rsidRPr="00674F55">
        <w:rPr>
          <w:noProof/>
          <w:webHidden/>
          <w:sz w:val="10"/>
          <w:szCs w:val="10"/>
          <w:rPrChange w:id="845" w:author="USER" w:date="2018-02-01T14:15:00Z">
            <w:rPr>
              <w:noProof/>
              <w:webHidden/>
              <w:color w:val="0000FF"/>
              <w:u w:val="single"/>
            </w:rPr>
          </w:rPrChange>
        </w:rPr>
        <w:instrText xml:space="preserve"> PAGEREF _Toc505242739 \h </w:instrText>
      </w:r>
      <w:r w:rsidRPr="00674F55">
        <w:rPr>
          <w:noProof/>
          <w:webHidden/>
          <w:sz w:val="10"/>
          <w:szCs w:val="10"/>
          <w:rPrChange w:id="846" w:author="USER" w:date="2018-02-01T14:15:00Z">
            <w:rPr>
              <w:noProof/>
              <w:webHidden/>
              <w:sz w:val="10"/>
              <w:szCs w:val="10"/>
            </w:rPr>
          </w:rPrChange>
        </w:rPr>
      </w:r>
      <w:r w:rsidRPr="00674F55">
        <w:rPr>
          <w:noProof/>
          <w:webHidden/>
          <w:sz w:val="10"/>
          <w:szCs w:val="10"/>
          <w:rPrChange w:id="847" w:author="USER" w:date="2018-02-01T14:15:00Z">
            <w:rPr>
              <w:noProof/>
              <w:webHidden/>
              <w:color w:val="0000FF"/>
              <w:u w:val="single"/>
            </w:rPr>
          </w:rPrChange>
        </w:rPr>
        <w:fldChar w:fldCharType="separate"/>
      </w:r>
      <w:r w:rsidRPr="00674F55">
        <w:rPr>
          <w:noProof/>
          <w:webHidden/>
          <w:sz w:val="10"/>
          <w:szCs w:val="10"/>
          <w:rPrChange w:id="848" w:author="USER" w:date="2018-02-01T14:15:00Z">
            <w:rPr>
              <w:noProof/>
              <w:webHidden/>
              <w:color w:val="0000FF"/>
              <w:u w:val="single"/>
            </w:rPr>
          </w:rPrChange>
        </w:rPr>
        <w:t>18</w:t>
      </w:r>
      <w:r w:rsidRPr="00674F55">
        <w:rPr>
          <w:noProof/>
          <w:webHidden/>
          <w:sz w:val="10"/>
          <w:szCs w:val="10"/>
          <w:rPrChange w:id="849" w:author="USER" w:date="2018-02-01T14:15:00Z">
            <w:rPr>
              <w:noProof/>
              <w:webHidden/>
              <w:color w:val="0000FF"/>
              <w:u w:val="single"/>
            </w:rPr>
          </w:rPrChange>
        </w:rPr>
        <w:fldChar w:fldCharType="end"/>
      </w:r>
      <w:r w:rsidRPr="00674F55">
        <w:rPr>
          <w:sz w:val="10"/>
          <w:szCs w:val="10"/>
          <w:rPrChange w:id="850"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851" w:author="USER" w:date="2018-02-01T14:15:00Z">
            <w:rPr>
              <w:rFonts w:asciiTheme="minorHAnsi" w:eastAsiaTheme="minorEastAsia" w:hAnsiTheme="minorHAnsi" w:cstheme="minorBidi"/>
              <w:noProof/>
              <w:kern w:val="2"/>
              <w:sz w:val="21"/>
              <w:szCs w:val="22"/>
            </w:rPr>
          </w:rPrChange>
        </w:rPr>
      </w:pPr>
      <w:r w:rsidRPr="00674F55">
        <w:rPr>
          <w:sz w:val="10"/>
          <w:szCs w:val="10"/>
          <w:rPrChange w:id="852" w:author="USER" w:date="2018-02-01T14:15:00Z">
            <w:rPr>
              <w:color w:val="0000FF"/>
              <w:u w:val="single"/>
            </w:rPr>
          </w:rPrChange>
        </w:rPr>
        <w:fldChar w:fldCharType="begin"/>
      </w:r>
      <w:r w:rsidRPr="00674F55">
        <w:rPr>
          <w:sz w:val="10"/>
          <w:szCs w:val="10"/>
          <w:rPrChange w:id="853" w:author="USER" w:date="2018-02-01T14:15:00Z">
            <w:rPr>
              <w:color w:val="0000FF"/>
              <w:u w:val="single"/>
            </w:rPr>
          </w:rPrChange>
        </w:rPr>
        <w:instrText>HYPERLINK \l "_Toc505242740"</w:instrText>
      </w:r>
      <w:r w:rsidRPr="00674F55">
        <w:rPr>
          <w:sz w:val="10"/>
          <w:szCs w:val="10"/>
          <w:rPrChange w:id="854" w:author="USER" w:date="2018-02-01T14:15:00Z">
            <w:rPr>
              <w:color w:val="0000FF"/>
              <w:u w:val="single"/>
            </w:rPr>
          </w:rPrChange>
        </w:rPr>
        <w:fldChar w:fldCharType="separate"/>
      </w:r>
      <w:r w:rsidRPr="00674F55">
        <w:rPr>
          <w:rStyle w:val="a4"/>
          <w:b/>
          <w:noProof/>
          <w:sz w:val="10"/>
          <w:szCs w:val="10"/>
          <w:rPrChange w:id="855" w:author="USER" w:date="2018-02-01T14:15:00Z">
            <w:rPr>
              <w:rStyle w:val="a4"/>
              <w:b/>
              <w:noProof/>
            </w:rPr>
          </w:rPrChange>
        </w:rPr>
        <w:t>12.2</w:t>
      </w:r>
      <w:r w:rsidRPr="00674F55">
        <w:rPr>
          <w:rFonts w:asciiTheme="minorHAnsi" w:eastAsiaTheme="minorEastAsia" w:hAnsiTheme="minorHAnsi" w:cstheme="minorBidi"/>
          <w:noProof/>
          <w:kern w:val="2"/>
          <w:sz w:val="10"/>
          <w:szCs w:val="10"/>
          <w:rPrChange w:id="85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857" w:author="USER" w:date="2018-02-01T14:15:00Z">
            <w:rPr>
              <w:rStyle w:val="a4"/>
              <w:rFonts w:hint="eastAsia"/>
              <w:b/>
              <w:noProof/>
            </w:rPr>
          </w:rPrChange>
        </w:rPr>
        <w:t>如出现以下任一种情况时，投资者有权要求公司进行强制清算：</w:t>
      </w:r>
      <w:r w:rsidRPr="00674F55">
        <w:rPr>
          <w:noProof/>
          <w:webHidden/>
          <w:sz w:val="10"/>
          <w:szCs w:val="10"/>
          <w:rPrChange w:id="858" w:author="USER" w:date="2018-02-01T14:15:00Z">
            <w:rPr>
              <w:noProof/>
              <w:webHidden/>
              <w:color w:val="0000FF"/>
              <w:u w:val="single"/>
            </w:rPr>
          </w:rPrChange>
        </w:rPr>
        <w:tab/>
      </w:r>
      <w:r w:rsidRPr="00674F55">
        <w:rPr>
          <w:noProof/>
          <w:webHidden/>
          <w:sz w:val="10"/>
          <w:szCs w:val="10"/>
          <w:rPrChange w:id="859" w:author="USER" w:date="2018-02-01T14:15:00Z">
            <w:rPr>
              <w:noProof/>
              <w:webHidden/>
              <w:color w:val="0000FF"/>
              <w:u w:val="single"/>
            </w:rPr>
          </w:rPrChange>
        </w:rPr>
        <w:fldChar w:fldCharType="begin"/>
      </w:r>
      <w:r w:rsidRPr="00674F55">
        <w:rPr>
          <w:noProof/>
          <w:webHidden/>
          <w:sz w:val="10"/>
          <w:szCs w:val="10"/>
          <w:rPrChange w:id="860" w:author="USER" w:date="2018-02-01T14:15:00Z">
            <w:rPr>
              <w:noProof/>
              <w:webHidden/>
              <w:color w:val="0000FF"/>
              <w:u w:val="single"/>
            </w:rPr>
          </w:rPrChange>
        </w:rPr>
        <w:instrText xml:space="preserve"> PAGEREF _Toc505242740 \h </w:instrText>
      </w:r>
      <w:r w:rsidRPr="00674F55">
        <w:rPr>
          <w:noProof/>
          <w:webHidden/>
          <w:sz w:val="10"/>
          <w:szCs w:val="10"/>
          <w:rPrChange w:id="861" w:author="USER" w:date="2018-02-01T14:15:00Z">
            <w:rPr>
              <w:noProof/>
              <w:webHidden/>
              <w:sz w:val="10"/>
              <w:szCs w:val="10"/>
            </w:rPr>
          </w:rPrChange>
        </w:rPr>
      </w:r>
      <w:r w:rsidRPr="00674F55">
        <w:rPr>
          <w:noProof/>
          <w:webHidden/>
          <w:sz w:val="10"/>
          <w:szCs w:val="10"/>
          <w:rPrChange w:id="862" w:author="USER" w:date="2018-02-01T14:15:00Z">
            <w:rPr>
              <w:noProof/>
              <w:webHidden/>
              <w:color w:val="0000FF"/>
              <w:u w:val="single"/>
            </w:rPr>
          </w:rPrChange>
        </w:rPr>
        <w:fldChar w:fldCharType="separate"/>
      </w:r>
      <w:r w:rsidRPr="00674F55">
        <w:rPr>
          <w:noProof/>
          <w:webHidden/>
          <w:sz w:val="10"/>
          <w:szCs w:val="10"/>
          <w:rPrChange w:id="863" w:author="USER" w:date="2018-02-01T14:15:00Z">
            <w:rPr>
              <w:noProof/>
              <w:webHidden/>
              <w:color w:val="0000FF"/>
              <w:u w:val="single"/>
            </w:rPr>
          </w:rPrChange>
        </w:rPr>
        <w:t>18</w:t>
      </w:r>
      <w:r w:rsidRPr="00674F55">
        <w:rPr>
          <w:noProof/>
          <w:webHidden/>
          <w:sz w:val="10"/>
          <w:szCs w:val="10"/>
          <w:rPrChange w:id="864" w:author="USER" w:date="2018-02-01T14:15:00Z">
            <w:rPr>
              <w:noProof/>
              <w:webHidden/>
              <w:color w:val="0000FF"/>
              <w:u w:val="single"/>
            </w:rPr>
          </w:rPrChange>
        </w:rPr>
        <w:fldChar w:fldCharType="end"/>
      </w:r>
      <w:r w:rsidRPr="00674F55">
        <w:rPr>
          <w:sz w:val="10"/>
          <w:szCs w:val="10"/>
          <w:rPrChange w:id="865"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866" w:author="USER" w:date="2018-02-01T14:15:00Z">
            <w:rPr>
              <w:rFonts w:asciiTheme="minorHAnsi" w:eastAsiaTheme="minorEastAsia" w:hAnsiTheme="minorHAnsi" w:cstheme="minorBidi"/>
              <w:noProof/>
              <w:kern w:val="2"/>
              <w:sz w:val="21"/>
              <w:szCs w:val="22"/>
            </w:rPr>
          </w:rPrChange>
        </w:rPr>
      </w:pPr>
      <w:r w:rsidRPr="00674F55">
        <w:rPr>
          <w:sz w:val="10"/>
          <w:szCs w:val="10"/>
          <w:rPrChange w:id="867" w:author="USER" w:date="2018-02-01T14:15:00Z">
            <w:rPr>
              <w:color w:val="0000FF"/>
              <w:u w:val="single"/>
            </w:rPr>
          </w:rPrChange>
        </w:rPr>
        <w:fldChar w:fldCharType="begin"/>
      </w:r>
      <w:r w:rsidRPr="00674F55">
        <w:rPr>
          <w:sz w:val="10"/>
          <w:szCs w:val="10"/>
          <w:rPrChange w:id="868" w:author="USER" w:date="2018-02-01T14:15:00Z">
            <w:rPr>
              <w:color w:val="0000FF"/>
              <w:u w:val="single"/>
            </w:rPr>
          </w:rPrChange>
        </w:rPr>
        <w:instrText>HYPERLINK \l "_Toc505242741"</w:instrText>
      </w:r>
      <w:r w:rsidRPr="00674F55">
        <w:rPr>
          <w:sz w:val="10"/>
          <w:szCs w:val="10"/>
          <w:rPrChange w:id="869" w:author="USER" w:date="2018-02-01T14:15:00Z">
            <w:rPr>
              <w:color w:val="0000FF"/>
              <w:u w:val="single"/>
            </w:rPr>
          </w:rPrChange>
        </w:rPr>
        <w:fldChar w:fldCharType="separate"/>
      </w:r>
      <w:r w:rsidRPr="00674F55">
        <w:rPr>
          <w:rStyle w:val="a4"/>
          <w:b/>
          <w:noProof/>
          <w:sz w:val="10"/>
          <w:szCs w:val="10"/>
          <w:rPrChange w:id="870" w:author="USER" w:date="2018-02-01T14:15:00Z">
            <w:rPr>
              <w:rStyle w:val="a4"/>
              <w:b/>
              <w:noProof/>
            </w:rPr>
          </w:rPrChange>
        </w:rPr>
        <w:t>12.3</w:t>
      </w:r>
      <w:r w:rsidRPr="00674F55">
        <w:rPr>
          <w:rFonts w:asciiTheme="minorHAnsi" w:eastAsiaTheme="minorEastAsia" w:hAnsiTheme="minorHAnsi" w:cstheme="minorBidi"/>
          <w:noProof/>
          <w:kern w:val="2"/>
          <w:sz w:val="10"/>
          <w:szCs w:val="10"/>
          <w:rPrChange w:id="87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872" w:author="USER" w:date="2018-02-01T14:15:00Z">
            <w:rPr>
              <w:rStyle w:val="a4"/>
              <w:rFonts w:hint="eastAsia"/>
              <w:b/>
              <w:noProof/>
            </w:rPr>
          </w:rPrChange>
        </w:rPr>
        <w:t>非出售事件清算</w:t>
      </w:r>
      <w:r w:rsidRPr="00674F55">
        <w:rPr>
          <w:noProof/>
          <w:webHidden/>
          <w:sz w:val="10"/>
          <w:szCs w:val="10"/>
          <w:rPrChange w:id="873" w:author="USER" w:date="2018-02-01T14:15:00Z">
            <w:rPr>
              <w:noProof/>
              <w:webHidden/>
              <w:color w:val="0000FF"/>
              <w:u w:val="single"/>
            </w:rPr>
          </w:rPrChange>
        </w:rPr>
        <w:tab/>
      </w:r>
      <w:r w:rsidRPr="00674F55">
        <w:rPr>
          <w:noProof/>
          <w:webHidden/>
          <w:sz w:val="10"/>
          <w:szCs w:val="10"/>
          <w:rPrChange w:id="874" w:author="USER" w:date="2018-02-01T14:15:00Z">
            <w:rPr>
              <w:noProof/>
              <w:webHidden/>
              <w:color w:val="0000FF"/>
              <w:u w:val="single"/>
            </w:rPr>
          </w:rPrChange>
        </w:rPr>
        <w:fldChar w:fldCharType="begin"/>
      </w:r>
      <w:r w:rsidRPr="00674F55">
        <w:rPr>
          <w:noProof/>
          <w:webHidden/>
          <w:sz w:val="10"/>
          <w:szCs w:val="10"/>
          <w:rPrChange w:id="875" w:author="USER" w:date="2018-02-01T14:15:00Z">
            <w:rPr>
              <w:noProof/>
              <w:webHidden/>
              <w:color w:val="0000FF"/>
              <w:u w:val="single"/>
            </w:rPr>
          </w:rPrChange>
        </w:rPr>
        <w:instrText xml:space="preserve"> PAGEREF _Toc505242741 \h </w:instrText>
      </w:r>
      <w:r w:rsidRPr="00674F55">
        <w:rPr>
          <w:noProof/>
          <w:webHidden/>
          <w:sz w:val="10"/>
          <w:szCs w:val="10"/>
          <w:rPrChange w:id="876" w:author="USER" w:date="2018-02-01T14:15:00Z">
            <w:rPr>
              <w:noProof/>
              <w:webHidden/>
              <w:sz w:val="10"/>
              <w:szCs w:val="10"/>
            </w:rPr>
          </w:rPrChange>
        </w:rPr>
      </w:r>
      <w:r w:rsidRPr="00674F55">
        <w:rPr>
          <w:noProof/>
          <w:webHidden/>
          <w:sz w:val="10"/>
          <w:szCs w:val="10"/>
          <w:rPrChange w:id="877" w:author="USER" w:date="2018-02-01T14:15:00Z">
            <w:rPr>
              <w:noProof/>
              <w:webHidden/>
              <w:color w:val="0000FF"/>
              <w:u w:val="single"/>
            </w:rPr>
          </w:rPrChange>
        </w:rPr>
        <w:fldChar w:fldCharType="separate"/>
      </w:r>
      <w:r w:rsidRPr="00674F55">
        <w:rPr>
          <w:noProof/>
          <w:webHidden/>
          <w:sz w:val="10"/>
          <w:szCs w:val="10"/>
          <w:rPrChange w:id="878" w:author="USER" w:date="2018-02-01T14:15:00Z">
            <w:rPr>
              <w:noProof/>
              <w:webHidden/>
              <w:color w:val="0000FF"/>
              <w:u w:val="single"/>
            </w:rPr>
          </w:rPrChange>
        </w:rPr>
        <w:t>18</w:t>
      </w:r>
      <w:r w:rsidRPr="00674F55">
        <w:rPr>
          <w:noProof/>
          <w:webHidden/>
          <w:sz w:val="10"/>
          <w:szCs w:val="10"/>
          <w:rPrChange w:id="879" w:author="USER" w:date="2018-02-01T14:15:00Z">
            <w:rPr>
              <w:noProof/>
              <w:webHidden/>
              <w:color w:val="0000FF"/>
              <w:u w:val="single"/>
            </w:rPr>
          </w:rPrChange>
        </w:rPr>
        <w:fldChar w:fldCharType="end"/>
      </w:r>
      <w:r w:rsidRPr="00674F55">
        <w:rPr>
          <w:sz w:val="10"/>
          <w:szCs w:val="10"/>
          <w:rPrChange w:id="880"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881" w:author="USER" w:date="2018-02-01T14:15:00Z">
            <w:rPr>
              <w:rFonts w:asciiTheme="minorHAnsi" w:eastAsiaTheme="minorEastAsia" w:hAnsiTheme="minorHAnsi" w:cstheme="minorBidi"/>
              <w:noProof/>
              <w:kern w:val="2"/>
              <w:sz w:val="21"/>
              <w:szCs w:val="22"/>
            </w:rPr>
          </w:rPrChange>
        </w:rPr>
      </w:pPr>
      <w:r w:rsidRPr="00674F55">
        <w:rPr>
          <w:sz w:val="10"/>
          <w:szCs w:val="10"/>
          <w:rPrChange w:id="882" w:author="USER" w:date="2018-02-01T14:15:00Z">
            <w:rPr>
              <w:color w:val="0000FF"/>
              <w:u w:val="single"/>
            </w:rPr>
          </w:rPrChange>
        </w:rPr>
        <w:fldChar w:fldCharType="begin"/>
      </w:r>
      <w:r w:rsidRPr="00674F55">
        <w:rPr>
          <w:sz w:val="10"/>
          <w:szCs w:val="10"/>
          <w:rPrChange w:id="883" w:author="USER" w:date="2018-02-01T14:15:00Z">
            <w:rPr>
              <w:color w:val="0000FF"/>
              <w:u w:val="single"/>
            </w:rPr>
          </w:rPrChange>
        </w:rPr>
        <w:instrText>HYPERLINK \l "_Toc505242742"</w:instrText>
      </w:r>
      <w:r w:rsidRPr="00674F55">
        <w:rPr>
          <w:sz w:val="10"/>
          <w:szCs w:val="10"/>
          <w:rPrChange w:id="884" w:author="USER" w:date="2018-02-01T14:15:00Z">
            <w:rPr>
              <w:color w:val="0000FF"/>
              <w:u w:val="single"/>
            </w:rPr>
          </w:rPrChange>
        </w:rPr>
        <w:fldChar w:fldCharType="separate"/>
      </w:r>
      <w:r w:rsidRPr="00674F55">
        <w:rPr>
          <w:rStyle w:val="a4"/>
          <w:b/>
          <w:noProof/>
          <w:sz w:val="10"/>
          <w:szCs w:val="10"/>
          <w:rPrChange w:id="885" w:author="USER" w:date="2018-02-01T14:15:00Z">
            <w:rPr>
              <w:rStyle w:val="a4"/>
              <w:b/>
              <w:noProof/>
            </w:rPr>
          </w:rPrChange>
        </w:rPr>
        <w:t>12.4</w:t>
      </w:r>
      <w:r w:rsidRPr="00674F55">
        <w:rPr>
          <w:rFonts w:asciiTheme="minorHAnsi" w:eastAsiaTheme="minorEastAsia" w:hAnsiTheme="minorHAnsi" w:cstheme="minorBidi"/>
          <w:noProof/>
          <w:kern w:val="2"/>
          <w:sz w:val="10"/>
          <w:szCs w:val="10"/>
          <w:rPrChange w:id="88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887" w:author="USER" w:date="2018-02-01T14:15:00Z">
            <w:rPr>
              <w:rStyle w:val="a4"/>
              <w:rFonts w:hint="eastAsia"/>
              <w:b/>
              <w:noProof/>
            </w:rPr>
          </w:rPrChange>
        </w:rPr>
        <w:t>出售事件清算</w:t>
      </w:r>
      <w:r w:rsidRPr="00674F55">
        <w:rPr>
          <w:noProof/>
          <w:webHidden/>
          <w:sz w:val="10"/>
          <w:szCs w:val="10"/>
          <w:rPrChange w:id="888" w:author="USER" w:date="2018-02-01T14:15:00Z">
            <w:rPr>
              <w:noProof/>
              <w:webHidden/>
              <w:color w:val="0000FF"/>
              <w:u w:val="single"/>
            </w:rPr>
          </w:rPrChange>
        </w:rPr>
        <w:tab/>
      </w:r>
      <w:r w:rsidRPr="00674F55">
        <w:rPr>
          <w:noProof/>
          <w:webHidden/>
          <w:sz w:val="10"/>
          <w:szCs w:val="10"/>
          <w:rPrChange w:id="889" w:author="USER" w:date="2018-02-01T14:15:00Z">
            <w:rPr>
              <w:noProof/>
              <w:webHidden/>
              <w:color w:val="0000FF"/>
              <w:u w:val="single"/>
            </w:rPr>
          </w:rPrChange>
        </w:rPr>
        <w:fldChar w:fldCharType="begin"/>
      </w:r>
      <w:r w:rsidRPr="00674F55">
        <w:rPr>
          <w:noProof/>
          <w:webHidden/>
          <w:sz w:val="10"/>
          <w:szCs w:val="10"/>
          <w:rPrChange w:id="890" w:author="USER" w:date="2018-02-01T14:15:00Z">
            <w:rPr>
              <w:noProof/>
              <w:webHidden/>
              <w:color w:val="0000FF"/>
              <w:u w:val="single"/>
            </w:rPr>
          </w:rPrChange>
        </w:rPr>
        <w:instrText xml:space="preserve"> PAGEREF _Toc505242742 \h </w:instrText>
      </w:r>
      <w:r w:rsidRPr="00674F55">
        <w:rPr>
          <w:noProof/>
          <w:webHidden/>
          <w:sz w:val="10"/>
          <w:szCs w:val="10"/>
          <w:rPrChange w:id="891" w:author="USER" w:date="2018-02-01T14:15:00Z">
            <w:rPr>
              <w:noProof/>
              <w:webHidden/>
              <w:sz w:val="10"/>
              <w:szCs w:val="10"/>
            </w:rPr>
          </w:rPrChange>
        </w:rPr>
      </w:r>
      <w:r w:rsidRPr="00674F55">
        <w:rPr>
          <w:noProof/>
          <w:webHidden/>
          <w:sz w:val="10"/>
          <w:szCs w:val="10"/>
          <w:rPrChange w:id="892" w:author="USER" w:date="2018-02-01T14:15:00Z">
            <w:rPr>
              <w:noProof/>
              <w:webHidden/>
              <w:color w:val="0000FF"/>
              <w:u w:val="single"/>
            </w:rPr>
          </w:rPrChange>
        </w:rPr>
        <w:fldChar w:fldCharType="separate"/>
      </w:r>
      <w:r w:rsidRPr="00674F55">
        <w:rPr>
          <w:noProof/>
          <w:webHidden/>
          <w:sz w:val="10"/>
          <w:szCs w:val="10"/>
          <w:rPrChange w:id="893" w:author="USER" w:date="2018-02-01T14:15:00Z">
            <w:rPr>
              <w:noProof/>
              <w:webHidden/>
              <w:color w:val="0000FF"/>
              <w:u w:val="single"/>
            </w:rPr>
          </w:rPrChange>
        </w:rPr>
        <w:t>18</w:t>
      </w:r>
      <w:r w:rsidRPr="00674F55">
        <w:rPr>
          <w:noProof/>
          <w:webHidden/>
          <w:sz w:val="10"/>
          <w:szCs w:val="10"/>
          <w:rPrChange w:id="894" w:author="USER" w:date="2018-02-01T14:15:00Z">
            <w:rPr>
              <w:noProof/>
              <w:webHidden/>
              <w:color w:val="0000FF"/>
              <w:u w:val="single"/>
            </w:rPr>
          </w:rPrChange>
        </w:rPr>
        <w:fldChar w:fldCharType="end"/>
      </w:r>
      <w:r w:rsidRPr="00674F55">
        <w:rPr>
          <w:sz w:val="10"/>
          <w:szCs w:val="10"/>
          <w:rPrChange w:id="895" w:author="USER" w:date="2018-02-01T14:15:00Z">
            <w:rPr>
              <w:color w:val="0000FF"/>
              <w:u w:val="single"/>
            </w:rPr>
          </w:rPrChange>
        </w:rPr>
        <w:fldChar w:fldCharType="end"/>
      </w:r>
    </w:p>
    <w:p w:rsidR="00EF209D" w:rsidRPr="00016119" w:rsidRDefault="00674F55">
      <w:pPr>
        <w:pStyle w:val="12"/>
        <w:tabs>
          <w:tab w:val="left" w:pos="1200"/>
        </w:tabs>
        <w:rPr>
          <w:rFonts w:asciiTheme="minorHAnsi" w:eastAsiaTheme="minorEastAsia" w:hAnsiTheme="minorHAnsi" w:cstheme="minorBidi"/>
          <w:noProof/>
          <w:kern w:val="2"/>
          <w:sz w:val="10"/>
          <w:szCs w:val="10"/>
          <w:rPrChange w:id="896" w:author="USER" w:date="2018-02-01T14:15:00Z">
            <w:rPr>
              <w:rFonts w:asciiTheme="minorHAnsi" w:eastAsiaTheme="minorEastAsia" w:hAnsiTheme="minorHAnsi" w:cstheme="minorBidi"/>
              <w:noProof/>
              <w:kern w:val="2"/>
              <w:sz w:val="21"/>
              <w:szCs w:val="22"/>
            </w:rPr>
          </w:rPrChange>
        </w:rPr>
      </w:pPr>
      <w:r w:rsidRPr="00674F55">
        <w:rPr>
          <w:sz w:val="10"/>
          <w:szCs w:val="10"/>
          <w:rPrChange w:id="897" w:author="USER" w:date="2018-02-01T14:15:00Z">
            <w:rPr>
              <w:color w:val="0000FF"/>
              <w:u w:val="single"/>
            </w:rPr>
          </w:rPrChange>
        </w:rPr>
        <w:fldChar w:fldCharType="begin"/>
      </w:r>
      <w:r w:rsidRPr="00674F55">
        <w:rPr>
          <w:sz w:val="10"/>
          <w:szCs w:val="10"/>
          <w:rPrChange w:id="898" w:author="USER" w:date="2018-02-01T14:15:00Z">
            <w:rPr>
              <w:color w:val="0000FF"/>
              <w:u w:val="single"/>
            </w:rPr>
          </w:rPrChange>
        </w:rPr>
        <w:instrText>HYPERLINK \l "_Toc505242743"</w:instrText>
      </w:r>
      <w:r w:rsidRPr="00674F55">
        <w:rPr>
          <w:sz w:val="10"/>
          <w:szCs w:val="10"/>
          <w:rPrChange w:id="899" w:author="USER" w:date="2018-02-01T14:15:00Z">
            <w:rPr>
              <w:color w:val="0000FF"/>
              <w:u w:val="single"/>
            </w:rPr>
          </w:rPrChange>
        </w:rPr>
        <w:fldChar w:fldCharType="separate"/>
      </w:r>
      <w:r w:rsidRPr="00674F55">
        <w:rPr>
          <w:rStyle w:val="a4"/>
          <w:rFonts w:hint="eastAsia"/>
          <w:b/>
          <w:noProof/>
          <w:sz w:val="10"/>
          <w:szCs w:val="10"/>
          <w:rPrChange w:id="900" w:author="USER" w:date="2018-02-01T14:15:00Z">
            <w:rPr>
              <w:rStyle w:val="a4"/>
              <w:rFonts w:hint="eastAsia"/>
              <w:b/>
              <w:noProof/>
            </w:rPr>
          </w:rPrChange>
        </w:rPr>
        <w:t>第13条</w:t>
      </w:r>
      <w:r w:rsidRPr="00674F55">
        <w:rPr>
          <w:rFonts w:asciiTheme="minorHAnsi" w:eastAsiaTheme="minorEastAsia" w:hAnsiTheme="minorHAnsi" w:cstheme="minorBidi"/>
          <w:noProof/>
          <w:kern w:val="2"/>
          <w:sz w:val="10"/>
          <w:szCs w:val="10"/>
          <w:rPrChange w:id="90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902" w:author="USER" w:date="2018-02-01T14:15:00Z">
            <w:rPr>
              <w:rStyle w:val="a4"/>
              <w:rFonts w:hint="eastAsia"/>
              <w:b/>
              <w:noProof/>
            </w:rPr>
          </w:rPrChange>
        </w:rPr>
        <w:t>解除</w:t>
      </w:r>
      <w:r w:rsidRPr="00674F55">
        <w:rPr>
          <w:noProof/>
          <w:webHidden/>
          <w:sz w:val="10"/>
          <w:szCs w:val="10"/>
          <w:rPrChange w:id="903" w:author="USER" w:date="2018-02-01T14:15:00Z">
            <w:rPr>
              <w:noProof/>
              <w:webHidden/>
              <w:color w:val="0000FF"/>
              <w:u w:val="single"/>
            </w:rPr>
          </w:rPrChange>
        </w:rPr>
        <w:tab/>
      </w:r>
      <w:r w:rsidRPr="00674F55">
        <w:rPr>
          <w:noProof/>
          <w:webHidden/>
          <w:sz w:val="10"/>
          <w:szCs w:val="10"/>
          <w:rPrChange w:id="904" w:author="USER" w:date="2018-02-01T14:15:00Z">
            <w:rPr>
              <w:noProof/>
              <w:webHidden/>
              <w:color w:val="0000FF"/>
              <w:u w:val="single"/>
            </w:rPr>
          </w:rPrChange>
        </w:rPr>
        <w:fldChar w:fldCharType="begin"/>
      </w:r>
      <w:r w:rsidRPr="00674F55">
        <w:rPr>
          <w:noProof/>
          <w:webHidden/>
          <w:sz w:val="10"/>
          <w:szCs w:val="10"/>
          <w:rPrChange w:id="905" w:author="USER" w:date="2018-02-01T14:15:00Z">
            <w:rPr>
              <w:noProof/>
              <w:webHidden/>
              <w:color w:val="0000FF"/>
              <w:u w:val="single"/>
            </w:rPr>
          </w:rPrChange>
        </w:rPr>
        <w:instrText xml:space="preserve"> PAGEREF _Toc505242743 \h </w:instrText>
      </w:r>
      <w:r w:rsidRPr="00674F55">
        <w:rPr>
          <w:noProof/>
          <w:webHidden/>
          <w:sz w:val="10"/>
          <w:szCs w:val="10"/>
          <w:rPrChange w:id="906" w:author="USER" w:date="2018-02-01T14:15:00Z">
            <w:rPr>
              <w:noProof/>
              <w:webHidden/>
              <w:sz w:val="10"/>
              <w:szCs w:val="10"/>
            </w:rPr>
          </w:rPrChange>
        </w:rPr>
      </w:r>
      <w:r w:rsidRPr="00674F55">
        <w:rPr>
          <w:noProof/>
          <w:webHidden/>
          <w:sz w:val="10"/>
          <w:szCs w:val="10"/>
          <w:rPrChange w:id="907" w:author="USER" w:date="2018-02-01T14:15:00Z">
            <w:rPr>
              <w:noProof/>
              <w:webHidden/>
              <w:color w:val="0000FF"/>
              <w:u w:val="single"/>
            </w:rPr>
          </w:rPrChange>
        </w:rPr>
        <w:fldChar w:fldCharType="separate"/>
      </w:r>
      <w:r w:rsidRPr="00674F55">
        <w:rPr>
          <w:noProof/>
          <w:webHidden/>
          <w:sz w:val="10"/>
          <w:szCs w:val="10"/>
          <w:rPrChange w:id="908" w:author="USER" w:date="2018-02-01T14:15:00Z">
            <w:rPr>
              <w:noProof/>
              <w:webHidden/>
              <w:color w:val="0000FF"/>
              <w:u w:val="single"/>
            </w:rPr>
          </w:rPrChange>
        </w:rPr>
        <w:t>19</w:t>
      </w:r>
      <w:r w:rsidRPr="00674F55">
        <w:rPr>
          <w:noProof/>
          <w:webHidden/>
          <w:sz w:val="10"/>
          <w:szCs w:val="10"/>
          <w:rPrChange w:id="909" w:author="USER" w:date="2018-02-01T14:15:00Z">
            <w:rPr>
              <w:noProof/>
              <w:webHidden/>
              <w:color w:val="0000FF"/>
              <w:u w:val="single"/>
            </w:rPr>
          </w:rPrChange>
        </w:rPr>
        <w:fldChar w:fldCharType="end"/>
      </w:r>
      <w:r w:rsidRPr="00674F55">
        <w:rPr>
          <w:sz w:val="10"/>
          <w:szCs w:val="10"/>
          <w:rPrChange w:id="910"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911" w:author="USER" w:date="2018-02-01T14:15:00Z">
            <w:rPr>
              <w:rFonts w:asciiTheme="minorHAnsi" w:eastAsiaTheme="minorEastAsia" w:hAnsiTheme="minorHAnsi" w:cstheme="minorBidi"/>
              <w:noProof/>
              <w:kern w:val="2"/>
              <w:sz w:val="21"/>
              <w:szCs w:val="22"/>
            </w:rPr>
          </w:rPrChange>
        </w:rPr>
      </w:pPr>
      <w:r w:rsidRPr="00674F55">
        <w:rPr>
          <w:sz w:val="10"/>
          <w:szCs w:val="10"/>
          <w:rPrChange w:id="912" w:author="USER" w:date="2018-02-01T14:15:00Z">
            <w:rPr>
              <w:color w:val="0000FF"/>
              <w:u w:val="single"/>
            </w:rPr>
          </w:rPrChange>
        </w:rPr>
        <w:fldChar w:fldCharType="begin"/>
      </w:r>
      <w:r w:rsidRPr="00674F55">
        <w:rPr>
          <w:sz w:val="10"/>
          <w:szCs w:val="10"/>
          <w:rPrChange w:id="913" w:author="USER" w:date="2018-02-01T14:15:00Z">
            <w:rPr>
              <w:color w:val="0000FF"/>
              <w:u w:val="single"/>
            </w:rPr>
          </w:rPrChange>
        </w:rPr>
        <w:instrText>HYPERLINK \l "_Toc505242744"</w:instrText>
      </w:r>
      <w:r w:rsidRPr="00674F55">
        <w:rPr>
          <w:sz w:val="10"/>
          <w:szCs w:val="10"/>
          <w:rPrChange w:id="914" w:author="USER" w:date="2018-02-01T14:15:00Z">
            <w:rPr>
              <w:color w:val="0000FF"/>
              <w:u w:val="single"/>
            </w:rPr>
          </w:rPrChange>
        </w:rPr>
        <w:fldChar w:fldCharType="separate"/>
      </w:r>
      <w:r w:rsidRPr="00674F55">
        <w:rPr>
          <w:rStyle w:val="a4"/>
          <w:b/>
          <w:noProof/>
          <w:sz w:val="10"/>
          <w:szCs w:val="10"/>
          <w:rPrChange w:id="915" w:author="USER" w:date="2018-02-01T14:15:00Z">
            <w:rPr>
              <w:rStyle w:val="a4"/>
              <w:b/>
              <w:noProof/>
            </w:rPr>
          </w:rPrChange>
        </w:rPr>
        <w:t>13.1</w:t>
      </w:r>
      <w:r w:rsidRPr="00674F55">
        <w:rPr>
          <w:rFonts w:asciiTheme="minorHAnsi" w:eastAsiaTheme="minorEastAsia" w:hAnsiTheme="minorHAnsi" w:cstheme="minorBidi"/>
          <w:noProof/>
          <w:kern w:val="2"/>
          <w:sz w:val="10"/>
          <w:szCs w:val="10"/>
          <w:rPrChange w:id="91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917" w:author="USER" w:date="2018-02-01T14:15:00Z">
            <w:rPr>
              <w:rStyle w:val="a4"/>
              <w:rFonts w:hint="eastAsia"/>
              <w:b/>
              <w:noProof/>
            </w:rPr>
          </w:rPrChange>
        </w:rPr>
        <w:t>解除本协议的事件</w:t>
      </w:r>
      <w:r w:rsidRPr="00674F55">
        <w:rPr>
          <w:noProof/>
          <w:webHidden/>
          <w:sz w:val="10"/>
          <w:szCs w:val="10"/>
          <w:rPrChange w:id="918" w:author="USER" w:date="2018-02-01T14:15:00Z">
            <w:rPr>
              <w:noProof/>
              <w:webHidden/>
              <w:color w:val="0000FF"/>
              <w:u w:val="single"/>
            </w:rPr>
          </w:rPrChange>
        </w:rPr>
        <w:tab/>
      </w:r>
      <w:r w:rsidRPr="00674F55">
        <w:rPr>
          <w:noProof/>
          <w:webHidden/>
          <w:sz w:val="10"/>
          <w:szCs w:val="10"/>
          <w:rPrChange w:id="919" w:author="USER" w:date="2018-02-01T14:15:00Z">
            <w:rPr>
              <w:noProof/>
              <w:webHidden/>
              <w:color w:val="0000FF"/>
              <w:u w:val="single"/>
            </w:rPr>
          </w:rPrChange>
        </w:rPr>
        <w:fldChar w:fldCharType="begin"/>
      </w:r>
      <w:r w:rsidRPr="00674F55">
        <w:rPr>
          <w:noProof/>
          <w:webHidden/>
          <w:sz w:val="10"/>
          <w:szCs w:val="10"/>
          <w:rPrChange w:id="920" w:author="USER" w:date="2018-02-01T14:15:00Z">
            <w:rPr>
              <w:noProof/>
              <w:webHidden/>
              <w:color w:val="0000FF"/>
              <w:u w:val="single"/>
            </w:rPr>
          </w:rPrChange>
        </w:rPr>
        <w:instrText xml:space="preserve"> PAGEREF _Toc505242744 \h </w:instrText>
      </w:r>
      <w:r w:rsidRPr="00674F55">
        <w:rPr>
          <w:noProof/>
          <w:webHidden/>
          <w:sz w:val="10"/>
          <w:szCs w:val="10"/>
          <w:rPrChange w:id="921" w:author="USER" w:date="2018-02-01T14:15:00Z">
            <w:rPr>
              <w:noProof/>
              <w:webHidden/>
              <w:sz w:val="10"/>
              <w:szCs w:val="10"/>
            </w:rPr>
          </w:rPrChange>
        </w:rPr>
      </w:r>
      <w:r w:rsidRPr="00674F55">
        <w:rPr>
          <w:noProof/>
          <w:webHidden/>
          <w:sz w:val="10"/>
          <w:szCs w:val="10"/>
          <w:rPrChange w:id="922" w:author="USER" w:date="2018-02-01T14:15:00Z">
            <w:rPr>
              <w:noProof/>
              <w:webHidden/>
              <w:color w:val="0000FF"/>
              <w:u w:val="single"/>
            </w:rPr>
          </w:rPrChange>
        </w:rPr>
        <w:fldChar w:fldCharType="separate"/>
      </w:r>
      <w:r w:rsidRPr="00674F55">
        <w:rPr>
          <w:noProof/>
          <w:webHidden/>
          <w:sz w:val="10"/>
          <w:szCs w:val="10"/>
          <w:rPrChange w:id="923" w:author="USER" w:date="2018-02-01T14:15:00Z">
            <w:rPr>
              <w:noProof/>
              <w:webHidden/>
              <w:color w:val="0000FF"/>
              <w:u w:val="single"/>
            </w:rPr>
          </w:rPrChange>
        </w:rPr>
        <w:t>19</w:t>
      </w:r>
      <w:r w:rsidRPr="00674F55">
        <w:rPr>
          <w:noProof/>
          <w:webHidden/>
          <w:sz w:val="10"/>
          <w:szCs w:val="10"/>
          <w:rPrChange w:id="924" w:author="USER" w:date="2018-02-01T14:15:00Z">
            <w:rPr>
              <w:noProof/>
              <w:webHidden/>
              <w:color w:val="0000FF"/>
              <w:u w:val="single"/>
            </w:rPr>
          </w:rPrChange>
        </w:rPr>
        <w:fldChar w:fldCharType="end"/>
      </w:r>
      <w:r w:rsidRPr="00674F55">
        <w:rPr>
          <w:sz w:val="10"/>
          <w:szCs w:val="10"/>
          <w:rPrChange w:id="925"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926" w:author="USER" w:date="2018-02-01T14:15:00Z">
            <w:rPr>
              <w:rFonts w:asciiTheme="minorHAnsi" w:eastAsiaTheme="minorEastAsia" w:hAnsiTheme="minorHAnsi" w:cstheme="minorBidi"/>
              <w:noProof/>
              <w:kern w:val="2"/>
              <w:sz w:val="21"/>
              <w:szCs w:val="22"/>
            </w:rPr>
          </w:rPrChange>
        </w:rPr>
      </w:pPr>
      <w:r w:rsidRPr="00674F55">
        <w:rPr>
          <w:sz w:val="10"/>
          <w:szCs w:val="10"/>
          <w:rPrChange w:id="927" w:author="USER" w:date="2018-02-01T14:15:00Z">
            <w:rPr>
              <w:color w:val="0000FF"/>
              <w:u w:val="single"/>
            </w:rPr>
          </w:rPrChange>
        </w:rPr>
        <w:fldChar w:fldCharType="begin"/>
      </w:r>
      <w:r w:rsidRPr="00674F55">
        <w:rPr>
          <w:sz w:val="10"/>
          <w:szCs w:val="10"/>
          <w:rPrChange w:id="928" w:author="USER" w:date="2018-02-01T14:15:00Z">
            <w:rPr>
              <w:color w:val="0000FF"/>
              <w:u w:val="single"/>
            </w:rPr>
          </w:rPrChange>
        </w:rPr>
        <w:instrText>HYPERLINK \l "_Toc505242745"</w:instrText>
      </w:r>
      <w:r w:rsidRPr="00674F55">
        <w:rPr>
          <w:sz w:val="10"/>
          <w:szCs w:val="10"/>
          <w:rPrChange w:id="929" w:author="USER" w:date="2018-02-01T14:15:00Z">
            <w:rPr>
              <w:color w:val="0000FF"/>
              <w:u w:val="single"/>
            </w:rPr>
          </w:rPrChange>
        </w:rPr>
        <w:fldChar w:fldCharType="separate"/>
      </w:r>
      <w:r w:rsidRPr="00674F55">
        <w:rPr>
          <w:rStyle w:val="a4"/>
          <w:b/>
          <w:noProof/>
          <w:sz w:val="10"/>
          <w:szCs w:val="10"/>
          <w:rPrChange w:id="930" w:author="USER" w:date="2018-02-01T14:15:00Z">
            <w:rPr>
              <w:rStyle w:val="a4"/>
              <w:b/>
              <w:noProof/>
            </w:rPr>
          </w:rPrChange>
        </w:rPr>
        <w:t>13.2</w:t>
      </w:r>
      <w:r w:rsidRPr="00674F55">
        <w:rPr>
          <w:rFonts w:asciiTheme="minorHAnsi" w:eastAsiaTheme="minorEastAsia" w:hAnsiTheme="minorHAnsi" w:cstheme="minorBidi"/>
          <w:noProof/>
          <w:kern w:val="2"/>
          <w:sz w:val="10"/>
          <w:szCs w:val="10"/>
          <w:rPrChange w:id="93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932" w:author="USER" w:date="2018-02-01T14:15:00Z">
            <w:rPr>
              <w:rStyle w:val="a4"/>
              <w:rFonts w:hint="eastAsia"/>
              <w:b/>
              <w:noProof/>
            </w:rPr>
          </w:rPrChange>
        </w:rPr>
        <w:t>解除本协议的效力</w:t>
      </w:r>
      <w:r w:rsidRPr="00674F55">
        <w:rPr>
          <w:noProof/>
          <w:webHidden/>
          <w:sz w:val="10"/>
          <w:szCs w:val="10"/>
          <w:rPrChange w:id="933" w:author="USER" w:date="2018-02-01T14:15:00Z">
            <w:rPr>
              <w:noProof/>
              <w:webHidden/>
              <w:color w:val="0000FF"/>
              <w:u w:val="single"/>
            </w:rPr>
          </w:rPrChange>
        </w:rPr>
        <w:tab/>
      </w:r>
      <w:r w:rsidRPr="00674F55">
        <w:rPr>
          <w:noProof/>
          <w:webHidden/>
          <w:sz w:val="10"/>
          <w:szCs w:val="10"/>
          <w:rPrChange w:id="934" w:author="USER" w:date="2018-02-01T14:15:00Z">
            <w:rPr>
              <w:noProof/>
              <w:webHidden/>
              <w:color w:val="0000FF"/>
              <w:u w:val="single"/>
            </w:rPr>
          </w:rPrChange>
        </w:rPr>
        <w:fldChar w:fldCharType="begin"/>
      </w:r>
      <w:r w:rsidRPr="00674F55">
        <w:rPr>
          <w:noProof/>
          <w:webHidden/>
          <w:sz w:val="10"/>
          <w:szCs w:val="10"/>
          <w:rPrChange w:id="935" w:author="USER" w:date="2018-02-01T14:15:00Z">
            <w:rPr>
              <w:noProof/>
              <w:webHidden/>
              <w:color w:val="0000FF"/>
              <w:u w:val="single"/>
            </w:rPr>
          </w:rPrChange>
        </w:rPr>
        <w:instrText xml:space="preserve"> PAGEREF _Toc505242745 \h </w:instrText>
      </w:r>
      <w:r w:rsidRPr="00674F55">
        <w:rPr>
          <w:noProof/>
          <w:webHidden/>
          <w:sz w:val="10"/>
          <w:szCs w:val="10"/>
          <w:rPrChange w:id="936" w:author="USER" w:date="2018-02-01T14:15:00Z">
            <w:rPr>
              <w:noProof/>
              <w:webHidden/>
              <w:sz w:val="10"/>
              <w:szCs w:val="10"/>
            </w:rPr>
          </w:rPrChange>
        </w:rPr>
      </w:r>
      <w:r w:rsidRPr="00674F55">
        <w:rPr>
          <w:noProof/>
          <w:webHidden/>
          <w:sz w:val="10"/>
          <w:szCs w:val="10"/>
          <w:rPrChange w:id="937" w:author="USER" w:date="2018-02-01T14:15:00Z">
            <w:rPr>
              <w:noProof/>
              <w:webHidden/>
              <w:color w:val="0000FF"/>
              <w:u w:val="single"/>
            </w:rPr>
          </w:rPrChange>
        </w:rPr>
        <w:fldChar w:fldCharType="separate"/>
      </w:r>
      <w:r w:rsidRPr="00674F55">
        <w:rPr>
          <w:noProof/>
          <w:webHidden/>
          <w:sz w:val="10"/>
          <w:szCs w:val="10"/>
          <w:rPrChange w:id="938" w:author="USER" w:date="2018-02-01T14:15:00Z">
            <w:rPr>
              <w:noProof/>
              <w:webHidden/>
              <w:color w:val="0000FF"/>
              <w:u w:val="single"/>
            </w:rPr>
          </w:rPrChange>
        </w:rPr>
        <w:t>19</w:t>
      </w:r>
      <w:r w:rsidRPr="00674F55">
        <w:rPr>
          <w:noProof/>
          <w:webHidden/>
          <w:sz w:val="10"/>
          <w:szCs w:val="10"/>
          <w:rPrChange w:id="939" w:author="USER" w:date="2018-02-01T14:15:00Z">
            <w:rPr>
              <w:noProof/>
              <w:webHidden/>
              <w:color w:val="0000FF"/>
              <w:u w:val="single"/>
            </w:rPr>
          </w:rPrChange>
        </w:rPr>
        <w:fldChar w:fldCharType="end"/>
      </w:r>
      <w:r w:rsidRPr="00674F55">
        <w:rPr>
          <w:sz w:val="10"/>
          <w:szCs w:val="10"/>
          <w:rPrChange w:id="940" w:author="USER" w:date="2018-02-01T14:15:00Z">
            <w:rPr>
              <w:color w:val="0000FF"/>
              <w:u w:val="single"/>
            </w:rPr>
          </w:rPrChange>
        </w:rPr>
        <w:fldChar w:fldCharType="end"/>
      </w:r>
    </w:p>
    <w:p w:rsidR="00EF209D" w:rsidRPr="00016119" w:rsidRDefault="00674F55">
      <w:pPr>
        <w:pStyle w:val="12"/>
        <w:tabs>
          <w:tab w:val="left" w:pos="1200"/>
        </w:tabs>
        <w:rPr>
          <w:rFonts w:asciiTheme="minorHAnsi" w:eastAsiaTheme="minorEastAsia" w:hAnsiTheme="minorHAnsi" w:cstheme="minorBidi"/>
          <w:noProof/>
          <w:kern w:val="2"/>
          <w:sz w:val="10"/>
          <w:szCs w:val="10"/>
          <w:rPrChange w:id="941" w:author="USER" w:date="2018-02-01T14:15:00Z">
            <w:rPr>
              <w:rFonts w:asciiTheme="minorHAnsi" w:eastAsiaTheme="minorEastAsia" w:hAnsiTheme="minorHAnsi" w:cstheme="minorBidi"/>
              <w:noProof/>
              <w:kern w:val="2"/>
              <w:sz w:val="21"/>
              <w:szCs w:val="22"/>
            </w:rPr>
          </w:rPrChange>
        </w:rPr>
      </w:pPr>
      <w:r w:rsidRPr="00674F55">
        <w:rPr>
          <w:sz w:val="10"/>
          <w:szCs w:val="10"/>
          <w:rPrChange w:id="942" w:author="USER" w:date="2018-02-01T14:15:00Z">
            <w:rPr>
              <w:color w:val="0000FF"/>
              <w:u w:val="single"/>
            </w:rPr>
          </w:rPrChange>
        </w:rPr>
        <w:fldChar w:fldCharType="begin"/>
      </w:r>
      <w:r w:rsidRPr="00674F55">
        <w:rPr>
          <w:sz w:val="10"/>
          <w:szCs w:val="10"/>
          <w:rPrChange w:id="943" w:author="USER" w:date="2018-02-01T14:15:00Z">
            <w:rPr>
              <w:color w:val="0000FF"/>
              <w:u w:val="single"/>
            </w:rPr>
          </w:rPrChange>
        </w:rPr>
        <w:instrText>HYPERLINK \l "_Toc505242746"</w:instrText>
      </w:r>
      <w:r w:rsidRPr="00674F55">
        <w:rPr>
          <w:sz w:val="10"/>
          <w:szCs w:val="10"/>
          <w:rPrChange w:id="944" w:author="USER" w:date="2018-02-01T14:15:00Z">
            <w:rPr>
              <w:color w:val="0000FF"/>
              <w:u w:val="single"/>
            </w:rPr>
          </w:rPrChange>
        </w:rPr>
        <w:fldChar w:fldCharType="separate"/>
      </w:r>
      <w:r w:rsidRPr="00674F55">
        <w:rPr>
          <w:rStyle w:val="a4"/>
          <w:rFonts w:hint="eastAsia"/>
          <w:b/>
          <w:noProof/>
          <w:sz w:val="10"/>
          <w:szCs w:val="10"/>
          <w:rPrChange w:id="945" w:author="USER" w:date="2018-02-01T14:15:00Z">
            <w:rPr>
              <w:rStyle w:val="a4"/>
              <w:rFonts w:hint="eastAsia"/>
              <w:b/>
              <w:noProof/>
            </w:rPr>
          </w:rPrChange>
        </w:rPr>
        <w:t>第14条</w:t>
      </w:r>
      <w:r w:rsidRPr="00674F55">
        <w:rPr>
          <w:rFonts w:asciiTheme="minorHAnsi" w:eastAsiaTheme="minorEastAsia" w:hAnsiTheme="minorHAnsi" w:cstheme="minorBidi"/>
          <w:noProof/>
          <w:kern w:val="2"/>
          <w:sz w:val="10"/>
          <w:szCs w:val="10"/>
          <w:rPrChange w:id="94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947" w:author="USER" w:date="2018-02-01T14:15:00Z">
            <w:rPr>
              <w:rStyle w:val="a4"/>
              <w:rFonts w:hint="eastAsia"/>
              <w:b/>
              <w:noProof/>
            </w:rPr>
          </w:rPrChange>
        </w:rPr>
        <w:t>赔偿和违约</w:t>
      </w:r>
      <w:r w:rsidRPr="00674F55">
        <w:rPr>
          <w:noProof/>
          <w:webHidden/>
          <w:sz w:val="10"/>
          <w:szCs w:val="10"/>
          <w:rPrChange w:id="948" w:author="USER" w:date="2018-02-01T14:15:00Z">
            <w:rPr>
              <w:noProof/>
              <w:webHidden/>
              <w:color w:val="0000FF"/>
              <w:u w:val="single"/>
            </w:rPr>
          </w:rPrChange>
        </w:rPr>
        <w:tab/>
      </w:r>
      <w:r w:rsidRPr="00674F55">
        <w:rPr>
          <w:noProof/>
          <w:webHidden/>
          <w:sz w:val="10"/>
          <w:szCs w:val="10"/>
          <w:rPrChange w:id="949" w:author="USER" w:date="2018-02-01T14:15:00Z">
            <w:rPr>
              <w:noProof/>
              <w:webHidden/>
              <w:color w:val="0000FF"/>
              <w:u w:val="single"/>
            </w:rPr>
          </w:rPrChange>
        </w:rPr>
        <w:fldChar w:fldCharType="begin"/>
      </w:r>
      <w:r w:rsidRPr="00674F55">
        <w:rPr>
          <w:noProof/>
          <w:webHidden/>
          <w:sz w:val="10"/>
          <w:szCs w:val="10"/>
          <w:rPrChange w:id="950" w:author="USER" w:date="2018-02-01T14:15:00Z">
            <w:rPr>
              <w:noProof/>
              <w:webHidden/>
              <w:color w:val="0000FF"/>
              <w:u w:val="single"/>
            </w:rPr>
          </w:rPrChange>
        </w:rPr>
        <w:instrText xml:space="preserve"> PAGEREF _Toc505242746 \h </w:instrText>
      </w:r>
      <w:r w:rsidRPr="00674F55">
        <w:rPr>
          <w:noProof/>
          <w:webHidden/>
          <w:sz w:val="10"/>
          <w:szCs w:val="10"/>
          <w:rPrChange w:id="951" w:author="USER" w:date="2018-02-01T14:15:00Z">
            <w:rPr>
              <w:noProof/>
              <w:webHidden/>
              <w:sz w:val="10"/>
              <w:szCs w:val="10"/>
            </w:rPr>
          </w:rPrChange>
        </w:rPr>
      </w:r>
      <w:r w:rsidRPr="00674F55">
        <w:rPr>
          <w:noProof/>
          <w:webHidden/>
          <w:sz w:val="10"/>
          <w:szCs w:val="10"/>
          <w:rPrChange w:id="952" w:author="USER" w:date="2018-02-01T14:15:00Z">
            <w:rPr>
              <w:noProof/>
              <w:webHidden/>
              <w:color w:val="0000FF"/>
              <w:u w:val="single"/>
            </w:rPr>
          </w:rPrChange>
        </w:rPr>
        <w:fldChar w:fldCharType="separate"/>
      </w:r>
      <w:r w:rsidRPr="00674F55">
        <w:rPr>
          <w:noProof/>
          <w:webHidden/>
          <w:sz w:val="10"/>
          <w:szCs w:val="10"/>
          <w:rPrChange w:id="953" w:author="USER" w:date="2018-02-01T14:15:00Z">
            <w:rPr>
              <w:noProof/>
              <w:webHidden/>
              <w:color w:val="0000FF"/>
              <w:u w:val="single"/>
            </w:rPr>
          </w:rPrChange>
        </w:rPr>
        <w:t>20</w:t>
      </w:r>
      <w:r w:rsidRPr="00674F55">
        <w:rPr>
          <w:noProof/>
          <w:webHidden/>
          <w:sz w:val="10"/>
          <w:szCs w:val="10"/>
          <w:rPrChange w:id="954" w:author="USER" w:date="2018-02-01T14:15:00Z">
            <w:rPr>
              <w:noProof/>
              <w:webHidden/>
              <w:color w:val="0000FF"/>
              <w:u w:val="single"/>
            </w:rPr>
          </w:rPrChange>
        </w:rPr>
        <w:fldChar w:fldCharType="end"/>
      </w:r>
      <w:r w:rsidRPr="00674F55">
        <w:rPr>
          <w:sz w:val="10"/>
          <w:szCs w:val="10"/>
          <w:rPrChange w:id="955"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956" w:author="USER" w:date="2018-02-01T14:15:00Z">
            <w:rPr>
              <w:rFonts w:asciiTheme="minorHAnsi" w:eastAsiaTheme="minorEastAsia" w:hAnsiTheme="minorHAnsi" w:cstheme="minorBidi"/>
              <w:noProof/>
              <w:kern w:val="2"/>
              <w:sz w:val="21"/>
              <w:szCs w:val="22"/>
            </w:rPr>
          </w:rPrChange>
        </w:rPr>
      </w:pPr>
      <w:r w:rsidRPr="00674F55">
        <w:rPr>
          <w:sz w:val="10"/>
          <w:szCs w:val="10"/>
          <w:rPrChange w:id="957" w:author="USER" w:date="2018-02-01T14:15:00Z">
            <w:rPr>
              <w:color w:val="0000FF"/>
              <w:u w:val="single"/>
            </w:rPr>
          </w:rPrChange>
        </w:rPr>
        <w:fldChar w:fldCharType="begin"/>
      </w:r>
      <w:r w:rsidRPr="00674F55">
        <w:rPr>
          <w:sz w:val="10"/>
          <w:szCs w:val="10"/>
          <w:rPrChange w:id="958" w:author="USER" w:date="2018-02-01T14:15:00Z">
            <w:rPr>
              <w:color w:val="0000FF"/>
              <w:u w:val="single"/>
            </w:rPr>
          </w:rPrChange>
        </w:rPr>
        <w:instrText>HYPERLINK \l "_Toc505242747"</w:instrText>
      </w:r>
      <w:r w:rsidRPr="00674F55">
        <w:rPr>
          <w:sz w:val="10"/>
          <w:szCs w:val="10"/>
          <w:rPrChange w:id="959" w:author="USER" w:date="2018-02-01T14:15:00Z">
            <w:rPr>
              <w:color w:val="0000FF"/>
              <w:u w:val="single"/>
            </w:rPr>
          </w:rPrChange>
        </w:rPr>
        <w:fldChar w:fldCharType="separate"/>
      </w:r>
      <w:r w:rsidRPr="00674F55">
        <w:rPr>
          <w:rStyle w:val="a4"/>
          <w:b/>
          <w:noProof/>
          <w:sz w:val="10"/>
          <w:szCs w:val="10"/>
          <w:rPrChange w:id="960" w:author="USER" w:date="2018-02-01T14:15:00Z">
            <w:rPr>
              <w:rStyle w:val="a4"/>
              <w:b/>
              <w:noProof/>
            </w:rPr>
          </w:rPrChange>
        </w:rPr>
        <w:t>14.1</w:t>
      </w:r>
      <w:r w:rsidRPr="00674F55">
        <w:rPr>
          <w:rFonts w:asciiTheme="minorHAnsi" w:eastAsiaTheme="minorEastAsia" w:hAnsiTheme="minorHAnsi" w:cstheme="minorBidi"/>
          <w:noProof/>
          <w:kern w:val="2"/>
          <w:sz w:val="10"/>
          <w:szCs w:val="10"/>
          <w:rPrChange w:id="96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962" w:author="USER" w:date="2018-02-01T14:15:00Z">
            <w:rPr>
              <w:rStyle w:val="a4"/>
              <w:rFonts w:hint="eastAsia"/>
              <w:b/>
              <w:noProof/>
            </w:rPr>
          </w:rPrChange>
        </w:rPr>
        <w:t>违约</w:t>
      </w:r>
      <w:r w:rsidRPr="00674F55">
        <w:rPr>
          <w:noProof/>
          <w:webHidden/>
          <w:sz w:val="10"/>
          <w:szCs w:val="10"/>
          <w:rPrChange w:id="963" w:author="USER" w:date="2018-02-01T14:15:00Z">
            <w:rPr>
              <w:noProof/>
              <w:webHidden/>
              <w:color w:val="0000FF"/>
              <w:u w:val="single"/>
            </w:rPr>
          </w:rPrChange>
        </w:rPr>
        <w:tab/>
      </w:r>
      <w:r w:rsidRPr="00674F55">
        <w:rPr>
          <w:noProof/>
          <w:webHidden/>
          <w:sz w:val="10"/>
          <w:szCs w:val="10"/>
          <w:rPrChange w:id="964" w:author="USER" w:date="2018-02-01T14:15:00Z">
            <w:rPr>
              <w:noProof/>
              <w:webHidden/>
              <w:color w:val="0000FF"/>
              <w:u w:val="single"/>
            </w:rPr>
          </w:rPrChange>
        </w:rPr>
        <w:fldChar w:fldCharType="begin"/>
      </w:r>
      <w:r w:rsidRPr="00674F55">
        <w:rPr>
          <w:noProof/>
          <w:webHidden/>
          <w:sz w:val="10"/>
          <w:szCs w:val="10"/>
          <w:rPrChange w:id="965" w:author="USER" w:date="2018-02-01T14:15:00Z">
            <w:rPr>
              <w:noProof/>
              <w:webHidden/>
              <w:color w:val="0000FF"/>
              <w:u w:val="single"/>
            </w:rPr>
          </w:rPrChange>
        </w:rPr>
        <w:instrText xml:space="preserve"> PAGEREF _Toc505242747 \h </w:instrText>
      </w:r>
      <w:r w:rsidRPr="00674F55">
        <w:rPr>
          <w:noProof/>
          <w:webHidden/>
          <w:sz w:val="10"/>
          <w:szCs w:val="10"/>
          <w:rPrChange w:id="966" w:author="USER" w:date="2018-02-01T14:15:00Z">
            <w:rPr>
              <w:noProof/>
              <w:webHidden/>
              <w:sz w:val="10"/>
              <w:szCs w:val="10"/>
            </w:rPr>
          </w:rPrChange>
        </w:rPr>
      </w:r>
      <w:r w:rsidRPr="00674F55">
        <w:rPr>
          <w:noProof/>
          <w:webHidden/>
          <w:sz w:val="10"/>
          <w:szCs w:val="10"/>
          <w:rPrChange w:id="967" w:author="USER" w:date="2018-02-01T14:15:00Z">
            <w:rPr>
              <w:noProof/>
              <w:webHidden/>
              <w:color w:val="0000FF"/>
              <w:u w:val="single"/>
            </w:rPr>
          </w:rPrChange>
        </w:rPr>
        <w:fldChar w:fldCharType="separate"/>
      </w:r>
      <w:r w:rsidRPr="00674F55">
        <w:rPr>
          <w:noProof/>
          <w:webHidden/>
          <w:sz w:val="10"/>
          <w:szCs w:val="10"/>
          <w:rPrChange w:id="968" w:author="USER" w:date="2018-02-01T14:15:00Z">
            <w:rPr>
              <w:noProof/>
              <w:webHidden/>
              <w:color w:val="0000FF"/>
              <w:u w:val="single"/>
            </w:rPr>
          </w:rPrChange>
        </w:rPr>
        <w:t>20</w:t>
      </w:r>
      <w:r w:rsidRPr="00674F55">
        <w:rPr>
          <w:noProof/>
          <w:webHidden/>
          <w:sz w:val="10"/>
          <w:szCs w:val="10"/>
          <w:rPrChange w:id="969" w:author="USER" w:date="2018-02-01T14:15:00Z">
            <w:rPr>
              <w:noProof/>
              <w:webHidden/>
              <w:color w:val="0000FF"/>
              <w:u w:val="single"/>
            </w:rPr>
          </w:rPrChange>
        </w:rPr>
        <w:fldChar w:fldCharType="end"/>
      </w:r>
      <w:r w:rsidRPr="00674F55">
        <w:rPr>
          <w:sz w:val="10"/>
          <w:szCs w:val="10"/>
          <w:rPrChange w:id="970"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971" w:author="USER" w:date="2018-02-01T14:15:00Z">
            <w:rPr>
              <w:rFonts w:asciiTheme="minorHAnsi" w:eastAsiaTheme="minorEastAsia" w:hAnsiTheme="minorHAnsi" w:cstheme="minorBidi"/>
              <w:noProof/>
              <w:kern w:val="2"/>
              <w:sz w:val="21"/>
              <w:szCs w:val="22"/>
            </w:rPr>
          </w:rPrChange>
        </w:rPr>
      </w:pPr>
      <w:r w:rsidRPr="00674F55">
        <w:rPr>
          <w:sz w:val="10"/>
          <w:szCs w:val="10"/>
          <w:rPrChange w:id="972" w:author="USER" w:date="2018-02-01T14:15:00Z">
            <w:rPr>
              <w:color w:val="0000FF"/>
              <w:u w:val="single"/>
            </w:rPr>
          </w:rPrChange>
        </w:rPr>
        <w:fldChar w:fldCharType="begin"/>
      </w:r>
      <w:r w:rsidRPr="00674F55">
        <w:rPr>
          <w:sz w:val="10"/>
          <w:szCs w:val="10"/>
          <w:rPrChange w:id="973" w:author="USER" w:date="2018-02-01T14:15:00Z">
            <w:rPr>
              <w:color w:val="0000FF"/>
              <w:u w:val="single"/>
            </w:rPr>
          </w:rPrChange>
        </w:rPr>
        <w:instrText>HYPERLINK \l "_Toc505242748"</w:instrText>
      </w:r>
      <w:r w:rsidRPr="00674F55">
        <w:rPr>
          <w:sz w:val="10"/>
          <w:szCs w:val="10"/>
          <w:rPrChange w:id="974" w:author="USER" w:date="2018-02-01T14:15:00Z">
            <w:rPr>
              <w:color w:val="0000FF"/>
              <w:u w:val="single"/>
            </w:rPr>
          </w:rPrChange>
        </w:rPr>
        <w:fldChar w:fldCharType="separate"/>
      </w:r>
      <w:r w:rsidRPr="00674F55">
        <w:rPr>
          <w:rStyle w:val="a4"/>
          <w:b/>
          <w:noProof/>
          <w:sz w:val="10"/>
          <w:szCs w:val="10"/>
          <w:rPrChange w:id="975" w:author="USER" w:date="2018-02-01T14:15:00Z">
            <w:rPr>
              <w:rStyle w:val="a4"/>
              <w:b/>
              <w:noProof/>
            </w:rPr>
          </w:rPrChange>
        </w:rPr>
        <w:t>14.2</w:t>
      </w:r>
      <w:r w:rsidRPr="00674F55">
        <w:rPr>
          <w:rFonts w:asciiTheme="minorHAnsi" w:eastAsiaTheme="minorEastAsia" w:hAnsiTheme="minorHAnsi" w:cstheme="minorBidi"/>
          <w:noProof/>
          <w:kern w:val="2"/>
          <w:sz w:val="10"/>
          <w:szCs w:val="10"/>
          <w:rPrChange w:id="97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977" w:author="USER" w:date="2018-02-01T14:15:00Z">
            <w:rPr>
              <w:rStyle w:val="a4"/>
              <w:rFonts w:hint="eastAsia"/>
              <w:b/>
              <w:noProof/>
            </w:rPr>
          </w:rPrChange>
        </w:rPr>
        <w:t>连带责任</w:t>
      </w:r>
      <w:r w:rsidRPr="00674F55">
        <w:rPr>
          <w:noProof/>
          <w:webHidden/>
          <w:sz w:val="10"/>
          <w:szCs w:val="10"/>
          <w:rPrChange w:id="978" w:author="USER" w:date="2018-02-01T14:15:00Z">
            <w:rPr>
              <w:noProof/>
              <w:webHidden/>
              <w:color w:val="0000FF"/>
              <w:u w:val="single"/>
            </w:rPr>
          </w:rPrChange>
        </w:rPr>
        <w:tab/>
      </w:r>
      <w:r w:rsidRPr="00674F55">
        <w:rPr>
          <w:noProof/>
          <w:webHidden/>
          <w:sz w:val="10"/>
          <w:szCs w:val="10"/>
          <w:rPrChange w:id="979" w:author="USER" w:date="2018-02-01T14:15:00Z">
            <w:rPr>
              <w:noProof/>
              <w:webHidden/>
              <w:color w:val="0000FF"/>
              <w:u w:val="single"/>
            </w:rPr>
          </w:rPrChange>
        </w:rPr>
        <w:fldChar w:fldCharType="begin"/>
      </w:r>
      <w:r w:rsidRPr="00674F55">
        <w:rPr>
          <w:noProof/>
          <w:webHidden/>
          <w:sz w:val="10"/>
          <w:szCs w:val="10"/>
          <w:rPrChange w:id="980" w:author="USER" w:date="2018-02-01T14:15:00Z">
            <w:rPr>
              <w:noProof/>
              <w:webHidden/>
              <w:color w:val="0000FF"/>
              <w:u w:val="single"/>
            </w:rPr>
          </w:rPrChange>
        </w:rPr>
        <w:instrText xml:space="preserve"> PAGEREF _Toc505242748 \h </w:instrText>
      </w:r>
      <w:r w:rsidRPr="00674F55">
        <w:rPr>
          <w:noProof/>
          <w:webHidden/>
          <w:sz w:val="10"/>
          <w:szCs w:val="10"/>
          <w:rPrChange w:id="981" w:author="USER" w:date="2018-02-01T14:15:00Z">
            <w:rPr>
              <w:noProof/>
              <w:webHidden/>
              <w:sz w:val="10"/>
              <w:szCs w:val="10"/>
            </w:rPr>
          </w:rPrChange>
        </w:rPr>
      </w:r>
      <w:r w:rsidRPr="00674F55">
        <w:rPr>
          <w:noProof/>
          <w:webHidden/>
          <w:sz w:val="10"/>
          <w:szCs w:val="10"/>
          <w:rPrChange w:id="982" w:author="USER" w:date="2018-02-01T14:15:00Z">
            <w:rPr>
              <w:noProof/>
              <w:webHidden/>
              <w:color w:val="0000FF"/>
              <w:u w:val="single"/>
            </w:rPr>
          </w:rPrChange>
        </w:rPr>
        <w:fldChar w:fldCharType="separate"/>
      </w:r>
      <w:r w:rsidRPr="00674F55">
        <w:rPr>
          <w:noProof/>
          <w:webHidden/>
          <w:sz w:val="10"/>
          <w:szCs w:val="10"/>
          <w:rPrChange w:id="983" w:author="USER" w:date="2018-02-01T14:15:00Z">
            <w:rPr>
              <w:noProof/>
              <w:webHidden/>
              <w:color w:val="0000FF"/>
              <w:u w:val="single"/>
            </w:rPr>
          </w:rPrChange>
        </w:rPr>
        <w:t>20</w:t>
      </w:r>
      <w:r w:rsidRPr="00674F55">
        <w:rPr>
          <w:noProof/>
          <w:webHidden/>
          <w:sz w:val="10"/>
          <w:szCs w:val="10"/>
          <w:rPrChange w:id="984" w:author="USER" w:date="2018-02-01T14:15:00Z">
            <w:rPr>
              <w:noProof/>
              <w:webHidden/>
              <w:color w:val="0000FF"/>
              <w:u w:val="single"/>
            </w:rPr>
          </w:rPrChange>
        </w:rPr>
        <w:fldChar w:fldCharType="end"/>
      </w:r>
      <w:r w:rsidRPr="00674F55">
        <w:rPr>
          <w:sz w:val="10"/>
          <w:szCs w:val="10"/>
          <w:rPrChange w:id="985" w:author="USER" w:date="2018-02-01T14:15:00Z">
            <w:rPr>
              <w:color w:val="0000FF"/>
              <w:u w:val="single"/>
            </w:rPr>
          </w:rPrChange>
        </w:rPr>
        <w:fldChar w:fldCharType="end"/>
      </w:r>
    </w:p>
    <w:p w:rsidR="00EF209D" w:rsidRPr="00016119" w:rsidRDefault="00674F55">
      <w:pPr>
        <w:pStyle w:val="12"/>
        <w:tabs>
          <w:tab w:val="left" w:pos="1200"/>
        </w:tabs>
        <w:rPr>
          <w:rFonts w:asciiTheme="minorHAnsi" w:eastAsiaTheme="minorEastAsia" w:hAnsiTheme="minorHAnsi" w:cstheme="minorBidi"/>
          <w:noProof/>
          <w:kern w:val="2"/>
          <w:sz w:val="10"/>
          <w:szCs w:val="10"/>
          <w:rPrChange w:id="986" w:author="USER" w:date="2018-02-01T14:15:00Z">
            <w:rPr>
              <w:rFonts w:asciiTheme="minorHAnsi" w:eastAsiaTheme="minorEastAsia" w:hAnsiTheme="minorHAnsi" w:cstheme="minorBidi"/>
              <w:noProof/>
              <w:kern w:val="2"/>
              <w:sz w:val="21"/>
              <w:szCs w:val="22"/>
            </w:rPr>
          </w:rPrChange>
        </w:rPr>
      </w:pPr>
      <w:r w:rsidRPr="00674F55">
        <w:rPr>
          <w:sz w:val="10"/>
          <w:szCs w:val="10"/>
          <w:rPrChange w:id="987" w:author="USER" w:date="2018-02-01T14:15:00Z">
            <w:rPr>
              <w:color w:val="0000FF"/>
              <w:u w:val="single"/>
            </w:rPr>
          </w:rPrChange>
        </w:rPr>
        <w:fldChar w:fldCharType="begin"/>
      </w:r>
      <w:r w:rsidRPr="00674F55">
        <w:rPr>
          <w:sz w:val="10"/>
          <w:szCs w:val="10"/>
          <w:rPrChange w:id="988" w:author="USER" w:date="2018-02-01T14:15:00Z">
            <w:rPr>
              <w:color w:val="0000FF"/>
              <w:u w:val="single"/>
            </w:rPr>
          </w:rPrChange>
        </w:rPr>
        <w:instrText>HYPERLINK \l "_Toc505242749"</w:instrText>
      </w:r>
      <w:r w:rsidRPr="00674F55">
        <w:rPr>
          <w:sz w:val="10"/>
          <w:szCs w:val="10"/>
          <w:rPrChange w:id="989" w:author="USER" w:date="2018-02-01T14:15:00Z">
            <w:rPr>
              <w:color w:val="0000FF"/>
              <w:u w:val="single"/>
            </w:rPr>
          </w:rPrChange>
        </w:rPr>
        <w:fldChar w:fldCharType="separate"/>
      </w:r>
      <w:r w:rsidRPr="00674F55">
        <w:rPr>
          <w:rStyle w:val="a4"/>
          <w:rFonts w:hint="eastAsia"/>
          <w:b/>
          <w:noProof/>
          <w:sz w:val="10"/>
          <w:szCs w:val="10"/>
          <w:rPrChange w:id="990" w:author="USER" w:date="2018-02-01T14:15:00Z">
            <w:rPr>
              <w:rStyle w:val="a4"/>
              <w:rFonts w:hint="eastAsia"/>
              <w:b/>
              <w:noProof/>
            </w:rPr>
          </w:rPrChange>
        </w:rPr>
        <w:t>第15条</w:t>
      </w:r>
      <w:r w:rsidRPr="00674F55">
        <w:rPr>
          <w:rFonts w:asciiTheme="minorHAnsi" w:eastAsiaTheme="minorEastAsia" w:hAnsiTheme="minorHAnsi" w:cstheme="minorBidi"/>
          <w:noProof/>
          <w:kern w:val="2"/>
          <w:sz w:val="10"/>
          <w:szCs w:val="10"/>
          <w:rPrChange w:id="99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992" w:author="USER" w:date="2018-02-01T14:15:00Z">
            <w:rPr>
              <w:rStyle w:val="a4"/>
              <w:rFonts w:hint="eastAsia"/>
              <w:b/>
              <w:noProof/>
            </w:rPr>
          </w:rPrChange>
        </w:rPr>
        <w:t>适用法律和争议解决</w:t>
      </w:r>
      <w:r w:rsidRPr="00674F55">
        <w:rPr>
          <w:noProof/>
          <w:webHidden/>
          <w:sz w:val="10"/>
          <w:szCs w:val="10"/>
          <w:rPrChange w:id="993" w:author="USER" w:date="2018-02-01T14:15:00Z">
            <w:rPr>
              <w:noProof/>
              <w:webHidden/>
              <w:color w:val="0000FF"/>
              <w:u w:val="single"/>
            </w:rPr>
          </w:rPrChange>
        </w:rPr>
        <w:tab/>
      </w:r>
      <w:r w:rsidRPr="00674F55">
        <w:rPr>
          <w:noProof/>
          <w:webHidden/>
          <w:sz w:val="10"/>
          <w:szCs w:val="10"/>
          <w:rPrChange w:id="994" w:author="USER" w:date="2018-02-01T14:15:00Z">
            <w:rPr>
              <w:noProof/>
              <w:webHidden/>
              <w:color w:val="0000FF"/>
              <w:u w:val="single"/>
            </w:rPr>
          </w:rPrChange>
        </w:rPr>
        <w:fldChar w:fldCharType="begin"/>
      </w:r>
      <w:r w:rsidRPr="00674F55">
        <w:rPr>
          <w:noProof/>
          <w:webHidden/>
          <w:sz w:val="10"/>
          <w:szCs w:val="10"/>
          <w:rPrChange w:id="995" w:author="USER" w:date="2018-02-01T14:15:00Z">
            <w:rPr>
              <w:noProof/>
              <w:webHidden/>
              <w:color w:val="0000FF"/>
              <w:u w:val="single"/>
            </w:rPr>
          </w:rPrChange>
        </w:rPr>
        <w:instrText xml:space="preserve"> PAGEREF _Toc505242749 \h </w:instrText>
      </w:r>
      <w:r w:rsidRPr="00674F55">
        <w:rPr>
          <w:noProof/>
          <w:webHidden/>
          <w:sz w:val="10"/>
          <w:szCs w:val="10"/>
          <w:rPrChange w:id="996" w:author="USER" w:date="2018-02-01T14:15:00Z">
            <w:rPr>
              <w:noProof/>
              <w:webHidden/>
              <w:sz w:val="10"/>
              <w:szCs w:val="10"/>
            </w:rPr>
          </w:rPrChange>
        </w:rPr>
      </w:r>
      <w:r w:rsidRPr="00674F55">
        <w:rPr>
          <w:noProof/>
          <w:webHidden/>
          <w:sz w:val="10"/>
          <w:szCs w:val="10"/>
          <w:rPrChange w:id="997" w:author="USER" w:date="2018-02-01T14:15:00Z">
            <w:rPr>
              <w:noProof/>
              <w:webHidden/>
              <w:color w:val="0000FF"/>
              <w:u w:val="single"/>
            </w:rPr>
          </w:rPrChange>
        </w:rPr>
        <w:fldChar w:fldCharType="separate"/>
      </w:r>
      <w:r w:rsidRPr="00674F55">
        <w:rPr>
          <w:noProof/>
          <w:webHidden/>
          <w:sz w:val="10"/>
          <w:szCs w:val="10"/>
          <w:rPrChange w:id="998" w:author="USER" w:date="2018-02-01T14:15:00Z">
            <w:rPr>
              <w:noProof/>
              <w:webHidden/>
              <w:color w:val="0000FF"/>
              <w:u w:val="single"/>
            </w:rPr>
          </w:rPrChange>
        </w:rPr>
        <w:t>20</w:t>
      </w:r>
      <w:r w:rsidRPr="00674F55">
        <w:rPr>
          <w:noProof/>
          <w:webHidden/>
          <w:sz w:val="10"/>
          <w:szCs w:val="10"/>
          <w:rPrChange w:id="999" w:author="USER" w:date="2018-02-01T14:15:00Z">
            <w:rPr>
              <w:noProof/>
              <w:webHidden/>
              <w:color w:val="0000FF"/>
              <w:u w:val="single"/>
            </w:rPr>
          </w:rPrChange>
        </w:rPr>
        <w:fldChar w:fldCharType="end"/>
      </w:r>
      <w:r w:rsidRPr="00674F55">
        <w:rPr>
          <w:sz w:val="10"/>
          <w:szCs w:val="10"/>
          <w:rPrChange w:id="1000"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1001" w:author="USER" w:date="2018-02-01T14:15:00Z">
            <w:rPr>
              <w:rFonts w:asciiTheme="minorHAnsi" w:eastAsiaTheme="minorEastAsia" w:hAnsiTheme="minorHAnsi" w:cstheme="minorBidi"/>
              <w:noProof/>
              <w:kern w:val="2"/>
              <w:sz w:val="21"/>
              <w:szCs w:val="22"/>
            </w:rPr>
          </w:rPrChange>
        </w:rPr>
      </w:pPr>
      <w:r w:rsidRPr="00674F55">
        <w:rPr>
          <w:sz w:val="10"/>
          <w:szCs w:val="10"/>
          <w:rPrChange w:id="1002" w:author="USER" w:date="2018-02-01T14:15:00Z">
            <w:rPr>
              <w:color w:val="0000FF"/>
              <w:u w:val="single"/>
            </w:rPr>
          </w:rPrChange>
        </w:rPr>
        <w:fldChar w:fldCharType="begin"/>
      </w:r>
      <w:r w:rsidRPr="00674F55">
        <w:rPr>
          <w:sz w:val="10"/>
          <w:szCs w:val="10"/>
          <w:rPrChange w:id="1003" w:author="USER" w:date="2018-02-01T14:15:00Z">
            <w:rPr>
              <w:color w:val="0000FF"/>
              <w:u w:val="single"/>
            </w:rPr>
          </w:rPrChange>
        </w:rPr>
        <w:instrText>HYPERLINK \l "_Toc505242750"</w:instrText>
      </w:r>
      <w:r w:rsidRPr="00674F55">
        <w:rPr>
          <w:sz w:val="10"/>
          <w:szCs w:val="10"/>
          <w:rPrChange w:id="1004" w:author="USER" w:date="2018-02-01T14:15:00Z">
            <w:rPr>
              <w:color w:val="0000FF"/>
              <w:u w:val="single"/>
            </w:rPr>
          </w:rPrChange>
        </w:rPr>
        <w:fldChar w:fldCharType="separate"/>
      </w:r>
      <w:r w:rsidRPr="00674F55">
        <w:rPr>
          <w:rStyle w:val="a4"/>
          <w:b/>
          <w:noProof/>
          <w:sz w:val="10"/>
          <w:szCs w:val="10"/>
          <w:rPrChange w:id="1005" w:author="USER" w:date="2018-02-01T14:15:00Z">
            <w:rPr>
              <w:rStyle w:val="a4"/>
              <w:b/>
              <w:noProof/>
            </w:rPr>
          </w:rPrChange>
        </w:rPr>
        <w:t>15.1</w:t>
      </w:r>
      <w:r w:rsidRPr="00674F55">
        <w:rPr>
          <w:rFonts w:asciiTheme="minorHAnsi" w:eastAsiaTheme="minorEastAsia" w:hAnsiTheme="minorHAnsi" w:cstheme="minorBidi"/>
          <w:noProof/>
          <w:kern w:val="2"/>
          <w:sz w:val="10"/>
          <w:szCs w:val="10"/>
          <w:rPrChange w:id="100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007" w:author="USER" w:date="2018-02-01T14:15:00Z">
            <w:rPr>
              <w:rStyle w:val="a4"/>
              <w:rFonts w:hint="eastAsia"/>
              <w:b/>
              <w:noProof/>
            </w:rPr>
          </w:rPrChange>
        </w:rPr>
        <w:t>适用法律</w:t>
      </w:r>
      <w:r w:rsidRPr="00674F55">
        <w:rPr>
          <w:noProof/>
          <w:webHidden/>
          <w:sz w:val="10"/>
          <w:szCs w:val="10"/>
          <w:rPrChange w:id="1008" w:author="USER" w:date="2018-02-01T14:15:00Z">
            <w:rPr>
              <w:noProof/>
              <w:webHidden/>
              <w:color w:val="0000FF"/>
              <w:u w:val="single"/>
            </w:rPr>
          </w:rPrChange>
        </w:rPr>
        <w:tab/>
      </w:r>
      <w:r w:rsidRPr="00674F55">
        <w:rPr>
          <w:noProof/>
          <w:webHidden/>
          <w:sz w:val="10"/>
          <w:szCs w:val="10"/>
          <w:rPrChange w:id="1009" w:author="USER" w:date="2018-02-01T14:15:00Z">
            <w:rPr>
              <w:noProof/>
              <w:webHidden/>
              <w:color w:val="0000FF"/>
              <w:u w:val="single"/>
            </w:rPr>
          </w:rPrChange>
        </w:rPr>
        <w:fldChar w:fldCharType="begin"/>
      </w:r>
      <w:r w:rsidRPr="00674F55">
        <w:rPr>
          <w:noProof/>
          <w:webHidden/>
          <w:sz w:val="10"/>
          <w:szCs w:val="10"/>
          <w:rPrChange w:id="1010" w:author="USER" w:date="2018-02-01T14:15:00Z">
            <w:rPr>
              <w:noProof/>
              <w:webHidden/>
              <w:color w:val="0000FF"/>
              <w:u w:val="single"/>
            </w:rPr>
          </w:rPrChange>
        </w:rPr>
        <w:instrText xml:space="preserve"> PAGEREF _Toc505242750 \h </w:instrText>
      </w:r>
      <w:r w:rsidRPr="00674F55">
        <w:rPr>
          <w:noProof/>
          <w:webHidden/>
          <w:sz w:val="10"/>
          <w:szCs w:val="10"/>
          <w:rPrChange w:id="1011" w:author="USER" w:date="2018-02-01T14:15:00Z">
            <w:rPr>
              <w:noProof/>
              <w:webHidden/>
              <w:sz w:val="10"/>
              <w:szCs w:val="10"/>
            </w:rPr>
          </w:rPrChange>
        </w:rPr>
      </w:r>
      <w:r w:rsidRPr="00674F55">
        <w:rPr>
          <w:noProof/>
          <w:webHidden/>
          <w:sz w:val="10"/>
          <w:szCs w:val="10"/>
          <w:rPrChange w:id="1012" w:author="USER" w:date="2018-02-01T14:15:00Z">
            <w:rPr>
              <w:noProof/>
              <w:webHidden/>
              <w:color w:val="0000FF"/>
              <w:u w:val="single"/>
            </w:rPr>
          </w:rPrChange>
        </w:rPr>
        <w:fldChar w:fldCharType="separate"/>
      </w:r>
      <w:r w:rsidRPr="00674F55">
        <w:rPr>
          <w:noProof/>
          <w:webHidden/>
          <w:sz w:val="10"/>
          <w:szCs w:val="10"/>
          <w:rPrChange w:id="1013" w:author="USER" w:date="2018-02-01T14:15:00Z">
            <w:rPr>
              <w:noProof/>
              <w:webHidden/>
              <w:color w:val="0000FF"/>
              <w:u w:val="single"/>
            </w:rPr>
          </w:rPrChange>
        </w:rPr>
        <w:t>20</w:t>
      </w:r>
      <w:r w:rsidRPr="00674F55">
        <w:rPr>
          <w:noProof/>
          <w:webHidden/>
          <w:sz w:val="10"/>
          <w:szCs w:val="10"/>
          <w:rPrChange w:id="1014" w:author="USER" w:date="2018-02-01T14:15:00Z">
            <w:rPr>
              <w:noProof/>
              <w:webHidden/>
              <w:color w:val="0000FF"/>
              <w:u w:val="single"/>
            </w:rPr>
          </w:rPrChange>
        </w:rPr>
        <w:fldChar w:fldCharType="end"/>
      </w:r>
      <w:r w:rsidRPr="00674F55">
        <w:rPr>
          <w:sz w:val="10"/>
          <w:szCs w:val="10"/>
          <w:rPrChange w:id="1015"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1016" w:author="USER" w:date="2018-02-01T14:15:00Z">
            <w:rPr>
              <w:rFonts w:asciiTheme="minorHAnsi" w:eastAsiaTheme="minorEastAsia" w:hAnsiTheme="minorHAnsi" w:cstheme="minorBidi"/>
              <w:noProof/>
              <w:kern w:val="2"/>
              <w:sz w:val="21"/>
              <w:szCs w:val="22"/>
            </w:rPr>
          </w:rPrChange>
        </w:rPr>
      </w:pPr>
      <w:r w:rsidRPr="00674F55">
        <w:rPr>
          <w:sz w:val="10"/>
          <w:szCs w:val="10"/>
          <w:rPrChange w:id="1017" w:author="USER" w:date="2018-02-01T14:15:00Z">
            <w:rPr>
              <w:color w:val="0000FF"/>
              <w:u w:val="single"/>
            </w:rPr>
          </w:rPrChange>
        </w:rPr>
        <w:fldChar w:fldCharType="begin"/>
      </w:r>
      <w:r w:rsidRPr="00674F55">
        <w:rPr>
          <w:sz w:val="10"/>
          <w:szCs w:val="10"/>
          <w:rPrChange w:id="1018" w:author="USER" w:date="2018-02-01T14:15:00Z">
            <w:rPr>
              <w:color w:val="0000FF"/>
              <w:u w:val="single"/>
            </w:rPr>
          </w:rPrChange>
        </w:rPr>
        <w:instrText>HYPERLINK \l "_Toc505242751"</w:instrText>
      </w:r>
      <w:r w:rsidRPr="00674F55">
        <w:rPr>
          <w:sz w:val="10"/>
          <w:szCs w:val="10"/>
          <w:rPrChange w:id="1019" w:author="USER" w:date="2018-02-01T14:15:00Z">
            <w:rPr>
              <w:color w:val="0000FF"/>
              <w:u w:val="single"/>
            </w:rPr>
          </w:rPrChange>
        </w:rPr>
        <w:fldChar w:fldCharType="separate"/>
      </w:r>
      <w:r w:rsidRPr="00674F55">
        <w:rPr>
          <w:rStyle w:val="a4"/>
          <w:b/>
          <w:noProof/>
          <w:sz w:val="10"/>
          <w:szCs w:val="10"/>
          <w:rPrChange w:id="1020" w:author="USER" w:date="2018-02-01T14:15:00Z">
            <w:rPr>
              <w:rStyle w:val="a4"/>
              <w:b/>
              <w:noProof/>
            </w:rPr>
          </w:rPrChange>
        </w:rPr>
        <w:t>15.2</w:t>
      </w:r>
      <w:r w:rsidRPr="00674F55">
        <w:rPr>
          <w:rFonts w:asciiTheme="minorHAnsi" w:eastAsiaTheme="minorEastAsia" w:hAnsiTheme="minorHAnsi" w:cstheme="minorBidi"/>
          <w:noProof/>
          <w:kern w:val="2"/>
          <w:sz w:val="10"/>
          <w:szCs w:val="10"/>
          <w:rPrChange w:id="102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022" w:author="USER" w:date="2018-02-01T14:15:00Z">
            <w:rPr>
              <w:rStyle w:val="a4"/>
              <w:rFonts w:hint="eastAsia"/>
              <w:b/>
              <w:noProof/>
            </w:rPr>
          </w:rPrChange>
        </w:rPr>
        <w:t>争议解决</w:t>
      </w:r>
      <w:r w:rsidRPr="00674F55">
        <w:rPr>
          <w:noProof/>
          <w:webHidden/>
          <w:sz w:val="10"/>
          <w:szCs w:val="10"/>
          <w:rPrChange w:id="1023" w:author="USER" w:date="2018-02-01T14:15:00Z">
            <w:rPr>
              <w:noProof/>
              <w:webHidden/>
              <w:color w:val="0000FF"/>
              <w:u w:val="single"/>
            </w:rPr>
          </w:rPrChange>
        </w:rPr>
        <w:tab/>
      </w:r>
      <w:r w:rsidRPr="00674F55">
        <w:rPr>
          <w:noProof/>
          <w:webHidden/>
          <w:sz w:val="10"/>
          <w:szCs w:val="10"/>
          <w:rPrChange w:id="1024" w:author="USER" w:date="2018-02-01T14:15:00Z">
            <w:rPr>
              <w:noProof/>
              <w:webHidden/>
              <w:color w:val="0000FF"/>
              <w:u w:val="single"/>
            </w:rPr>
          </w:rPrChange>
        </w:rPr>
        <w:fldChar w:fldCharType="begin"/>
      </w:r>
      <w:r w:rsidRPr="00674F55">
        <w:rPr>
          <w:noProof/>
          <w:webHidden/>
          <w:sz w:val="10"/>
          <w:szCs w:val="10"/>
          <w:rPrChange w:id="1025" w:author="USER" w:date="2018-02-01T14:15:00Z">
            <w:rPr>
              <w:noProof/>
              <w:webHidden/>
              <w:color w:val="0000FF"/>
              <w:u w:val="single"/>
            </w:rPr>
          </w:rPrChange>
        </w:rPr>
        <w:instrText xml:space="preserve"> PAGEREF _Toc505242751 \h </w:instrText>
      </w:r>
      <w:r w:rsidRPr="00674F55">
        <w:rPr>
          <w:noProof/>
          <w:webHidden/>
          <w:sz w:val="10"/>
          <w:szCs w:val="10"/>
          <w:rPrChange w:id="1026" w:author="USER" w:date="2018-02-01T14:15:00Z">
            <w:rPr>
              <w:noProof/>
              <w:webHidden/>
              <w:sz w:val="10"/>
              <w:szCs w:val="10"/>
            </w:rPr>
          </w:rPrChange>
        </w:rPr>
      </w:r>
      <w:r w:rsidRPr="00674F55">
        <w:rPr>
          <w:noProof/>
          <w:webHidden/>
          <w:sz w:val="10"/>
          <w:szCs w:val="10"/>
          <w:rPrChange w:id="1027" w:author="USER" w:date="2018-02-01T14:15:00Z">
            <w:rPr>
              <w:noProof/>
              <w:webHidden/>
              <w:color w:val="0000FF"/>
              <w:u w:val="single"/>
            </w:rPr>
          </w:rPrChange>
        </w:rPr>
        <w:fldChar w:fldCharType="separate"/>
      </w:r>
      <w:r w:rsidRPr="00674F55">
        <w:rPr>
          <w:noProof/>
          <w:webHidden/>
          <w:sz w:val="10"/>
          <w:szCs w:val="10"/>
          <w:rPrChange w:id="1028" w:author="USER" w:date="2018-02-01T14:15:00Z">
            <w:rPr>
              <w:noProof/>
              <w:webHidden/>
              <w:color w:val="0000FF"/>
              <w:u w:val="single"/>
            </w:rPr>
          </w:rPrChange>
        </w:rPr>
        <w:t>20</w:t>
      </w:r>
      <w:r w:rsidRPr="00674F55">
        <w:rPr>
          <w:noProof/>
          <w:webHidden/>
          <w:sz w:val="10"/>
          <w:szCs w:val="10"/>
          <w:rPrChange w:id="1029" w:author="USER" w:date="2018-02-01T14:15:00Z">
            <w:rPr>
              <w:noProof/>
              <w:webHidden/>
              <w:color w:val="0000FF"/>
              <w:u w:val="single"/>
            </w:rPr>
          </w:rPrChange>
        </w:rPr>
        <w:fldChar w:fldCharType="end"/>
      </w:r>
      <w:r w:rsidRPr="00674F55">
        <w:rPr>
          <w:sz w:val="10"/>
          <w:szCs w:val="10"/>
          <w:rPrChange w:id="1030"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1031" w:author="USER" w:date="2018-02-01T14:15:00Z">
            <w:rPr>
              <w:rFonts w:asciiTheme="minorHAnsi" w:eastAsiaTheme="minorEastAsia" w:hAnsiTheme="minorHAnsi" w:cstheme="minorBidi"/>
              <w:noProof/>
              <w:kern w:val="2"/>
              <w:sz w:val="21"/>
              <w:szCs w:val="22"/>
            </w:rPr>
          </w:rPrChange>
        </w:rPr>
      </w:pPr>
      <w:r w:rsidRPr="00674F55">
        <w:rPr>
          <w:sz w:val="10"/>
          <w:szCs w:val="10"/>
          <w:rPrChange w:id="1032" w:author="USER" w:date="2018-02-01T14:15:00Z">
            <w:rPr>
              <w:color w:val="0000FF"/>
              <w:u w:val="single"/>
            </w:rPr>
          </w:rPrChange>
        </w:rPr>
        <w:fldChar w:fldCharType="begin"/>
      </w:r>
      <w:r w:rsidRPr="00674F55">
        <w:rPr>
          <w:sz w:val="10"/>
          <w:szCs w:val="10"/>
          <w:rPrChange w:id="1033" w:author="USER" w:date="2018-02-01T14:15:00Z">
            <w:rPr>
              <w:color w:val="0000FF"/>
              <w:u w:val="single"/>
            </w:rPr>
          </w:rPrChange>
        </w:rPr>
        <w:instrText>HYPERLINK \l "_Toc505242752"</w:instrText>
      </w:r>
      <w:r w:rsidRPr="00674F55">
        <w:rPr>
          <w:sz w:val="10"/>
          <w:szCs w:val="10"/>
          <w:rPrChange w:id="1034" w:author="USER" w:date="2018-02-01T14:15:00Z">
            <w:rPr>
              <w:color w:val="0000FF"/>
              <w:u w:val="single"/>
            </w:rPr>
          </w:rPrChange>
        </w:rPr>
        <w:fldChar w:fldCharType="separate"/>
      </w:r>
      <w:r w:rsidRPr="00674F55">
        <w:rPr>
          <w:rStyle w:val="a4"/>
          <w:b/>
          <w:noProof/>
          <w:sz w:val="10"/>
          <w:szCs w:val="10"/>
          <w:rPrChange w:id="1035" w:author="USER" w:date="2018-02-01T14:15:00Z">
            <w:rPr>
              <w:rStyle w:val="a4"/>
              <w:b/>
              <w:noProof/>
            </w:rPr>
          </w:rPrChange>
        </w:rPr>
        <w:t>15.3</w:t>
      </w:r>
      <w:r w:rsidRPr="00674F55">
        <w:rPr>
          <w:rFonts w:asciiTheme="minorHAnsi" w:eastAsiaTheme="minorEastAsia" w:hAnsiTheme="minorHAnsi" w:cstheme="minorBidi"/>
          <w:noProof/>
          <w:kern w:val="2"/>
          <w:sz w:val="10"/>
          <w:szCs w:val="10"/>
          <w:rPrChange w:id="103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037" w:author="USER" w:date="2018-02-01T14:15:00Z">
            <w:rPr>
              <w:rStyle w:val="a4"/>
              <w:rFonts w:hint="eastAsia"/>
              <w:b/>
              <w:noProof/>
            </w:rPr>
          </w:rPrChange>
        </w:rPr>
        <w:t>继续执行</w:t>
      </w:r>
      <w:r w:rsidRPr="00674F55">
        <w:rPr>
          <w:noProof/>
          <w:webHidden/>
          <w:sz w:val="10"/>
          <w:szCs w:val="10"/>
          <w:rPrChange w:id="1038" w:author="USER" w:date="2018-02-01T14:15:00Z">
            <w:rPr>
              <w:noProof/>
              <w:webHidden/>
              <w:color w:val="0000FF"/>
              <w:u w:val="single"/>
            </w:rPr>
          </w:rPrChange>
        </w:rPr>
        <w:tab/>
      </w:r>
      <w:r w:rsidRPr="00674F55">
        <w:rPr>
          <w:noProof/>
          <w:webHidden/>
          <w:sz w:val="10"/>
          <w:szCs w:val="10"/>
          <w:rPrChange w:id="1039" w:author="USER" w:date="2018-02-01T14:15:00Z">
            <w:rPr>
              <w:noProof/>
              <w:webHidden/>
              <w:color w:val="0000FF"/>
              <w:u w:val="single"/>
            </w:rPr>
          </w:rPrChange>
        </w:rPr>
        <w:fldChar w:fldCharType="begin"/>
      </w:r>
      <w:r w:rsidRPr="00674F55">
        <w:rPr>
          <w:noProof/>
          <w:webHidden/>
          <w:sz w:val="10"/>
          <w:szCs w:val="10"/>
          <w:rPrChange w:id="1040" w:author="USER" w:date="2018-02-01T14:15:00Z">
            <w:rPr>
              <w:noProof/>
              <w:webHidden/>
              <w:color w:val="0000FF"/>
              <w:u w:val="single"/>
            </w:rPr>
          </w:rPrChange>
        </w:rPr>
        <w:instrText xml:space="preserve"> PAGEREF _Toc505242752 \h </w:instrText>
      </w:r>
      <w:r w:rsidRPr="00674F55">
        <w:rPr>
          <w:noProof/>
          <w:webHidden/>
          <w:sz w:val="10"/>
          <w:szCs w:val="10"/>
          <w:rPrChange w:id="1041" w:author="USER" w:date="2018-02-01T14:15:00Z">
            <w:rPr>
              <w:noProof/>
              <w:webHidden/>
              <w:sz w:val="10"/>
              <w:szCs w:val="10"/>
            </w:rPr>
          </w:rPrChange>
        </w:rPr>
      </w:r>
      <w:r w:rsidRPr="00674F55">
        <w:rPr>
          <w:noProof/>
          <w:webHidden/>
          <w:sz w:val="10"/>
          <w:szCs w:val="10"/>
          <w:rPrChange w:id="1042" w:author="USER" w:date="2018-02-01T14:15:00Z">
            <w:rPr>
              <w:noProof/>
              <w:webHidden/>
              <w:color w:val="0000FF"/>
              <w:u w:val="single"/>
            </w:rPr>
          </w:rPrChange>
        </w:rPr>
        <w:fldChar w:fldCharType="separate"/>
      </w:r>
      <w:r w:rsidRPr="00674F55">
        <w:rPr>
          <w:noProof/>
          <w:webHidden/>
          <w:sz w:val="10"/>
          <w:szCs w:val="10"/>
          <w:rPrChange w:id="1043" w:author="USER" w:date="2018-02-01T14:15:00Z">
            <w:rPr>
              <w:noProof/>
              <w:webHidden/>
              <w:color w:val="0000FF"/>
              <w:u w:val="single"/>
            </w:rPr>
          </w:rPrChange>
        </w:rPr>
        <w:t>20</w:t>
      </w:r>
      <w:r w:rsidRPr="00674F55">
        <w:rPr>
          <w:noProof/>
          <w:webHidden/>
          <w:sz w:val="10"/>
          <w:szCs w:val="10"/>
          <w:rPrChange w:id="1044" w:author="USER" w:date="2018-02-01T14:15:00Z">
            <w:rPr>
              <w:noProof/>
              <w:webHidden/>
              <w:color w:val="0000FF"/>
              <w:u w:val="single"/>
            </w:rPr>
          </w:rPrChange>
        </w:rPr>
        <w:fldChar w:fldCharType="end"/>
      </w:r>
      <w:r w:rsidRPr="00674F55">
        <w:rPr>
          <w:sz w:val="10"/>
          <w:szCs w:val="10"/>
          <w:rPrChange w:id="1045" w:author="USER" w:date="2018-02-01T14:15:00Z">
            <w:rPr>
              <w:color w:val="0000FF"/>
              <w:u w:val="single"/>
            </w:rPr>
          </w:rPrChange>
        </w:rPr>
        <w:fldChar w:fldCharType="end"/>
      </w:r>
    </w:p>
    <w:p w:rsidR="00EF209D" w:rsidRPr="00016119" w:rsidRDefault="00674F55">
      <w:pPr>
        <w:pStyle w:val="12"/>
        <w:tabs>
          <w:tab w:val="left" w:pos="1200"/>
        </w:tabs>
        <w:rPr>
          <w:rFonts w:asciiTheme="minorHAnsi" w:eastAsiaTheme="minorEastAsia" w:hAnsiTheme="minorHAnsi" w:cstheme="minorBidi"/>
          <w:noProof/>
          <w:kern w:val="2"/>
          <w:sz w:val="10"/>
          <w:szCs w:val="10"/>
          <w:rPrChange w:id="1046" w:author="USER" w:date="2018-02-01T14:15:00Z">
            <w:rPr>
              <w:rFonts w:asciiTheme="minorHAnsi" w:eastAsiaTheme="minorEastAsia" w:hAnsiTheme="minorHAnsi" w:cstheme="minorBidi"/>
              <w:noProof/>
              <w:kern w:val="2"/>
              <w:sz w:val="21"/>
              <w:szCs w:val="22"/>
            </w:rPr>
          </w:rPrChange>
        </w:rPr>
      </w:pPr>
      <w:r w:rsidRPr="00674F55">
        <w:rPr>
          <w:sz w:val="10"/>
          <w:szCs w:val="10"/>
          <w:rPrChange w:id="1047" w:author="USER" w:date="2018-02-01T14:15:00Z">
            <w:rPr>
              <w:color w:val="0000FF"/>
              <w:u w:val="single"/>
            </w:rPr>
          </w:rPrChange>
        </w:rPr>
        <w:fldChar w:fldCharType="begin"/>
      </w:r>
      <w:r w:rsidRPr="00674F55">
        <w:rPr>
          <w:sz w:val="10"/>
          <w:szCs w:val="10"/>
          <w:rPrChange w:id="1048" w:author="USER" w:date="2018-02-01T14:15:00Z">
            <w:rPr>
              <w:color w:val="0000FF"/>
              <w:u w:val="single"/>
            </w:rPr>
          </w:rPrChange>
        </w:rPr>
        <w:instrText>HYPERLINK \l "_Toc505242753"</w:instrText>
      </w:r>
      <w:r w:rsidRPr="00674F55">
        <w:rPr>
          <w:sz w:val="10"/>
          <w:szCs w:val="10"/>
          <w:rPrChange w:id="1049" w:author="USER" w:date="2018-02-01T14:15:00Z">
            <w:rPr>
              <w:color w:val="0000FF"/>
              <w:u w:val="single"/>
            </w:rPr>
          </w:rPrChange>
        </w:rPr>
        <w:fldChar w:fldCharType="separate"/>
      </w:r>
      <w:r w:rsidRPr="00674F55">
        <w:rPr>
          <w:rStyle w:val="a4"/>
          <w:rFonts w:hint="eastAsia"/>
          <w:b/>
          <w:noProof/>
          <w:sz w:val="10"/>
          <w:szCs w:val="10"/>
          <w:rPrChange w:id="1050" w:author="USER" w:date="2018-02-01T14:15:00Z">
            <w:rPr>
              <w:rStyle w:val="a4"/>
              <w:rFonts w:hint="eastAsia"/>
              <w:b/>
              <w:noProof/>
            </w:rPr>
          </w:rPrChange>
        </w:rPr>
        <w:t>第16条</w:t>
      </w:r>
      <w:r w:rsidRPr="00674F55">
        <w:rPr>
          <w:rFonts w:asciiTheme="minorHAnsi" w:eastAsiaTheme="minorEastAsia" w:hAnsiTheme="minorHAnsi" w:cstheme="minorBidi"/>
          <w:noProof/>
          <w:kern w:val="2"/>
          <w:sz w:val="10"/>
          <w:szCs w:val="10"/>
          <w:rPrChange w:id="105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052" w:author="USER" w:date="2018-02-01T14:15:00Z">
            <w:rPr>
              <w:rStyle w:val="a4"/>
              <w:rFonts w:hint="eastAsia"/>
              <w:b/>
              <w:noProof/>
            </w:rPr>
          </w:rPrChange>
        </w:rPr>
        <w:t>其它事项</w:t>
      </w:r>
      <w:r w:rsidRPr="00674F55">
        <w:rPr>
          <w:noProof/>
          <w:webHidden/>
          <w:sz w:val="10"/>
          <w:szCs w:val="10"/>
          <w:rPrChange w:id="1053" w:author="USER" w:date="2018-02-01T14:15:00Z">
            <w:rPr>
              <w:noProof/>
              <w:webHidden/>
              <w:color w:val="0000FF"/>
              <w:u w:val="single"/>
            </w:rPr>
          </w:rPrChange>
        </w:rPr>
        <w:tab/>
      </w:r>
      <w:r w:rsidRPr="00674F55">
        <w:rPr>
          <w:noProof/>
          <w:webHidden/>
          <w:sz w:val="10"/>
          <w:szCs w:val="10"/>
          <w:rPrChange w:id="1054" w:author="USER" w:date="2018-02-01T14:15:00Z">
            <w:rPr>
              <w:noProof/>
              <w:webHidden/>
              <w:color w:val="0000FF"/>
              <w:u w:val="single"/>
            </w:rPr>
          </w:rPrChange>
        </w:rPr>
        <w:fldChar w:fldCharType="begin"/>
      </w:r>
      <w:r w:rsidRPr="00674F55">
        <w:rPr>
          <w:noProof/>
          <w:webHidden/>
          <w:sz w:val="10"/>
          <w:szCs w:val="10"/>
          <w:rPrChange w:id="1055" w:author="USER" w:date="2018-02-01T14:15:00Z">
            <w:rPr>
              <w:noProof/>
              <w:webHidden/>
              <w:color w:val="0000FF"/>
              <w:u w:val="single"/>
            </w:rPr>
          </w:rPrChange>
        </w:rPr>
        <w:instrText xml:space="preserve"> PAGEREF _Toc505242753 \h </w:instrText>
      </w:r>
      <w:r w:rsidRPr="00674F55">
        <w:rPr>
          <w:noProof/>
          <w:webHidden/>
          <w:sz w:val="10"/>
          <w:szCs w:val="10"/>
          <w:rPrChange w:id="1056" w:author="USER" w:date="2018-02-01T14:15:00Z">
            <w:rPr>
              <w:noProof/>
              <w:webHidden/>
              <w:sz w:val="10"/>
              <w:szCs w:val="10"/>
            </w:rPr>
          </w:rPrChange>
        </w:rPr>
      </w:r>
      <w:r w:rsidRPr="00674F55">
        <w:rPr>
          <w:noProof/>
          <w:webHidden/>
          <w:sz w:val="10"/>
          <w:szCs w:val="10"/>
          <w:rPrChange w:id="1057" w:author="USER" w:date="2018-02-01T14:15:00Z">
            <w:rPr>
              <w:noProof/>
              <w:webHidden/>
              <w:color w:val="0000FF"/>
              <w:u w:val="single"/>
            </w:rPr>
          </w:rPrChange>
        </w:rPr>
        <w:fldChar w:fldCharType="separate"/>
      </w:r>
      <w:r w:rsidRPr="00674F55">
        <w:rPr>
          <w:noProof/>
          <w:webHidden/>
          <w:sz w:val="10"/>
          <w:szCs w:val="10"/>
          <w:rPrChange w:id="1058" w:author="USER" w:date="2018-02-01T14:15:00Z">
            <w:rPr>
              <w:noProof/>
              <w:webHidden/>
              <w:color w:val="0000FF"/>
              <w:u w:val="single"/>
            </w:rPr>
          </w:rPrChange>
        </w:rPr>
        <w:t>20</w:t>
      </w:r>
      <w:r w:rsidRPr="00674F55">
        <w:rPr>
          <w:noProof/>
          <w:webHidden/>
          <w:sz w:val="10"/>
          <w:szCs w:val="10"/>
          <w:rPrChange w:id="1059" w:author="USER" w:date="2018-02-01T14:15:00Z">
            <w:rPr>
              <w:noProof/>
              <w:webHidden/>
              <w:color w:val="0000FF"/>
              <w:u w:val="single"/>
            </w:rPr>
          </w:rPrChange>
        </w:rPr>
        <w:fldChar w:fldCharType="end"/>
      </w:r>
      <w:r w:rsidRPr="00674F55">
        <w:rPr>
          <w:sz w:val="10"/>
          <w:szCs w:val="10"/>
          <w:rPrChange w:id="1060"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1061" w:author="USER" w:date="2018-02-01T14:15:00Z">
            <w:rPr>
              <w:rFonts w:asciiTheme="minorHAnsi" w:eastAsiaTheme="minorEastAsia" w:hAnsiTheme="minorHAnsi" w:cstheme="minorBidi"/>
              <w:noProof/>
              <w:kern w:val="2"/>
              <w:sz w:val="21"/>
              <w:szCs w:val="22"/>
            </w:rPr>
          </w:rPrChange>
        </w:rPr>
      </w:pPr>
      <w:r w:rsidRPr="00674F55">
        <w:rPr>
          <w:sz w:val="10"/>
          <w:szCs w:val="10"/>
          <w:rPrChange w:id="1062" w:author="USER" w:date="2018-02-01T14:15:00Z">
            <w:rPr>
              <w:color w:val="0000FF"/>
              <w:u w:val="single"/>
            </w:rPr>
          </w:rPrChange>
        </w:rPr>
        <w:fldChar w:fldCharType="begin"/>
      </w:r>
      <w:r w:rsidRPr="00674F55">
        <w:rPr>
          <w:sz w:val="10"/>
          <w:szCs w:val="10"/>
          <w:rPrChange w:id="1063" w:author="USER" w:date="2018-02-01T14:15:00Z">
            <w:rPr>
              <w:color w:val="0000FF"/>
              <w:u w:val="single"/>
            </w:rPr>
          </w:rPrChange>
        </w:rPr>
        <w:instrText>HYPERLINK \l "_Toc505242754"</w:instrText>
      </w:r>
      <w:r w:rsidRPr="00674F55">
        <w:rPr>
          <w:sz w:val="10"/>
          <w:szCs w:val="10"/>
          <w:rPrChange w:id="1064" w:author="USER" w:date="2018-02-01T14:15:00Z">
            <w:rPr>
              <w:color w:val="0000FF"/>
              <w:u w:val="single"/>
            </w:rPr>
          </w:rPrChange>
        </w:rPr>
        <w:fldChar w:fldCharType="separate"/>
      </w:r>
      <w:r w:rsidRPr="00674F55">
        <w:rPr>
          <w:rStyle w:val="a4"/>
          <w:b/>
          <w:noProof/>
          <w:sz w:val="10"/>
          <w:szCs w:val="10"/>
          <w:rPrChange w:id="1065" w:author="USER" w:date="2018-02-01T14:15:00Z">
            <w:rPr>
              <w:rStyle w:val="a4"/>
              <w:b/>
              <w:noProof/>
            </w:rPr>
          </w:rPrChange>
        </w:rPr>
        <w:t>16.1</w:t>
      </w:r>
      <w:r w:rsidRPr="00674F55">
        <w:rPr>
          <w:rFonts w:asciiTheme="minorHAnsi" w:eastAsiaTheme="minorEastAsia" w:hAnsiTheme="minorHAnsi" w:cstheme="minorBidi"/>
          <w:noProof/>
          <w:kern w:val="2"/>
          <w:sz w:val="10"/>
          <w:szCs w:val="10"/>
          <w:rPrChange w:id="106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067" w:author="USER" w:date="2018-02-01T14:15:00Z">
            <w:rPr>
              <w:rStyle w:val="a4"/>
              <w:rFonts w:hint="eastAsia"/>
              <w:b/>
              <w:noProof/>
            </w:rPr>
          </w:rPrChange>
        </w:rPr>
        <w:t>生效</w:t>
      </w:r>
      <w:r w:rsidRPr="00674F55">
        <w:rPr>
          <w:noProof/>
          <w:webHidden/>
          <w:sz w:val="10"/>
          <w:szCs w:val="10"/>
          <w:rPrChange w:id="1068" w:author="USER" w:date="2018-02-01T14:15:00Z">
            <w:rPr>
              <w:noProof/>
              <w:webHidden/>
              <w:color w:val="0000FF"/>
              <w:u w:val="single"/>
            </w:rPr>
          </w:rPrChange>
        </w:rPr>
        <w:tab/>
      </w:r>
      <w:r w:rsidRPr="00674F55">
        <w:rPr>
          <w:noProof/>
          <w:webHidden/>
          <w:sz w:val="10"/>
          <w:szCs w:val="10"/>
          <w:rPrChange w:id="1069" w:author="USER" w:date="2018-02-01T14:15:00Z">
            <w:rPr>
              <w:noProof/>
              <w:webHidden/>
              <w:color w:val="0000FF"/>
              <w:u w:val="single"/>
            </w:rPr>
          </w:rPrChange>
        </w:rPr>
        <w:fldChar w:fldCharType="begin"/>
      </w:r>
      <w:r w:rsidRPr="00674F55">
        <w:rPr>
          <w:noProof/>
          <w:webHidden/>
          <w:sz w:val="10"/>
          <w:szCs w:val="10"/>
          <w:rPrChange w:id="1070" w:author="USER" w:date="2018-02-01T14:15:00Z">
            <w:rPr>
              <w:noProof/>
              <w:webHidden/>
              <w:color w:val="0000FF"/>
              <w:u w:val="single"/>
            </w:rPr>
          </w:rPrChange>
        </w:rPr>
        <w:instrText xml:space="preserve"> PAGEREF _Toc505242754 \h </w:instrText>
      </w:r>
      <w:r w:rsidRPr="00674F55">
        <w:rPr>
          <w:noProof/>
          <w:webHidden/>
          <w:sz w:val="10"/>
          <w:szCs w:val="10"/>
          <w:rPrChange w:id="1071" w:author="USER" w:date="2018-02-01T14:15:00Z">
            <w:rPr>
              <w:noProof/>
              <w:webHidden/>
              <w:sz w:val="10"/>
              <w:szCs w:val="10"/>
            </w:rPr>
          </w:rPrChange>
        </w:rPr>
      </w:r>
      <w:r w:rsidRPr="00674F55">
        <w:rPr>
          <w:noProof/>
          <w:webHidden/>
          <w:sz w:val="10"/>
          <w:szCs w:val="10"/>
          <w:rPrChange w:id="1072" w:author="USER" w:date="2018-02-01T14:15:00Z">
            <w:rPr>
              <w:noProof/>
              <w:webHidden/>
              <w:color w:val="0000FF"/>
              <w:u w:val="single"/>
            </w:rPr>
          </w:rPrChange>
        </w:rPr>
        <w:fldChar w:fldCharType="separate"/>
      </w:r>
      <w:r w:rsidRPr="00674F55">
        <w:rPr>
          <w:noProof/>
          <w:webHidden/>
          <w:sz w:val="10"/>
          <w:szCs w:val="10"/>
          <w:rPrChange w:id="1073" w:author="USER" w:date="2018-02-01T14:15:00Z">
            <w:rPr>
              <w:noProof/>
              <w:webHidden/>
              <w:color w:val="0000FF"/>
              <w:u w:val="single"/>
            </w:rPr>
          </w:rPrChange>
        </w:rPr>
        <w:t>20</w:t>
      </w:r>
      <w:r w:rsidRPr="00674F55">
        <w:rPr>
          <w:noProof/>
          <w:webHidden/>
          <w:sz w:val="10"/>
          <w:szCs w:val="10"/>
          <w:rPrChange w:id="1074" w:author="USER" w:date="2018-02-01T14:15:00Z">
            <w:rPr>
              <w:noProof/>
              <w:webHidden/>
              <w:color w:val="0000FF"/>
              <w:u w:val="single"/>
            </w:rPr>
          </w:rPrChange>
        </w:rPr>
        <w:fldChar w:fldCharType="end"/>
      </w:r>
      <w:r w:rsidRPr="00674F55">
        <w:rPr>
          <w:sz w:val="10"/>
          <w:szCs w:val="10"/>
          <w:rPrChange w:id="1075"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1076" w:author="USER" w:date="2018-02-01T14:15:00Z">
            <w:rPr>
              <w:rFonts w:asciiTheme="minorHAnsi" w:eastAsiaTheme="minorEastAsia" w:hAnsiTheme="minorHAnsi" w:cstheme="minorBidi"/>
              <w:noProof/>
              <w:kern w:val="2"/>
              <w:sz w:val="21"/>
              <w:szCs w:val="22"/>
            </w:rPr>
          </w:rPrChange>
        </w:rPr>
      </w:pPr>
      <w:r w:rsidRPr="00674F55">
        <w:rPr>
          <w:sz w:val="10"/>
          <w:szCs w:val="10"/>
          <w:rPrChange w:id="1077" w:author="USER" w:date="2018-02-01T14:15:00Z">
            <w:rPr>
              <w:color w:val="0000FF"/>
              <w:u w:val="single"/>
            </w:rPr>
          </w:rPrChange>
        </w:rPr>
        <w:fldChar w:fldCharType="begin"/>
      </w:r>
      <w:r w:rsidRPr="00674F55">
        <w:rPr>
          <w:sz w:val="10"/>
          <w:szCs w:val="10"/>
          <w:rPrChange w:id="1078" w:author="USER" w:date="2018-02-01T14:15:00Z">
            <w:rPr>
              <w:color w:val="0000FF"/>
              <w:u w:val="single"/>
            </w:rPr>
          </w:rPrChange>
        </w:rPr>
        <w:instrText>HYPERLINK \l "_Toc505242755"</w:instrText>
      </w:r>
      <w:r w:rsidRPr="00674F55">
        <w:rPr>
          <w:sz w:val="10"/>
          <w:szCs w:val="10"/>
          <w:rPrChange w:id="1079" w:author="USER" w:date="2018-02-01T14:15:00Z">
            <w:rPr>
              <w:color w:val="0000FF"/>
              <w:u w:val="single"/>
            </w:rPr>
          </w:rPrChange>
        </w:rPr>
        <w:fldChar w:fldCharType="separate"/>
      </w:r>
      <w:r w:rsidRPr="00674F55">
        <w:rPr>
          <w:rStyle w:val="a4"/>
          <w:b/>
          <w:noProof/>
          <w:sz w:val="10"/>
          <w:szCs w:val="10"/>
          <w:rPrChange w:id="1080" w:author="USER" w:date="2018-02-01T14:15:00Z">
            <w:rPr>
              <w:rStyle w:val="a4"/>
              <w:b/>
              <w:noProof/>
            </w:rPr>
          </w:rPrChange>
        </w:rPr>
        <w:t>16.2</w:t>
      </w:r>
      <w:r w:rsidRPr="00674F55">
        <w:rPr>
          <w:rFonts w:asciiTheme="minorHAnsi" w:eastAsiaTheme="minorEastAsia" w:hAnsiTheme="minorHAnsi" w:cstheme="minorBidi"/>
          <w:noProof/>
          <w:kern w:val="2"/>
          <w:sz w:val="10"/>
          <w:szCs w:val="10"/>
          <w:rPrChange w:id="108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082" w:author="USER" w:date="2018-02-01T14:15:00Z">
            <w:rPr>
              <w:rStyle w:val="a4"/>
              <w:rFonts w:hint="eastAsia"/>
              <w:b/>
              <w:noProof/>
            </w:rPr>
          </w:rPrChange>
        </w:rPr>
        <w:t>转让</w:t>
      </w:r>
      <w:r w:rsidRPr="00674F55">
        <w:rPr>
          <w:noProof/>
          <w:webHidden/>
          <w:sz w:val="10"/>
          <w:szCs w:val="10"/>
          <w:rPrChange w:id="1083" w:author="USER" w:date="2018-02-01T14:15:00Z">
            <w:rPr>
              <w:noProof/>
              <w:webHidden/>
              <w:color w:val="0000FF"/>
              <w:u w:val="single"/>
            </w:rPr>
          </w:rPrChange>
        </w:rPr>
        <w:tab/>
      </w:r>
      <w:r w:rsidRPr="00674F55">
        <w:rPr>
          <w:noProof/>
          <w:webHidden/>
          <w:sz w:val="10"/>
          <w:szCs w:val="10"/>
          <w:rPrChange w:id="1084" w:author="USER" w:date="2018-02-01T14:15:00Z">
            <w:rPr>
              <w:noProof/>
              <w:webHidden/>
              <w:color w:val="0000FF"/>
              <w:u w:val="single"/>
            </w:rPr>
          </w:rPrChange>
        </w:rPr>
        <w:fldChar w:fldCharType="begin"/>
      </w:r>
      <w:r w:rsidRPr="00674F55">
        <w:rPr>
          <w:noProof/>
          <w:webHidden/>
          <w:sz w:val="10"/>
          <w:szCs w:val="10"/>
          <w:rPrChange w:id="1085" w:author="USER" w:date="2018-02-01T14:15:00Z">
            <w:rPr>
              <w:noProof/>
              <w:webHidden/>
              <w:color w:val="0000FF"/>
              <w:u w:val="single"/>
            </w:rPr>
          </w:rPrChange>
        </w:rPr>
        <w:instrText xml:space="preserve"> PAGEREF _Toc505242755 \h </w:instrText>
      </w:r>
      <w:r w:rsidRPr="00674F55">
        <w:rPr>
          <w:noProof/>
          <w:webHidden/>
          <w:sz w:val="10"/>
          <w:szCs w:val="10"/>
          <w:rPrChange w:id="1086" w:author="USER" w:date="2018-02-01T14:15:00Z">
            <w:rPr>
              <w:noProof/>
              <w:webHidden/>
              <w:sz w:val="10"/>
              <w:szCs w:val="10"/>
            </w:rPr>
          </w:rPrChange>
        </w:rPr>
      </w:r>
      <w:r w:rsidRPr="00674F55">
        <w:rPr>
          <w:noProof/>
          <w:webHidden/>
          <w:sz w:val="10"/>
          <w:szCs w:val="10"/>
          <w:rPrChange w:id="1087" w:author="USER" w:date="2018-02-01T14:15:00Z">
            <w:rPr>
              <w:noProof/>
              <w:webHidden/>
              <w:color w:val="0000FF"/>
              <w:u w:val="single"/>
            </w:rPr>
          </w:rPrChange>
        </w:rPr>
        <w:fldChar w:fldCharType="separate"/>
      </w:r>
      <w:r w:rsidRPr="00674F55">
        <w:rPr>
          <w:noProof/>
          <w:webHidden/>
          <w:sz w:val="10"/>
          <w:szCs w:val="10"/>
          <w:rPrChange w:id="1088" w:author="USER" w:date="2018-02-01T14:15:00Z">
            <w:rPr>
              <w:noProof/>
              <w:webHidden/>
              <w:color w:val="0000FF"/>
              <w:u w:val="single"/>
            </w:rPr>
          </w:rPrChange>
        </w:rPr>
        <w:t>20</w:t>
      </w:r>
      <w:r w:rsidRPr="00674F55">
        <w:rPr>
          <w:noProof/>
          <w:webHidden/>
          <w:sz w:val="10"/>
          <w:szCs w:val="10"/>
          <w:rPrChange w:id="1089" w:author="USER" w:date="2018-02-01T14:15:00Z">
            <w:rPr>
              <w:noProof/>
              <w:webHidden/>
              <w:color w:val="0000FF"/>
              <w:u w:val="single"/>
            </w:rPr>
          </w:rPrChange>
        </w:rPr>
        <w:fldChar w:fldCharType="end"/>
      </w:r>
      <w:r w:rsidRPr="00674F55">
        <w:rPr>
          <w:sz w:val="10"/>
          <w:szCs w:val="10"/>
          <w:rPrChange w:id="1090"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1091" w:author="USER" w:date="2018-02-01T14:15:00Z">
            <w:rPr>
              <w:rFonts w:asciiTheme="minorHAnsi" w:eastAsiaTheme="minorEastAsia" w:hAnsiTheme="minorHAnsi" w:cstheme="minorBidi"/>
              <w:noProof/>
              <w:kern w:val="2"/>
              <w:sz w:val="21"/>
              <w:szCs w:val="22"/>
            </w:rPr>
          </w:rPrChange>
        </w:rPr>
      </w:pPr>
      <w:r w:rsidRPr="00674F55">
        <w:rPr>
          <w:sz w:val="10"/>
          <w:szCs w:val="10"/>
          <w:rPrChange w:id="1092" w:author="USER" w:date="2018-02-01T14:15:00Z">
            <w:rPr>
              <w:color w:val="0000FF"/>
              <w:u w:val="single"/>
            </w:rPr>
          </w:rPrChange>
        </w:rPr>
        <w:fldChar w:fldCharType="begin"/>
      </w:r>
      <w:r w:rsidRPr="00674F55">
        <w:rPr>
          <w:sz w:val="10"/>
          <w:szCs w:val="10"/>
          <w:rPrChange w:id="1093" w:author="USER" w:date="2018-02-01T14:15:00Z">
            <w:rPr>
              <w:color w:val="0000FF"/>
              <w:u w:val="single"/>
            </w:rPr>
          </w:rPrChange>
        </w:rPr>
        <w:instrText>HYPERLINK \l "_Toc505242756"</w:instrText>
      </w:r>
      <w:r w:rsidRPr="00674F55">
        <w:rPr>
          <w:sz w:val="10"/>
          <w:szCs w:val="10"/>
          <w:rPrChange w:id="1094" w:author="USER" w:date="2018-02-01T14:15:00Z">
            <w:rPr>
              <w:color w:val="0000FF"/>
              <w:u w:val="single"/>
            </w:rPr>
          </w:rPrChange>
        </w:rPr>
        <w:fldChar w:fldCharType="separate"/>
      </w:r>
      <w:r w:rsidRPr="00674F55">
        <w:rPr>
          <w:rStyle w:val="a4"/>
          <w:b/>
          <w:noProof/>
          <w:sz w:val="10"/>
          <w:szCs w:val="10"/>
          <w:rPrChange w:id="1095" w:author="USER" w:date="2018-02-01T14:15:00Z">
            <w:rPr>
              <w:rStyle w:val="a4"/>
              <w:b/>
              <w:noProof/>
            </w:rPr>
          </w:rPrChange>
        </w:rPr>
        <w:t>16.3</w:t>
      </w:r>
      <w:r w:rsidRPr="00674F55">
        <w:rPr>
          <w:rFonts w:asciiTheme="minorHAnsi" w:eastAsiaTheme="minorEastAsia" w:hAnsiTheme="minorHAnsi" w:cstheme="minorBidi"/>
          <w:noProof/>
          <w:kern w:val="2"/>
          <w:sz w:val="10"/>
          <w:szCs w:val="10"/>
          <w:rPrChange w:id="109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097" w:author="USER" w:date="2018-02-01T14:15:00Z">
            <w:rPr>
              <w:rStyle w:val="a4"/>
              <w:rFonts w:hint="eastAsia"/>
              <w:b/>
              <w:noProof/>
            </w:rPr>
          </w:rPrChange>
        </w:rPr>
        <w:t>弃权</w:t>
      </w:r>
      <w:r w:rsidRPr="00674F55">
        <w:rPr>
          <w:noProof/>
          <w:webHidden/>
          <w:sz w:val="10"/>
          <w:szCs w:val="10"/>
          <w:rPrChange w:id="1098" w:author="USER" w:date="2018-02-01T14:15:00Z">
            <w:rPr>
              <w:noProof/>
              <w:webHidden/>
              <w:color w:val="0000FF"/>
              <w:u w:val="single"/>
            </w:rPr>
          </w:rPrChange>
        </w:rPr>
        <w:tab/>
      </w:r>
      <w:r w:rsidRPr="00674F55">
        <w:rPr>
          <w:noProof/>
          <w:webHidden/>
          <w:sz w:val="10"/>
          <w:szCs w:val="10"/>
          <w:rPrChange w:id="1099" w:author="USER" w:date="2018-02-01T14:15:00Z">
            <w:rPr>
              <w:noProof/>
              <w:webHidden/>
              <w:color w:val="0000FF"/>
              <w:u w:val="single"/>
            </w:rPr>
          </w:rPrChange>
        </w:rPr>
        <w:fldChar w:fldCharType="begin"/>
      </w:r>
      <w:r w:rsidRPr="00674F55">
        <w:rPr>
          <w:noProof/>
          <w:webHidden/>
          <w:sz w:val="10"/>
          <w:szCs w:val="10"/>
          <w:rPrChange w:id="1100" w:author="USER" w:date="2018-02-01T14:15:00Z">
            <w:rPr>
              <w:noProof/>
              <w:webHidden/>
              <w:color w:val="0000FF"/>
              <w:u w:val="single"/>
            </w:rPr>
          </w:rPrChange>
        </w:rPr>
        <w:instrText xml:space="preserve"> PAGEREF _Toc505242756 \h </w:instrText>
      </w:r>
      <w:r w:rsidRPr="00674F55">
        <w:rPr>
          <w:noProof/>
          <w:webHidden/>
          <w:sz w:val="10"/>
          <w:szCs w:val="10"/>
          <w:rPrChange w:id="1101" w:author="USER" w:date="2018-02-01T14:15:00Z">
            <w:rPr>
              <w:noProof/>
              <w:webHidden/>
              <w:sz w:val="10"/>
              <w:szCs w:val="10"/>
            </w:rPr>
          </w:rPrChange>
        </w:rPr>
      </w:r>
      <w:r w:rsidRPr="00674F55">
        <w:rPr>
          <w:noProof/>
          <w:webHidden/>
          <w:sz w:val="10"/>
          <w:szCs w:val="10"/>
          <w:rPrChange w:id="1102" w:author="USER" w:date="2018-02-01T14:15:00Z">
            <w:rPr>
              <w:noProof/>
              <w:webHidden/>
              <w:color w:val="0000FF"/>
              <w:u w:val="single"/>
            </w:rPr>
          </w:rPrChange>
        </w:rPr>
        <w:fldChar w:fldCharType="separate"/>
      </w:r>
      <w:r w:rsidRPr="00674F55">
        <w:rPr>
          <w:noProof/>
          <w:webHidden/>
          <w:sz w:val="10"/>
          <w:szCs w:val="10"/>
          <w:rPrChange w:id="1103" w:author="USER" w:date="2018-02-01T14:15:00Z">
            <w:rPr>
              <w:noProof/>
              <w:webHidden/>
              <w:color w:val="0000FF"/>
              <w:u w:val="single"/>
            </w:rPr>
          </w:rPrChange>
        </w:rPr>
        <w:t>20</w:t>
      </w:r>
      <w:r w:rsidRPr="00674F55">
        <w:rPr>
          <w:noProof/>
          <w:webHidden/>
          <w:sz w:val="10"/>
          <w:szCs w:val="10"/>
          <w:rPrChange w:id="1104" w:author="USER" w:date="2018-02-01T14:15:00Z">
            <w:rPr>
              <w:noProof/>
              <w:webHidden/>
              <w:color w:val="0000FF"/>
              <w:u w:val="single"/>
            </w:rPr>
          </w:rPrChange>
        </w:rPr>
        <w:fldChar w:fldCharType="end"/>
      </w:r>
      <w:r w:rsidRPr="00674F55">
        <w:rPr>
          <w:sz w:val="10"/>
          <w:szCs w:val="10"/>
          <w:rPrChange w:id="1105"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1106" w:author="USER" w:date="2018-02-01T14:15:00Z">
            <w:rPr>
              <w:rFonts w:asciiTheme="minorHAnsi" w:eastAsiaTheme="minorEastAsia" w:hAnsiTheme="minorHAnsi" w:cstheme="minorBidi"/>
              <w:noProof/>
              <w:kern w:val="2"/>
              <w:sz w:val="21"/>
              <w:szCs w:val="22"/>
            </w:rPr>
          </w:rPrChange>
        </w:rPr>
      </w:pPr>
      <w:r w:rsidRPr="00674F55">
        <w:rPr>
          <w:sz w:val="10"/>
          <w:szCs w:val="10"/>
          <w:rPrChange w:id="1107" w:author="USER" w:date="2018-02-01T14:15:00Z">
            <w:rPr>
              <w:color w:val="0000FF"/>
              <w:u w:val="single"/>
            </w:rPr>
          </w:rPrChange>
        </w:rPr>
        <w:fldChar w:fldCharType="begin"/>
      </w:r>
      <w:r w:rsidRPr="00674F55">
        <w:rPr>
          <w:sz w:val="10"/>
          <w:szCs w:val="10"/>
          <w:rPrChange w:id="1108" w:author="USER" w:date="2018-02-01T14:15:00Z">
            <w:rPr>
              <w:color w:val="0000FF"/>
              <w:u w:val="single"/>
            </w:rPr>
          </w:rPrChange>
        </w:rPr>
        <w:instrText>HYPERLINK \l "_Toc505242757"</w:instrText>
      </w:r>
      <w:r w:rsidRPr="00674F55">
        <w:rPr>
          <w:sz w:val="10"/>
          <w:szCs w:val="10"/>
          <w:rPrChange w:id="1109" w:author="USER" w:date="2018-02-01T14:15:00Z">
            <w:rPr>
              <w:color w:val="0000FF"/>
              <w:u w:val="single"/>
            </w:rPr>
          </w:rPrChange>
        </w:rPr>
        <w:fldChar w:fldCharType="separate"/>
      </w:r>
      <w:r w:rsidRPr="00674F55">
        <w:rPr>
          <w:rStyle w:val="a4"/>
          <w:b/>
          <w:noProof/>
          <w:sz w:val="10"/>
          <w:szCs w:val="10"/>
          <w:rPrChange w:id="1110" w:author="USER" w:date="2018-02-01T14:15:00Z">
            <w:rPr>
              <w:rStyle w:val="a4"/>
              <w:b/>
              <w:noProof/>
            </w:rPr>
          </w:rPrChange>
        </w:rPr>
        <w:t>16.4</w:t>
      </w:r>
      <w:r w:rsidRPr="00674F55">
        <w:rPr>
          <w:rFonts w:asciiTheme="minorHAnsi" w:eastAsiaTheme="minorEastAsia" w:hAnsiTheme="minorHAnsi" w:cstheme="minorBidi"/>
          <w:noProof/>
          <w:kern w:val="2"/>
          <w:sz w:val="10"/>
          <w:szCs w:val="10"/>
          <w:rPrChange w:id="111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112" w:author="USER" w:date="2018-02-01T14:15:00Z">
            <w:rPr>
              <w:rStyle w:val="a4"/>
              <w:rFonts w:hint="eastAsia"/>
              <w:b/>
              <w:noProof/>
            </w:rPr>
          </w:rPrChange>
        </w:rPr>
        <w:t>可分割性</w:t>
      </w:r>
      <w:r w:rsidRPr="00674F55">
        <w:rPr>
          <w:noProof/>
          <w:webHidden/>
          <w:sz w:val="10"/>
          <w:szCs w:val="10"/>
          <w:rPrChange w:id="1113" w:author="USER" w:date="2018-02-01T14:15:00Z">
            <w:rPr>
              <w:noProof/>
              <w:webHidden/>
              <w:color w:val="0000FF"/>
              <w:u w:val="single"/>
            </w:rPr>
          </w:rPrChange>
        </w:rPr>
        <w:tab/>
      </w:r>
      <w:r w:rsidRPr="00674F55">
        <w:rPr>
          <w:noProof/>
          <w:webHidden/>
          <w:sz w:val="10"/>
          <w:szCs w:val="10"/>
          <w:rPrChange w:id="1114" w:author="USER" w:date="2018-02-01T14:15:00Z">
            <w:rPr>
              <w:noProof/>
              <w:webHidden/>
              <w:color w:val="0000FF"/>
              <w:u w:val="single"/>
            </w:rPr>
          </w:rPrChange>
        </w:rPr>
        <w:fldChar w:fldCharType="begin"/>
      </w:r>
      <w:r w:rsidRPr="00674F55">
        <w:rPr>
          <w:noProof/>
          <w:webHidden/>
          <w:sz w:val="10"/>
          <w:szCs w:val="10"/>
          <w:rPrChange w:id="1115" w:author="USER" w:date="2018-02-01T14:15:00Z">
            <w:rPr>
              <w:noProof/>
              <w:webHidden/>
              <w:color w:val="0000FF"/>
              <w:u w:val="single"/>
            </w:rPr>
          </w:rPrChange>
        </w:rPr>
        <w:instrText xml:space="preserve"> PAGEREF _Toc505242757 \h </w:instrText>
      </w:r>
      <w:r w:rsidRPr="00674F55">
        <w:rPr>
          <w:noProof/>
          <w:webHidden/>
          <w:sz w:val="10"/>
          <w:szCs w:val="10"/>
          <w:rPrChange w:id="1116" w:author="USER" w:date="2018-02-01T14:15:00Z">
            <w:rPr>
              <w:noProof/>
              <w:webHidden/>
              <w:sz w:val="10"/>
              <w:szCs w:val="10"/>
            </w:rPr>
          </w:rPrChange>
        </w:rPr>
      </w:r>
      <w:r w:rsidRPr="00674F55">
        <w:rPr>
          <w:noProof/>
          <w:webHidden/>
          <w:sz w:val="10"/>
          <w:szCs w:val="10"/>
          <w:rPrChange w:id="1117" w:author="USER" w:date="2018-02-01T14:15:00Z">
            <w:rPr>
              <w:noProof/>
              <w:webHidden/>
              <w:color w:val="0000FF"/>
              <w:u w:val="single"/>
            </w:rPr>
          </w:rPrChange>
        </w:rPr>
        <w:fldChar w:fldCharType="separate"/>
      </w:r>
      <w:r w:rsidRPr="00674F55">
        <w:rPr>
          <w:noProof/>
          <w:webHidden/>
          <w:sz w:val="10"/>
          <w:szCs w:val="10"/>
          <w:rPrChange w:id="1118" w:author="USER" w:date="2018-02-01T14:15:00Z">
            <w:rPr>
              <w:noProof/>
              <w:webHidden/>
              <w:color w:val="0000FF"/>
              <w:u w:val="single"/>
            </w:rPr>
          </w:rPrChange>
        </w:rPr>
        <w:t>20</w:t>
      </w:r>
      <w:r w:rsidRPr="00674F55">
        <w:rPr>
          <w:noProof/>
          <w:webHidden/>
          <w:sz w:val="10"/>
          <w:szCs w:val="10"/>
          <w:rPrChange w:id="1119" w:author="USER" w:date="2018-02-01T14:15:00Z">
            <w:rPr>
              <w:noProof/>
              <w:webHidden/>
              <w:color w:val="0000FF"/>
              <w:u w:val="single"/>
            </w:rPr>
          </w:rPrChange>
        </w:rPr>
        <w:fldChar w:fldCharType="end"/>
      </w:r>
      <w:r w:rsidRPr="00674F55">
        <w:rPr>
          <w:sz w:val="10"/>
          <w:szCs w:val="10"/>
          <w:rPrChange w:id="1120"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1121" w:author="USER" w:date="2018-02-01T14:15:00Z">
            <w:rPr>
              <w:rFonts w:asciiTheme="minorHAnsi" w:eastAsiaTheme="minorEastAsia" w:hAnsiTheme="minorHAnsi" w:cstheme="minorBidi"/>
              <w:noProof/>
              <w:kern w:val="2"/>
              <w:sz w:val="21"/>
              <w:szCs w:val="22"/>
            </w:rPr>
          </w:rPrChange>
        </w:rPr>
      </w:pPr>
      <w:r w:rsidRPr="00674F55">
        <w:rPr>
          <w:sz w:val="10"/>
          <w:szCs w:val="10"/>
          <w:rPrChange w:id="1122" w:author="USER" w:date="2018-02-01T14:15:00Z">
            <w:rPr>
              <w:color w:val="0000FF"/>
              <w:u w:val="single"/>
            </w:rPr>
          </w:rPrChange>
        </w:rPr>
        <w:fldChar w:fldCharType="begin"/>
      </w:r>
      <w:r w:rsidRPr="00674F55">
        <w:rPr>
          <w:sz w:val="10"/>
          <w:szCs w:val="10"/>
          <w:rPrChange w:id="1123" w:author="USER" w:date="2018-02-01T14:15:00Z">
            <w:rPr>
              <w:color w:val="0000FF"/>
              <w:u w:val="single"/>
            </w:rPr>
          </w:rPrChange>
        </w:rPr>
        <w:instrText>HYPERLINK \l "_Toc505242758"</w:instrText>
      </w:r>
      <w:r w:rsidRPr="00674F55">
        <w:rPr>
          <w:sz w:val="10"/>
          <w:szCs w:val="10"/>
          <w:rPrChange w:id="1124" w:author="USER" w:date="2018-02-01T14:15:00Z">
            <w:rPr>
              <w:color w:val="0000FF"/>
              <w:u w:val="single"/>
            </w:rPr>
          </w:rPrChange>
        </w:rPr>
        <w:fldChar w:fldCharType="separate"/>
      </w:r>
      <w:r w:rsidRPr="00674F55">
        <w:rPr>
          <w:rStyle w:val="a4"/>
          <w:b/>
          <w:noProof/>
          <w:sz w:val="10"/>
          <w:szCs w:val="10"/>
          <w:rPrChange w:id="1125" w:author="USER" w:date="2018-02-01T14:15:00Z">
            <w:rPr>
              <w:rStyle w:val="a4"/>
              <w:b/>
              <w:noProof/>
            </w:rPr>
          </w:rPrChange>
        </w:rPr>
        <w:t>16.5</w:t>
      </w:r>
      <w:r w:rsidRPr="00674F55">
        <w:rPr>
          <w:rFonts w:asciiTheme="minorHAnsi" w:eastAsiaTheme="minorEastAsia" w:hAnsiTheme="minorHAnsi" w:cstheme="minorBidi"/>
          <w:noProof/>
          <w:kern w:val="2"/>
          <w:sz w:val="10"/>
          <w:szCs w:val="10"/>
          <w:rPrChange w:id="112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127" w:author="USER" w:date="2018-02-01T14:15:00Z">
            <w:rPr>
              <w:rStyle w:val="a4"/>
              <w:rFonts w:hint="eastAsia"/>
              <w:b/>
              <w:noProof/>
            </w:rPr>
          </w:rPrChange>
        </w:rPr>
        <w:t>适用性</w:t>
      </w:r>
      <w:r w:rsidRPr="00674F55">
        <w:rPr>
          <w:noProof/>
          <w:webHidden/>
          <w:sz w:val="10"/>
          <w:szCs w:val="10"/>
          <w:rPrChange w:id="1128" w:author="USER" w:date="2018-02-01T14:15:00Z">
            <w:rPr>
              <w:noProof/>
              <w:webHidden/>
              <w:color w:val="0000FF"/>
              <w:u w:val="single"/>
            </w:rPr>
          </w:rPrChange>
        </w:rPr>
        <w:tab/>
      </w:r>
      <w:r w:rsidRPr="00674F55">
        <w:rPr>
          <w:noProof/>
          <w:webHidden/>
          <w:sz w:val="10"/>
          <w:szCs w:val="10"/>
          <w:rPrChange w:id="1129" w:author="USER" w:date="2018-02-01T14:15:00Z">
            <w:rPr>
              <w:noProof/>
              <w:webHidden/>
              <w:color w:val="0000FF"/>
              <w:u w:val="single"/>
            </w:rPr>
          </w:rPrChange>
        </w:rPr>
        <w:fldChar w:fldCharType="begin"/>
      </w:r>
      <w:r w:rsidRPr="00674F55">
        <w:rPr>
          <w:noProof/>
          <w:webHidden/>
          <w:sz w:val="10"/>
          <w:szCs w:val="10"/>
          <w:rPrChange w:id="1130" w:author="USER" w:date="2018-02-01T14:15:00Z">
            <w:rPr>
              <w:noProof/>
              <w:webHidden/>
              <w:color w:val="0000FF"/>
              <w:u w:val="single"/>
            </w:rPr>
          </w:rPrChange>
        </w:rPr>
        <w:instrText xml:space="preserve"> PAGEREF _Toc505242758 \h </w:instrText>
      </w:r>
      <w:r w:rsidRPr="00674F55">
        <w:rPr>
          <w:noProof/>
          <w:webHidden/>
          <w:sz w:val="10"/>
          <w:szCs w:val="10"/>
          <w:rPrChange w:id="1131" w:author="USER" w:date="2018-02-01T14:15:00Z">
            <w:rPr>
              <w:noProof/>
              <w:webHidden/>
              <w:sz w:val="10"/>
              <w:szCs w:val="10"/>
            </w:rPr>
          </w:rPrChange>
        </w:rPr>
      </w:r>
      <w:r w:rsidRPr="00674F55">
        <w:rPr>
          <w:noProof/>
          <w:webHidden/>
          <w:sz w:val="10"/>
          <w:szCs w:val="10"/>
          <w:rPrChange w:id="1132" w:author="USER" w:date="2018-02-01T14:15:00Z">
            <w:rPr>
              <w:noProof/>
              <w:webHidden/>
              <w:color w:val="0000FF"/>
              <w:u w:val="single"/>
            </w:rPr>
          </w:rPrChange>
        </w:rPr>
        <w:fldChar w:fldCharType="separate"/>
      </w:r>
      <w:r w:rsidRPr="00674F55">
        <w:rPr>
          <w:noProof/>
          <w:webHidden/>
          <w:sz w:val="10"/>
          <w:szCs w:val="10"/>
          <w:rPrChange w:id="1133" w:author="USER" w:date="2018-02-01T14:15:00Z">
            <w:rPr>
              <w:noProof/>
              <w:webHidden/>
              <w:color w:val="0000FF"/>
              <w:u w:val="single"/>
            </w:rPr>
          </w:rPrChange>
        </w:rPr>
        <w:t>21</w:t>
      </w:r>
      <w:r w:rsidRPr="00674F55">
        <w:rPr>
          <w:noProof/>
          <w:webHidden/>
          <w:sz w:val="10"/>
          <w:szCs w:val="10"/>
          <w:rPrChange w:id="1134" w:author="USER" w:date="2018-02-01T14:15:00Z">
            <w:rPr>
              <w:noProof/>
              <w:webHidden/>
              <w:color w:val="0000FF"/>
              <w:u w:val="single"/>
            </w:rPr>
          </w:rPrChange>
        </w:rPr>
        <w:fldChar w:fldCharType="end"/>
      </w:r>
      <w:r w:rsidRPr="00674F55">
        <w:rPr>
          <w:sz w:val="10"/>
          <w:szCs w:val="10"/>
          <w:rPrChange w:id="1135"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1136" w:author="USER" w:date="2018-02-01T14:15:00Z">
            <w:rPr>
              <w:rFonts w:asciiTheme="minorHAnsi" w:eastAsiaTheme="minorEastAsia" w:hAnsiTheme="minorHAnsi" w:cstheme="minorBidi"/>
              <w:noProof/>
              <w:kern w:val="2"/>
              <w:sz w:val="21"/>
              <w:szCs w:val="22"/>
            </w:rPr>
          </w:rPrChange>
        </w:rPr>
      </w:pPr>
      <w:r w:rsidRPr="00674F55">
        <w:rPr>
          <w:sz w:val="10"/>
          <w:szCs w:val="10"/>
          <w:rPrChange w:id="1137" w:author="USER" w:date="2018-02-01T14:15:00Z">
            <w:rPr>
              <w:color w:val="0000FF"/>
              <w:u w:val="single"/>
            </w:rPr>
          </w:rPrChange>
        </w:rPr>
        <w:fldChar w:fldCharType="begin"/>
      </w:r>
      <w:r w:rsidRPr="00674F55">
        <w:rPr>
          <w:sz w:val="10"/>
          <w:szCs w:val="10"/>
          <w:rPrChange w:id="1138" w:author="USER" w:date="2018-02-01T14:15:00Z">
            <w:rPr>
              <w:color w:val="0000FF"/>
              <w:u w:val="single"/>
            </w:rPr>
          </w:rPrChange>
        </w:rPr>
        <w:instrText>HYPERLINK \l "_Toc505242759"</w:instrText>
      </w:r>
      <w:r w:rsidRPr="00674F55">
        <w:rPr>
          <w:sz w:val="10"/>
          <w:szCs w:val="10"/>
          <w:rPrChange w:id="1139" w:author="USER" w:date="2018-02-01T14:15:00Z">
            <w:rPr>
              <w:color w:val="0000FF"/>
              <w:u w:val="single"/>
            </w:rPr>
          </w:rPrChange>
        </w:rPr>
        <w:fldChar w:fldCharType="separate"/>
      </w:r>
      <w:r w:rsidRPr="00674F55">
        <w:rPr>
          <w:rStyle w:val="a4"/>
          <w:b/>
          <w:noProof/>
          <w:sz w:val="10"/>
          <w:szCs w:val="10"/>
          <w:rPrChange w:id="1140" w:author="USER" w:date="2018-02-01T14:15:00Z">
            <w:rPr>
              <w:rStyle w:val="a4"/>
              <w:b/>
              <w:noProof/>
            </w:rPr>
          </w:rPrChange>
        </w:rPr>
        <w:t>16.6</w:t>
      </w:r>
      <w:r w:rsidRPr="00674F55">
        <w:rPr>
          <w:rFonts w:asciiTheme="minorHAnsi" w:eastAsiaTheme="minorEastAsia" w:hAnsiTheme="minorHAnsi" w:cstheme="minorBidi"/>
          <w:noProof/>
          <w:kern w:val="2"/>
          <w:sz w:val="10"/>
          <w:szCs w:val="10"/>
          <w:rPrChange w:id="114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142" w:author="USER" w:date="2018-02-01T14:15:00Z">
            <w:rPr>
              <w:rStyle w:val="a4"/>
              <w:rFonts w:hint="eastAsia"/>
              <w:b/>
              <w:noProof/>
            </w:rPr>
          </w:rPrChange>
        </w:rPr>
        <w:t>通知</w:t>
      </w:r>
      <w:r w:rsidRPr="00674F55">
        <w:rPr>
          <w:noProof/>
          <w:webHidden/>
          <w:sz w:val="10"/>
          <w:szCs w:val="10"/>
          <w:rPrChange w:id="1143" w:author="USER" w:date="2018-02-01T14:15:00Z">
            <w:rPr>
              <w:noProof/>
              <w:webHidden/>
              <w:color w:val="0000FF"/>
              <w:u w:val="single"/>
            </w:rPr>
          </w:rPrChange>
        </w:rPr>
        <w:tab/>
      </w:r>
      <w:r w:rsidRPr="00674F55">
        <w:rPr>
          <w:noProof/>
          <w:webHidden/>
          <w:sz w:val="10"/>
          <w:szCs w:val="10"/>
          <w:rPrChange w:id="1144" w:author="USER" w:date="2018-02-01T14:15:00Z">
            <w:rPr>
              <w:noProof/>
              <w:webHidden/>
              <w:color w:val="0000FF"/>
              <w:u w:val="single"/>
            </w:rPr>
          </w:rPrChange>
        </w:rPr>
        <w:fldChar w:fldCharType="begin"/>
      </w:r>
      <w:r w:rsidRPr="00674F55">
        <w:rPr>
          <w:noProof/>
          <w:webHidden/>
          <w:sz w:val="10"/>
          <w:szCs w:val="10"/>
          <w:rPrChange w:id="1145" w:author="USER" w:date="2018-02-01T14:15:00Z">
            <w:rPr>
              <w:noProof/>
              <w:webHidden/>
              <w:color w:val="0000FF"/>
              <w:u w:val="single"/>
            </w:rPr>
          </w:rPrChange>
        </w:rPr>
        <w:instrText xml:space="preserve"> PAGEREF _Toc505242759 \h </w:instrText>
      </w:r>
      <w:r w:rsidRPr="00674F55">
        <w:rPr>
          <w:noProof/>
          <w:webHidden/>
          <w:sz w:val="10"/>
          <w:szCs w:val="10"/>
          <w:rPrChange w:id="1146" w:author="USER" w:date="2018-02-01T14:15:00Z">
            <w:rPr>
              <w:noProof/>
              <w:webHidden/>
              <w:sz w:val="10"/>
              <w:szCs w:val="10"/>
            </w:rPr>
          </w:rPrChange>
        </w:rPr>
      </w:r>
      <w:r w:rsidRPr="00674F55">
        <w:rPr>
          <w:noProof/>
          <w:webHidden/>
          <w:sz w:val="10"/>
          <w:szCs w:val="10"/>
          <w:rPrChange w:id="1147" w:author="USER" w:date="2018-02-01T14:15:00Z">
            <w:rPr>
              <w:noProof/>
              <w:webHidden/>
              <w:color w:val="0000FF"/>
              <w:u w:val="single"/>
            </w:rPr>
          </w:rPrChange>
        </w:rPr>
        <w:fldChar w:fldCharType="separate"/>
      </w:r>
      <w:r w:rsidRPr="00674F55">
        <w:rPr>
          <w:noProof/>
          <w:webHidden/>
          <w:sz w:val="10"/>
          <w:szCs w:val="10"/>
          <w:rPrChange w:id="1148" w:author="USER" w:date="2018-02-01T14:15:00Z">
            <w:rPr>
              <w:noProof/>
              <w:webHidden/>
              <w:color w:val="0000FF"/>
              <w:u w:val="single"/>
            </w:rPr>
          </w:rPrChange>
        </w:rPr>
        <w:t>21</w:t>
      </w:r>
      <w:r w:rsidRPr="00674F55">
        <w:rPr>
          <w:noProof/>
          <w:webHidden/>
          <w:sz w:val="10"/>
          <w:szCs w:val="10"/>
          <w:rPrChange w:id="1149" w:author="USER" w:date="2018-02-01T14:15:00Z">
            <w:rPr>
              <w:noProof/>
              <w:webHidden/>
              <w:color w:val="0000FF"/>
              <w:u w:val="single"/>
            </w:rPr>
          </w:rPrChange>
        </w:rPr>
        <w:fldChar w:fldCharType="end"/>
      </w:r>
      <w:r w:rsidRPr="00674F55">
        <w:rPr>
          <w:sz w:val="10"/>
          <w:szCs w:val="10"/>
          <w:rPrChange w:id="1150"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1151" w:author="USER" w:date="2018-02-01T14:15:00Z">
            <w:rPr>
              <w:rFonts w:asciiTheme="minorHAnsi" w:eastAsiaTheme="minorEastAsia" w:hAnsiTheme="minorHAnsi" w:cstheme="minorBidi"/>
              <w:noProof/>
              <w:kern w:val="2"/>
              <w:sz w:val="21"/>
              <w:szCs w:val="22"/>
            </w:rPr>
          </w:rPrChange>
        </w:rPr>
      </w:pPr>
      <w:r w:rsidRPr="00674F55">
        <w:rPr>
          <w:sz w:val="10"/>
          <w:szCs w:val="10"/>
          <w:rPrChange w:id="1152" w:author="USER" w:date="2018-02-01T14:15:00Z">
            <w:rPr>
              <w:color w:val="0000FF"/>
              <w:u w:val="single"/>
            </w:rPr>
          </w:rPrChange>
        </w:rPr>
        <w:fldChar w:fldCharType="begin"/>
      </w:r>
      <w:r w:rsidRPr="00674F55">
        <w:rPr>
          <w:sz w:val="10"/>
          <w:szCs w:val="10"/>
          <w:rPrChange w:id="1153" w:author="USER" w:date="2018-02-01T14:15:00Z">
            <w:rPr>
              <w:color w:val="0000FF"/>
              <w:u w:val="single"/>
            </w:rPr>
          </w:rPrChange>
        </w:rPr>
        <w:instrText>HYPERLINK \l "_Toc505242760"</w:instrText>
      </w:r>
      <w:r w:rsidRPr="00674F55">
        <w:rPr>
          <w:sz w:val="10"/>
          <w:szCs w:val="10"/>
          <w:rPrChange w:id="1154" w:author="USER" w:date="2018-02-01T14:15:00Z">
            <w:rPr>
              <w:color w:val="0000FF"/>
              <w:u w:val="single"/>
            </w:rPr>
          </w:rPrChange>
        </w:rPr>
        <w:fldChar w:fldCharType="separate"/>
      </w:r>
      <w:r w:rsidRPr="00674F55">
        <w:rPr>
          <w:rStyle w:val="a4"/>
          <w:b/>
          <w:noProof/>
          <w:sz w:val="10"/>
          <w:szCs w:val="10"/>
          <w:rPrChange w:id="1155" w:author="USER" w:date="2018-02-01T14:15:00Z">
            <w:rPr>
              <w:rStyle w:val="a4"/>
              <w:b/>
              <w:noProof/>
            </w:rPr>
          </w:rPrChange>
        </w:rPr>
        <w:t>16.7</w:t>
      </w:r>
      <w:r w:rsidRPr="00674F55">
        <w:rPr>
          <w:rFonts w:asciiTheme="minorHAnsi" w:eastAsiaTheme="minorEastAsia" w:hAnsiTheme="minorHAnsi" w:cstheme="minorBidi"/>
          <w:noProof/>
          <w:kern w:val="2"/>
          <w:sz w:val="10"/>
          <w:szCs w:val="10"/>
          <w:rPrChange w:id="115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157" w:author="USER" w:date="2018-02-01T14:15:00Z">
            <w:rPr>
              <w:rStyle w:val="a4"/>
              <w:rFonts w:hint="eastAsia"/>
              <w:b/>
              <w:noProof/>
            </w:rPr>
          </w:rPrChange>
        </w:rPr>
        <w:t>费用</w:t>
      </w:r>
      <w:r w:rsidRPr="00674F55">
        <w:rPr>
          <w:noProof/>
          <w:webHidden/>
          <w:sz w:val="10"/>
          <w:szCs w:val="10"/>
          <w:rPrChange w:id="1158" w:author="USER" w:date="2018-02-01T14:15:00Z">
            <w:rPr>
              <w:noProof/>
              <w:webHidden/>
              <w:color w:val="0000FF"/>
              <w:u w:val="single"/>
            </w:rPr>
          </w:rPrChange>
        </w:rPr>
        <w:tab/>
      </w:r>
      <w:r w:rsidRPr="00674F55">
        <w:rPr>
          <w:noProof/>
          <w:webHidden/>
          <w:sz w:val="10"/>
          <w:szCs w:val="10"/>
          <w:rPrChange w:id="1159" w:author="USER" w:date="2018-02-01T14:15:00Z">
            <w:rPr>
              <w:noProof/>
              <w:webHidden/>
              <w:color w:val="0000FF"/>
              <w:u w:val="single"/>
            </w:rPr>
          </w:rPrChange>
        </w:rPr>
        <w:fldChar w:fldCharType="begin"/>
      </w:r>
      <w:r w:rsidRPr="00674F55">
        <w:rPr>
          <w:noProof/>
          <w:webHidden/>
          <w:sz w:val="10"/>
          <w:szCs w:val="10"/>
          <w:rPrChange w:id="1160" w:author="USER" w:date="2018-02-01T14:15:00Z">
            <w:rPr>
              <w:noProof/>
              <w:webHidden/>
              <w:color w:val="0000FF"/>
              <w:u w:val="single"/>
            </w:rPr>
          </w:rPrChange>
        </w:rPr>
        <w:instrText xml:space="preserve"> PAGEREF _Toc505242760 \h </w:instrText>
      </w:r>
      <w:r w:rsidRPr="00674F55">
        <w:rPr>
          <w:noProof/>
          <w:webHidden/>
          <w:sz w:val="10"/>
          <w:szCs w:val="10"/>
          <w:rPrChange w:id="1161" w:author="USER" w:date="2018-02-01T14:15:00Z">
            <w:rPr>
              <w:noProof/>
              <w:webHidden/>
              <w:sz w:val="10"/>
              <w:szCs w:val="10"/>
            </w:rPr>
          </w:rPrChange>
        </w:rPr>
      </w:r>
      <w:r w:rsidRPr="00674F55">
        <w:rPr>
          <w:noProof/>
          <w:webHidden/>
          <w:sz w:val="10"/>
          <w:szCs w:val="10"/>
          <w:rPrChange w:id="1162" w:author="USER" w:date="2018-02-01T14:15:00Z">
            <w:rPr>
              <w:noProof/>
              <w:webHidden/>
              <w:color w:val="0000FF"/>
              <w:u w:val="single"/>
            </w:rPr>
          </w:rPrChange>
        </w:rPr>
        <w:fldChar w:fldCharType="separate"/>
      </w:r>
      <w:r w:rsidRPr="00674F55">
        <w:rPr>
          <w:noProof/>
          <w:webHidden/>
          <w:sz w:val="10"/>
          <w:szCs w:val="10"/>
          <w:rPrChange w:id="1163" w:author="USER" w:date="2018-02-01T14:15:00Z">
            <w:rPr>
              <w:noProof/>
              <w:webHidden/>
              <w:color w:val="0000FF"/>
              <w:u w:val="single"/>
            </w:rPr>
          </w:rPrChange>
        </w:rPr>
        <w:t>21</w:t>
      </w:r>
      <w:r w:rsidRPr="00674F55">
        <w:rPr>
          <w:noProof/>
          <w:webHidden/>
          <w:sz w:val="10"/>
          <w:szCs w:val="10"/>
          <w:rPrChange w:id="1164" w:author="USER" w:date="2018-02-01T14:15:00Z">
            <w:rPr>
              <w:noProof/>
              <w:webHidden/>
              <w:color w:val="0000FF"/>
              <w:u w:val="single"/>
            </w:rPr>
          </w:rPrChange>
        </w:rPr>
        <w:fldChar w:fldCharType="end"/>
      </w:r>
      <w:r w:rsidRPr="00674F55">
        <w:rPr>
          <w:sz w:val="10"/>
          <w:szCs w:val="10"/>
          <w:rPrChange w:id="1165"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1166" w:author="USER" w:date="2018-02-01T14:15:00Z">
            <w:rPr>
              <w:rFonts w:asciiTheme="minorHAnsi" w:eastAsiaTheme="minorEastAsia" w:hAnsiTheme="minorHAnsi" w:cstheme="minorBidi"/>
              <w:noProof/>
              <w:kern w:val="2"/>
              <w:sz w:val="21"/>
              <w:szCs w:val="22"/>
            </w:rPr>
          </w:rPrChange>
        </w:rPr>
      </w:pPr>
      <w:r w:rsidRPr="00674F55">
        <w:rPr>
          <w:sz w:val="10"/>
          <w:szCs w:val="10"/>
          <w:rPrChange w:id="1167" w:author="USER" w:date="2018-02-01T14:15:00Z">
            <w:rPr>
              <w:color w:val="0000FF"/>
              <w:u w:val="single"/>
            </w:rPr>
          </w:rPrChange>
        </w:rPr>
        <w:fldChar w:fldCharType="begin"/>
      </w:r>
      <w:r w:rsidRPr="00674F55">
        <w:rPr>
          <w:sz w:val="10"/>
          <w:szCs w:val="10"/>
          <w:rPrChange w:id="1168" w:author="USER" w:date="2018-02-01T14:15:00Z">
            <w:rPr>
              <w:color w:val="0000FF"/>
              <w:u w:val="single"/>
            </w:rPr>
          </w:rPrChange>
        </w:rPr>
        <w:instrText>HYPERLINK \l "_Toc505242761"</w:instrText>
      </w:r>
      <w:r w:rsidRPr="00674F55">
        <w:rPr>
          <w:sz w:val="10"/>
          <w:szCs w:val="10"/>
          <w:rPrChange w:id="1169" w:author="USER" w:date="2018-02-01T14:15:00Z">
            <w:rPr>
              <w:color w:val="0000FF"/>
              <w:u w:val="single"/>
            </w:rPr>
          </w:rPrChange>
        </w:rPr>
        <w:fldChar w:fldCharType="separate"/>
      </w:r>
      <w:r w:rsidRPr="00674F55">
        <w:rPr>
          <w:rStyle w:val="a4"/>
          <w:b/>
          <w:noProof/>
          <w:sz w:val="10"/>
          <w:szCs w:val="10"/>
          <w:rPrChange w:id="1170" w:author="USER" w:date="2018-02-01T14:15:00Z">
            <w:rPr>
              <w:rStyle w:val="a4"/>
              <w:b/>
              <w:noProof/>
            </w:rPr>
          </w:rPrChange>
        </w:rPr>
        <w:t>16.8</w:t>
      </w:r>
      <w:r w:rsidRPr="00674F55">
        <w:rPr>
          <w:rFonts w:asciiTheme="minorHAnsi" w:eastAsiaTheme="minorEastAsia" w:hAnsiTheme="minorHAnsi" w:cstheme="minorBidi"/>
          <w:noProof/>
          <w:kern w:val="2"/>
          <w:sz w:val="10"/>
          <w:szCs w:val="10"/>
          <w:rPrChange w:id="1171"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172" w:author="USER" w:date="2018-02-01T14:15:00Z">
            <w:rPr>
              <w:rStyle w:val="a4"/>
              <w:rFonts w:hint="eastAsia"/>
              <w:b/>
              <w:noProof/>
            </w:rPr>
          </w:rPrChange>
        </w:rPr>
        <w:t>语言</w:t>
      </w:r>
      <w:r w:rsidRPr="00674F55">
        <w:rPr>
          <w:noProof/>
          <w:webHidden/>
          <w:sz w:val="10"/>
          <w:szCs w:val="10"/>
          <w:rPrChange w:id="1173" w:author="USER" w:date="2018-02-01T14:15:00Z">
            <w:rPr>
              <w:noProof/>
              <w:webHidden/>
              <w:color w:val="0000FF"/>
              <w:u w:val="single"/>
            </w:rPr>
          </w:rPrChange>
        </w:rPr>
        <w:tab/>
      </w:r>
      <w:r w:rsidRPr="00674F55">
        <w:rPr>
          <w:noProof/>
          <w:webHidden/>
          <w:sz w:val="10"/>
          <w:szCs w:val="10"/>
          <w:rPrChange w:id="1174" w:author="USER" w:date="2018-02-01T14:15:00Z">
            <w:rPr>
              <w:noProof/>
              <w:webHidden/>
              <w:color w:val="0000FF"/>
              <w:u w:val="single"/>
            </w:rPr>
          </w:rPrChange>
        </w:rPr>
        <w:fldChar w:fldCharType="begin"/>
      </w:r>
      <w:r w:rsidRPr="00674F55">
        <w:rPr>
          <w:noProof/>
          <w:webHidden/>
          <w:sz w:val="10"/>
          <w:szCs w:val="10"/>
          <w:rPrChange w:id="1175" w:author="USER" w:date="2018-02-01T14:15:00Z">
            <w:rPr>
              <w:noProof/>
              <w:webHidden/>
              <w:color w:val="0000FF"/>
              <w:u w:val="single"/>
            </w:rPr>
          </w:rPrChange>
        </w:rPr>
        <w:instrText xml:space="preserve"> PAGEREF _Toc505242761 \h </w:instrText>
      </w:r>
      <w:r w:rsidRPr="00674F55">
        <w:rPr>
          <w:noProof/>
          <w:webHidden/>
          <w:sz w:val="10"/>
          <w:szCs w:val="10"/>
          <w:rPrChange w:id="1176" w:author="USER" w:date="2018-02-01T14:15:00Z">
            <w:rPr>
              <w:noProof/>
              <w:webHidden/>
              <w:sz w:val="10"/>
              <w:szCs w:val="10"/>
            </w:rPr>
          </w:rPrChange>
        </w:rPr>
      </w:r>
      <w:r w:rsidRPr="00674F55">
        <w:rPr>
          <w:noProof/>
          <w:webHidden/>
          <w:sz w:val="10"/>
          <w:szCs w:val="10"/>
          <w:rPrChange w:id="1177" w:author="USER" w:date="2018-02-01T14:15:00Z">
            <w:rPr>
              <w:noProof/>
              <w:webHidden/>
              <w:color w:val="0000FF"/>
              <w:u w:val="single"/>
            </w:rPr>
          </w:rPrChange>
        </w:rPr>
        <w:fldChar w:fldCharType="separate"/>
      </w:r>
      <w:r w:rsidRPr="00674F55">
        <w:rPr>
          <w:noProof/>
          <w:webHidden/>
          <w:sz w:val="10"/>
          <w:szCs w:val="10"/>
          <w:rPrChange w:id="1178" w:author="USER" w:date="2018-02-01T14:15:00Z">
            <w:rPr>
              <w:noProof/>
              <w:webHidden/>
              <w:color w:val="0000FF"/>
              <w:u w:val="single"/>
            </w:rPr>
          </w:rPrChange>
        </w:rPr>
        <w:t>21</w:t>
      </w:r>
      <w:r w:rsidRPr="00674F55">
        <w:rPr>
          <w:noProof/>
          <w:webHidden/>
          <w:sz w:val="10"/>
          <w:szCs w:val="10"/>
          <w:rPrChange w:id="1179" w:author="USER" w:date="2018-02-01T14:15:00Z">
            <w:rPr>
              <w:noProof/>
              <w:webHidden/>
              <w:color w:val="0000FF"/>
              <w:u w:val="single"/>
            </w:rPr>
          </w:rPrChange>
        </w:rPr>
        <w:fldChar w:fldCharType="end"/>
      </w:r>
      <w:r w:rsidRPr="00674F55">
        <w:rPr>
          <w:sz w:val="10"/>
          <w:szCs w:val="10"/>
          <w:rPrChange w:id="1180" w:author="USER" w:date="2018-02-01T14:15:00Z">
            <w:rPr>
              <w:color w:val="0000FF"/>
              <w:u w:val="single"/>
            </w:rPr>
          </w:rPrChange>
        </w:rPr>
        <w:fldChar w:fldCharType="end"/>
      </w:r>
    </w:p>
    <w:p w:rsidR="00EF209D" w:rsidRPr="00016119" w:rsidRDefault="00674F55">
      <w:pPr>
        <w:pStyle w:val="27"/>
        <w:tabs>
          <w:tab w:val="left" w:pos="1000"/>
          <w:tab w:val="right" w:leader="dot" w:pos="9739"/>
        </w:tabs>
        <w:rPr>
          <w:rFonts w:asciiTheme="minorHAnsi" w:eastAsiaTheme="minorEastAsia" w:hAnsiTheme="minorHAnsi" w:cstheme="minorBidi"/>
          <w:noProof/>
          <w:kern w:val="2"/>
          <w:sz w:val="10"/>
          <w:szCs w:val="10"/>
          <w:rPrChange w:id="1181" w:author="USER" w:date="2018-02-01T14:15:00Z">
            <w:rPr>
              <w:rFonts w:asciiTheme="minorHAnsi" w:eastAsiaTheme="minorEastAsia" w:hAnsiTheme="minorHAnsi" w:cstheme="minorBidi"/>
              <w:noProof/>
              <w:kern w:val="2"/>
              <w:sz w:val="21"/>
              <w:szCs w:val="22"/>
            </w:rPr>
          </w:rPrChange>
        </w:rPr>
      </w:pPr>
      <w:r w:rsidRPr="00674F55">
        <w:rPr>
          <w:sz w:val="10"/>
          <w:szCs w:val="10"/>
          <w:rPrChange w:id="1182" w:author="USER" w:date="2018-02-01T14:15:00Z">
            <w:rPr>
              <w:color w:val="0000FF"/>
              <w:u w:val="single"/>
            </w:rPr>
          </w:rPrChange>
        </w:rPr>
        <w:fldChar w:fldCharType="begin"/>
      </w:r>
      <w:r w:rsidRPr="00674F55">
        <w:rPr>
          <w:sz w:val="10"/>
          <w:szCs w:val="10"/>
          <w:rPrChange w:id="1183" w:author="USER" w:date="2018-02-01T14:15:00Z">
            <w:rPr>
              <w:color w:val="0000FF"/>
              <w:u w:val="single"/>
            </w:rPr>
          </w:rPrChange>
        </w:rPr>
        <w:instrText>HYPERLINK \l "_Toc505242762"</w:instrText>
      </w:r>
      <w:r w:rsidRPr="00674F55">
        <w:rPr>
          <w:sz w:val="10"/>
          <w:szCs w:val="10"/>
          <w:rPrChange w:id="1184" w:author="USER" w:date="2018-02-01T14:15:00Z">
            <w:rPr>
              <w:color w:val="0000FF"/>
              <w:u w:val="single"/>
            </w:rPr>
          </w:rPrChange>
        </w:rPr>
        <w:fldChar w:fldCharType="separate"/>
      </w:r>
      <w:r w:rsidRPr="00674F55">
        <w:rPr>
          <w:rStyle w:val="a4"/>
          <w:b/>
          <w:noProof/>
          <w:sz w:val="10"/>
          <w:szCs w:val="10"/>
          <w:rPrChange w:id="1185" w:author="USER" w:date="2018-02-01T14:15:00Z">
            <w:rPr>
              <w:rStyle w:val="a4"/>
              <w:b/>
              <w:noProof/>
            </w:rPr>
          </w:rPrChange>
        </w:rPr>
        <w:t>16.9</w:t>
      </w:r>
      <w:r w:rsidRPr="00674F55">
        <w:rPr>
          <w:rFonts w:asciiTheme="minorHAnsi" w:eastAsiaTheme="minorEastAsia" w:hAnsiTheme="minorHAnsi" w:cstheme="minorBidi"/>
          <w:noProof/>
          <w:kern w:val="2"/>
          <w:sz w:val="10"/>
          <w:szCs w:val="10"/>
          <w:rPrChange w:id="1186" w:author="USER" w:date="2018-02-01T14:15:00Z">
            <w:rPr>
              <w:rFonts w:asciiTheme="minorHAnsi" w:eastAsiaTheme="minorEastAsia" w:hAnsiTheme="minorHAnsi" w:cstheme="minorBidi"/>
              <w:noProof/>
              <w:color w:val="0000FF"/>
              <w:kern w:val="2"/>
              <w:sz w:val="21"/>
              <w:szCs w:val="22"/>
              <w:u w:val="single"/>
            </w:rPr>
          </w:rPrChange>
        </w:rPr>
        <w:tab/>
      </w:r>
      <w:r w:rsidRPr="00674F55">
        <w:rPr>
          <w:rStyle w:val="a4"/>
          <w:rFonts w:hint="eastAsia"/>
          <w:b/>
          <w:noProof/>
          <w:sz w:val="10"/>
          <w:szCs w:val="10"/>
          <w:rPrChange w:id="1187" w:author="USER" w:date="2018-02-01T14:15:00Z">
            <w:rPr>
              <w:rStyle w:val="a4"/>
              <w:rFonts w:hint="eastAsia"/>
              <w:b/>
              <w:noProof/>
            </w:rPr>
          </w:rPrChange>
        </w:rPr>
        <w:t>文本和签署</w:t>
      </w:r>
      <w:r w:rsidRPr="00674F55">
        <w:rPr>
          <w:noProof/>
          <w:webHidden/>
          <w:sz w:val="10"/>
          <w:szCs w:val="10"/>
          <w:rPrChange w:id="1188" w:author="USER" w:date="2018-02-01T14:15:00Z">
            <w:rPr>
              <w:noProof/>
              <w:webHidden/>
              <w:color w:val="0000FF"/>
              <w:u w:val="single"/>
            </w:rPr>
          </w:rPrChange>
        </w:rPr>
        <w:tab/>
      </w:r>
      <w:r w:rsidRPr="00674F55">
        <w:rPr>
          <w:noProof/>
          <w:webHidden/>
          <w:sz w:val="10"/>
          <w:szCs w:val="10"/>
          <w:rPrChange w:id="1189" w:author="USER" w:date="2018-02-01T14:15:00Z">
            <w:rPr>
              <w:noProof/>
              <w:webHidden/>
              <w:color w:val="0000FF"/>
              <w:u w:val="single"/>
            </w:rPr>
          </w:rPrChange>
        </w:rPr>
        <w:fldChar w:fldCharType="begin"/>
      </w:r>
      <w:r w:rsidRPr="00674F55">
        <w:rPr>
          <w:noProof/>
          <w:webHidden/>
          <w:sz w:val="10"/>
          <w:szCs w:val="10"/>
          <w:rPrChange w:id="1190" w:author="USER" w:date="2018-02-01T14:15:00Z">
            <w:rPr>
              <w:noProof/>
              <w:webHidden/>
              <w:color w:val="0000FF"/>
              <w:u w:val="single"/>
            </w:rPr>
          </w:rPrChange>
        </w:rPr>
        <w:instrText xml:space="preserve"> PAGEREF _Toc505242762 \h </w:instrText>
      </w:r>
      <w:r w:rsidRPr="00674F55">
        <w:rPr>
          <w:noProof/>
          <w:webHidden/>
          <w:sz w:val="10"/>
          <w:szCs w:val="10"/>
          <w:rPrChange w:id="1191" w:author="USER" w:date="2018-02-01T14:15:00Z">
            <w:rPr>
              <w:noProof/>
              <w:webHidden/>
              <w:sz w:val="10"/>
              <w:szCs w:val="10"/>
            </w:rPr>
          </w:rPrChange>
        </w:rPr>
      </w:r>
      <w:r w:rsidRPr="00674F55">
        <w:rPr>
          <w:noProof/>
          <w:webHidden/>
          <w:sz w:val="10"/>
          <w:szCs w:val="10"/>
          <w:rPrChange w:id="1192" w:author="USER" w:date="2018-02-01T14:15:00Z">
            <w:rPr>
              <w:noProof/>
              <w:webHidden/>
              <w:color w:val="0000FF"/>
              <w:u w:val="single"/>
            </w:rPr>
          </w:rPrChange>
        </w:rPr>
        <w:fldChar w:fldCharType="separate"/>
      </w:r>
      <w:r w:rsidRPr="00674F55">
        <w:rPr>
          <w:noProof/>
          <w:webHidden/>
          <w:sz w:val="10"/>
          <w:szCs w:val="10"/>
          <w:rPrChange w:id="1193" w:author="USER" w:date="2018-02-01T14:15:00Z">
            <w:rPr>
              <w:noProof/>
              <w:webHidden/>
              <w:color w:val="0000FF"/>
              <w:u w:val="single"/>
            </w:rPr>
          </w:rPrChange>
        </w:rPr>
        <w:t>21</w:t>
      </w:r>
      <w:r w:rsidRPr="00674F55">
        <w:rPr>
          <w:noProof/>
          <w:webHidden/>
          <w:sz w:val="10"/>
          <w:szCs w:val="10"/>
          <w:rPrChange w:id="1194" w:author="USER" w:date="2018-02-01T14:15:00Z">
            <w:rPr>
              <w:noProof/>
              <w:webHidden/>
              <w:color w:val="0000FF"/>
              <w:u w:val="single"/>
            </w:rPr>
          </w:rPrChange>
        </w:rPr>
        <w:fldChar w:fldCharType="end"/>
      </w:r>
      <w:r w:rsidRPr="00674F55">
        <w:rPr>
          <w:sz w:val="10"/>
          <w:szCs w:val="10"/>
          <w:rPrChange w:id="1195" w:author="USER" w:date="2018-02-01T14:15:00Z">
            <w:rPr>
              <w:color w:val="0000FF"/>
              <w:u w:val="single"/>
            </w:rPr>
          </w:rPrChange>
        </w:rPr>
        <w:fldChar w:fldCharType="end"/>
      </w:r>
    </w:p>
    <w:p w:rsidR="008D2A0C" w:rsidRPr="00016119" w:rsidRDefault="00674F55" w:rsidP="00C95794">
      <w:pPr>
        <w:jc w:val="center"/>
        <w:rPr>
          <w:rFonts w:ascii="宋体" w:hAnsi="宋体"/>
          <w:sz w:val="10"/>
          <w:szCs w:val="10"/>
          <w:rPrChange w:id="1196" w:author="USER" w:date="2018-02-01T14:15:00Z">
            <w:rPr>
              <w:rFonts w:ascii="宋体" w:hAnsi="宋体"/>
              <w:sz w:val="32"/>
              <w:szCs w:val="32"/>
            </w:rPr>
          </w:rPrChange>
        </w:rPr>
      </w:pPr>
      <w:r w:rsidRPr="00674F55">
        <w:rPr>
          <w:rFonts w:ascii="宋体" w:hAnsi="宋体"/>
          <w:b/>
          <w:sz w:val="10"/>
          <w:szCs w:val="10"/>
          <w:rPrChange w:id="1197" w:author="USER" w:date="2018-02-01T14:15:00Z">
            <w:rPr>
              <w:rFonts w:ascii="宋体" w:hAnsi="宋体"/>
              <w:b/>
              <w:color w:val="0000FF"/>
              <w:sz w:val="24"/>
              <w:szCs w:val="24"/>
              <w:u w:val="single"/>
            </w:rPr>
          </w:rPrChange>
        </w:rPr>
        <w:fldChar w:fldCharType="end"/>
      </w:r>
      <w:r w:rsidRPr="00674F55">
        <w:rPr>
          <w:rFonts w:ascii="宋体" w:hAnsi="宋体"/>
          <w:b/>
          <w:sz w:val="10"/>
          <w:szCs w:val="10"/>
          <w:rPrChange w:id="1198" w:author="USER" w:date="2018-02-01T14:15:00Z">
            <w:rPr>
              <w:rFonts w:ascii="宋体" w:hAnsi="宋体"/>
              <w:b/>
              <w:color w:val="0000FF"/>
              <w:sz w:val="24"/>
              <w:szCs w:val="24"/>
              <w:u w:val="single"/>
            </w:rPr>
          </w:rPrChange>
        </w:rPr>
        <w:br w:type="column"/>
      </w:r>
      <w:r w:rsidRPr="00674F55">
        <w:rPr>
          <w:rFonts w:ascii="宋体" w:hAnsi="宋体" w:hint="eastAsia"/>
          <w:b/>
          <w:sz w:val="10"/>
          <w:szCs w:val="10"/>
          <w:rPrChange w:id="1199" w:author="USER" w:date="2018-02-01T14:15:00Z">
            <w:rPr>
              <w:rFonts w:ascii="宋体" w:hAnsi="宋体" w:hint="eastAsia"/>
              <w:b/>
              <w:color w:val="0000FF"/>
              <w:sz w:val="32"/>
              <w:szCs w:val="32"/>
              <w:u w:val="single"/>
            </w:rPr>
          </w:rPrChange>
        </w:rPr>
        <w:lastRenderedPageBreak/>
        <w:t>投资协议</w:t>
      </w:r>
    </w:p>
    <w:p w:rsidR="00C56164" w:rsidRDefault="00674F55">
      <w:pPr>
        <w:ind w:firstLineChars="200" w:firstLine="200"/>
        <w:rPr>
          <w:rStyle w:val="Char2"/>
          <w:sz w:val="10"/>
          <w:szCs w:val="10"/>
          <w:rPrChange w:id="1200" w:author="USER" w:date="2018-02-01T14:15:00Z">
            <w:rPr>
              <w:rStyle w:val="Char2"/>
            </w:rPr>
          </w:rPrChange>
        </w:rPr>
        <w:pPrChange w:id="1201" w:author="USER" w:date="2018-02-01T14:15:00Z">
          <w:pPr>
            <w:ind w:firstLineChars="200" w:firstLine="480"/>
          </w:pPr>
        </w:pPrChange>
      </w:pPr>
      <w:r w:rsidRPr="00674F55">
        <w:rPr>
          <w:rStyle w:val="Char2"/>
          <w:rFonts w:hint="eastAsia"/>
          <w:sz w:val="10"/>
          <w:szCs w:val="10"/>
          <w:rPrChange w:id="1202" w:author="USER" w:date="2018-02-01T14:15:00Z">
            <w:rPr>
              <w:rStyle w:val="Char2"/>
              <w:rFonts w:hint="eastAsia"/>
            </w:rPr>
          </w:rPrChange>
        </w:rPr>
        <w:t>本</w:t>
      </w:r>
      <w:r w:rsidRPr="00674F55">
        <w:rPr>
          <w:rStyle w:val="spaChar"/>
          <w:rFonts w:hint="eastAsia"/>
          <w:sz w:val="10"/>
          <w:szCs w:val="10"/>
          <w:rPrChange w:id="1203" w:author="USER" w:date="2018-02-01T14:15:00Z">
            <w:rPr>
              <w:rStyle w:val="spaChar"/>
              <w:rFonts w:hint="eastAsia"/>
            </w:rPr>
          </w:rPrChange>
        </w:rPr>
        <w:t>《投资协议》</w:t>
      </w:r>
      <w:r w:rsidRPr="00674F55">
        <w:rPr>
          <w:rStyle w:val="Char2"/>
          <w:rFonts w:hint="eastAsia"/>
          <w:sz w:val="10"/>
          <w:szCs w:val="10"/>
          <w:rPrChange w:id="1204" w:author="USER" w:date="2018-02-01T14:15:00Z">
            <w:rPr>
              <w:rStyle w:val="Char2"/>
              <w:rFonts w:hint="eastAsia"/>
            </w:rPr>
          </w:rPrChange>
        </w:rPr>
        <w:t>（“</w:t>
      </w:r>
      <w:r w:rsidRPr="00674F55">
        <w:rPr>
          <w:rStyle w:val="spaChar"/>
          <w:rFonts w:hint="eastAsia"/>
          <w:sz w:val="10"/>
          <w:szCs w:val="10"/>
          <w:rPrChange w:id="1205" w:author="USER" w:date="2018-02-01T14:15:00Z">
            <w:rPr>
              <w:rStyle w:val="spaChar"/>
              <w:rFonts w:hint="eastAsia"/>
            </w:rPr>
          </w:rPrChange>
        </w:rPr>
        <w:t>本协议</w:t>
      </w:r>
      <w:r w:rsidRPr="00674F55">
        <w:rPr>
          <w:rStyle w:val="Char2"/>
          <w:rFonts w:hint="eastAsia"/>
          <w:sz w:val="10"/>
          <w:szCs w:val="10"/>
          <w:rPrChange w:id="1206" w:author="USER" w:date="2018-02-01T14:15:00Z">
            <w:rPr>
              <w:rStyle w:val="Char2"/>
              <w:rFonts w:hint="eastAsia"/>
            </w:rPr>
          </w:rPrChange>
        </w:rPr>
        <w:t>”）由以下各方于</w:t>
      </w:r>
      <w:r w:rsidRPr="00674F55">
        <w:rPr>
          <w:rStyle w:val="Char2"/>
          <w:sz w:val="10"/>
          <w:szCs w:val="10"/>
          <w:rPrChange w:id="1207" w:author="USER" w:date="2018-02-01T14:15:00Z">
            <w:rPr>
              <w:rStyle w:val="Char2"/>
            </w:rPr>
          </w:rPrChange>
        </w:rPr>
        <w:t>2018</w:t>
      </w:r>
      <w:r w:rsidRPr="00674F55">
        <w:rPr>
          <w:rStyle w:val="Char2"/>
          <w:rFonts w:hint="eastAsia"/>
          <w:sz w:val="10"/>
          <w:szCs w:val="10"/>
          <w:rPrChange w:id="1208" w:author="USER" w:date="2018-02-01T14:15:00Z">
            <w:rPr>
              <w:rStyle w:val="Char2"/>
              <w:rFonts w:hint="eastAsia"/>
            </w:rPr>
          </w:rPrChange>
        </w:rPr>
        <w:t>年【</w:t>
      </w:r>
      <w:r w:rsidRPr="00674F55">
        <w:rPr>
          <w:rStyle w:val="Char2"/>
          <w:sz w:val="10"/>
          <w:szCs w:val="10"/>
          <w:rPrChange w:id="1209" w:author="USER" w:date="2018-02-01T14:15:00Z">
            <w:rPr>
              <w:rStyle w:val="Char2"/>
            </w:rPr>
          </w:rPrChange>
        </w:rPr>
        <w:t>】</w:t>
      </w:r>
      <w:r w:rsidRPr="00674F55">
        <w:rPr>
          <w:rStyle w:val="Char2"/>
          <w:rFonts w:hint="eastAsia"/>
          <w:sz w:val="10"/>
          <w:szCs w:val="10"/>
          <w:rPrChange w:id="1210" w:author="USER" w:date="2018-02-01T14:15:00Z">
            <w:rPr>
              <w:rStyle w:val="Char2"/>
              <w:rFonts w:hint="eastAsia"/>
            </w:rPr>
          </w:rPrChange>
        </w:rPr>
        <w:t>月【</w:t>
      </w:r>
      <w:r w:rsidRPr="00674F55">
        <w:rPr>
          <w:rStyle w:val="Char2"/>
          <w:sz w:val="10"/>
          <w:szCs w:val="10"/>
          <w:rPrChange w:id="1211" w:author="USER" w:date="2018-02-01T14:15:00Z">
            <w:rPr>
              <w:rStyle w:val="Char2"/>
            </w:rPr>
          </w:rPrChange>
        </w:rPr>
        <w:t>】</w:t>
      </w:r>
      <w:r w:rsidRPr="00674F55">
        <w:rPr>
          <w:rStyle w:val="Char2"/>
          <w:rFonts w:hint="eastAsia"/>
          <w:sz w:val="10"/>
          <w:szCs w:val="10"/>
          <w:rPrChange w:id="1212" w:author="USER" w:date="2018-02-01T14:15:00Z">
            <w:rPr>
              <w:rStyle w:val="Char2"/>
              <w:rFonts w:hint="eastAsia"/>
            </w:rPr>
          </w:rPrChange>
        </w:rPr>
        <w:t>日于北京市海淀区共同签署：</w:t>
      </w:r>
    </w:p>
    <w:p w:rsidR="00691E03" w:rsidRPr="00016119" w:rsidRDefault="00674F55" w:rsidP="00447EA5">
      <w:pPr>
        <w:pStyle w:val="aff"/>
        <w:numPr>
          <w:ilvl w:val="0"/>
          <w:numId w:val="37"/>
        </w:numPr>
        <w:ind w:firstLineChars="0"/>
        <w:rPr>
          <w:rStyle w:val="Char2"/>
          <w:sz w:val="10"/>
          <w:szCs w:val="10"/>
          <w:rPrChange w:id="1213" w:author="USER" w:date="2018-02-01T14:15:00Z">
            <w:rPr>
              <w:rStyle w:val="Char2"/>
            </w:rPr>
          </w:rPrChange>
        </w:rPr>
      </w:pPr>
      <w:r w:rsidRPr="00674F55">
        <w:rPr>
          <w:rStyle w:val="spaChar"/>
          <w:rFonts w:hint="eastAsia"/>
          <w:sz w:val="10"/>
          <w:szCs w:val="10"/>
          <w:rPrChange w:id="1214" w:author="USER" w:date="2018-02-01T14:15:00Z">
            <w:rPr>
              <w:rStyle w:val="spaChar"/>
              <w:rFonts w:hint="eastAsia"/>
            </w:rPr>
          </w:rPrChange>
        </w:rPr>
        <w:t>北京中北梦投资中心（有限合伙）</w:t>
      </w:r>
      <w:r w:rsidRPr="00674F55">
        <w:rPr>
          <w:rStyle w:val="Char2"/>
          <w:rFonts w:hint="eastAsia"/>
          <w:sz w:val="10"/>
          <w:szCs w:val="10"/>
          <w:rPrChange w:id="1215" w:author="USER" w:date="2018-02-01T14:15:00Z">
            <w:rPr>
              <w:rStyle w:val="Char2"/>
              <w:rFonts w:hint="eastAsia"/>
            </w:rPr>
          </w:rPrChange>
        </w:rPr>
        <w:t>（以下简称“</w:t>
      </w:r>
      <w:r w:rsidRPr="00674F55">
        <w:rPr>
          <w:rStyle w:val="spaChar"/>
          <w:rFonts w:hint="eastAsia"/>
          <w:sz w:val="10"/>
          <w:szCs w:val="10"/>
          <w:rPrChange w:id="1216" w:author="USER" w:date="2018-02-01T14:15:00Z">
            <w:rPr>
              <w:rStyle w:val="spaChar"/>
              <w:rFonts w:hint="eastAsia"/>
            </w:rPr>
          </w:rPrChange>
        </w:rPr>
        <w:t>中北梦投资</w:t>
      </w:r>
      <w:r w:rsidRPr="00674F55">
        <w:rPr>
          <w:rStyle w:val="Char2"/>
          <w:rFonts w:hint="eastAsia"/>
          <w:sz w:val="10"/>
          <w:szCs w:val="10"/>
          <w:rPrChange w:id="1217" w:author="USER" w:date="2018-02-01T14:15:00Z">
            <w:rPr>
              <w:rStyle w:val="Char2"/>
              <w:rFonts w:hint="eastAsia"/>
            </w:rPr>
          </w:rPrChange>
        </w:rPr>
        <w:t>”），一家依照中国法律正式设立并有效存续的有限合伙企业，其统一社会信用代码为</w:t>
      </w:r>
      <w:r w:rsidRPr="00674F55">
        <w:rPr>
          <w:rStyle w:val="Char2"/>
          <w:sz w:val="10"/>
          <w:szCs w:val="10"/>
          <w:rPrChange w:id="1218" w:author="USER" w:date="2018-02-01T14:15:00Z">
            <w:rPr>
              <w:rStyle w:val="Char2"/>
            </w:rPr>
          </w:rPrChange>
        </w:rPr>
        <w:t>911101083484016812</w:t>
      </w:r>
      <w:r w:rsidRPr="00674F55">
        <w:rPr>
          <w:rStyle w:val="Char2"/>
          <w:rFonts w:hint="eastAsia"/>
          <w:sz w:val="10"/>
          <w:szCs w:val="10"/>
          <w:rPrChange w:id="1219" w:author="USER" w:date="2018-02-01T14:15:00Z">
            <w:rPr>
              <w:rStyle w:val="Char2"/>
              <w:rFonts w:hint="eastAsia"/>
            </w:rPr>
          </w:rPrChange>
        </w:rPr>
        <w:t>，注册地址为北京市海淀区海淀大街</w:t>
      </w:r>
      <w:r w:rsidRPr="00674F55">
        <w:rPr>
          <w:rStyle w:val="Char2"/>
          <w:sz w:val="10"/>
          <w:szCs w:val="10"/>
          <w:rPrChange w:id="1220" w:author="USER" w:date="2018-02-01T14:15:00Z">
            <w:rPr>
              <w:rStyle w:val="Char2"/>
            </w:rPr>
          </w:rPrChange>
        </w:rPr>
        <w:t>1号7层717</w:t>
      </w:r>
      <w:r w:rsidRPr="00674F55">
        <w:rPr>
          <w:rStyle w:val="Char2"/>
          <w:rFonts w:hint="eastAsia"/>
          <w:sz w:val="10"/>
          <w:szCs w:val="10"/>
          <w:rPrChange w:id="1221" w:author="USER" w:date="2018-02-01T14:15:00Z">
            <w:rPr>
              <w:rStyle w:val="Char2"/>
              <w:rFonts w:hint="eastAsia"/>
            </w:rPr>
          </w:rPrChange>
        </w:rPr>
        <w:t>室，执行事务合伙人为北京京北投资管理有限公司；</w:t>
      </w:r>
    </w:p>
    <w:p w:rsidR="00691E03" w:rsidRPr="00016119" w:rsidRDefault="00674F55" w:rsidP="0049192C">
      <w:pPr>
        <w:pStyle w:val="aff"/>
        <w:numPr>
          <w:ilvl w:val="0"/>
          <w:numId w:val="37"/>
        </w:numPr>
        <w:ind w:firstLineChars="0"/>
        <w:rPr>
          <w:rStyle w:val="Char2"/>
          <w:sz w:val="10"/>
          <w:szCs w:val="10"/>
          <w:rPrChange w:id="1222" w:author="USER" w:date="2018-02-01T14:15:00Z">
            <w:rPr>
              <w:rStyle w:val="Char2"/>
            </w:rPr>
          </w:rPrChange>
        </w:rPr>
      </w:pPr>
      <w:r w:rsidRPr="00674F55">
        <w:rPr>
          <w:rStyle w:val="spaChar"/>
          <w:rFonts w:hint="eastAsia"/>
          <w:sz w:val="10"/>
          <w:szCs w:val="10"/>
          <w:rPrChange w:id="1223" w:author="USER" w:date="2018-02-01T14:15:00Z">
            <w:rPr>
              <w:rStyle w:val="spaChar"/>
              <w:rFonts w:hint="eastAsia"/>
            </w:rPr>
          </w:rPrChange>
        </w:rPr>
        <w:t>【项目公司】</w:t>
      </w:r>
      <w:r w:rsidRPr="00674F55">
        <w:rPr>
          <w:rStyle w:val="Char2"/>
          <w:rFonts w:hint="eastAsia"/>
          <w:sz w:val="10"/>
          <w:szCs w:val="10"/>
          <w:rPrChange w:id="1224" w:author="USER" w:date="2018-02-01T14:15:00Z">
            <w:rPr>
              <w:rStyle w:val="Char2"/>
              <w:rFonts w:hint="eastAsia"/>
            </w:rPr>
          </w:rPrChange>
        </w:rPr>
        <w:t>（以下简称“</w:t>
      </w:r>
      <w:r w:rsidRPr="00674F55">
        <w:rPr>
          <w:rFonts w:cs="宋体" w:hint="eastAsia"/>
          <w:b/>
          <w:sz w:val="10"/>
          <w:szCs w:val="10"/>
          <w:rPrChange w:id="1225" w:author="USER" w:date="2018-02-01T14:15:00Z">
            <w:rPr>
              <w:rFonts w:ascii="宋体" w:hAnsi="宋体" w:cs="宋体" w:hint="eastAsia"/>
              <w:b/>
              <w:sz w:val="24"/>
              <w:szCs w:val="24"/>
            </w:rPr>
          </w:rPrChange>
        </w:rPr>
        <w:t>【】</w:t>
      </w:r>
      <w:r w:rsidRPr="00674F55">
        <w:rPr>
          <w:rStyle w:val="Char2"/>
          <w:rFonts w:hint="eastAsia"/>
          <w:sz w:val="10"/>
          <w:szCs w:val="10"/>
          <w:rPrChange w:id="1226" w:author="USER" w:date="2018-02-01T14:15:00Z">
            <w:rPr>
              <w:rStyle w:val="Char2"/>
              <w:rFonts w:hint="eastAsia"/>
            </w:rPr>
          </w:rPrChange>
        </w:rPr>
        <w:t>”或“</w:t>
      </w:r>
      <w:r w:rsidRPr="00674F55">
        <w:rPr>
          <w:rStyle w:val="spaChar"/>
          <w:rFonts w:hint="eastAsia"/>
          <w:sz w:val="10"/>
          <w:szCs w:val="10"/>
          <w:rPrChange w:id="1227" w:author="USER" w:date="2018-02-01T14:15:00Z">
            <w:rPr>
              <w:rStyle w:val="spaChar"/>
              <w:rFonts w:hint="eastAsia"/>
            </w:rPr>
          </w:rPrChange>
        </w:rPr>
        <w:t>公司</w:t>
      </w:r>
      <w:r w:rsidRPr="00674F55">
        <w:rPr>
          <w:rStyle w:val="Char2"/>
          <w:sz w:val="10"/>
          <w:szCs w:val="10"/>
          <w:rPrChange w:id="1228" w:author="USER" w:date="2018-02-01T14:15:00Z">
            <w:rPr>
              <w:rStyle w:val="Char2"/>
            </w:rPr>
          </w:rPrChange>
        </w:rPr>
        <w:t>”</w:t>
      </w:r>
      <w:r w:rsidRPr="00674F55">
        <w:rPr>
          <w:rStyle w:val="Char2"/>
          <w:rFonts w:hint="eastAsia"/>
          <w:sz w:val="10"/>
          <w:szCs w:val="10"/>
          <w:rPrChange w:id="1229" w:author="USER" w:date="2018-02-01T14:15:00Z">
            <w:rPr>
              <w:rStyle w:val="Char2"/>
              <w:rFonts w:hint="eastAsia"/>
            </w:rPr>
          </w:rPrChange>
        </w:rPr>
        <w:t>），一家依照中国法律正式设立并有效存续的有限责任公司，其统一社会信用代码为【】，注册地址为【】，法定代表人【】；</w:t>
      </w:r>
    </w:p>
    <w:p w:rsidR="00691E03" w:rsidRPr="00016119" w:rsidRDefault="00674F55" w:rsidP="0049192C">
      <w:pPr>
        <w:pStyle w:val="aff"/>
        <w:numPr>
          <w:ilvl w:val="0"/>
          <w:numId w:val="37"/>
        </w:numPr>
        <w:ind w:firstLineChars="0"/>
        <w:rPr>
          <w:rStyle w:val="Char2"/>
          <w:sz w:val="10"/>
          <w:szCs w:val="10"/>
          <w:rPrChange w:id="1230" w:author="USER" w:date="2018-02-01T14:15:00Z">
            <w:rPr>
              <w:rStyle w:val="Char2"/>
            </w:rPr>
          </w:rPrChange>
        </w:rPr>
      </w:pPr>
      <w:r w:rsidRPr="00674F55">
        <w:rPr>
          <w:rStyle w:val="TitleRightChar"/>
          <w:rFonts w:hint="eastAsia"/>
          <w:sz w:val="10"/>
          <w:szCs w:val="10"/>
          <w:rPrChange w:id="1231" w:author="USER" w:date="2018-02-01T14:15:00Z">
            <w:rPr>
              <w:rStyle w:val="TitleRightChar"/>
              <w:rFonts w:hint="eastAsia"/>
            </w:rPr>
          </w:rPrChange>
        </w:rPr>
        <w:t>【原始股东】</w:t>
      </w:r>
      <w:r w:rsidRPr="00674F55">
        <w:rPr>
          <w:rStyle w:val="Char2"/>
          <w:rFonts w:hint="eastAsia"/>
          <w:sz w:val="10"/>
          <w:szCs w:val="10"/>
          <w:rPrChange w:id="1232" w:author="USER" w:date="2018-02-01T14:15:00Z">
            <w:rPr>
              <w:rStyle w:val="Char2"/>
              <w:rFonts w:hint="eastAsia"/>
            </w:rPr>
          </w:rPrChange>
        </w:rPr>
        <w:t>，【性别】，中国居民，居民身份证号【】，住所地为【】；</w:t>
      </w:r>
      <w:bookmarkStart w:id="1233" w:name="OLE_LINK1"/>
      <w:bookmarkStart w:id="1234" w:name="OLE_LINK4"/>
    </w:p>
    <w:p w:rsidR="00022853" w:rsidRPr="00016119" w:rsidRDefault="00674F55" w:rsidP="0049192C">
      <w:pPr>
        <w:pStyle w:val="aff"/>
        <w:numPr>
          <w:ilvl w:val="0"/>
          <w:numId w:val="37"/>
        </w:numPr>
        <w:ind w:firstLineChars="0"/>
        <w:rPr>
          <w:rStyle w:val="Char2"/>
          <w:sz w:val="10"/>
          <w:szCs w:val="10"/>
          <w:rPrChange w:id="1235" w:author="USER" w:date="2018-02-01T14:15:00Z">
            <w:rPr>
              <w:rStyle w:val="Char2"/>
            </w:rPr>
          </w:rPrChange>
        </w:rPr>
      </w:pPr>
      <w:r w:rsidRPr="00674F55">
        <w:rPr>
          <w:rStyle w:val="TitleRightChar"/>
          <w:rFonts w:hint="eastAsia"/>
          <w:sz w:val="10"/>
          <w:szCs w:val="10"/>
          <w:rPrChange w:id="1236" w:author="USER" w:date="2018-02-01T14:15:00Z">
            <w:rPr>
              <w:rStyle w:val="TitleRightChar"/>
              <w:rFonts w:hint="eastAsia"/>
            </w:rPr>
          </w:rPrChange>
        </w:rPr>
        <w:t>【创始人】</w:t>
      </w:r>
      <w:r w:rsidRPr="00674F55">
        <w:rPr>
          <w:rStyle w:val="Char2"/>
          <w:rFonts w:hint="eastAsia"/>
          <w:sz w:val="10"/>
          <w:szCs w:val="10"/>
          <w:rPrChange w:id="1237" w:author="USER" w:date="2018-02-01T14:15:00Z">
            <w:rPr>
              <w:rStyle w:val="Char2"/>
              <w:rFonts w:hint="eastAsia"/>
            </w:rPr>
          </w:rPrChange>
        </w:rPr>
        <w:t>，【性别】，中国居民，居民身份证号码为【】，住所地为【】。</w:t>
      </w:r>
    </w:p>
    <w:p w:rsidR="004C6F79" w:rsidRPr="00016119" w:rsidRDefault="004C6F79" w:rsidP="005243FF">
      <w:pPr>
        <w:rPr>
          <w:rStyle w:val="Char2"/>
          <w:sz w:val="10"/>
          <w:szCs w:val="10"/>
          <w:rPrChange w:id="1238" w:author="USER" w:date="2018-02-01T14:15:00Z">
            <w:rPr>
              <w:rStyle w:val="Char2"/>
            </w:rPr>
          </w:rPrChange>
        </w:rPr>
      </w:pPr>
      <w:bookmarkStart w:id="1239" w:name="_DV_M33"/>
      <w:bookmarkEnd w:id="1239"/>
    </w:p>
    <w:p w:rsidR="00022853" w:rsidRPr="00016119" w:rsidRDefault="00674F55" w:rsidP="004C6F79">
      <w:pPr>
        <w:rPr>
          <w:rStyle w:val="Char2"/>
          <w:sz w:val="10"/>
          <w:szCs w:val="10"/>
          <w:rPrChange w:id="1240" w:author="USER" w:date="2018-02-01T14:15:00Z">
            <w:rPr>
              <w:rStyle w:val="Char2"/>
            </w:rPr>
          </w:rPrChange>
        </w:rPr>
      </w:pPr>
      <w:r w:rsidRPr="00674F55">
        <w:rPr>
          <w:rStyle w:val="Char2"/>
          <w:rFonts w:hint="eastAsia"/>
          <w:sz w:val="10"/>
          <w:szCs w:val="10"/>
          <w:rPrChange w:id="1241" w:author="USER" w:date="2018-02-01T14:15:00Z">
            <w:rPr>
              <w:rStyle w:val="Char2"/>
              <w:rFonts w:hint="eastAsia"/>
            </w:rPr>
          </w:rPrChange>
        </w:rPr>
        <w:t>【</w:t>
      </w:r>
      <w:r w:rsidRPr="00674F55">
        <w:rPr>
          <w:rStyle w:val="spaChar"/>
          <w:rFonts w:hint="eastAsia"/>
          <w:sz w:val="10"/>
          <w:szCs w:val="10"/>
          <w:rPrChange w:id="1242" w:author="USER" w:date="2018-02-01T14:15:00Z">
            <w:rPr>
              <w:rStyle w:val="spaChar"/>
              <w:rFonts w:hint="eastAsia"/>
            </w:rPr>
          </w:rPrChange>
        </w:rPr>
        <w:t>中北梦投资</w:t>
      </w:r>
      <w:r w:rsidRPr="00674F55">
        <w:rPr>
          <w:rStyle w:val="Char2"/>
          <w:rFonts w:hint="eastAsia"/>
          <w:sz w:val="10"/>
          <w:szCs w:val="10"/>
          <w:rPrChange w:id="1243" w:author="USER" w:date="2018-02-01T14:15:00Z">
            <w:rPr>
              <w:rStyle w:val="Char2"/>
              <w:rFonts w:hint="eastAsia"/>
            </w:rPr>
          </w:rPrChange>
        </w:rPr>
        <w:t>】及</w:t>
      </w:r>
      <w:r w:rsidRPr="00674F55">
        <w:rPr>
          <w:rStyle w:val="Char2"/>
          <w:sz w:val="10"/>
          <w:szCs w:val="10"/>
          <w:rPrChange w:id="1244" w:author="USER" w:date="2018-02-01T14:15:00Z">
            <w:rPr>
              <w:rStyle w:val="Char2"/>
            </w:rPr>
          </w:rPrChange>
        </w:rPr>
        <w:t>【】</w:t>
      </w:r>
      <w:r w:rsidRPr="00674F55">
        <w:rPr>
          <w:rStyle w:val="Char2"/>
          <w:rFonts w:hint="eastAsia"/>
          <w:sz w:val="10"/>
          <w:szCs w:val="10"/>
          <w:rPrChange w:id="1245" w:author="USER" w:date="2018-02-01T14:15:00Z">
            <w:rPr>
              <w:rStyle w:val="Char2"/>
              <w:rFonts w:hint="eastAsia"/>
            </w:rPr>
          </w:rPrChange>
        </w:rPr>
        <w:t>统称为“</w:t>
      </w:r>
      <w:r w:rsidRPr="00674F55">
        <w:rPr>
          <w:rStyle w:val="TitleRightChar"/>
          <w:rFonts w:hint="eastAsia"/>
          <w:sz w:val="10"/>
          <w:szCs w:val="10"/>
          <w:rPrChange w:id="1246" w:author="USER" w:date="2018-02-01T14:15:00Z">
            <w:rPr>
              <w:rStyle w:val="TitleRightChar"/>
              <w:rFonts w:hint="eastAsia"/>
            </w:rPr>
          </w:rPrChange>
        </w:rPr>
        <w:t>投资者</w:t>
      </w:r>
      <w:r w:rsidRPr="00674F55">
        <w:rPr>
          <w:rStyle w:val="Char2"/>
          <w:rFonts w:hint="eastAsia"/>
          <w:sz w:val="10"/>
          <w:szCs w:val="10"/>
          <w:rPrChange w:id="1247" w:author="USER" w:date="2018-02-01T14:15:00Z">
            <w:rPr>
              <w:rStyle w:val="Char2"/>
              <w:rFonts w:hint="eastAsia"/>
            </w:rPr>
          </w:rPrChange>
        </w:rPr>
        <w:t>”；</w:t>
      </w:r>
    </w:p>
    <w:p w:rsidR="004C6F79" w:rsidRPr="00016119" w:rsidRDefault="00674F55" w:rsidP="004C6F79">
      <w:pPr>
        <w:rPr>
          <w:rStyle w:val="Char2"/>
          <w:sz w:val="10"/>
          <w:szCs w:val="10"/>
          <w:rPrChange w:id="1248" w:author="USER" w:date="2018-02-01T14:15:00Z">
            <w:rPr>
              <w:rStyle w:val="Char2"/>
            </w:rPr>
          </w:rPrChange>
        </w:rPr>
      </w:pPr>
      <w:r w:rsidRPr="00674F55">
        <w:rPr>
          <w:rStyle w:val="Char2"/>
          <w:rFonts w:hint="eastAsia"/>
          <w:sz w:val="10"/>
          <w:szCs w:val="10"/>
          <w:rPrChange w:id="1249" w:author="USER" w:date="2018-02-01T14:15:00Z">
            <w:rPr>
              <w:rStyle w:val="Char2"/>
              <w:rFonts w:hint="eastAsia"/>
            </w:rPr>
          </w:rPrChange>
        </w:rPr>
        <w:t>【】和【】统称为“</w:t>
      </w:r>
      <w:r w:rsidRPr="00674F55">
        <w:rPr>
          <w:rStyle w:val="TitleRightChar"/>
          <w:rFonts w:hint="eastAsia"/>
          <w:sz w:val="10"/>
          <w:szCs w:val="10"/>
          <w:rPrChange w:id="1250" w:author="USER" w:date="2018-02-01T14:15:00Z">
            <w:rPr>
              <w:rStyle w:val="TitleRightChar"/>
              <w:rFonts w:hint="eastAsia"/>
            </w:rPr>
          </w:rPrChange>
        </w:rPr>
        <w:t>原股东</w:t>
      </w:r>
      <w:r w:rsidRPr="00674F55">
        <w:rPr>
          <w:rStyle w:val="Char2"/>
          <w:rFonts w:hint="eastAsia"/>
          <w:sz w:val="10"/>
          <w:szCs w:val="10"/>
          <w:rPrChange w:id="1251" w:author="USER" w:date="2018-02-01T14:15:00Z">
            <w:rPr>
              <w:rStyle w:val="Char2"/>
              <w:rFonts w:hint="eastAsia"/>
            </w:rPr>
          </w:rPrChange>
        </w:rPr>
        <w:t>”；</w:t>
      </w:r>
    </w:p>
    <w:p w:rsidR="004C6F79" w:rsidRPr="00016119" w:rsidRDefault="00674F55" w:rsidP="004C6F79">
      <w:pPr>
        <w:rPr>
          <w:rStyle w:val="Char2"/>
          <w:sz w:val="10"/>
          <w:szCs w:val="10"/>
          <w:rPrChange w:id="1252" w:author="USER" w:date="2018-02-01T14:15:00Z">
            <w:rPr>
              <w:rStyle w:val="Char2"/>
            </w:rPr>
          </w:rPrChange>
        </w:rPr>
      </w:pPr>
      <w:r w:rsidRPr="00674F55">
        <w:rPr>
          <w:rStyle w:val="Char2"/>
          <w:rFonts w:hint="eastAsia"/>
          <w:sz w:val="10"/>
          <w:szCs w:val="10"/>
          <w:rPrChange w:id="1253" w:author="USER" w:date="2018-02-01T14:15:00Z">
            <w:rPr>
              <w:rStyle w:val="Char2"/>
              <w:rFonts w:hint="eastAsia"/>
            </w:rPr>
          </w:rPrChange>
        </w:rPr>
        <w:t>【】和【】统称为“</w:t>
      </w:r>
      <w:r w:rsidRPr="00674F55">
        <w:rPr>
          <w:rStyle w:val="TitleRightChar"/>
          <w:rFonts w:hint="eastAsia"/>
          <w:sz w:val="10"/>
          <w:szCs w:val="10"/>
          <w:rPrChange w:id="1254" w:author="USER" w:date="2018-02-01T14:15:00Z">
            <w:rPr>
              <w:rStyle w:val="TitleRightChar"/>
              <w:rFonts w:hint="eastAsia"/>
            </w:rPr>
          </w:rPrChange>
        </w:rPr>
        <w:t>创始人</w:t>
      </w:r>
      <w:r w:rsidRPr="00674F55">
        <w:rPr>
          <w:rStyle w:val="Char2"/>
          <w:rFonts w:hint="eastAsia"/>
          <w:sz w:val="10"/>
          <w:szCs w:val="10"/>
          <w:rPrChange w:id="1255" w:author="USER" w:date="2018-02-01T14:15:00Z">
            <w:rPr>
              <w:rStyle w:val="Char2"/>
              <w:rFonts w:hint="eastAsia"/>
            </w:rPr>
          </w:rPrChange>
        </w:rPr>
        <w:t>”</w:t>
      </w:r>
      <w:bookmarkEnd w:id="1233"/>
      <w:bookmarkEnd w:id="1234"/>
      <w:r w:rsidRPr="00674F55">
        <w:rPr>
          <w:rStyle w:val="Char2"/>
          <w:rFonts w:hint="eastAsia"/>
          <w:sz w:val="10"/>
          <w:szCs w:val="10"/>
          <w:rPrChange w:id="1256" w:author="USER" w:date="2018-02-01T14:15:00Z">
            <w:rPr>
              <w:rStyle w:val="Char2"/>
              <w:rFonts w:hint="eastAsia"/>
            </w:rPr>
          </w:rPrChange>
        </w:rPr>
        <w:t>；</w:t>
      </w:r>
    </w:p>
    <w:p w:rsidR="00CF227B" w:rsidRPr="00016119" w:rsidRDefault="00674F55" w:rsidP="004C6F79">
      <w:pPr>
        <w:rPr>
          <w:rStyle w:val="Char2"/>
          <w:sz w:val="10"/>
          <w:szCs w:val="10"/>
          <w:rPrChange w:id="1257" w:author="USER" w:date="2018-02-01T14:15:00Z">
            <w:rPr>
              <w:rStyle w:val="Char2"/>
            </w:rPr>
          </w:rPrChange>
        </w:rPr>
      </w:pPr>
      <w:r w:rsidRPr="00674F55">
        <w:rPr>
          <w:rStyle w:val="EnclosureChar"/>
          <w:rFonts w:hint="eastAsia"/>
          <w:sz w:val="10"/>
          <w:szCs w:val="10"/>
          <w:rPrChange w:id="1258" w:author="USER" w:date="2018-02-01T14:15:00Z">
            <w:rPr>
              <w:rStyle w:val="EnclosureChar"/>
              <w:rFonts w:hint="eastAsia"/>
            </w:rPr>
          </w:rPrChange>
        </w:rPr>
        <w:t>【所有主体】以下单称</w:t>
      </w:r>
      <w:r w:rsidRPr="00674F55">
        <w:rPr>
          <w:rStyle w:val="TitleRightChar"/>
          <w:rFonts w:hint="eastAsia"/>
          <w:sz w:val="10"/>
          <w:szCs w:val="10"/>
          <w:rPrChange w:id="1259" w:author="USER" w:date="2018-02-01T14:15:00Z">
            <w:rPr>
              <w:rStyle w:val="TitleRightChar"/>
              <w:rFonts w:hint="eastAsia"/>
            </w:rPr>
          </w:rPrChange>
        </w:rPr>
        <w:t>“一方”，</w:t>
      </w:r>
      <w:r w:rsidRPr="00674F55">
        <w:rPr>
          <w:rStyle w:val="Char2"/>
          <w:rFonts w:hint="eastAsia"/>
          <w:sz w:val="10"/>
          <w:szCs w:val="10"/>
          <w:rPrChange w:id="1260" w:author="USER" w:date="2018-02-01T14:15:00Z">
            <w:rPr>
              <w:rStyle w:val="Char2"/>
              <w:rFonts w:hint="eastAsia"/>
            </w:rPr>
          </w:rPrChange>
        </w:rPr>
        <w:t>合称“</w:t>
      </w:r>
      <w:r w:rsidRPr="00674F55">
        <w:rPr>
          <w:rStyle w:val="TitleRightChar"/>
          <w:rFonts w:hint="eastAsia"/>
          <w:sz w:val="10"/>
          <w:szCs w:val="10"/>
          <w:rPrChange w:id="1261" w:author="USER" w:date="2018-02-01T14:15:00Z">
            <w:rPr>
              <w:rStyle w:val="TitleRightChar"/>
              <w:rFonts w:hint="eastAsia"/>
            </w:rPr>
          </w:rPrChange>
        </w:rPr>
        <w:t>各方</w:t>
      </w:r>
      <w:r w:rsidRPr="00674F55">
        <w:rPr>
          <w:rStyle w:val="Char2"/>
          <w:rFonts w:hint="eastAsia"/>
          <w:sz w:val="10"/>
          <w:szCs w:val="10"/>
          <w:rPrChange w:id="1262" w:author="USER" w:date="2018-02-01T14:15:00Z">
            <w:rPr>
              <w:rStyle w:val="Char2"/>
              <w:rFonts w:hint="eastAsia"/>
            </w:rPr>
          </w:rPrChange>
        </w:rPr>
        <w:t>”。</w:t>
      </w:r>
    </w:p>
    <w:p w:rsidR="000D2A99" w:rsidRPr="00016119" w:rsidRDefault="000D2A99" w:rsidP="00AC4924">
      <w:pPr>
        <w:ind w:leftChars="270" w:left="540"/>
        <w:jc w:val="both"/>
        <w:rPr>
          <w:rFonts w:ascii="宋体" w:hAnsi="宋体"/>
          <w:b/>
          <w:sz w:val="10"/>
          <w:szCs w:val="10"/>
          <w:rPrChange w:id="1263" w:author="USER" w:date="2018-02-01T14:15:00Z">
            <w:rPr>
              <w:rFonts w:ascii="宋体" w:hAnsi="宋体"/>
              <w:b/>
              <w:sz w:val="24"/>
              <w:szCs w:val="24"/>
            </w:rPr>
          </w:rPrChange>
        </w:rPr>
      </w:pPr>
    </w:p>
    <w:p w:rsidR="008D2A0C" w:rsidRPr="00016119" w:rsidRDefault="00674F55" w:rsidP="000D2A99">
      <w:pPr>
        <w:pStyle w:val="spa"/>
        <w:rPr>
          <w:sz w:val="10"/>
          <w:szCs w:val="10"/>
          <w:rPrChange w:id="1264" w:author="USER" w:date="2018-02-01T14:15:00Z">
            <w:rPr/>
          </w:rPrChange>
        </w:rPr>
      </w:pPr>
      <w:r w:rsidRPr="00674F55">
        <w:rPr>
          <w:sz w:val="10"/>
          <w:szCs w:val="10"/>
          <w:rPrChange w:id="1265" w:author="USER" w:date="2018-02-01T14:15:00Z">
            <w:rPr/>
          </w:rPrChange>
        </w:rPr>
        <w:br w:type="page"/>
      </w:r>
      <w:r w:rsidRPr="00674F55">
        <w:rPr>
          <w:rFonts w:hint="eastAsia"/>
          <w:sz w:val="10"/>
          <w:szCs w:val="10"/>
          <w:rPrChange w:id="1266" w:author="USER" w:date="2018-02-01T14:15:00Z">
            <w:rPr>
              <w:rFonts w:hint="eastAsia"/>
            </w:rPr>
          </w:rPrChange>
        </w:rPr>
        <w:lastRenderedPageBreak/>
        <w:t>鉴于：</w:t>
      </w:r>
    </w:p>
    <w:p w:rsidR="006F3E4D" w:rsidRPr="00016119" w:rsidRDefault="00674F55" w:rsidP="001D64F6">
      <w:pPr>
        <w:widowControl w:val="0"/>
        <w:numPr>
          <w:ilvl w:val="0"/>
          <w:numId w:val="4"/>
        </w:numPr>
        <w:tabs>
          <w:tab w:val="clear" w:pos="420"/>
          <w:tab w:val="left" w:pos="720"/>
        </w:tabs>
        <w:autoSpaceDE w:val="0"/>
        <w:autoSpaceDN w:val="0"/>
        <w:adjustRightInd w:val="0"/>
        <w:ind w:left="1080" w:hanging="540"/>
        <w:rPr>
          <w:rStyle w:val="Char2"/>
          <w:sz w:val="10"/>
          <w:szCs w:val="10"/>
          <w:rPrChange w:id="1267" w:author="USER" w:date="2018-02-01T14:15:00Z">
            <w:rPr>
              <w:rStyle w:val="Char2"/>
              <w:b/>
            </w:rPr>
          </w:rPrChange>
        </w:rPr>
      </w:pPr>
      <w:r w:rsidRPr="00674F55">
        <w:rPr>
          <w:rStyle w:val="Char2"/>
          <w:rFonts w:hint="eastAsia"/>
          <w:sz w:val="10"/>
          <w:szCs w:val="10"/>
          <w:rPrChange w:id="1268" w:author="USER" w:date="2018-02-01T14:15:00Z">
            <w:rPr>
              <w:rStyle w:val="Char2"/>
              <w:rFonts w:hint="eastAsia"/>
            </w:rPr>
          </w:rPrChange>
        </w:rPr>
        <w:t>【项目公司】</w:t>
      </w:r>
      <w:r w:rsidRPr="00674F55">
        <w:rPr>
          <w:rStyle w:val="Char2"/>
          <w:sz w:val="10"/>
          <w:szCs w:val="10"/>
          <w:rPrChange w:id="1269" w:author="USER" w:date="2018-02-01T14:15:00Z">
            <w:rPr>
              <w:rStyle w:val="Char2"/>
            </w:rPr>
          </w:rPrChange>
        </w:rPr>
        <w:t>,一家依照中国法律正式设立并有效存续的有限责任公司，法定代表人为</w:t>
      </w:r>
      <w:r w:rsidRPr="00674F55">
        <w:rPr>
          <w:rStyle w:val="Char2"/>
          <w:rFonts w:hint="eastAsia"/>
          <w:sz w:val="10"/>
          <w:szCs w:val="10"/>
          <w:rPrChange w:id="1270" w:author="USER" w:date="2018-02-01T14:15:00Z">
            <w:rPr>
              <w:rStyle w:val="Char2"/>
              <w:rFonts w:hint="eastAsia"/>
            </w:rPr>
          </w:rPrChange>
        </w:rPr>
        <w:t>【】，注册资本为</w:t>
      </w:r>
      <w:r w:rsidRPr="00674F55">
        <w:rPr>
          <w:rStyle w:val="Char2"/>
          <w:sz w:val="10"/>
          <w:szCs w:val="10"/>
          <w:rPrChange w:id="1271" w:author="USER" w:date="2018-02-01T14:15:00Z">
            <w:rPr>
              <w:rStyle w:val="Char2"/>
            </w:rPr>
          </w:rPrChange>
        </w:rPr>
        <w:t>人民币</w:t>
      </w:r>
      <w:r w:rsidRPr="00674F55">
        <w:rPr>
          <w:rStyle w:val="Char2"/>
          <w:rFonts w:hint="eastAsia"/>
          <w:sz w:val="10"/>
          <w:szCs w:val="10"/>
          <w:rPrChange w:id="1272" w:author="USER" w:date="2018-02-01T14:15:00Z">
            <w:rPr>
              <w:rStyle w:val="Char2"/>
              <w:rFonts w:hint="eastAsia"/>
            </w:rPr>
          </w:rPrChange>
        </w:rPr>
        <w:t>【】元（</w:t>
      </w:r>
      <w:r w:rsidRPr="00674F55">
        <w:rPr>
          <w:rStyle w:val="Char2"/>
          <w:sz w:val="10"/>
          <w:szCs w:val="10"/>
          <w:rPrChange w:id="1273" w:author="USER" w:date="2018-02-01T14:15:00Z">
            <w:rPr>
              <w:rStyle w:val="Char2"/>
            </w:rPr>
          </w:rPrChange>
        </w:rPr>
        <w:t>RMB</w:t>
      </w:r>
      <w:r w:rsidRPr="00674F55">
        <w:rPr>
          <w:rStyle w:val="Char2"/>
          <w:rFonts w:hint="eastAsia"/>
          <w:sz w:val="10"/>
          <w:szCs w:val="10"/>
          <w:rPrChange w:id="1274" w:author="USER" w:date="2018-02-01T14:15:00Z">
            <w:rPr>
              <w:rStyle w:val="Char2"/>
              <w:rFonts w:hint="eastAsia"/>
            </w:rPr>
          </w:rPrChange>
        </w:rPr>
        <w:t>【】），实收资本为人民币【】元（</w:t>
      </w:r>
      <w:r w:rsidRPr="00674F55">
        <w:rPr>
          <w:rStyle w:val="Char2"/>
          <w:sz w:val="10"/>
          <w:szCs w:val="10"/>
          <w:rPrChange w:id="1275" w:author="USER" w:date="2018-02-01T14:15:00Z">
            <w:rPr>
              <w:rStyle w:val="Char2"/>
            </w:rPr>
          </w:rPrChange>
        </w:rPr>
        <w:t>RMB</w:t>
      </w:r>
      <w:r w:rsidRPr="00674F55">
        <w:rPr>
          <w:rStyle w:val="Char2"/>
          <w:rFonts w:hint="eastAsia"/>
          <w:sz w:val="10"/>
          <w:szCs w:val="10"/>
          <w:rPrChange w:id="1276" w:author="USER" w:date="2018-02-01T14:15:00Z">
            <w:rPr>
              <w:rStyle w:val="Char2"/>
              <w:rFonts w:hint="eastAsia"/>
            </w:rPr>
          </w:rPrChange>
        </w:rPr>
        <w:t>【】），认缴、实缴注册资本出资额以及持股比例情况如下：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2693"/>
        <w:gridCol w:w="2693"/>
        <w:gridCol w:w="1811"/>
      </w:tblGrid>
      <w:tr w:rsidR="00C711E4" w:rsidRPr="00016119" w:rsidTr="007C22A0">
        <w:trPr>
          <w:jc w:val="center"/>
        </w:trPr>
        <w:tc>
          <w:tcPr>
            <w:tcW w:w="1418" w:type="dxa"/>
            <w:shd w:val="clear" w:color="auto" w:fill="auto"/>
          </w:tcPr>
          <w:p w:rsidR="00182E35" w:rsidRPr="00016119" w:rsidRDefault="00674F55" w:rsidP="00B76B7B">
            <w:pPr>
              <w:widowControl w:val="0"/>
              <w:tabs>
                <w:tab w:val="left" w:pos="720"/>
              </w:tabs>
              <w:autoSpaceDE w:val="0"/>
              <w:autoSpaceDN w:val="0"/>
              <w:adjustRightInd w:val="0"/>
              <w:spacing w:beforeLines="50" w:afterLines="50"/>
              <w:jc w:val="center"/>
              <w:rPr>
                <w:rStyle w:val="Char2"/>
                <w:sz w:val="10"/>
                <w:szCs w:val="10"/>
                <w:rPrChange w:id="1277" w:author="USER" w:date="2018-02-01T14:15:00Z">
                  <w:rPr>
                    <w:rStyle w:val="Char2"/>
                  </w:rPr>
                </w:rPrChange>
              </w:rPr>
            </w:pPr>
            <w:r w:rsidRPr="00674F55">
              <w:rPr>
                <w:rStyle w:val="Char2"/>
                <w:rFonts w:hint="eastAsia"/>
                <w:sz w:val="10"/>
                <w:szCs w:val="10"/>
                <w:rPrChange w:id="1278" w:author="USER" w:date="2018-02-01T14:15:00Z">
                  <w:rPr>
                    <w:rStyle w:val="Char2"/>
                    <w:rFonts w:hint="eastAsia"/>
                  </w:rPr>
                </w:rPrChange>
              </w:rPr>
              <w:t>股东</w:t>
            </w:r>
          </w:p>
        </w:tc>
        <w:tc>
          <w:tcPr>
            <w:tcW w:w="2693" w:type="dxa"/>
            <w:shd w:val="clear" w:color="auto" w:fill="auto"/>
          </w:tcPr>
          <w:p w:rsidR="00182E35" w:rsidRPr="00016119" w:rsidRDefault="00674F55" w:rsidP="00B76B7B">
            <w:pPr>
              <w:widowControl w:val="0"/>
              <w:tabs>
                <w:tab w:val="left" w:pos="720"/>
              </w:tabs>
              <w:autoSpaceDE w:val="0"/>
              <w:autoSpaceDN w:val="0"/>
              <w:adjustRightInd w:val="0"/>
              <w:spacing w:beforeLines="50" w:afterLines="50"/>
              <w:jc w:val="center"/>
              <w:rPr>
                <w:rStyle w:val="Char2"/>
                <w:sz w:val="10"/>
                <w:szCs w:val="10"/>
                <w:rPrChange w:id="1279" w:author="USER" w:date="2018-02-01T14:15:00Z">
                  <w:rPr>
                    <w:rStyle w:val="Char2"/>
                  </w:rPr>
                </w:rPrChange>
              </w:rPr>
            </w:pPr>
            <w:r w:rsidRPr="00674F55">
              <w:rPr>
                <w:rStyle w:val="Char2"/>
                <w:rFonts w:hint="eastAsia"/>
                <w:sz w:val="10"/>
                <w:szCs w:val="10"/>
                <w:rPrChange w:id="1280" w:author="USER" w:date="2018-02-01T14:15:00Z">
                  <w:rPr>
                    <w:rStyle w:val="Char2"/>
                    <w:rFonts w:hint="eastAsia"/>
                  </w:rPr>
                </w:rPrChange>
              </w:rPr>
              <w:t>认缴注册资本（万元）</w:t>
            </w:r>
          </w:p>
        </w:tc>
        <w:tc>
          <w:tcPr>
            <w:tcW w:w="2693" w:type="dxa"/>
            <w:shd w:val="clear" w:color="auto" w:fill="auto"/>
          </w:tcPr>
          <w:p w:rsidR="00182E35" w:rsidRPr="00016119" w:rsidRDefault="00674F55" w:rsidP="00B76B7B">
            <w:pPr>
              <w:widowControl w:val="0"/>
              <w:tabs>
                <w:tab w:val="left" w:pos="720"/>
              </w:tabs>
              <w:autoSpaceDE w:val="0"/>
              <w:autoSpaceDN w:val="0"/>
              <w:adjustRightInd w:val="0"/>
              <w:spacing w:beforeLines="50" w:afterLines="50"/>
              <w:jc w:val="center"/>
              <w:rPr>
                <w:rStyle w:val="Char2"/>
                <w:sz w:val="10"/>
                <w:szCs w:val="10"/>
                <w:rPrChange w:id="1281" w:author="USER" w:date="2018-02-01T14:15:00Z">
                  <w:rPr>
                    <w:rStyle w:val="Char2"/>
                  </w:rPr>
                </w:rPrChange>
              </w:rPr>
            </w:pPr>
            <w:r w:rsidRPr="00674F55">
              <w:rPr>
                <w:rStyle w:val="Char2"/>
                <w:rFonts w:hint="eastAsia"/>
                <w:sz w:val="10"/>
                <w:szCs w:val="10"/>
                <w:rPrChange w:id="1282" w:author="USER" w:date="2018-02-01T14:15:00Z">
                  <w:rPr>
                    <w:rStyle w:val="Char2"/>
                    <w:rFonts w:hint="eastAsia"/>
                  </w:rPr>
                </w:rPrChange>
              </w:rPr>
              <w:t>实缴注册资本（万元）</w:t>
            </w:r>
          </w:p>
        </w:tc>
        <w:tc>
          <w:tcPr>
            <w:tcW w:w="1811" w:type="dxa"/>
            <w:shd w:val="clear" w:color="auto" w:fill="auto"/>
          </w:tcPr>
          <w:p w:rsidR="00182E35" w:rsidRPr="00016119" w:rsidRDefault="00674F55" w:rsidP="00B76B7B">
            <w:pPr>
              <w:widowControl w:val="0"/>
              <w:tabs>
                <w:tab w:val="left" w:pos="720"/>
              </w:tabs>
              <w:autoSpaceDE w:val="0"/>
              <w:autoSpaceDN w:val="0"/>
              <w:adjustRightInd w:val="0"/>
              <w:spacing w:beforeLines="50" w:afterLines="50"/>
              <w:jc w:val="center"/>
              <w:rPr>
                <w:rStyle w:val="Char2"/>
                <w:sz w:val="10"/>
                <w:szCs w:val="10"/>
                <w:rPrChange w:id="1283" w:author="USER" w:date="2018-02-01T14:15:00Z">
                  <w:rPr>
                    <w:rStyle w:val="Char2"/>
                  </w:rPr>
                </w:rPrChange>
              </w:rPr>
            </w:pPr>
            <w:r w:rsidRPr="00674F55">
              <w:rPr>
                <w:rStyle w:val="Char2"/>
                <w:rFonts w:hint="eastAsia"/>
                <w:sz w:val="10"/>
                <w:szCs w:val="10"/>
                <w:rPrChange w:id="1284" w:author="USER" w:date="2018-02-01T14:15:00Z">
                  <w:rPr>
                    <w:rStyle w:val="Char2"/>
                    <w:rFonts w:hint="eastAsia"/>
                  </w:rPr>
                </w:rPrChange>
              </w:rPr>
              <w:t>持股比例</w:t>
            </w:r>
          </w:p>
        </w:tc>
      </w:tr>
      <w:tr w:rsidR="00EE3416" w:rsidRPr="00016119" w:rsidTr="007C22A0">
        <w:trPr>
          <w:jc w:val="center"/>
        </w:trPr>
        <w:tc>
          <w:tcPr>
            <w:tcW w:w="1418" w:type="dxa"/>
            <w:shd w:val="clear" w:color="auto" w:fill="auto"/>
          </w:tcPr>
          <w:p w:rsidR="00182E35" w:rsidRPr="00016119" w:rsidRDefault="00674F55" w:rsidP="00B76B7B">
            <w:pPr>
              <w:widowControl w:val="0"/>
              <w:tabs>
                <w:tab w:val="left" w:pos="720"/>
              </w:tabs>
              <w:autoSpaceDE w:val="0"/>
              <w:autoSpaceDN w:val="0"/>
              <w:adjustRightInd w:val="0"/>
              <w:spacing w:beforeLines="50" w:afterLines="50"/>
              <w:jc w:val="center"/>
              <w:rPr>
                <w:rStyle w:val="Char2"/>
                <w:sz w:val="10"/>
                <w:szCs w:val="10"/>
                <w:rPrChange w:id="1285" w:author="USER" w:date="2018-02-01T14:15:00Z">
                  <w:rPr>
                    <w:rStyle w:val="Char2"/>
                  </w:rPr>
                </w:rPrChange>
              </w:rPr>
            </w:pPr>
            <w:r w:rsidRPr="00674F55">
              <w:rPr>
                <w:rStyle w:val="Char2"/>
                <w:rFonts w:hint="eastAsia"/>
                <w:sz w:val="10"/>
                <w:szCs w:val="10"/>
                <w:rPrChange w:id="1286" w:author="USER" w:date="2018-02-01T14:15:00Z">
                  <w:rPr>
                    <w:rStyle w:val="Char2"/>
                    <w:rFonts w:hint="eastAsia"/>
                  </w:rPr>
                </w:rPrChange>
              </w:rPr>
              <w:t>【</w:t>
            </w:r>
            <w:r w:rsidRPr="00674F55">
              <w:rPr>
                <w:rStyle w:val="Char2"/>
                <w:sz w:val="10"/>
                <w:szCs w:val="10"/>
                <w:rPrChange w:id="1287" w:author="USER" w:date="2018-02-01T14:15:00Z">
                  <w:rPr>
                    <w:rStyle w:val="Char2"/>
                  </w:rPr>
                </w:rPrChange>
              </w:rPr>
              <w:t>】</w:t>
            </w:r>
          </w:p>
        </w:tc>
        <w:tc>
          <w:tcPr>
            <w:tcW w:w="2693" w:type="dxa"/>
            <w:shd w:val="clear" w:color="auto" w:fill="auto"/>
            <w:vAlign w:val="center"/>
          </w:tcPr>
          <w:p w:rsidR="00182E35" w:rsidRPr="00016119" w:rsidRDefault="00674F55" w:rsidP="00B76B7B">
            <w:pPr>
              <w:widowControl w:val="0"/>
              <w:tabs>
                <w:tab w:val="left" w:pos="720"/>
              </w:tabs>
              <w:autoSpaceDE w:val="0"/>
              <w:autoSpaceDN w:val="0"/>
              <w:adjustRightInd w:val="0"/>
              <w:spacing w:beforeLines="50" w:afterLines="50"/>
              <w:jc w:val="center"/>
              <w:rPr>
                <w:rStyle w:val="Char2"/>
                <w:sz w:val="10"/>
                <w:szCs w:val="10"/>
                <w:rPrChange w:id="1288" w:author="USER" w:date="2018-02-01T14:15:00Z">
                  <w:rPr>
                    <w:rStyle w:val="Char2"/>
                  </w:rPr>
                </w:rPrChange>
              </w:rPr>
            </w:pPr>
            <w:r w:rsidRPr="00674F55">
              <w:rPr>
                <w:rStyle w:val="Char2"/>
                <w:rFonts w:hint="eastAsia"/>
                <w:sz w:val="10"/>
                <w:szCs w:val="10"/>
                <w:rPrChange w:id="1289" w:author="USER" w:date="2018-02-01T14:15:00Z">
                  <w:rPr>
                    <w:rStyle w:val="Char2"/>
                    <w:rFonts w:hint="eastAsia"/>
                  </w:rPr>
                </w:rPrChange>
              </w:rPr>
              <w:t>【】</w:t>
            </w:r>
          </w:p>
        </w:tc>
        <w:tc>
          <w:tcPr>
            <w:tcW w:w="2693" w:type="dxa"/>
            <w:shd w:val="clear" w:color="auto" w:fill="auto"/>
            <w:vAlign w:val="center"/>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290" w:author="USER" w:date="2018-02-01T14:15:00Z">
                  <w:rPr>
                    <w:rFonts w:ascii="宋体" w:hAnsi="宋体"/>
                    <w:sz w:val="24"/>
                  </w:rPr>
                </w:rPrChange>
              </w:rPr>
            </w:pPr>
            <w:r w:rsidRPr="00674F55">
              <w:rPr>
                <w:rFonts w:ascii="宋体" w:hAnsi="宋体" w:hint="eastAsia"/>
                <w:sz w:val="10"/>
                <w:szCs w:val="10"/>
                <w:rPrChange w:id="1291" w:author="USER" w:date="2018-02-01T14:15:00Z">
                  <w:rPr>
                    <w:rFonts w:ascii="宋体" w:hAnsi="宋体" w:hint="eastAsia"/>
                    <w:sz w:val="24"/>
                    <w:szCs w:val="24"/>
                  </w:rPr>
                </w:rPrChange>
              </w:rPr>
              <w:t>【】</w:t>
            </w:r>
          </w:p>
        </w:tc>
        <w:tc>
          <w:tcPr>
            <w:tcW w:w="1811" w:type="dxa"/>
            <w:shd w:val="clear" w:color="auto" w:fill="auto"/>
            <w:vAlign w:val="center"/>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292" w:author="USER" w:date="2018-02-01T14:15:00Z">
                  <w:rPr>
                    <w:rFonts w:ascii="宋体" w:hAnsi="宋体"/>
                    <w:sz w:val="24"/>
                  </w:rPr>
                </w:rPrChange>
              </w:rPr>
            </w:pPr>
            <w:r w:rsidRPr="00674F55">
              <w:rPr>
                <w:rFonts w:ascii="宋体" w:hAnsi="宋体" w:hint="eastAsia"/>
                <w:sz w:val="10"/>
                <w:szCs w:val="10"/>
                <w:rPrChange w:id="1293" w:author="USER" w:date="2018-02-01T14:15:00Z">
                  <w:rPr>
                    <w:rFonts w:ascii="宋体" w:hAnsi="宋体" w:hint="eastAsia"/>
                    <w:sz w:val="24"/>
                    <w:szCs w:val="24"/>
                  </w:rPr>
                </w:rPrChange>
              </w:rPr>
              <w:t>【】</w:t>
            </w:r>
            <w:r w:rsidRPr="00674F55">
              <w:rPr>
                <w:rFonts w:ascii="宋体" w:hAnsi="宋体"/>
                <w:sz w:val="10"/>
                <w:szCs w:val="10"/>
                <w:rPrChange w:id="1294" w:author="USER" w:date="2018-02-01T14:15:00Z">
                  <w:rPr>
                    <w:rFonts w:ascii="宋体" w:hAnsi="宋体"/>
                    <w:sz w:val="24"/>
                    <w:szCs w:val="24"/>
                  </w:rPr>
                </w:rPrChange>
              </w:rPr>
              <w:t>%</w:t>
            </w:r>
          </w:p>
        </w:tc>
      </w:tr>
      <w:tr w:rsidR="00EE3416" w:rsidRPr="00016119" w:rsidTr="007C22A0">
        <w:trPr>
          <w:jc w:val="center"/>
        </w:trPr>
        <w:tc>
          <w:tcPr>
            <w:tcW w:w="1418" w:type="dxa"/>
            <w:shd w:val="clear" w:color="auto" w:fill="auto"/>
          </w:tcPr>
          <w:p w:rsidR="00182E35" w:rsidRPr="00016119" w:rsidRDefault="00674F55" w:rsidP="00B76B7B">
            <w:pPr>
              <w:widowControl w:val="0"/>
              <w:tabs>
                <w:tab w:val="left" w:pos="720"/>
              </w:tabs>
              <w:autoSpaceDE w:val="0"/>
              <w:autoSpaceDN w:val="0"/>
              <w:adjustRightInd w:val="0"/>
              <w:spacing w:beforeLines="50" w:afterLines="50"/>
              <w:jc w:val="center"/>
              <w:rPr>
                <w:rStyle w:val="Char2"/>
                <w:sz w:val="10"/>
                <w:szCs w:val="10"/>
                <w:rPrChange w:id="1295" w:author="USER" w:date="2018-02-01T14:15:00Z">
                  <w:rPr>
                    <w:rStyle w:val="Char2"/>
                  </w:rPr>
                </w:rPrChange>
              </w:rPr>
            </w:pPr>
            <w:r w:rsidRPr="00674F55">
              <w:rPr>
                <w:rStyle w:val="Char2"/>
                <w:rFonts w:hint="eastAsia"/>
                <w:sz w:val="10"/>
                <w:szCs w:val="10"/>
                <w:rPrChange w:id="1296" w:author="USER" w:date="2018-02-01T14:15:00Z">
                  <w:rPr>
                    <w:rStyle w:val="Char2"/>
                    <w:rFonts w:hint="eastAsia"/>
                  </w:rPr>
                </w:rPrChange>
              </w:rPr>
              <w:t>【</w:t>
            </w:r>
            <w:r w:rsidRPr="00674F55">
              <w:rPr>
                <w:rStyle w:val="Char2"/>
                <w:sz w:val="10"/>
                <w:szCs w:val="10"/>
                <w:rPrChange w:id="1297" w:author="USER" w:date="2018-02-01T14:15:00Z">
                  <w:rPr>
                    <w:rStyle w:val="Char2"/>
                  </w:rPr>
                </w:rPrChange>
              </w:rPr>
              <w:t>】</w:t>
            </w:r>
          </w:p>
        </w:tc>
        <w:tc>
          <w:tcPr>
            <w:tcW w:w="2693" w:type="dxa"/>
            <w:shd w:val="clear" w:color="auto" w:fill="auto"/>
            <w:vAlign w:val="center"/>
          </w:tcPr>
          <w:p w:rsidR="00182E35" w:rsidRPr="00016119" w:rsidRDefault="00674F55" w:rsidP="00B76B7B">
            <w:pPr>
              <w:widowControl w:val="0"/>
              <w:tabs>
                <w:tab w:val="left" w:pos="720"/>
              </w:tabs>
              <w:autoSpaceDE w:val="0"/>
              <w:autoSpaceDN w:val="0"/>
              <w:adjustRightInd w:val="0"/>
              <w:spacing w:beforeLines="50" w:afterLines="50"/>
              <w:jc w:val="center"/>
              <w:rPr>
                <w:rStyle w:val="Char2"/>
                <w:sz w:val="10"/>
                <w:szCs w:val="10"/>
                <w:rPrChange w:id="1298" w:author="USER" w:date="2018-02-01T14:15:00Z">
                  <w:rPr>
                    <w:rStyle w:val="Char2"/>
                  </w:rPr>
                </w:rPrChange>
              </w:rPr>
            </w:pPr>
            <w:r w:rsidRPr="00674F55">
              <w:rPr>
                <w:rStyle w:val="Char2"/>
                <w:rFonts w:hint="eastAsia"/>
                <w:sz w:val="10"/>
                <w:szCs w:val="10"/>
                <w:rPrChange w:id="1299" w:author="USER" w:date="2018-02-01T14:15:00Z">
                  <w:rPr>
                    <w:rStyle w:val="Char2"/>
                    <w:rFonts w:hint="eastAsia"/>
                  </w:rPr>
                </w:rPrChange>
              </w:rPr>
              <w:t>【】</w:t>
            </w:r>
          </w:p>
        </w:tc>
        <w:tc>
          <w:tcPr>
            <w:tcW w:w="2693" w:type="dxa"/>
            <w:shd w:val="clear" w:color="auto" w:fill="auto"/>
            <w:vAlign w:val="center"/>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300" w:author="USER" w:date="2018-02-01T14:15:00Z">
                  <w:rPr>
                    <w:rFonts w:ascii="宋体" w:hAnsi="宋体"/>
                    <w:sz w:val="24"/>
                  </w:rPr>
                </w:rPrChange>
              </w:rPr>
            </w:pPr>
            <w:r w:rsidRPr="00674F55">
              <w:rPr>
                <w:rFonts w:ascii="宋体" w:hAnsi="宋体" w:hint="eastAsia"/>
                <w:sz w:val="10"/>
                <w:szCs w:val="10"/>
                <w:rPrChange w:id="1301" w:author="USER" w:date="2018-02-01T14:15:00Z">
                  <w:rPr>
                    <w:rFonts w:ascii="宋体" w:hAnsi="宋体" w:hint="eastAsia"/>
                    <w:sz w:val="24"/>
                    <w:szCs w:val="24"/>
                  </w:rPr>
                </w:rPrChange>
              </w:rPr>
              <w:t>【】</w:t>
            </w:r>
          </w:p>
        </w:tc>
        <w:tc>
          <w:tcPr>
            <w:tcW w:w="1811" w:type="dxa"/>
            <w:shd w:val="clear" w:color="auto" w:fill="auto"/>
            <w:vAlign w:val="center"/>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302" w:author="USER" w:date="2018-02-01T14:15:00Z">
                  <w:rPr>
                    <w:rFonts w:ascii="宋体" w:hAnsi="宋体"/>
                    <w:sz w:val="24"/>
                  </w:rPr>
                </w:rPrChange>
              </w:rPr>
            </w:pPr>
            <w:r w:rsidRPr="00674F55">
              <w:rPr>
                <w:rFonts w:ascii="宋体" w:hAnsi="宋体" w:hint="eastAsia"/>
                <w:sz w:val="10"/>
                <w:szCs w:val="10"/>
                <w:rPrChange w:id="1303" w:author="USER" w:date="2018-02-01T14:15:00Z">
                  <w:rPr>
                    <w:rFonts w:ascii="宋体" w:hAnsi="宋体" w:hint="eastAsia"/>
                    <w:sz w:val="24"/>
                    <w:szCs w:val="24"/>
                  </w:rPr>
                </w:rPrChange>
              </w:rPr>
              <w:t>【】</w:t>
            </w:r>
            <w:r w:rsidRPr="00674F55">
              <w:rPr>
                <w:rFonts w:ascii="宋体" w:hAnsi="宋体"/>
                <w:sz w:val="10"/>
                <w:szCs w:val="10"/>
                <w:rPrChange w:id="1304" w:author="USER" w:date="2018-02-01T14:15:00Z">
                  <w:rPr>
                    <w:rFonts w:ascii="宋体" w:hAnsi="宋体"/>
                    <w:sz w:val="24"/>
                    <w:szCs w:val="24"/>
                  </w:rPr>
                </w:rPrChange>
              </w:rPr>
              <w:t>%</w:t>
            </w:r>
          </w:p>
        </w:tc>
      </w:tr>
      <w:tr w:rsidR="00C870F0" w:rsidRPr="00016119" w:rsidTr="007C22A0">
        <w:trPr>
          <w:jc w:val="center"/>
        </w:trPr>
        <w:tc>
          <w:tcPr>
            <w:tcW w:w="1418" w:type="dxa"/>
            <w:shd w:val="clear" w:color="auto" w:fill="auto"/>
          </w:tcPr>
          <w:p w:rsidR="00C870F0" w:rsidRPr="00016119" w:rsidRDefault="00674F55" w:rsidP="00B76B7B">
            <w:pPr>
              <w:widowControl w:val="0"/>
              <w:tabs>
                <w:tab w:val="left" w:pos="720"/>
              </w:tabs>
              <w:autoSpaceDE w:val="0"/>
              <w:autoSpaceDN w:val="0"/>
              <w:adjustRightInd w:val="0"/>
              <w:spacing w:beforeLines="50" w:afterLines="50"/>
              <w:jc w:val="center"/>
              <w:rPr>
                <w:rStyle w:val="Char2"/>
                <w:sz w:val="10"/>
                <w:szCs w:val="10"/>
                <w:rPrChange w:id="1305" w:author="USER" w:date="2018-02-01T14:15:00Z">
                  <w:rPr>
                    <w:rStyle w:val="Char2"/>
                  </w:rPr>
                </w:rPrChange>
              </w:rPr>
            </w:pPr>
            <w:r w:rsidRPr="00674F55">
              <w:rPr>
                <w:rStyle w:val="Char2"/>
                <w:rFonts w:hint="eastAsia"/>
                <w:sz w:val="10"/>
                <w:szCs w:val="10"/>
                <w:rPrChange w:id="1306" w:author="USER" w:date="2018-02-01T14:15:00Z">
                  <w:rPr>
                    <w:rStyle w:val="Char2"/>
                    <w:rFonts w:hint="eastAsia"/>
                  </w:rPr>
                </w:rPrChange>
              </w:rPr>
              <w:t>【</w:t>
            </w:r>
            <w:r w:rsidRPr="00674F55">
              <w:rPr>
                <w:rStyle w:val="Char2"/>
                <w:sz w:val="10"/>
                <w:szCs w:val="10"/>
                <w:rPrChange w:id="1307" w:author="USER" w:date="2018-02-01T14:15:00Z">
                  <w:rPr>
                    <w:rStyle w:val="Char2"/>
                  </w:rPr>
                </w:rPrChange>
              </w:rPr>
              <w:t>】</w:t>
            </w:r>
          </w:p>
        </w:tc>
        <w:tc>
          <w:tcPr>
            <w:tcW w:w="2693" w:type="dxa"/>
            <w:shd w:val="clear" w:color="auto" w:fill="auto"/>
            <w:vAlign w:val="center"/>
          </w:tcPr>
          <w:p w:rsidR="00C870F0" w:rsidRPr="00016119" w:rsidRDefault="00674F55" w:rsidP="00B76B7B">
            <w:pPr>
              <w:widowControl w:val="0"/>
              <w:tabs>
                <w:tab w:val="left" w:pos="720"/>
              </w:tabs>
              <w:autoSpaceDE w:val="0"/>
              <w:autoSpaceDN w:val="0"/>
              <w:adjustRightInd w:val="0"/>
              <w:spacing w:beforeLines="50" w:afterLines="50"/>
              <w:jc w:val="center"/>
              <w:rPr>
                <w:rStyle w:val="Char2"/>
                <w:sz w:val="10"/>
                <w:szCs w:val="10"/>
                <w:rPrChange w:id="1308" w:author="USER" w:date="2018-02-01T14:15:00Z">
                  <w:rPr>
                    <w:rStyle w:val="Char2"/>
                  </w:rPr>
                </w:rPrChange>
              </w:rPr>
            </w:pPr>
            <w:r w:rsidRPr="00674F55">
              <w:rPr>
                <w:rStyle w:val="Char2"/>
                <w:rFonts w:hint="eastAsia"/>
                <w:sz w:val="10"/>
                <w:szCs w:val="10"/>
                <w:rPrChange w:id="1309" w:author="USER" w:date="2018-02-01T14:15:00Z">
                  <w:rPr>
                    <w:rStyle w:val="Char2"/>
                    <w:rFonts w:hint="eastAsia"/>
                  </w:rPr>
                </w:rPrChange>
              </w:rPr>
              <w:t>【</w:t>
            </w:r>
            <w:r w:rsidRPr="00674F55">
              <w:rPr>
                <w:rStyle w:val="Char2"/>
                <w:sz w:val="10"/>
                <w:szCs w:val="10"/>
                <w:rPrChange w:id="1310" w:author="USER" w:date="2018-02-01T14:15:00Z">
                  <w:rPr>
                    <w:rStyle w:val="Char2"/>
                  </w:rPr>
                </w:rPrChange>
              </w:rPr>
              <w:t>】</w:t>
            </w:r>
          </w:p>
        </w:tc>
        <w:tc>
          <w:tcPr>
            <w:tcW w:w="2693" w:type="dxa"/>
            <w:shd w:val="clear" w:color="auto" w:fill="auto"/>
            <w:vAlign w:val="center"/>
          </w:tcPr>
          <w:p w:rsidR="00C870F0"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311" w:author="USER" w:date="2018-02-01T14:15:00Z">
                  <w:rPr>
                    <w:rFonts w:ascii="宋体" w:hAnsi="宋体"/>
                    <w:sz w:val="24"/>
                  </w:rPr>
                </w:rPrChange>
              </w:rPr>
            </w:pPr>
            <w:r w:rsidRPr="00674F55">
              <w:rPr>
                <w:rFonts w:ascii="宋体" w:hAnsi="宋体" w:hint="eastAsia"/>
                <w:sz w:val="10"/>
                <w:szCs w:val="10"/>
                <w:rPrChange w:id="1312" w:author="USER" w:date="2018-02-01T14:15:00Z">
                  <w:rPr>
                    <w:rFonts w:ascii="宋体" w:hAnsi="宋体" w:hint="eastAsia"/>
                    <w:sz w:val="24"/>
                    <w:szCs w:val="24"/>
                  </w:rPr>
                </w:rPrChange>
              </w:rPr>
              <w:t>【</w:t>
            </w:r>
            <w:r w:rsidRPr="00674F55">
              <w:rPr>
                <w:rFonts w:ascii="宋体" w:hAnsi="宋体"/>
                <w:sz w:val="10"/>
                <w:szCs w:val="10"/>
                <w:rPrChange w:id="1313" w:author="USER" w:date="2018-02-01T14:15:00Z">
                  <w:rPr>
                    <w:rFonts w:ascii="宋体" w:hAnsi="宋体"/>
                    <w:sz w:val="24"/>
                    <w:szCs w:val="24"/>
                  </w:rPr>
                </w:rPrChange>
              </w:rPr>
              <w:t>】</w:t>
            </w:r>
          </w:p>
        </w:tc>
        <w:tc>
          <w:tcPr>
            <w:tcW w:w="1811" w:type="dxa"/>
            <w:shd w:val="clear" w:color="auto" w:fill="auto"/>
            <w:vAlign w:val="center"/>
          </w:tcPr>
          <w:p w:rsidR="00C870F0"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314" w:author="USER" w:date="2018-02-01T14:15:00Z">
                  <w:rPr>
                    <w:rFonts w:ascii="宋体" w:hAnsi="宋体"/>
                    <w:sz w:val="24"/>
                  </w:rPr>
                </w:rPrChange>
              </w:rPr>
            </w:pPr>
            <w:r w:rsidRPr="00674F55">
              <w:rPr>
                <w:rFonts w:ascii="宋体" w:hAnsi="宋体" w:hint="eastAsia"/>
                <w:sz w:val="10"/>
                <w:szCs w:val="10"/>
                <w:rPrChange w:id="1315" w:author="USER" w:date="2018-02-01T14:15:00Z">
                  <w:rPr>
                    <w:rFonts w:ascii="宋体" w:hAnsi="宋体" w:hint="eastAsia"/>
                    <w:sz w:val="24"/>
                    <w:szCs w:val="24"/>
                  </w:rPr>
                </w:rPrChange>
              </w:rPr>
              <w:t>【</w:t>
            </w:r>
            <w:r w:rsidRPr="00674F55">
              <w:rPr>
                <w:rFonts w:ascii="宋体" w:hAnsi="宋体"/>
                <w:sz w:val="10"/>
                <w:szCs w:val="10"/>
                <w:rPrChange w:id="1316" w:author="USER" w:date="2018-02-01T14:15:00Z">
                  <w:rPr>
                    <w:rFonts w:ascii="宋体" w:hAnsi="宋体"/>
                    <w:sz w:val="24"/>
                    <w:szCs w:val="24"/>
                  </w:rPr>
                </w:rPrChange>
              </w:rPr>
              <w:t>】%</w:t>
            </w:r>
          </w:p>
        </w:tc>
      </w:tr>
      <w:tr w:rsidR="00EE3416" w:rsidRPr="00016119" w:rsidTr="007C22A0">
        <w:trPr>
          <w:jc w:val="center"/>
        </w:trPr>
        <w:tc>
          <w:tcPr>
            <w:tcW w:w="1418" w:type="dxa"/>
            <w:shd w:val="clear" w:color="auto" w:fill="auto"/>
          </w:tcPr>
          <w:p w:rsidR="00182E35" w:rsidRPr="00016119" w:rsidRDefault="00674F55" w:rsidP="00B76B7B">
            <w:pPr>
              <w:widowControl w:val="0"/>
              <w:tabs>
                <w:tab w:val="left" w:pos="720"/>
              </w:tabs>
              <w:autoSpaceDE w:val="0"/>
              <w:autoSpaceDN w:val="0"/>
              <w:adjustRightInd w:val="0"/>
              <w:spacing w:beforeLines="50" w:afterLines="50"/>
              <w:jc w:val="center"/>
              <w:rPr>
                <w:rStyle w:val="Char2"/>
                <w:sz w:val="10"/>
                <w:szCs w:val="10"/>
                <w:rPrChange w:id="1317" w:author="USER" w:date="2018-02-01T14:15:00Z">
                  <w:rPr>
                    <w:rStyle w:val="Char2"/>
                  </w:rPr>
                </w:rPrChange>
              </w:rPr>
            </w:pPr>
            <w:r w:rsidRPr="00674F55">
              <w:rPr>
                <w:rStyle w:val="Char2"/>
                <w:rFonts w:hint="eastAsia"/>
                <w:sz w:val="10"/>
                <w:szCs w:val="10"/>
                <w:rPrChange w:id="1318" w:author="USER" w:date="2018-02-01T14:15:00Z">
                  <w:rPr>
                    <w:rStyle w:val="Char2"/>
                    <w:rFonts w:hint="eastAsia"/>
                  </w:rPr>
                </w:rPrChange>
              </w:rPr>
              <w:t>合计</w:t>
            </w:r>
          </w:p>
        </w:tc>
        <w:tc>
          <w:tcPr>
            <w:tcW w:w="2693" w:type="dxa"/>
            <w:shd w:val="clear" w:color="auto" w:fill="auto"/>
            <w:vAlign w:val="center"/>
          </w:tcPr>
          <w:p w:rsidR="00182E35" w:rsidRPr="00016119" w:rsidRDefault="00674F55" w:rsidP="00B76B7B">
            <w:pPr>
              <w:widowControl w:val="0"/>
              <w:tabs>
                <w:tab w:val="left" w:pos="720"/>
              </w:tabs>
              <w:autoSpaceDE w:val="0"/>
              <w:autoSpaceDN w:val="0"/>
              <w:adjustRightInd w:val="0"/>
              <w:spacing w:beforeLines="50" w:afterLines="50"/>
              <w:jc w:val="center"/>
              <w:rPr>
                <w:rStyle w:val="Char2"/>
                <w:sz w:val="10"/>
                <w:szCs w:val="10"/>
                <w:rPrChange w:id="1319" w:author="USER" w:date="2018-02-01T14:15:00Z">
                  <w:rPr>
                    <w:rStyle w:val="Char2"/>
                  </w:rPr>
                </w:rPrChange>
              </w:rPr>
            </w:pPr>
            <w:r w:rsidRPr="00674F55">
              <w:rPr>
                <w:rStyle w:val="Char2"/>
                <w:rFonts w:hint="eastAsia"/>
                <w:sz w:val="10"/>
                <w:szCs w:val="10"/>
                <w:rPrChange w:id="1320" w:author="USER" w:date="2018-02-01T14:15:00Z">
                  <w:rPr>
                    <w:rStyle w:val="Char2"/>
                    <w:rFonts w:hint="eastAsia"/>
                  </w:rPr>
                </w:rPrChange>
              </w:rPr>
              <w:t>【】</w:t>
            </w:r>
          </w:p>
        </w:tc>
        <w:tc>
          <w:tcPr>
            <w:tcW w:w="2693" w:type="dxa"/>
            <w:shd w:val="clear" w:color="auto" w:fill="auto"/>
            <w:vAlign w:val="center"/>
          </w:tcPr>
          <w:p w:rsidR="00182E35" w:rsidRPr="00016119" w:rsidRDefault="00674F55" w:rsidP="00B76B7B">
            <w:pPr>
              <w:widowControl w:val="0"/>
              <w:tabs>
                <w:tab w:val="left" w:pos="720"/>
              </w:tabs>
              <w:autoSpaceDE w:val="0"/>
              <w:autoSpaceDN w:val="0"/>
              <w:adjustRightInd w:val="0"/>
              <w:spacing w:beforeLines="50" w:afterLines="50"/>
              <w:jc w:val="center"/>
              <w:rPr>
                <w:rStyle w:val="Char2"/>
                <w:sz w:val="10"/>
                <w:szCs w:val="10"/>
                <w:rPrChange w:id="1321" w:author="USER" w:date="2018-02-01T14:15:00Z">
                  <w:rPr>
                    <w:rStyle w:val="Char2"/>
                  </w:rPr>
                </w:rPrChange>
              </w:rPr>
            </w:pPr>
            <w:r w:rsidRPr="00674F55">
              <w:rPr>
                <w:rStyle w:val="Char2"/>
                <w:rFonts w:hint="eastAsia"/>
                <w:sz w:val="10"/>
                <w:szCs w:val="10"/>
                <w:rPrChange w:id="1322" w:author="USER" w:date="2018-02-01T14:15:00Z">
                  <w:rPr>
                    <w:rStyle w:val="Char2"/>
                    <w:rFonts w:hint="eastAsia"/>
                  </w:rPr>
                </w:rPrChange>
              </w:rPr>
              <w:t>【】</w:t>
            </w:r>
          </w:p>
        </w:tc>
        <w:tc>
          <w:tcPr>
            <w:tcW w:w="1811" w:type="dxa"/>
            <w:shd w:val="clear" w:color="auto" w:fill="auto"/>
            <w:vAlign w:val="center"/>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323" w:author="USER" w:date="2018-02-01T14:15:00Z">
                  <w:rPr>
                    <w:rFonts w:ascii="宋体" w:hAnsi="宋体"/>
                    <w:sz w:val="24"/>
                  </w:rPr>
                </w:rPrChange>
              </w:rPr>
            </w:pPr>
            <w:r w:rsidRPr="00674F55">
              <w:rPr>
                <w:rFonts w:ascii="宋体" w:hAnsi="宋体"/>
                <w:sz w:val="10"/>
                <w:szCs w:val="10"/>
                <w:rPrChange w:id="1324" w:author="USER" w:date="2018-02-01T14:15:00Z">
                  <w:rPr>
                    <w:rFonts w:ascii="宋体" w:hAnsi="宋体"/>
                    <w:sz w:val="24"/>
                    <w:szCs w:val="24"/>
                  </w:rPr>
                </w:rPrChange>
              </w:rPr>
              <w:t>100%</w:t>
            </w:r>
          </w:p>
        </w:tc>
      </w:tr>
    </w:tbl>
    <w:p w:rsidR="00245675" w:rsidRPr="00016119" w:rsidRDefault="00674F55" w:rsidP="003A509B">
      <w:pPr>
        <w:widowControl w:val="0"/>
        <w:numPr>
          <w:ilvl w:val="0"/>
          <w:numId w:val="4"/>
        </w:numPr>
        <w:tabs>
          <w:tab w:val="clear" w:pos="420"/>
          <w:tab w:val="left" w:pos="720"/>
        </w:tabs>
        <w:autoSpaceDE w:val="0"/>
        <w:autoSpaceDN w:val="0"/>
        <w:adjustRightInd w:val="0"/>
        <w:ind w:left="1080" w:hanging="540"/>
        <w:rPr>
          <w:rStyle w:val="Char2"/>
          <w:sz w:val="10"/>
          <w:szCs w:val="10"/>
          <w:rPrChange w:id="1325" w:author="USER" w:date="2018-02-01T14:15:00Z">
            <w:rPr>
              <w:rStyle w:val="Char2"/>
            </w:rPr>
          </w:rPrChange>
        </w:rPr>
      </w:pPr>
      <w:r w:rsidRPr="00674F55">
        <w:rPr>
          <w:rStyle w:val="Char2"/>
          <w:rFonts w:hint="eastAsia"/>
          <w:sz w:val="10"/>
          <w:szCs w:val="10"/>
          <w:rPrChange w:id="1326" w:author="USER" w:date="2018-02-01T14:15:00Z">
            <w:rPr>
              <w:rStyle w:val="Char2"/>
              <w:rFonts w:hint="eastAsia"/>
            </w:rPr>
          </w:rPrChange>
        </w:rPr>
        <w:t>投资者拟对公司增资【】元。其中，【】拟对公司增资【】元，【】拟对公司增资【】元。增资后，【】持有公司【】（【】</w:t>
      </w:r>
      <w:r w:rsidRPr="00674F55">
        <w:rPr>
          <w:rStyle w:val="Char2"/>
          <w:sz w:val="10"/>
          <w:szCs w:val="10"/>
          <w:rPrChange w:id="1327" w:author="USER" w:date="2018-02-01T14:15:00Z">
            <w:rPr>
              <w:rStyle w:val="Char2"/>
            </w:rPr>
          </w:rPrChange>
        </w:rPr>
        <w:t>%）的股权，</w:t>
      </w:r>
      <w:r w:rsidRPr="00674F55">
        <w:rPr>
          <w:rStyle w:val="Char2"/>
          <w:rFonts w:hint="eastAsia"/>
          <w:sz w:val="10"/>
          <w:szCs w:val="10"/>
          <w:rPrChange w:id="1328" w:author="USER" w:date="2018-02-01T14:15:00Z">
            <w:rPr>
              <w:rStyle w:val="Char2"/>
              <w:rFonts w:hint="eastAsia"/>
            </w:rPr>
          </w:rPrChange>
        </w:rPr>
        <w:t>【】持有公司【】（【】</w:t>
      </w:r>
      <w:r w:rsidRPr="00674F55">
        <w:rPr>
          <w:rStyle w:val="Char2"/>
          <w:sz w:val="10"/>
          <w:szCs w:val="10"/>
          <w:rPrChange w:id="1329" w:author="USER" w:date="2018-02-01T14:15:00Z">
            <w:rPr>
              <w:rStyle w:val="Char2"/>
            </w:rPr>
          </w:rPrChange>
        </w:rPr>
        <w:t>%）的股权。</w:t>
      </w:r>
    </w:p>
    <w:p w:rsidR="008D2A0C" w:rsidRPr="00016119" w:rsidRDefault="00674F55">
      <w:pPr>
        <w:tabs>
          <w:tab w:val="left" w:pos="567"/>
        </w:tabs>
        <w:jc w:val="both"/>
        <w:rPr>
          <w:rStyle w:val="Char2"/>
          <w:sz w:val="10"/>
          <w:szCs w:val="10"/>
          <w:rPrChange w:id="1330" w:author="USER" w:date="2018-02-01T14:15:00Z">
            <w:rPr>
              <w:rStyle w:val="Char2"/>
            </w:rPr>
          </w:rPrChange>
        </w:rPr>
      </w:pPr>
      <w:r w:rsidRPr="00674F55">
        <w:rPr>
          <w:rStyle w:val="spaChar"/>
          <w:rFonts w:hint="eastAsia"/>
          <w:sz w:val="10"/>
          <w:szCs w:val="10"/>
          <w:rPrChange w:id="1331" w:author="USER" w:date="2018-02-01T14:15:00Z">
            <w:rPr>
              <w:rStyle w:val="spaChar"/>
              <w:rFonts w:hint="eastAsia"/>
            </w:rPr>
          </w:rPrChange>
        </w:rPr>
        <w:t>鉴此</w:t>
      </w:r>
      <w:r w:rsidRPr="00674F55">
        <w:rPr>
          <w:rStyle w:val="Char2"/>
          <w:rFonts w:hint="eastAsia"/>
          <w:sz w:val="10"/>
          <w:szCs w:val="10"/>
          <w:rPrChange w:id="1332" w:author="USER" w:date="2018-02-01T14:15:00Z">
            <w:rPr>
              <w:rStyle w:val="Char2"/>
              <w:rFonts w:hint="eastAsia"/>
            </w:rPr>
          </w:rPrChange>
        </w:rPr>
        <w:t>，各方经过友好协商，关于股权转让、投资者权利等一系列投资事宜达成如下协议。</w:t>
      </w:r>
    </w:p>
    <w:p w:rsidR="008D2A0C" w:rsidRPr="00016119" w:rsidRDefault="00674F55" w:rsidP="00B76B7B">
      <w:pPr>
        <w:pStyle w:val="aff"/>
        <w:numPr>
          <w:ilvl w:val="0"/>
          <w:numId w:val="49"/>
        </w:numPr>
        <w:spacing w:beforeLines="50" w:afterLines="50"/>
        <w:ind w:firstLineChars="0"/>
        <w:jc w:val="center"/>
        <w:outlineLvl w:val="0"/>
        <w:rPr>
          <w:b/>
          <w:sz w:val="10"/>
          <w:szCs w:val="10"/>
          <w:rPrChange w:id="1333" w:author="USER" w:date="2018-02-01T14:15:00Z">
            <w:rPr>
              <w:b/>
              <w:sz w:val="28"/>
              <w:szCs w:val="28"/>
            </w:rPr>
          </w:rPrChange>
        </w:rPr>
      </w:pPr>
      <w:bookmarkStart w:id="1334" w:name="_Toc258010360"/>
      <w:bookmarkStart w:id="1335" w:name="_Toc283451959"/>
      <w:bookmarkStart w:id="1336" w:name="_Toc287697051"/>
      <w:bookmarkStart w:id="1337" w:name="_Toc293698793"/>
      <w:bookmarkStart w:id="1338" w:name="_Toc293699730"/>
      <w:bookmarkStart w:id="1339" w:name="_Toc424573327"/>
      <w:bookmarkStart w:id="1340" w:name="_Toc505242687"/>
      <w:r w:rsidRPr="00674F55">
        <w:rPr>
          <w:rFonts w:hint="eastAsia"/>
          <w:b/>
          <w:sz w:val="10"/>
          <w:szCs w:val="10"/>
          <w:rPrChange w:id="1341" w:author="USER" w:date="2018-02-01T14:15:00Z">
            <w:rPr>
              <w:rFonts w:ascii="宋体" w:hAnsi="宋体" w:hint="eastAsia"/>
              <w:b/>
              <w:sz w:val="28"/>
              <w:szCs w:val="28"/>
            </w:rPr>
          </w:rPrChange>
        </w:rPr>
        <w:t>定义与解释</w:t>
      </w:r>
      <w:bookmarkEnd w:id="1334"/>
      <w:bookmarkEnd w:id="1335"/>
      <w:bookmarkEnd w:id="1336"/>
      <w:bookmarkEnd w:id="1337"/>
      <w:bookmarkEnd w:id="1338"/>
      <w:bookmarkEnd w:id="1339"/>
      <w:bookmarkEnd w:id="1340"/>
    </w:p>
    <w:p w:rsidR="008D2A0C" w:rsidRPr="00016119" w:rsidRDefault="00674F55" w:rsidP="00B76B7B">
      <w:pPr>
        <w:pStyle w:val="aff"/>
        <w:numPr>
          <w:ilvl w:val="1"/>
          <w:numId w:val="49"/>
        </w:numPr>
        <w:spacing w:beforeLines="50"/>
        <w:ind w:left="964" w:firstLineChars="0"/>
        <w:outlineLvl w:val="1"/>
        <w:rPr>
          <w:b/>
          <w:sz w:val="10"/>
          <w:szCs w:val="10"/>
          <w:rPrChange w:id="1342" w:author="USER" w:date="2018-02-01T14:15:00Z">
            <w:rPr>
              <w:b/>
              <w:sz w:val="24"/>
              <w:szCs w:val="24"/>
            </w:rPr>
          </w:rPrChange>
        </w:rPr>
      </w:pPr>
      <w:bookmarkStart w:id="1343" w:name="_Toc536869368"/>
      <w:bookmarkStart w:id="1344" w:name="_Toc251165843"/>
      <w:bookmarkStart w:id="1345" w:name="_Toc251174261"/>
      <w:bookmarkStart w:id="1346" w:name="_Toc251174319"/>
      <w:bookmarkStart w:id="1347" w:name="_Toc258010361"/>
      <w:bookmarkStart w:id="1348" w:name="_Toc283451960"/>
      <w:bookmarkStart w:id="1349" w:name="_Toc287697052"/>
      <w:bookmarkStart w:id="1350" w:name="_Toc293698794"/>
      <w:bookmarkStart w:id="1351" w:name="_Toc293699731"/>
      <w:bookmarkStart w:id="1352" w:name="_Toc505242688"/>
      <w:r w:rsidRPr="00674F55">
        <w:rPr>
          <w:rFonts w:hint="eastAsia"/>
          <w:b/>
          <w:sz w:val="10"/>
          <w:szCs w:val="10"/>
          <w:rPrChange w:id="1353" w:author="USER" w:date="2018-02-01T14:15:00Z">
            <w:rPr>
              <w:rFonts w:ascii="宋体" w:hAnsi="宋体" w:hint="eastAsia"/>
              <w:b/>
              <w:sz w:val="24"/>
              <w:szCs w:val="24"/>
            </w:rPr>
          </w:rPrChange>
        </w:rPr>
        <w:t>定义</w:t>
      </w:r>
      <w:bookmarkEnd w:id="1343"/>
      <w:bookmarkEnd w:id="1344"/>
      <w:bookmarkEnd w:id="1345"/>
      <w:bookmarkEnd w:id="1346"/>
      <w:bookmarkEnd w:id="1347"/>
      <w:bookmarkEnd w:id="1348"/>
      <w:bookmarkEnd w:id="1349"/>
      <w:bookmarkEnd w:id="1350"/>
      <w:bookmarkEnd w:id="1351"/>
      <w:bookmarkEnd w:id="1352"/>
    </w:p>
    <w:p w:rsidR="008D2A0C" w:rsidRPr="00016119" w:rsidRDefault="00674F55" w:rsidP="00B76B7B">
      <w:pPr>
        <w:widowControl w:val="0"/>
        <w:autoSpaceDE w:val="0"/>
        <w:autoSpaceDN w:val="0"/>
        <w:adjustRightInd w:val="0"/>
        <w:spacing w:afterLines="50"/>
        <w:ind w:left="540"/>
        <w:jc w:val="both"/>
        <w:rPr>
          <w:rFonts w:ascii="宋体" w:hAnsi="宋体"/>
          <w:sz w:val="10"/>
          <w:szCs w:val="10"/>
          <w:rPrChange w:id="1354" w:author="USER" w:date="2018-02-01T14:15:00Z">
            <w:rPr>
              <w:rFonts w:ascii="宋体" w:hAnsi="宋体"/>
              <w:sz w:val="24"/>
              <w:szCs w:val="24"/>
            </w:rPr>
          </w:rPrChange>
        </w:rPr>
      </w:pPr>
      <w:r w:rsidRPr="00674F55">
        <w:rPr>
          <w:rFonts w:ascii="宋体" w:hAnsi="宋体" w:hint="eastAsia"/>
          <w:sz w:val="10"/>
          <w:szCs w:val="10"/>
          <w:rPrChange w:id="1355" w:author="USER" w:date="2018-02-01T14:15:00Z">
            <w:rPr>
              <w:rFonts w:ascii="宋体" w:hAnsi="宋体" w:hint="eastAsia"/>
              <w:sz w:val="24"/>
              <w:szCs w:val="24"/>
            </w:rPr>
          </w:rPrChange>
        </w:rPr>
        <w:t>除本协议的条款或上下文另有规定之情形外，下列各项术语应具有以下规定之含义：</w:t>
      </w:r>
    </w:p>
    <w:tbl>
      <w:tblPr>
        <w:tblW w:w="0" w:type="auto"/>
        <w:jc w:val="right"/>
        <w:tblLayout w:type="fixed"/>
        <w:tblLook w:val="0000"/>
      </w:tblPr>
      <w:tblGrid>
        <w:gridCol w:w="1800"/>
        <w:gridCol w:w="487"/>
        <w:gridCol w:w="6354"/>
      </w:tblGrid>
      <w:tr w:rsidR="00644AEA" w:rsidRPr="00016119" w:rsidTr="00824525">
        <w:trPr>
          <w:jc w:val="right"/>
        </w:trPr>
        <w:tc>
          <w:tcPr>
            <w:tcW w:w="1800" w:type="dxa"/>
          </w:tcPr>
          <w:p w:rsidR="00182E35" w:rsidRPr="00016119" w:rsidRDefault="00674F55" w:rsidP="00B76B7B">
            <w:pPr>
              <w:spacing w:beforeLines="50" w:afterLines="50"/>
              <w:rPr>
                <w:rFonts w:ascii="宋体" w:hAnsi="宋体"/>
                <w:b/>
                <w:sz w:val="10"/>
                <w:szCs w:val="10"/>
                <w:rPrChange w:id="1356" w:author="USER" w:date="2018-02-01T14:15:00Z">
                  <w:rPr>
                    <w:rFonts w:ascii="宋体" w:hAnsi="宋体"/>
                    <w:b/>
                    <w:sz w:val="24"/>
                    <w:szCs w:val="24"/>
                  </w:rPr>
                </w:rPrChange>
              </w:rPr>
            </w:pPr>
            <w:r w:rsidRPr="00674F55">
              <w:rPr>
                <w:rFonts w:ascii="宋体" w:hAnsi="宋体" w:hint="eastAsia"/>
                <w:b/>
                <w:sz w:val="10"/>
                <w:szCs w:val="10"/>
                <w:rPrChange w:id="1357" w:author="USER" w:date="2018-02-01T14:15:00Z">
                  <w:rPr>
                    <w:rFonts w:ascii="宋体" w:hAnsi="宋体" w:hint="eastAsia"/>
                    <w:b/>
                    <w:sz w:val="24"/>
                    <w:szCs w:val="24"/>
                  </w:rPr>
                </w:rPrChange>
              </w:rPr>
              <w:t>本次增资或本次交易</w:t>
            </w:r>
          </w:p>
        </w:tc>
        <w:tc>
          <w:tcPr>
            <w:tcW w:w="487" w:type="dxa"/>
          </w:tcPr>
          <w:p w:rsidR="00182E35" w:rsidRPr="00016119" w:rsidRDefault="00674F55" w:rsidP="00B76B7B">
            <w:pPr>
              <w:spacing w:beforeLines="50" w:afterLines="50"/>
              <w:jc w:val="center"/>
              <w:rPr>
                <w:rFonts w:ascii="宋体" w:hAnsi="宋体"/>
                <w:sz w:val="10"/>
                <w:szCs w:val="10"/>
                <w:rPrChange w:id="1358" w:author="USER" w:date="2018-02-01T14:15:00Z">
                  <w:rPr>
                    <w:rFonts w:ascii="宋体" w:hAnsi="宋体"/>
                    <w:sz w:val="24"/>
                    <w:szCs w:val="24"/>
                  </w:rPr>
                </w:rPrChange>
              </w:rPr>
            </w:pPr>
            <w:r w:rsidRPr="00674F55">
              <w:rPr>
                <w:rFonts w:ascii="宋体" w:hAnsi="宋体" w:hint="eastAsia"/>
                <w:sz w:val="10"/>
                <w:szCs w:val="10"/>
                <w:rPrChange w:id="1359" w:author="USER" w:date="2018-02-01T14:15:00Z">
                  <w:rPr>
                    <w:rFonts w:ascii="宋体" w:hAnsi="宋体" w:hint="eastAsia"/>
                    <w:sz w:val="24"/>
                    <w:szCs w:val="24"/>
                  </w:rPr>
                </w:rPrChange>
              </w:rPr>
              <w:t>指</w:t>
            </w:r>
          </w:p>
        </w:tc>
        <w:tc>
          <w:tcPr>
            <w:tcW w:w="6354" w:type="dxa"/>
          </w:tcPr>
          <w:p w:rsidR="00182E35" w:rsidRPr="00016119" w:rsidRDefault="00674F55" w:rsidP="00B76B7B">
            <w:pPr>
              <w:spacing w:beforeLines="50" w:afterLines="50"/>
              <w:jc w:val="both"/>
              <w:rPr>
                <w:rFonts w:ascii="宋体" w:hAnsi="宋体"/>
                <w:sz w:val="10"/>
                <w:szCs w:val="10"/>
                <w:rPrChange w:id="1360" w:author="USER" w:date="2018-02-01T14:15:00Z">
                  <w:rPr>
                    <w:rFonts w:ascii="宋体" w:hAnsi="宋体"/>
                    <w:sz w:val="24"/>
                    <w:szCs w:val="24"/>
                  </w:rPr>
                </w:rPrChange>
              </w:rPr>
            </w:pPr>
            <w:r w:rsidRPr="00674F55">
              <w:rPr>
                <w:rStyle w:val="spaChar"/>
                <w:rFonts w:hint="eastAsia"/>
                <w:sz w:val="10"/>
                <w:szCs w:val="10"/>
                <w:rPrChange w:id="1361" w:author="USER" w:date="2018-02-01T14:15:00Z">
                  <w:rPr>
                    <w:rStyle w:val="spaChar"/>
                    <w:rFonts w:hint="eastAsia"/>
                  </w:rPr>
                </w:rPrChange>
              </w:rPr>
              <w:t>投资者</w:t>
            </w:r>
            <w:r w:rsidRPr="00674F55">
              <w:rPr>
                <w:rStyle w:val="Char2"/>
                <w:rFonts w:hint="eastAsia"/>
                <w:sz w:val="10"/>
                <w:szCs w:val="10"/>
                <w:rPrChange w:id="1362" w:author="USER" w:date="2018-02-01T14:15:00Z">
                  <w:rPr>
                    <w:rStyle w:val="Char2"/>
                    <w:rFonts w:hint="eastAsia"/>
                  </w:rPr>
                </w:rPrChange>
              </w:rPr>
              <w:t>根据本协议约定的条款和条件向【项目公司】增资。</w:t>
            </w:r>
          </w:p>
        </w:tc>
      </w:tr>
      <w:tr w:rsidR="00892141" w:rsidRPr="00016119" w:rsidTr="00824525">
        <w:trPr>
          <w:jc w:val="right"/>
        </w:trPr>
        <w:tc>
          <w:tcPr>
            <w:tcW w:w="1800" w:type="dxa"/>
          </w:tcPr>
          <w:p w:rsidR="00892141" w:rsidRPr="00016119" w:rsidRDefault="00674F55" w:rsidP="00B76B7B">
            <w:pPr>
              <w:spacing w:beforeLines="50" w:afterLines="50"/>
              <w:rPr>
                <w:rFonts w:ascii="宋体" w:hAnsi="宋体"/>
                <w:b/>
                <w:sz w:val="10"/>
                <w:szCs w:val="10"/>
                <w:rPrChange w:id="1363" w:author="USER" w:date="2018-02-01T14:15:00Z">
                  <w:rPr>
                    <w:rFonts w:ascii="宋体" w:hAnsi="宋体"/>
                    <w:b/>
                    <w:sz w:val="24"/>
                    <w:szCs w:val="24"/>
                  </w:rPr>
                </w:rPrChange>
              </w:rPr>
            </w:pPr>
            <w:r w:rsidRPr="00674F55">
              <w:rPr>
                <w:rFonts w:ascii="宋体" w:hAnsi="宋体" w:hint="eastAsia"/>
                <w:b/>
                <w:sz w:val="10"/>
                <w:szCs w:val="10"/>
                <w:rPrChange w:id="1364" w:author="USER" w:date="2018-02-01T14:15:00Z">
                  <w:rPr>
                    <w:rFonts w:ascii="宋体" w:hAnsi="宋体" w:hint="eastAsia"/>
                    <w:b/>
                    <w:sz w:val="24"/>
                    <w:szCs w:val="24"/>
                  </w:rPr>
                </w:rPrChange>
              </w:rPr>
              <w:t>高级管理人员</w:t>
            </w:r>
          </w:p>
        </w:tc>
        <w:tc>
          <w:tcPr>
            <w:tcW w:w="487" w:type="dxa"/>
          </w:tcPr>
          <w:p w:rsidR="00182E35" w:rsidRPr="00016119" w:rsidRDefault="00674F55" w:rsidP="00B76B7B">
            <w:pPr>
              <w:spacing w:beforeLines="50" w:afterLines="50"/>
              <w:jc w:val="center"/>
              <w:rPr>
                <w:rFonts w:ascii="宋体" w:hAnsi="宋体"/>
                <w:sz w:val="10"/>
                <w:szCs w:val="10"/>
                <w:rPrChange w:id="1365" w:author="USER" w:date="2018-02-01T14:15:00Z">
                  <w:rPr>
                    <w:rFonts w:ascii="宋体" w:hAnsi="宋体"/>
                    <w:sz w:val="24"/>
                    <w:szCs w:val="24"/>
                  </w:rPr>
                </w:rPrChange>
              </w:rPr>
            </w:pPr>
            <w:r w:rsidRPr="00674F55">
              <w:rPr>
                <w:rFonts w:ascii="宋体" w:hAnsi="宋体" w:hint="eastAsia"/>
                <w:sz w:val="10"/>
                <w:szCs w:val="10"/>
                <w:rPrChange w:id="1366" w:author="USER" w:date="2018-02-01T14:15:00Z">
                  <w:rPr>
                    <w:rFonts w:ascii="宋体" w:hAnsi="宋体" w:hint="eastAsia"/>
                    <w:sz w:val="24"/>
                    <w:szCs w:val="24"/>
                  </w:rPr>
                </w:rPrChange>
              </w:rPr>
              <w:t>指</w:t>
            </w:r>
          </w:p>
        </w:tc>
        <w:tc>
          <w:tcPr>
            <w:tcW w:w="6354" w:type="dxa"/>
          </w:tcPr>
          <w:p w:rsidR="00182E35" w:rsidRPr="00016119" w:rsidRDefault="00674F55" w:rsidP="00B76B7B">
            <w:pPr>
              <w:spacing w:beforeLines="50" w:afterLines="50"/>
              <w:jc w:val="both"/>
              <w:rPr>
                <w:rFonts w:ascii="宋体" w:hAnsi="宋体"/>
                <w:sz w:val="10"/>
                <w:szCs w:val="10"/>
                <w:rPrChange w:id="1367" w:author="USER" w:date="2018-02-01T14:15:00Z">
                  <w:rPr>
                    <w:rFonts w:ascii="宋体" w:hAnsi="宋体"/>
                    <w:sz w:val="24"/>
                    <w:szCs w:val="24"/>
                  </w:rPr>
                </w:rPrChange>
              </w:rPr>
            </w:pPr>
            <w:r w:rsidRPr="00674F55">
              <w:rPr>
                <w:rFonts w:ascii="宋体" w:hAnsi="宋体" w:hint="eastAsia"/>
                <w:sz w:val="10"/>
                <w:szCs w:val="10"/>
                <w:rPrChange w:id="1368" w:author="USER" w:date="2018-02-01T14:15:00Z">
                  <w:rPr>
                    <w:rFonts w:ascii="宋体" w:hAnsi="宋体" w:hint="eastAsia"/>
                    <w:sz w:val="24"/>
                    <w:szCs w:val="24"/>
                  </w:rPr>
                </w:rPrChange>
              </w:rPr>
              <w:t>公司的总经理（总裁）、副总经理（副总裁）、财务负责人（财务总监）、分公司负责人以及担任董事会决定的其它重要高级管理人员岗位的人员。</w:t>
            </w:r>
          </w:p>
        </w:tc>
      </w:tr>
      <w:tr w:rsidR="00892141" w:rsidRPr="00016119" w:rsidTr="00824525">
        <w:trPr>
          <w:jc w:val="right"/>
        </w:trPr>
        <w:tc>
          <w:tcPr>
            <w:tcW w:w="1800" w:type="dxa"/>
          </w:tcPr>
          <w:p w:rsidR="00892141" w:rsidRPr="00016119" w:rsidRDefault="00674F55" w:rsidP="00B76B7B">
            <w:pPr>
              <w:spacing w:beforeLines="50" w:afterLines="50"/>
              <w:rPr>
                <w:rFonts w:ascii="宋体" w:hAnsi="宋体"/>
                <w:b/>
                <w:sz w:val="10"/>
                <w:szCs w:val="10"/>
                <w:rPrChange w:id="1369" w:author="USER" w:date="2018-02-01T14:15:00Z">
                  <w:rPr>
                    <w:rFonts w:ascii="宋体" w:hAnsi="宋体"/>
                    <w:b/>
                    <w:sz w:val="24"/>
                    <w:szCs w:val="24"/>
                  </w:rPr>
                </w:rPrChange>
              </w:rPr>
            </w:pPr>
            <w:r w:rsidRPr="00674F55">
              <w:rPr>
                <w:rFonts w:ascii="宋体" w:hAnsi="宋体" w:hint="eastAsia"/>
                <w:b/>
                <w:sz w:val="10"/>
                <w:szCs w:val="10"/>
                <w:rPrChange w:id="1370" w:author="USER" w:date="2018-02-01T14:15:00Z">
                  <w:rPr>
                    <w:rFonts w:ascii="宋体" w:hAnsi="宋体" w:hint="eastAsia"/>
                    <w:b/>
                    <w:sz w:val="24"/>
                    <w:szCs w:val="24"/>
                  </w:rPr>
                </w:rPrChange>
              </w:rPr>
              <w:t>关联方</w:t>
            </w:r>
          </w:p>
        </w:tc>
        <w:tc>
          <w:tcPr>
            <w:tcW w:w="487" w:type="dxa"/>
          </w:tcPr>
          <w:p w:rsidR="00182E35" w:rsidRPr="00016119" w:rsidRDefault="00674F55" w:rsidP="00B76B7B">
            <w:pPr>
              <w:spacing w:beforeLines="50" w:afterLines="50"/>
              <w:jc w:val="center"/>
              <w:rPr>
                <w:rFonts w:ascii="宋体" w:hAnsi="宋体"/>
                <w:sz w:val="10"/>
                <w:szCs w:val="10"/>
                <w:rPrChange w:id="1371" w:author="USER" w:date="2018-02-01T14:15:00Z">
                  <w:rPr>
                    <w:rFonts w:ascii="宋体" w:hAnsi="宋体"/>
                    <w:sz w:val="24"/>
                    <w:szCs w:val="24"/>
                  </w:rPr>
                </w:rPrChange>
              </w:rPr>
            </w:pPr>
            <w:r w:rsidRPr="00674F55">
              <w:rPr>
                <w:rFonts w:ascii="宋体" w:hAnsi="宋体" w:hint="eastAsia"/>
                <w:sz w:val="10"/>
                <w:szCs w:val="10"/>
                <w:rPrChange w:id="1372" w:author="USER" w:date="2018-02-01T14:15:00Z">
                  <w:rPr>
                    <w:rFonts w:ascii="宋体" w:hAnsi="宋体" w:hint="eastAsia"/>
                    <w:sz w:val="24"/>
                    <w:szCs w:val="24"/>
                  </w:rPr>
                </w:rPrChange>
              </w:rPr>
              <w:t>指</w:t>
            </w:r>
          </w:p>
        </w:tc>
        <w:tc>
          <w:tcPr>
            <w:tcW w:w="6354" w:type="dxa"/>
          </w:tcPr>
          <w:p w:rsidR="00182E35" w:rsidRPr="00016119" w:rsidRDefault="00674F55" w:rsidP="00B76B7B">
            <w:pPr>
              <w:spacing w:beforeLines="50" w:afterLines="50"/>
              <w:jc w:val="both"/>
              <w:rPr>
                <w:rFonts w:ascii="宋体" w:hAnsi="宋体"/>
                <w:sz w:val="10"/>
                <w:szCs w:val="10"/>
                <w:rPrChange w:id="1373" w:author="USER" w:date="2018-02-01T14:15:00Z">
                  <w:rPr>
                    <w:rFonts w:ascii="宋体" w:hAnsi="宋体"/>
                    <w:sz w:val="24"/>
                    <w:szCs w:val="24"/>
                  </w:rPr>
                </w:rPrChange>
              </w:rPr>
            </w:pPr>
            <w:r w:rsidRPr="00674F55">
              <w:rPr>
                <w:rFonts w:ascii="宋体" w:hAnsi="宋体" w:hint="eastAsia"/>
                <w:sz w:val="10"/>
                <w:szCs w:val="10"/>
                <w:rPrChange w:id="1374" w:author="USER" w:date="2018-02-01T14:15:00Z">
                  <w:rPr>
                    <w:rFonts w:ascii="宋体" w:hAnsi="宋体" w:hint="eastAsia"/>
                    <w:sz w:val="24"/>
                    <w:szCs w:val="24"/>
                  </w:rPr>
                </w:rPrChange>
              </w:rPr>
              <w:t>就任何作为个人的特定人士而言，指该人士的配偶、子女、父母、祖父母、外祖父母、孙子女、外孙子女、兄弟姐妹；就其它非自然人的特定人士而言，指直接或间接地控制该特定人士、受控于该特定人士、或与该特定人士共同受控于他人的任何其它人士。就“控制”一词而言，指通过对</w:t>
            </w:r>
            <w:r w:rsidRPr="00674F55">
              <w:rPr>
                <w:rFonts w:ascii="宋体" w:hAnsi="宋体"/>
                <w:sz w:val="10"/>
                <w:szCs w:val="10"/>
                <w:rPrChange w:id="1375" w:author="USER" w:date="2018-02-01T14:15:00Z">
                  <w:rPr>
                    <w:rFonts w:ascii="宋体" w:hAnsi="宋体"/>
                    <w:sz w:val="24"/>
                    <w:szCs w:val="24"/>
                  </w:rPr>
                </w:rPrChange>
              </w:rPr>
              <w:t>50%以上有表决权的股权（股票）的持有、合同的安排或者</w:t>
            </w:r>
            <w:r w:rsidRPr="00674F55">
              <w:rPr>
                <w:rFonts w:ascii="宋体" w:hAnsi="宋体" w:hint="eastAsia"/>
                <w:sz w:val="10"/>
                <w:szCs w:val="10"/>
                <w:rPrChange w:id="1376" w:author="USER" w:date="2018-02-01T14:15:00Z">
                  <w:rPr>
                    <w:rFonts w:ascii="宋体" w:hAnsi="宋体" w:hint="eastAsia"/>
                    <w:sz w:val="24"/>
                    <w:szCs w:val="24"/>
                  </w:rPr>
                </w:rPrChange>
              </w:rPr>
              <w:t>其它方式，从而拥有对另外一方人士政策的指导和制定、多数管理层成员的任命的权利。</w:t>
            </w:r>
          </w:p>
        </w:tc>
      </w:tr>
      <w:tr w:rsidR="00892141" w:rsidRPr="00016119" w:rsidTr="00824525">
        <w:trPr>
          <w:jc w:val="right"/>
        </w:trPr>
        <w:tc>
          <w:tcPr>
            <w:tcW w:w="1800" w:type="dxa"/>
          </w:tcPr>
          <w:p w:rsidR="00182E35" w:rsidRPr="00016119" w:rsidRDefault="00674F55" w:rsidP="00B76B7B">
            <w:pPr>
              <w:spacing w:beforeLines="50" w:afterLines="50"/>
              <w:rPr>
                <w:rFonts w:ascii="宋体" w:hAnsi="宋体"/>
                <w:b/>
                <w:sz w:val="10"/>
                <w:szCs w:val="10"/>
                <w:rPrChange w:id="1377" w:author="USER" w:date="2018-02-01T14:15:00Z">
                  <w:rPr>
                    <w:rFonts w:ascii="宋体" w:hAnsi="宋体"/>
                    <w:b/>
                    <w:sz w:val="24"/>
                    <w:szCs w:val="24"/>
                  </w:rPr>
                </w:rPrChange>
              </w:rPr>
            </w:pPr>
            <w:r w:rsidRPr="00674F55">
              <w:rPr>
                <w:rFonts w:ascii="宋体" w:hAnsi="宋体" w:hint="eastAsia"/>
                <w:b/>
                <w:sz w:val="10"/>
                <w:szCs w:val="10"/>
                <w:rPrChange w:id="1378" w:author="USER" w:date="2018-02-01T14:15:00Z">
                  <w:rPr>
                    <w:rFonts w:ascii="宋体" w:hAnsi="宋体" w:hint="eastAsia"/>
                    <w:b/>
                    <w:sz w:val="24"/>
                    <w:szCs w:val="24"/>
                  </w:rPr>
                </w:rPrChange>
              </w:rPr>
              <w:t>人</w:t>
            </w:r>
            <w:r w:rsidRPr="00674F55">
              <w:rPr>
                <w:rFonts w:ascii="宋体" w:hAnsi="宋体"/>
                <w:b/>
                <w:sz w:val="10"/>
                <w:szCs w:val="10"/>
                <w:rPrChange w:id="1379" w:author="USER" w:date="2018-02-01T14:15:00Z">
                  <w:rPr>
                    <w:rFonts w:ascii="宋体" w:hAnsi="宋体"/>
                    <w:b/>
                    <w:sz w:val="24"/>
                    <w:szCs w:val="24"/>
                  </w:rPr>
                </w:rPrChange>
              </w:rPr>
              <w:t xml:space="preserve">  </w:t>
            </w:r>
            <w:r w:rsidRPr="00674F55">
              <w:rPr>
                <w:rFonts w:ascii="宋体" w:hAnsi="宋体" w:hint="eastAsia"/>
                <w:b/>
                <w:sz w:val="10"/>
                <w:szCs w:val="10"/>
                <w:rPrChange w:id="1380" w:author="USER" w:date="2018-02-01T14:15:00Z">
                  <w:rPr>
                    <w:rFonts w:ascii="宋体" w:hAnsi="宋体" w:hint="eastAsia"/>
                    <w:b/>
                    <w:sz w:val="24"/>
                    <w:szCs w:val="24"/>
                  </w:rPr>
                </w:rPrChange>
              </w:rPr>
              <w:t>士</w:t>
            </w:r>
          </w:p>
        </w:tc>
        <w:tc>
          <w:tcPr>
            <w:tcW w:w="487" w:type="dxa"/>
          </w:tcPr>
          <w:p w:rsidR="00182E35" w:rsidRPr="00016119" w:rsidRDefault="00674F55" w:rsidP="00B76B7B">
            <w:pPr>
              <w:spacing w:beforeLines="50" w:afterLines="50"/>
              <w:jc w:val="center"/>
              <w:rPr>
                <w:rFonts w:ascii="宋体" w:hAnsi="宋体"/>
                <w:sz w:val="10"/>
                <w:szCs w:val="10"/>
                <w:rPrChange w:id="1381" w:author="USER" w:date="2018-02-01T14:15:00Z">
                  <w:rPr>
                    <w:rFonts w:ascii="宋体" w:hAnsi="宋体"/>
                    <w:sz w:val="24"/>
                    <w:szCs w:val="24"/>
                  </w:rPr>
                </w:rPrChange>
              </w:rPr>
            </w:pPr>
            <w:r w:rsidRPr="00674F55">
              <w:rPr>
                <w:rFonts w:ascii="宋体" w:hAnsi="宋体" w:hint="eastAsia"/>
                <w:sz w:val="10"/>
                <w:szCs w:val="10"/>
                <w:rPrChange w:id="1382" w:author="USER" w:date="2018-02-01T14:15:00Z">
                  <w:rPr>
                    <w:rFonts w:ascii="宋体" w:hAnsi="宋体" w:hint="eastAsia"/>
                    <w:sz w:val="24"/>
                    <w:szCs w:val="24"/>
                  </w:rPr>
                </w:rPrChange>
              </w:rPr>
              <w:t>指</w:t>
            </w:r>
          </w:p>
        </w:tc>
        <w:tc>
          <w:tcPr>
            <w:tcW w:w="6354" w:type="dxa"/>
          </w:tcPr>
          <w:p w:rsidR="00182E35" w:rsidRPr="00016119" w:rsidRDefault="00674F55" w:rsidP="00B76B7B">
            <w:pPr>
              <w:spacing w:beforeLines="50" w:afterLines="50"/>
              <w:jc w:val="both"/>
              <w:rPr>
                <w:rFonts w:ascii="宋体" w:hAnsi="宋体"/>
                <w:sz w:val="10"/>
                <w:szCs w:val="10"/>
                <w:rPrChange w:id="1383" w:author="USER" w:date="2018-02-01T14:15:00Z">
                  <w:rPr>
                    <w:rFonts w:ascii="宋体" w:hAnsi="宋体"/>
                    <w:sz w:val="24"/>
                    <w:szCs w:val="24"/>
                  </w:rPr>
                </w:rPrChange>
              </w:rPr>
            </w:pPr>
            <w:r w:rsidRPr="00674F55">
              <w:rPr>
                <w:rFonts w:ascii="宋体" w:hAnsi="宋体" w:hint="eastAsia"/>
                <w:sz w:val="10"/>
                <w:szCs w:val="10"/>
                <w:rPrChange w:id="1384" w:author="USER" w:date="2018-02-01T14:15:00Z">
                  <w:rPr>
                    <w:rFonts w:ascii="宋体" w:hAnsi="宋体" w:hint="eastAsia"/>
                    <w:sz w:val="24"/>
                    <w:szCs w:val="24"/>
                  </w:rPr>
                </w:rPrChange>
              </w:rPr>
              <w:t>应被尽可能广义地解释并应包括个体自然人、合伙（包括有限合伙）、公司（股份有限公司或有限责任公司）、联营企业、合资或合营企业（包括中外合资经营企业及中外合作经营企业）、外商独资企业、以及其它非公司组织及政府机构。</w:t>
            </w:r>
          </w:p>
        </w:tc>
      </w:tr>
      <w:tr w:rsidR="001B1ED3" w:rsidRPr="00016119" w:rsidTr="00824525">
        <w:trPr>
          <w:jc w:val="right"/>
        </w:trPr>
        <w:tc>
          <w:tcPr>
            <w:tcW w:w="1800" w:type="dxa"/>
          </w:tcPr>
          <w:p w:rsidR="00182E35" w:rsidRPr="00016119" w:rsidRDefault="00674F55" w:rsidP="00B76B7B">
            <w:pPr>
              <w:spacing w:beforeLines="50" w:afterLines="50"/>
              <w:rPr>
                <w:rFonts w:ascii="宋体" w:hAnsi="宋体"/>
                <w:b/>
                <w:sz w:val="10"/>
                <w:szCs w:val="10"/>
                <w:rPrChange w:id="1385" w:author="USER" w:date="2018-02-01T14:15:00Z">
                  <w:rPr>
                    <w:rFonts w:ascii="宋体" w:hAnsi="宋体"/>
                    <w:b/>
                    <w:sz w:val="24"/>
                    <w:szCs w:val="24"/>
                  </w:rPr>
                </w:rPrChange>
              </w:rPr>
            </w:pPr>
            <w:r w:rsidRPr="00674F55">
              <w:rPr>
                <w:rFonts w:ascii="宋体" w:hAnsi="宋体" w:hint="eastAsia"/>
                <w:b/>
                <w:sz w:val="10"/>
                <w:szCs w:val="10"/>
                <w:rPrChange w:id="1386" w:author="USER" w:date="2018-02-01T14:15:00Z">
                  <w:rPr>
                    <w:rFonts w:ascii="宋体" w:hAnsi="宋体" w:hint="eastAsia"/>
                    <w:b/>
                    <w:sz w:val="24"/>
                    <w:szCs w:val="24"/>
                  </w:rPr>
                </w:rPrChange>
              </w:rPr>
              <w:t>关键人士</w:t>
            </w:r>
          </w:p>
        </w:tc>
        <w:tc>
          <w:tcPr>
            <w:tcW w:w="487" w:type="dxa"/>
          </w:tcPr>
          <w:p w:rsidR="00182E35" w:rsidRPr="00016119" w:rsidRDefault="00674F55" w:rsidP="00B76B7B">
            <w:pPr>
              <w:spacing w:beforeLines="50" w:afterLines="50"/>
              <w:jc w:val="center"/>
              <w:rPr>
                <w:rFonts w:ascii="宋体" w:hAnsi="宋体"/>
                <w:sz w:val="10"/>
                <w:szCs w:val="10"/>
                <w:rPrChange w:id="1387" w:author="USER" w:date="2018-02-01T14:15:00Z">
                  <w:rPr>
                    <w:rFonts w:ascii="宋体" w:hAnsi="宋体"/>
                    <w:sz w:val="24"/>
                    <w:szCs w:val="24"/>
                  </w:rPr>
                </w:rPrChange>
              </w:rPr>
            </w:pPr>
            <w:r w:rsidRPr="00674F55">
              <w:rPr>
                <w:rFonts w:ascii="宋体" w:hAnsi="宋体" w:hint="eastAsia"/>
                <w:sz w:val="10"/>
                <w:szCs w:val="10"/>
                <w:rPrChange w:id="1388" w:author="USER" w:date="2018-02-01T14:15:00Z">
                  <w:rPr>
                    <w:rFonts w:ascii="宋体" w:hAnsi="宋体" w:hint="eastAsia"/>
                    <w:sz w:val="24"/>
                    <w:szCs w:val="24"/>
                  </w:rPr>
                </w:rPrChange>
              </w:rPr>
              <w:t>指</w:t>
            </w:r>
          </w:p>
        </w:tc>
        <w:tc>
          <w:tcPr>
            <w:tcW w:w="6354" w:type="dxa"/>
          </w:tcPr>
          <w:p w:rsidR="00182E35" w:rsidRPr="00016119" w:rsidRDefault="00674F55" w:rsidP="00B76B7B">
            <w:pPr>
              <w:spacing w:beforeLines="50" w:afterLines="50"/>
              <w:jc w:val="both"/>
              <w:rPr>
                <w:rFonts w:ascii="宋体" w:hAnsi="宋体"/>
                <w:sz w:val="10"/>
                <w:szCs w:val="10"/>
                <w:rPrChange w:id="1389" w:author="USER" w:date="2018-02-01T14:15:00Z">
                  <w:rPr>
                    <w:rFonts w:ascii="宋体" w:hAnsi="宋体"/>
                    <w:sz w:val="24"/>
                    <w:szCs w:val="24"/>
                  </w:rPr>
                </w:rPrChange>
              </w:rPr>
            </w:pPr>
            <w:r w:rsidRPr="00674F55">
              <w:rPr>
                <w:rFonts w:ascii="宋体" w:hAnsi="宋体" w:hint="eastAsia"/>
                <w:sz w:val="10"/>
                <w:szCs w:val="10"/>
                <w:rPrChange w:id="1390" w:author="USER" w:date="2018-02-01T14:15:00Z">
                  <w:rPr>
                    <w:rFonts w:ascii="宋体" w:hAnsi="宋体" w:hint="eastAsia"/>
                    <w:sz w:val="24"/>
                    <w:szCs w:val="24"/>
                  </w:rPr>
                </w:rPrChange>
              </w:rPr>
              <w:t>【】、【】、【】、【】、【】</w:t>
            </w:r>
          </w:p>
        </w:tc>
      </w:tr>
      <w:tr w:rsidR="00892141" w:rsidRPr="00016119" w:rsidTr="00824525">
        <w:trPr>
          <w:jc w:val="right"/>
        </w:trPr>
        <w:tc>
          <w:tcPr>
            <w:tcW w:w="1800" w:type="dxa"/>
          </w:tcPr>
          <w:p w:rsidR="00182E35" w:rsidRPr="00016119" w:rsidRDefault="00674F55" w:rsidP="00B76B7B">
            <w:pPr>
              <w:spacing w:beforeLines="50" w:afterLines="50"/>
              <w:rPr>
                <w:rFonts w:ascii="宋体" w:hAnsi="宋体"/>
                <w:b/>
                <w:sz w:val="10"/>
                <w:szCs w:val="10"/>
                <w:rPrChange w:id="1391" w:author="USER" w:date="2018-02-01T14:15:00Z">
                  <w:rPr>
                    <w:rFonts w:ascii="宋体" w:hAnsi="宋体"/>
                    <w:b/>
                    <w:sz w:val="24"/>
                    <w:szCs w:val="24"/>
                  </w:rPr>
                </w:rPrChange>
              </w:rPr>
            </w:pPr>
            <w:r w:rsidRPr="00674F55">
              <w:rPr>
                <w:rFonts w:ascii="宋体" w:hAnsi="宋体" w:hint="eastAsia"/>
                <w:b/>
                <w:sz w:val="10"/>
                <w:szCs w:val="10"/>
                <w:rPrChange w:id="1392" w:author="USER" w:date="2018-02-01T14:15:00Z">
                  <w:rPr>
                    <w:rFonts w:ascii="宋体" w:hAnsi="宋体" w:hint="eastAsia"/>
                    <w:b/>
                    <w:sz w:val="24"/>
                    <w:szCs w:val="24"/>
                  </w:rPr>
                </w:rPrChange>
              </w:rPr>
              <w:t>登记机关</w:t>
            </w:r>
          </w:p>
        </w:tc>
        <w:tc>
          <w:tcPr>
            <w:tcW w:w="487" w:type="dxa"/>
          </w:tcPr>
          <w:p w:rsidR="00182E35" w:rsidRPr="00016119" w:rsidRDefault="00674F55" w:rsidP="00B76B7B">
            <w:pPr>
              <w:spacing w:beforeLines="50" w:afterLines="50"/>
              <w:jc w:val="center"/>
              <w:rPr>
                <w:rFonts w:ascii="宋体" w:hAnsi="宋体"/>
                <w:sz w:val="10"/>
                <w:szCs w:val="10"/>
                <w:rPrChange w:id="1393" w:author="USER" w:date="2018-02-01T14:15:00Z">
                  <w:rPr>
                    <w:rFonts w:ascii="宋体" w:hAnsi="宋体"/>
                    <w:sz w:val="24"/>
                    <w:szCs w:val="24"/>
                  </w:rPr>
                </w:rPrChange>
              </w:rPr>
            </w:pPr>
            <w:r w:rsidRPr="00674F55">
              <w:rPr>
                <w:rFonts w:ascii="宋体" w:hAnsi="宋体" w:hint="eastAsia"/>
                <w:sz w:val="10"/>
                <w:szCs w:val="10"/>
                <w:rPrChange w:id="1394" w:author="USER" w:date="2018-02-01T14:15:00Z">
                  <w:rPr>
                    <w:rFonts w:ascii="宋体" w:hAnsi="宋体" w:hint="eastAsia"/>
                    <w:sz w:val="24"/>
                    <w:szCs w:val="24"/>
                  </w:rPr>
                </w:rPrChange>
              </w:rPr>
              <w:t>指</w:t>
            </w:r>
          </w:p>
        </w:tc>
        <w:tc>
          <w:tcPr>
            <w:tcW w:w="6354" w:type="dxa"/>
            <w:vAlign w:val="center"/>
          </w:tcPr>
          <w:p w:rsidR="00182E35" w:rsidRPr="00016119" w:rsidRDefault="00674F55" w:rsidP="00B76B7B">
            <w:pPr>
              <w:spacing w:beforeLines="50" w:afterLines="50"/>
              <w:jc w:val="both"/>
              <w:rPr>
                <w:rFonts w:ascii="宋体" w:hAnsi="宋体"/>
                <w:sz w:val="10"/>
                <w:szCs w:val="10"/>
                <w:rPrChange w:id="1395" w:author="USER" w:date="2018-02-01T14:15:00Z">
                  <w:rPr>
                    <w:rFonts w:ascii="宋体" w:hAnsi="宋体"/>
                    <w:sz w:val="24"/>
                    <w:szCs w:val="24"/>
                  </w:rPr>
                </w:rPrChange>
              </w:rPr>
            </w:pPr>
            <w:r w:rsidRPr="00674F55">
              <w:rPr>
                <w:rFonts w:ascii="宋体" w:hAnsi="宋体" w:hint="eastAsia"/>
                <w:sz w:val="10"/>
                <w:szCs w:val="10"/>
                <w:rPrChange w:id="1396" w:author="USER" w:date="2018-02-01T14:15:00Z">
                  <w:rPr>
                    <w:rFonts w:ascii="宋体" w:hAnsi="宋体" w:hint="eastAsia"/>
                    <w:sz w:val="24"/>
                    <w:szCs w:val="24"/>
                  </w:rPr>
                </w:rPrChange>
              </w:rPr>
              <w:t>国家工商行政管理总局，及其授权代理机构、承继机构或地方机构。</w:t>
            </w:r>
          </w:p>
        </w:tc>
      </w:tr>
      <w:tr w:rsidR="00892141" w:rsidRPr="00016119" w:rsidTr="00824525">
        <w:trPr>
          <w:jc w:val="right"/>
        </w:trPr>
        <w:tc>
          <w:tcPr>
            <w:tcW w:w="1800" w:type="dxa"/>
          </w:tcPr>
          <w:p w:rsidR="00182E35" w:rsidRPr="00016119" w:rsidRDefault="00674F55" w:rsidP="00B76B7B">
            <w:pPr>
              <w:spacing w:beforeLines="50" w:afterLines="50"/>
              <w:rPr>
                <w:rFonts w:ascii="宋体" w:hAnsi="宋体"/>
                <w:b/>
                <w:sz w:val="10"/>
                <w:szCs w:val="10"/>
                <w:rPrChange w:id="1397" w:author="USER" w:date="2018-02-01T14:15:00Z">
                  <w:rPr>
                    <w:rFonts w:ascii="宋体" w:hAnsi="宋体"/>
                    <w:b/>
                    <w:sz w:val="24"/>
                    <w:szCs w:val="24"/>
                  </w:rPr>
                </w:rPrChange>
              </w:rPr>
            </w:pPr>
            <w:r w:rsidRPr="00674F55">
              <w:rPr>
                <w:rFonts w:ascii="宋体" w:hAnsi="宋体" w:hint="eastAsia"/>
                <w:b/>
                <w:sz w:val="10"/>
                <w:szCs w:val="10"/>
                <w:rPrChange w:id="1398" w:author="USER" w:date="2018-02-01T14:15:00Z">
                  <w:rPr>
                    <w:rFonts w:ascii="宋体" w:hAnsi="宋体" w:hint="eastAsia"/>
                    <w:b/>
                    <w:sz w:val="24"/>
                    <w:szCs w:val="24"/>
                  </w:rPr>
                </w:rPrChange>
              </w:rPr>
              <w:t>政府机关</w:t>
            </w:r>
          </w:p>
        </w:tc>
        <w:tc>
          <w:tcPr>
            <w:tcW w:w="487" w:type="dxa"/>
          </w:tcPr>
          <w:p w:rsidR="00182E35" w:rsidRPr="00016119" w:rsidRDefault="00674F55" w:rsidP="00B76B7B">
            <w:pPr>
              <w:spacing w:beforeLines="50" w:afterLines="50"/>
              <w:jc w:val="center"/>
              <w:rPr>
                <w:rFonts w:ascii="宋体" w:hAnsi="宋体"/>
                <w:sz w:val="10"/>
                <w:szCs w:val="10"/>
                <w:rPrChange w:id="1399" w:author="USER" w:date="2018-02-01T14:15:00Z">
                  <w:rPr>
                    <w:rFonts w:ascii="宋体" w:hAnsi="宋体"/>
                    <w:sz w:val="24"/>
                    <w:szCs w:val="24"/>
                  </w:rPr>
                </w:rPrChange>
              </w:rPr>
            </w:pPr>
            <w:r w:rsidRPr="00674F55">
              <w:rPr>
                <w:rFonts w:ascii="宋体" w:hAnsi="宋体" w:hint="eastAsia"/>
                <w:sz w:val="10"/>
                <w:szCs w:val="10"/>
                <w:rPrChange w:id="1400" w:author="USER" w:date="2018-02-01T14:15:00Z">
                  <w:rPr>
                    <w:rFonts w:ascii="宋体" w:hAnsi="宋体" w:hint="eastAsia"/>
                    <w:sz w:val="24"/>
                    <w:szCs w:val="24"/>
                  </w:rPr>
                </w:rPrChange>
              </w:rPr>
              <w:t>指</w:t>
            </w:r>
          </w:p>
        </w:tc>
        <w:tc>
          <w:tcPr>
            <w:tcW w:w="6354" w:type="dxa"/>
            <w:vAlign w:val="center"/>
          </w:tcPr>
          <w:p w:rsidR="00182E35" w:rsidRPr="00016119" w:rsidRDefault="00674F55" w:rsidP="00B76B7B">
            <w:pPr>
              <w:spacing w:beforeLines="50" w:afterLines="50"/>
              <w:jc w:val="both"/>
              <w:rPr>
                <w:rFonts w:ascii="宋体" w:hAnsi="宋体"/>
                <w:sz w:val="10"/>
                <w:szCs w:val="10"/>
                <w:rPrChange w:id="1401" w:author="USER" w:date="2018-02-01T14:15:00Z">
                  <w:rPr>
                    <w:rFonts w:ascii="宋体" w:hAnsi="宋体"/>
                    <w:sz w:val="24"/>
                    <w:szCs w:val="24"/>
                  </w:rPr>
                </w:rPrChange>
              </w:rPr>
            </w:pPr>
            <w:r w:rsidRPr="00674F55">
              <w:rPr>
                <w:rFonts w:ascii="宋体" w:hAnsi="宋体" w:hint="eastAsia"/>
                <w:sz w:val="10"/>
                <w:szCs w:val="10"/>
                <w:rPrChange w:id="1402" w:author="USER" w:date="2018-02-01T14:15:00Z">
                  <w:rPr>
                    <w:rFonts w:ascii="宋体" w:hAnsi="宋体" w:hint="eastAsia"/>
                    <w:sz w:val="24"/>
                    <w:szCs w:val="24"/>
                  </w:rPr>
                </w:rPrChange>
              </w:rPr>
              <w:t>中国或任一其它国家或地区的立法、行政、司法、监管性或行政性部门、代理机构或委员会。</w:t>
            </w:r>
          </w:p>
        </w:tc>
      </w:tr>
      <w:tr w:rsidR="00892141" w:rsidRPr="00016119" w:rsidTr="00824525">
        <w:trPr>
          <w:jc w:val="right"/>
        </w:trPr>
        <w:tc>
          <w:tcPr>
            <w:tcW w:w="1800" w:type="dxa"/>
          </w:tcPr>
          <w:p w:rsidR="00182E35" w:rsidRPr="00016119" w:rsidRDefault="00674F55" w:rsidP="00B76B7B">
            <w:pPr>
              <w:spacing w:beforeLines="50" w:afterLines="50"/>
              <w:rPr>
                <w:rFonts w:ascii="宋体" w:hAnsi="宋体"/>
                <w:b/>
                <w:sz w:val="10"/>
                <w:szCs w:val="10"/>
                <w:rPrChange w:id="1403" w:author="USER" w:date="2018-02-01T14:15:00Z">
                  <w:rPr>
                    <w:rFonts w:ascii="宋体" w:hAnsi="宋体"/>
                    <w:b/>
                    <w:sz w:val="24"/>
                    <w:szCs w:val="24"/>
                  </w:rPr>
                </w:rPrChange>
              </w:rPr>
            </w:pPr>
            <w:r w:rsidRPr="00674F55">
              <w:rPr>
                <w:rFonts w:ascii="宋体" w:hAnsi="宋体" w:hint="eastAsia"/>
                <w:b/>
                <w:sz w:val="10"/>
                <w:szCs w:val="10"/>
                <w:rPrChange w:id="1404" w:author="USER" w:date="2018-02-01T14:15:00Z">
                  <w:rPr>
                    <w:rFonts w:ascii="宋体" w:hAnsi="宋体" w:hint="eastAsia"/>
                    <w:b/>
                    <w:sz w:val="24"/>
                    <w:szCs w:val="24"/>
                  </w:rPr>
                </w:rPrChange>
              </w:rPr>
              <w:t>适用法律</w:t>
            </w:r>
          </w:p>
        </w:tc>
        <w:tc>
          <w:tcPr>
            <w:tcW w:w="487" w:type="dxa"/>
          </w:tcPr>
          <w:p w:rsidR="00182E35" w:rsidRPr="00016119" w:rsidRDefault="00674F55" w:rsidP="00B76B7B">
            <w:pPr>
              <w:spacing w:beforeLines="50" w:afterLines="50"/>
              <w:jc w:val="center"/>
              <w:rPr>
                <w:rFonts w:ascii="宋体" w:hAnsi="宋体"/>
                <w:sz w:val="10"/>
                <w:szCs w:val="10"/>
                <w:rPrChange w:id="1405" w:author="USER" w:date="2018-02-01T14:15:00Z">
                  <w:rPr>
                    <w:rFonts w:ascii="宋体" w:hAnsi="宋体"/>
                    <w:sz w:val="24"/>
                    <w:szCs w:val="24"/>
                  </w:rPr>
                </w:rPrChange>
              </w:rPr>
            </w:pPr>
            <w:r w:rsidRPr="00674F55">
              <w:rPr>
                <w:rFonts w:ascii="宋体" w:hAnsi="宋体" w:hint="eastAsia"/>
                <w:sz w:val="10"/>
                <w:szCs w:val="10"/>
                <w:rPrChange w:id="1406" w:author="USER" w:date="2018-02-01T14:15:00Z">
                  <w:rPr>
                    <w:rFonts w:ascii="宋体" w:hAnsi="宋体" w:hint="eastAsia"/>
                    <w:sz w:val="24"/>
                    <w:szCs w:val="24"/>
                  </w:rPr>
                </w:rPrChange>
              </w:rPr>
              <w:t>指</w:t>
            </w:r>
          </w:p>
        </w:tc>
        <w:tc>
          <w:tcPr>
            <w:tcW w:w="6354" w:type="dxa"/>
            <w:vAlign w:val="center"/>
          </w:tcPr>
          <w:p w:rsidR="00182E35" w:rsidRPr="00016119" w:rsidRDefault="00674F55" w:rsidP="00B76B7B">
            <w:pPr>
              <w:spacing w:beforeLines="50" w:afterLines="50"/>
              <w:jc w:val="both"/>
              <w:rPr>
                <w:rFonts w:ascii="宋体" w:hAnsi="宋体"/>
                <w:sz w:val="10"/>
                <w:szCs w:val="10"/>
                <w:rPrChange w:id="1407" w:author="USER" w:date="2018-02-01T14:15:00Z">
                  <w:rPr>
                    <w:rFonts w:ascii="宋体" w:hAnsi="宋体"/>
                    <w:sz w:val="24"/>
                    <w:szCs w:val="24"/>
                  </w:rPr>
                </w:rPrChange>
              </w:rPr>
            </w:pPr>
            <w:r w:rsidRPr="00674F55">
              <w:rPr>
                <w:rFonts w:ascii="宋体" w:hAnsi="宋体" w:hint="eastAsia"/>
                <w:sz w:val="10"/>
                <w:szCs w:val="10"/>
                <w:rPrChange w:id="1408" w:author="USER" w:date="2018-02-01T14:15:00Z">
                  <w:rPr>
                    <w:rFonts w:ascii="宋体" w:hAnsi="宋体" w:hint="eastAsia"/>
                    <w:sz w:val="24"/>
                    <w:szCs w:val="24"/>
                  </w:rPr>
                </w:rPrChange>
              </w:rPr>
              <w:t>中央和地方立法部门、行政部门（包括但不限于审批部门、工商局或其它政府部门）颁布的适用于相关事项的所有法律、法规、规章、规定、解释和其它规范性文件及司法部门颁布的相关司法解释。</w:t>
            </w:r>
          </w:p>
        </w:tc>
      </w:tr>
      <w:tr w:rsidR="00892141" w:rsidRPr="00016119" w:rsidTr="00824525">
        <w:trPr>
          <w:jc w:val="right"/>
        </w:trPr>
        <w:tc>
          <w:tcPr>
            <w:tcW w:w="1800" w:type="dxa"/>
          </w:tcPr>
          <w:p w:rsidR="00182E35" w:rsidRPr="00016119" w:rsidRDefault="00674F55" w:rsidP="00B76B7B">
            <w:pPr>
              <w:spacing w:beforeLines="50" w:afterLines="50"/>
              <w:rPr>
                <w:rFonts w:ascii="宋体" w:hAnsi="宋体"/>
                <w:b/>
                <w:sz w:val="10"/>
                <w:szCs w:val="10"/>
                <w:rPrChange w:id="1409" w:author="USER" w:date="2018-02-01T14:15:00Z">
                  <w:rPr>
                    <w:rFonts w:ascii="宋体" w:hAnsi="宋体"/>
                    <w:b/>
                    <w:sz w:val="24"/>
                    <w:szCs w:val="24"/>
                  </w:rPr>
                </w:rPrChange>
              </w:rPr>
            </w:pPr>
            <w:r w:rsidRPr="00674F55">
              <w:rPr>
                <w:rFonts w:ascii="宋体" w:hAnsi="宋体" w:hint="eastAsia"/>
                <w:b/>
                <w:sz w:val="10"/>
                <w:szCs w:val="10"/>
                <w:rPrChange w:id="1410" w:author="USER" w:date="2018-02-01T14:15:00Z">
                  <w:rPr>
                    <w:rFonts w:ascii="宋体" w:hAnsi="宋体" w:hint="eastAsia"/>
                    <w:b/>
                    <w:sz w:val="24"/>
                    <w:szCs w:val="24"/>
                  </w:rPr>
                </w:rPrChange>
              </w:rPr>
              <w:t>重大不利影响</w:t>
            </w:r>
          </w:p>
        </w:tc>
        <w:tc>
          <w:tcPr>
            <w:tcW w:w="487" w:type="dxa"/>
          </w:tcPr>
          <w:p w:rsidR="00182E35" w:rsidRPr="00016119" w:rsidRDefault="00674F55" w:rsidP="00B76B7B">
            <w:pPr>
              <w:spacing w:beforeLines="50" w:afterLines="50"/>
              <w:jc w:val="center"/>
              <w:rPr>
                <w:rFonts w:ascii="宋体" w:hAnsi="宋体"/>
                <w:sz w:val="10"/>
                <w:szCs w:val="10"/>
                <w:rPrChange w:id="1411" w:author="USER" w:date="2018-02-01T14:15:00Z">
                  <w:rPr>
                    <w:rFonts w:ascii="宋体" w:hAnsi="宋体"/>
                    <w:sz w:val="24"/>
                    <w:szCs w:val="24"/>
                  </w:rPr>
                </w:rPrChange>
              </w:rPr>
            </w:pPr>
            <w:r w:rsidRPr="00674F55">
              <w:rPr>
                <w:rFonts w:ascii="宋体" w:hAnsi="宋体" w:hint="eastAsia"/>
                <w:sz w:val="10"/>
                <w:szCs w:val="10"/>
                <w:rPrChange w:id="1412" w:author="USER" w:date="2018-02-01T14:15:00Z">
                  <w:rPr>
                    <w:rFonts w:ascii="宋体" w:hAnsi="宋体" w:hint="eastAsia"/>
                    <w:sz w:val="24"/>
                    <w:szCs w:val="24"/>
                  </w:rPr>
                </w:rPrChange>
              </w:rPr>
              <w:t>指</w:t>
            </w:r>
          </w:p>
        </w:tc>
        <w:tc>
          <w:tcPr>
            <w:tcW w:w="6354" w:type="dxa"/>
            <w:vAlign w:val="center"/>
          </w:tcPr>
          <w:p w:rsidR="00182E35" w:rsidRPr="00016119" w:rsidRDefault="00674F55" w:rsidP="00B76B7B">
            <w:pPr>
              <w:spacing w:beforeLines="50" w:afterLines="50"/>
              <w:jc w:val="both"/>
              <w:rPr>
                <w:rFonts w:ascii="宋体" w:hAnsi="宋体"/>
                <w:sz w:val="10"/>
                <w:szCs w:val="10"/>
                <w:rPrChange w:id="1413" w:author="USER" w:date="2018-02-01T14:15:00Z">
                  <w:rPr>
                    <w:rFonts w:ascii="宋体" w:hAnsi="宋体"/>
                    <w:sz w:val="24"/>
                    <w:szCs w:val="24"/>
                  </w:rPr>
                </w:rPrChange>
              </w:rPr>
            </w:pPr>
            <w:r w:rsidRPr="00674F55">
              <w:rPr>
                <w:rFonts w:ascii="宋体" w:hAnsi="宋体" w:hint="eastAsia"/>
                <w:sz w:val="10"/>
                <w:szCs w:val="10"/>
                <w:rPrChange w:id="1414" w:author="USER" w:date="2018-02-01T14:15:00Z">
                  <w:rPr>
                    <w:rFonts w:ascii="宋体" w:hAnsi="宋体" w:hint="eastAsia"/>
                    <w:sz w:val="24"/>
                    <w:szCs w:val="24"/>
                  </w:rPr>
                </w:rPrChange>
              </w:rPr>
              <w:t>对所涉一方而言，除非本协议另有约定，是指</w:t>
            </w:r>
            <w:r w:rsidRPr="00674F55">
              <w:rPr>
                <w:rFonts w:ascii="宋体" w:hAnsi="宋体"/>
                <w:sz w:val="10"/>
                <w:szCs w:val="10"/>
                <w:rPrChange w:id="1415" w:author="USER" w:date="2018-02-01T14:15:00Z">
                  <w:rPr>
                    <w:rFonts w:ascii="宋体" w:hAnsi="宋体"/>
                    <w:sz w:val="24"/>
                    <w:szCs w:val="24"/>
                  </w:rPr>
                </w:rPrChange>
              </w:rPr>
              <w:t>(</w:t>
            </w:r>
            <w:proofErr w:type="spellStart"/>
            <w:r w:rsidRPr="00674F55">
              <w:rPr>
                <w:rFonts w:ascii="宋体" w:hAnsi="宋体"/>
                <w:sz w:val="10"/>
                <w:szCs w:val="10"/>
                <w:rPrChange w:id="1416" w:author="USER" w:date="2018-02-01T14:15:00Z">
                  <w:rPr>
                    <w:rFonts w:ascii="宋体" w:hAnsi="宋体"/>
                    <w:sz w:val="24"/>
                    <w:szCs w:val="24"/>
                  </w:rPr>
                </w:rPrChange>
              </w:rPr>
              <w:t>i</w:t>
            </w:r>
            <w:proofErr w:type="spellEnd"/>
            <w:r w:rsidRPr="00674F55">
              <w:rPr>
                <w:rFonts w:ascii="宋体" w:hAnsi="宋体"/>
                <w:sz w:val="10"/>
                <w:szCs w:val="10"/>
                <w:rPrChange w:id="1417" w:author="USER" w:date="2018-02-01T14:15:00Z">
                  <w:rPr>
                    <w:rFonts w:ascii="宋体" w:hAnsi="宋体"/>
                    <w:sz w:val="24"/>
                    <w:szCs w:val="24"/>
                  </w:rPr>
                </w:rPrChange>
              </w:rPr>
              <w:t>)可能会对该方造成金额超过</w:t>
            </w:r>
            <w:r w:rsidRPr="00674F55">
              <w:rPr>
                <w:rFonts w:ascii="宋体" w:hAnsi="宋体" w:hint="eastAsia"/>
                <w:b/>
                <w:sz w:val="10"/>
                <w:szCs w:val="10"/>
                <w:rPrChange w:id="1418" w:author="USER" w:date="2018-02-01T14:15:00Z">
                  <w:rPr>
                    <w:rFonts w:ascii="宋体" w:hAnsi="宋体" w:hint="eastAsia"/>
                    <w:b/>
                    <w:sz w:val="24"/>
                    <w:szCs w:val="24"/>
                  </w:rPr>
                </w:rPrChange>
              </w:rPr>
              <w:t>人民币叁拾万元（</w:t>
            </w:r>
            <w:r w:rsidRPr="00674F55">
              <w:rPr>
                <w:rFonts w:ascii="宋体" w:hAnsi="宋体"/>
                <w:b/>
                <w:sz w:val="10"/>
                <w:szCs w:val="10"/>
                <w:rPrChange w:id="1419" w:author="USER" w:date="2018-02-01T14:15:00Z">
                  <w:rPr>
                    <w:rFonts w:ascii="宋体" w:hAnsi="宋体"/>
                    <w:b/>
                    <w:sz w:val="24"/>
                    <w:szCs w:val="24"/>
                  </w:rPr>
                </w:rPrChange>
              </w:rPr>
              <w:t>RMB300,000）</w:t>
            </w:r>
            <w:r w:rsidRPr="00674F55">
              <w:rPr>
                <w:rFonts w:ascii="宋体" w:hAnsi="宋体" w:hint="eastAsia"/>
                <w:sz w:val="10"/>
                <w:szCs w:val="10"/>
                <w:rPrChange w:id="1420" w:author="USER" w:date="2018-02-01T14:15:00Z">
                  <w:rPr>
                    <w:rFonts w:ascii="宋体" w:hAnsi="宋体" w:hint="eastAsia"/>
                    <w:sz w:val="24"/>
                    <w:szCs w:val="24"/>
                  </w:rPr>
                </w:rPrChange>
              </w:rPr>
              <w:t>的金钱的损失；</w:t>
            </w:r>
            <w:r w:rsidRPr="00674F55">
              <w:rPr>
                <w:rFonts w:ascii="宋体" w:hAnsi="宋体"/>
                <w:sz w:val="10"/>
                <w:szCs w:val="10"/>
                <w:rPrChange w:id="1421" w:author="USER" w:date="2018-02-01T14:15:00Z">
                  <w:rPr>
                    <w:rFonts w:ascii="宋体" w:hAnsi="宋体"/>
                    <w:sz w:val="24"/>
                    <w:szCs w:val="24"/>
                  </w:rPr>
                </w:rPrChange>
              </w:rPr>
              <w:t>(ii)可能会影响该方的正当存续或合法经营；或者(iii)可能会影响本协议或有关协议的合法性、有效性、约束力或可强制执行效力。</w:t>
            </w:r>
          </w:p>
        </w:tc>
      </w:tr>
      <w:tr w:rsidR="00892141" w:rsidRPr="00016119" w:rsidTr="00824525">
        <w:trPr>
          <w:jc w:val="right"/>
        </w:trPr>
        <w:tc>
          <w:tcPr>
            <w:tcW w:w="1800" w:type="dxa"/>
          </w:tcPr>
          <w:p w:rsidR="00182E35" w:rsidRPr="00016119" w:rsidRDefault="00674F55" w:rsidP="00B76B7B">
            <w:pPr>
              <w:spacing w:beforeLines="50" w:afterLines="50"/>
              <w:rPr>
                <w:rFonts w:ascii="宋体" w:hAnsi="宋体"/>
                <w:b/>
                <w:sz w:val="10"/>
                <w:szCs w:val="10"/>
                <w:rPrChange w:id="1422" w:author="USER" w:date="2018-02-01T14:15:00Z">
                  <w:rPr>
                    <w:rFonts w:ascii="宋体" w:hAnsi="宋体"/>
                    <w:b/>
                    <w:sz w:val="24"/>
                    <w:szCs w:val="24"/>
                  </w:rPr>
                </w:rPrChange>
              </w:rPr>
            </w:pPr>
            <w:r w:rsidRPr="00674F55">
              <w:rPr>
                <w:rFonts w:ascii="宋体" w:hAnsi="宋体" w:hint="eastAsia"/>
                <w:b/>
                <w:sz w:val="10"/>
                <w:szCs w:val="10"/>
                <w:rPrChange w:id="1423" w:author="USER" w:date="2018-02-01T14:15:00Z">
                  <w:rPr>
                    <w:rFonts w:ascii="宋体" w:hAnsi="宋体" w:hint="eastAsia"/>
                    <w:b/>
                    <w:sz w:val="24"/>
                    <w:szCs w:val="24"/>
                  </w:rPr>
                </w:rPrChange>
              </w:rPr>
              <w:t>保密信息</w:t>
            </w:r>
          </w:p>
        </w:tc>
        <w:tc>
          <w:tcPr>
            <w:tcW w:w="487" w:type="dxa"/>
          </w:tcPr>
          <w:p w:rsidR="00182E35" w:rsidRPr="00016119" w:rsidRDefault="00674F55" w:rsidP="00B76B7B">
            <w:pPr>
              <w:spacing w:beforeLines="50" w:afterLines="50"/>
              <w:jc w:val="center"/>
              <w:rPr>
                <w:rFonts w:ascii="宋体" w:hAnsi="宋体"/>
                <w:sz w:val="10"/>
                <w:szCs w:val="10"/>
                <w:rPrChange w:id="1424" w:author="USER" w:date="2018-02-01T14:15:00Z">
                  <w:rPr>
                    <w:rFonts w:ascii="宋体" w:hAnsi="宋体"/>
                    <w:sz w:val="24"/>
                    <w:szCs w:val="24"/>
                  </w:rPr>
                </w:rPrChange>
              </w:rPr>
            </w:pPr>
            <w:r w:rsidRPr="00674F55">
              <w:rPr>
                <w:rFonts w:ascii="宋体" w:hAnsi="宋体" w:hint="eastAsia"/>
                <w:sz w:val="10"/>
                <w:szCs w:val="10"/>
                <w:rPrChange w:id="1425" w:author="USER" w:date="2018-02-01T14:15:00Z">
                  <w:rPr>
                    <w:rFonts w:ascii="宋体" w:hAnsi="宋体" w:hint="eastAsia"/>
                    <w:sz w:val="24"/>
                    <w:szCs w:val="24"/>
                  </w:rPr>
                </w:rPrChange>
              </w:rPr>
              <w:t>指</w:t>
            </w:r>
          </w:p>
        </w:tc>
        <w:tc>
          <w:tcPr>
            <w:tcW w:w="6354" w:type="dxa"/>
            <w:vAlign w:val="center"/>
          </w:tcPr>
          <w:p w:rsidR="00182E35" w:rsidRPr="00016119" w:rsidRDefault="00674F55" w:rsidP="00B76B7B">
            <w:pPr>
              <w:spacing w:beforeLines="50" w:afterLines="50"/>
              <w:jc w:val="both"/>
              <w:rPr>
                <w:rFonts w:ascii="宋体" w:hAnsi="宋体"/>
                <w:sz w:val="10"/>
                <w:szCs w:val="10"/>
                <w:rPrChange w:id="1426" w:author="USER" w:date="2018-02-01T14:15:00Z">
                  <w:rPr>
                    <w:rFonts w:ascii="宋体" w:hAnsi="宋体"/>
                    <w:sz w:val="24"/>
                    <w:szCs w:val="24"/>
                  </w:rPr>
                </w:rPrChange>
              </w:rPr>
            </w:pPr>
            <w:r w:rsidRPr="00674F55">
              <w:rPr>
                <w:rFonts w:ascii="宋体" w:hAnsi="宋体" w:hint="eastAsia"/>
                <w:sz w:val="10"/>
                <w:szCs w:val="10"/>
                <w:rPrChange w:id="1427" w:author="USER" w:date="2018-02-01T14:15:00Z">
                  <w:rPr>
                    <w:rFonts w:ascii="宋体" w:hAnsi="宋体" w:hint="eastAsia"/>
                    <w:sz w:val="24"/>
                    <w:szCs w:val="24"/>
                  </w:rPr>
                </w:rPrChange>
              </w:rPr>
              <w:t>指无论在本协议签署之前或之后由一方以书面向其它方披露的具有保密性质的所有信息资料，包括但不限于任何与披露信息一方的产品、经营、规划或设想、知识产权、市场机会及业务、本协议项下所述的所有交易有关的信息。</w:t>
            </w:r>
          </w:p>
        </w:tc>
      </w:tr>
      <w:tr w:rsidR="009D4EC8" w:rsidRPr="00016119" w:rsidTr="00795080">
        <w:trPr>
          <w:jc w:val="right"/>
        </w:trPr>
        <w:tc>
          <w:tcPr>
            <w:tcW w:w="1800" w:type="dxa"/>
          </w:tcPr>
          <w:p w:rsidR="00182E35" w:rsidRPr="00016119" w:rsidRDefault="00674F55" w:rsidP="00B76B7B">
            <w:pPr>
              <w:spacing w:beforeLines="50" w:afterLines="50"/>
              <w:rPr>
                <w:rFonts w:ascii="宋体" w:hAnsi="宋体"/>
                <w:b/>
                <w:sz w:val="10"/>
                <w:szCs w:val="10"/>
                <w:rPrChange w:id="1428" w:author="USER" w:date="2018-02-01T14:15:00Z">
                  <w:rPr>
                    <w:rFonts w:ascii="宋体" w:hAnsi="宋体"/>
                    <w:b/>
                    <w:sz w:val="24"/>
                    <w:szCs w:val="24"/>
                  </w:rPr>
                </w:rPrChange>
              </w:rPr>
            </w:pPr>
            <w:r w:rsidRPr="00674F55">
              <w:rPr>
                <w:rFonts w:ascii="宋体" w:hAnsi="宋体" w:hint="eastAsia"/>
                <w:b/>
                <w:sz w:val="10"/>
                <w:szCs w:val="10"/>
                <w:rPrChange w:id="1429" w:author="USER" w:date="2018-02-01T14:15:00Z">
                  <w:rPr>
                    <w:rFonts w:ascii="宋体" w:hAnsi="宋体" w:hint="eastAsia"/>
                    <w:b/>
                    <w:sz w:val="24"/>
                    <w:szCs w:val="24"/>
                  </w:rPr>
                </w:rPrChange>
              </w:rPr>
              <w:t>清算委员会</w:t>
            </w:r>
          </w:p>
        </w:tc>
        <w:tc>
          <w:tcPr>
            <w:tcW w:w="487" w:type="dxa"/>
          </w:tcPr>
          <w:p w:rsidR="00182E35" w:rsidRPr="00016119" w:rsidRDefault="00674F55" w:rsidP="00B76B7B">
            <w:pPr>
              <w:spacing w:beforeLines="50" w:afterLines="50"/>
              <w:jc w:val="center"/>
              <w:rPr>
                <w:rFonts w:ascii="宋体" w:hAnsi="宋体"/>
                <w:sz w:val="10"/>
                <w:szCs w:val="10"/>
                <w:rPrChange w:id="1430" w:author="USER" w:date="2018-02-01T14:15:00Z">
                  <w:rPr>
                    <w:rFonts w:ascii="宋体" w:hAnsi="宋体"/>
                    <w:sz w:val="24"/>
                    <w:szCs w:val="24"/>
                  </w:rPr>
                </w:rPrChange>
              </w:rPr>
            </w:pPr>
            <w:r w:rsidRPr="00674F55">
              <w:rPr>
                <w:rFonts w:ascii="宋体" w:hAnsi="宋体" w:hint="eastAsia"/>
                <w:sz w:val="10"/>
                <w:szCs w:val="10"/>
                <w:rPrChange w:id="1431" w:author="USER" w:date="2018-02-01T14:15:00Z">
                  <w:rPr>
                    <w:rFonts w:ascii="宋体" w:hAnsi="宋体" w:hint="eastAsia"/>
                    <w:sz w:val="24"/>
                    <w:szCs w:val="24"/>
                  </w:rPr>
                </w:rPrChange>
              </w:rPr>
              <w:t>指</w:t>
            </w:r>
          </w:p>
        </w:tc>
        <w:tc>
          <w:tcPr>
            <w:tcW w:w="6354" w:type="dxa"/>
            <w:vAlign w:val="center"/>
          </w:tcPr>
          <w:p w:rsidR="00182E35" w:rsidRPr="00016119" w:rsidRDefault="00674F55" w:rsidP="00B76B7B">
            <w:pPr>
              <w:spacing w:beforeLines="50" w:afterLines="50"/>
              <w:jc w:val="both"/>
              <w:rPr>
                <w:rFonts w:ascii="宋体" w:hAnsi="宋体"/>
                <w:sz w:val="10"/>
                <w:szCs w:val="10"/>
                <w:rPrChange w:id="1432" w:author="USER" w:date="2018-02-01T14:15:00Z">
                  <w:rPr>
                    <w:rFonts w:ascii="宋体" w:hAnsi="宋体"/>
                    <w:sz w:val="24"/>
                    <w:szCs w:val="24"/>
                  </w:rPr>
                </w:rPrChange>
              </w:rPr>
            </w:pPr>
            <w:r w:rsidRPr="00674F55">
              <w:rPr>
                <w:rFonts w:ascii="宋体" w:hAnsi="宋体" w:hint="eastAsia"/>
                <w:sz w:val="10"/>
                <w:szCs w:val="10"/>
                <w:rPrChange w:id="1433" w:author="USER" w:date="2018-02-01T14:15:00Z">
                  <w:rPr>
                    <w:rFonts w:ascii="宋体" w:hAnsi="宋体" w:hint="eastAsia"/>
                    <w:sz w:val="24"/>
                    <w:szCs w:val="24"/>
                  </w:rPr>
                </w:rPrChange>
              </w:rPr>
              <w:t>根据中国法律及届时公司有效之章程之规定，为对公司进行清算而成立的委员会。</w:t>
            </w:r>
          </w:p>
        </w:tc>
      </w:tr>
      <w:tr w:rsidR="00892141" w:rsidRPr="00016119" w:rsidTr="00824525">
        <w:trPr>
          <w:jc w:val="right"/>
        </w:trPr>
        <w:tc>
          <w:tcPr>
            <w:tcW w:w="1800" w:type="dxa"/>
          </w:tcPr>
          <w:p w:rsidR="00182E35" w:rsidRPr="00016119" w:rsidRDefault="00674F55" w:rsidP="00B76B7B">
            <w:pPr>
              <w:spacing w:beforeLines="50" w:afterLines="50"/>
              <w:rPr>
                <w:rFonts w:ascii="宋体" w:hAnsi="宋体"/>
                <w:b/>
                <w:sz w:val="10"/>
                <w:szCs w:val="10"/>
                <w:rPrChange w:id="1434" w:author="USER" w:date="2018-02-01T14:15:00Z">
                  <w:rPr>
                    <w:rFonts w:ascii="宋体" w:hAnsi="宋体"/>
                    <w:b/>
                    <w:sz w:val="24"/>
                    <w:szCs w:val="24"/>
                  </w:rPr>
                </w:rPrChange>
              </w:rPr>
            </w:pPr>
            <w:r w:rsidRPr="00674F55">
              <w:rPr>
                <w:rFonts w:ascii="宋体" w:hAnsi="宋体" w:hint="eastAsia"/>
                <w:b/>
                <w:sz w:val="10"/>
                <w:szCs w:val="10"/>
                <w:rPrChange w:id="1435" w:author="USER" w:date="2018-02-01T14:15:00Z">
                  <w:rPr>
                    <w:rFonts w:ascii="宋体" w:hAnsi="宋体" w:hint="eastAsia"/>
                    <w:b/>
                    <w:sz w:val="24"/>
                    <w:szCs w:val="24"/>
                  </w:rPr>
                </w:rPrChange>
              </w:rPr>
              <w:t>中</w:t>
            </w:r>
            <w:r w:rsidRPr="00674F55">
              <w:rPr>
                <w:rFonts w:ascii="宋体" w:hAnsi="宋体"/>
                <w:b/>
                <w:sz w:val="10"/>
                <w:szCs w:val="10"/>
                <w:rPrChange w:id="1436" w:author="USER" w:date="2018-02-01T14:15:00Z">
                  <w:rPr>
                    <w:rFonts w:ascii="宋体" w:hAnsi="宋体"/>
                    <w:b/>
                    <w:sz w:val="24"/>
                    <w:szCs w:val="24"/>
                  </w:rPr>
                </w:rPrChange>
              </w:rPr>
              <w:t xml:space="preserve">  </w:t>
            </w:r>
            <w:r w:rsidRPr="00674F55">
              <w:rPr>
                <w:rFonts w:ascii="宋体" w:hAnsi="宋体" w:hint="eastAsia"/>
                <w:b/>
                <w:sz w:val="10"/>
                <w:szCs w:val="10"/>
                <w:rPrChange w:id="1437" w:author="USER" w:date="2018-02-01T14:15:00Z">
                  <w:rPr>
                    <w:rFonts w:ascii="宋体" w:hAnsi="宋体" w:hint="eastAsia"/>
                    <w:b/>
                    <w:sz w:val="24"/>
                    <w:szCs w:val="24"/>
                  </w:rPr>
                </w:rPrChange>
              </w:rPr>
              <w:t>国</w:t>
            </w:r>
          </w:p>
        </w:tc>
        <w:tc>
          <w:tcPr>
            <w:tcW w:w="487" w:type="dxa"/>
          </w:tcPr>
          <w:p w:rsidR="00182E35" w:rsidRPr="00016119" w:rsidRDefault="00674F55" w:rsidP="00B76B7B">
            <w:pPr>
              <w:spacing w:beforeLines="50" w:afterLines="50"/>
              <w:jc w:val="center"/>
              <w:rPr>
                <w:rFonts w:ascii="宋体" w:hAnsi="宋体"/>
                <w:sz w:val="10"/>
                <w:szCs w:val="10"/>
                <w:rPrChange w:id="1438" w:author="USER" w:date="2018-02-01T14:15:00Z">
                  <w:rPr>
                    <w:rFonts w:ascii="宋体" w:hAnsi="宋体"/>
                    <w:sz w:val="24"/>
                    <w:szCs w:val="24"/>
                  </w:rPr>
                </w:rPrChange>
              </w:rPr>
            </w:pPr>
            <w:r w:rsidRPr="00674F55">
              <w:rPr>
                <w:rFonts w:ascii="宋体" w:hAnsi="宋体" w:hint="eastAsia"/>
                <w:sz w:val="10"/>
                <w:szCs w:val="10"/>
                <w:rPrChange w:id="1439" w:author="USER" w:date="2018-02-01T14:15:00Z">
                  <w:rPr>
                    <w:rFonts w:ascii="宋体" w:hAnsi="宋体" w:hint="eastAsia"/>
                    <w:sz w:val="24"/>
                    <w:szCs w:val="24"/>
                  </w:rPr>
                </w:rPrChange>
              </w:rPr>
              <w:t>指</w:t>
            </w:r>
          </w:p>
        </w:tc>
        <w:tc>
          <w:tcPr>
            <w:tcW w:w="6354" w:type="dxa"/>
            <w:vAlign w:val="center"/>
          </w:tcPr>
          <w:p w:rsidR="00182E35" w:rsidRPr="00016119" w:rsidRDefault="00674F55" w:rsidP="00B76B7B">
            <w:pPr>
              <w:spacing w:beforeLines="50" w:afterLines="50"/>
              <w:jc w:val="both"/>
              <w:rPr>
                <w:rFonts w:ascii="宋体" w:hAnsi="宋体"/>
                <w:sz w:val="10"/>
                <w:szCs w:val="10"/>
                <w:rPrChange w:id="1440" w:author="USER" w:date="2018-02-01T14:15:00Z">
                  <w:rPr>
                    <w:rFonts w:ascii="宋体" w:hAnsi="宋体"/>
                    <w:sz w:val="24"/>
                    <w:szCs w:val="24"/>
                  </w:rPr>
                </w:rPrChange>
              </w:rPr>
            </w:pPr>
            <w:r w:rsidRPr="00674F55">
              <w:rPr>
                <w:rFonts w:ascii="宋体" w:hAnsi="宋体" w:hint="eastAsia"/>
                <w:sz w:val="10"/>
                <w:szCs w:val="10"/>
                <w:rPrChange w:id="1441" w:author="USER" w:date="2018-02-01T14:15:00Z">
                  <w:rPr>
                    <w:rFonts w:ascii="宋体" w:hAnsi="宋体" w:hint="eastAsia"/>
                    <w:sz w:val="24"/>
                    <w:szCs w:val="24"/>
                  </w:rPr>
                </w:rPrChange>
              </w:rPr>
              <w:t>中华人民共和国（但为本协议之目的，不包括香港和澳门特别行政区以及台湾地区）。</w:t>
            </w:r>
          </w:p>
        </w:tc>
      </w:tr>
    </w:tbl>
    <w:p w:rsidR="008D2A0C" w:rsidRPr="00016119" w:rsidRDefault="00674F55" w:rsidP="00B76B7B">
      <w:pPr>
        <w:pStyle w:val="aff"/>
        <w:numPr>
          <w:ilvl w:val="1"/>
          <w:numId w:val="49"/>
        </w:numPr>
        <w:spacing w:beforeLines="50"/>
        <w:ind w:left="964" w:firstLineChars="0"/>
        <w:outlineLvl w:val="1"/>
        <w:rPr>
          <w:b/>
          <w:sz w:val="10"/>
          <w:szCs w:val="10"/>
          <w:rPrChange w:id="1442" w:author="USER" w:date="2018-02-01T14:15:00Z">
            <w:rPr>
              <w:b/>
              <w:sz w:val="24"/>
              <w:szCs w:val="24"/>
            </w:rPr>
          </w:rPrChange>
        </w:rPr>
      </w:pPr>
      <w:bookmarkStart w:id="1443" w:name="_Toc258010362"/>
      <w:bookmarkStart w:id="1444" w:name="_Toc283451961"/>
      <w:bookmarkStart w:id="1445" w:name="_Toc287697053"/>
      <w:bookmarkStart w:id="1446" w:name="_Toc293698795"/>
      <w:bookmarkStart w:id="1447" w:name="_Toc293699732"/>
      <w:bookmarkStart w:id="1448" w:name="_Toc505242689"/>
      <w:bookmarkStart w:id="1449" w:name="_Toc251165844"/>
      <w:bookmarkStart w:id="1450" w:name="_Toc251174262"/>
      <w:bookmarkStart w:id="1451" w:name="_Toc251174320"/>
      <w:r w:rsidRPr="00674F55">
        <w:rPr>
          <w:rFonts w:hint="eastAsia"/>
          <w:b/>
          <w:sz w:val="10"/>
          <w:szCs w:val="10"/>
          <w:rPrChange w:id="1452" w:author="USER" w:date="2018-02-01T14:15:00Z">
            <w:rPr>
              <w:rFonts w:ascii="宋体" w:hAnsi="宋体" w:hint="eastAsia"/>
              <w:b/>
              <w:sz w:val="24"/>
              <w:szCs w:val="24"/>
            </w:rPr>
          </w:rPrChange>
        </w:rPr>
        <w:t>解释</w:t>
      </w:r>
      <w:bookmarkEnd w:id="1443"/>
      <w:bookmarkEnd w:id="1444"/>
      <w:bookmarkEnd w:id="1445"/>
      <w:bookmarkEnd w:id="1446"/>
      <w:bookmarkEnd w:id="1447"/>
      <w:bookmarkEnd w:id="1448"/>
    </w:p>
    <w:p w:rsidR="00C56164" w:rsidRDefault="00674F55" w:rsidP="00B76B7B">
      <w:pPr>
        <w:widowControl w:val="0"/>
        <w:autoSpaceDE w:val="0"/>
        <w:autoSpaceDN w:val="0"/>
        <w:adjustRightInd w:val="0"/>
        <w:spacing w:afterLines="50"/>
        <w:ind w:leftChars="180" w:left="360" w:firstLineChars="75" w:firstLine="75"/>
        <w:jc w:val="both"/>
        <w:rPr>
          <w:rFonts w:ascii="宋体" w:hAnsi="宋体"/>
          <w:sz w:val="10"/>
          <w:szCs w:val="10"/>
          <w:rPrChange w:id="1453" w:author="USER" w:date="2018-02-01T14:15:00Z">
            <w:rPr>
              <w:rFonts w:ascii="宋体" w:hAnsi="宋体"/>
              <w:sz w:val="24"/>
              <w:szCs w:val="24"/>
            </w:rPr>
          </w:rPrChange>
        </w:rPr>
        <w:pPrChange w:id="1454" w:author="USER" w:date="2018-02-01T14:15:00Z">
          <w:pPr>
            <w:widowControl w:val="0"/>
            <w:autoSpaceDE w:val="0"/>
            <w:autoSpaceDN w:val="0"/>
            <w:adjustRightInd w:val="0"/>
            <w:spacing w:afterLines="50"/>
            <w:ind w:leftChars="180" w:left="360" w:firstLineChars="75" w:firstLine="180"/>
            <w:jc w:val="both"/>
          </w:pPr>
        </w:pPrChange>
      </w:pPr>
      <w:r w:rsidRPr="00674F55">
        <w:rPr>
          <w:rFonts w:ascii="宋体" w:hAnsi="宋体" w:hint="eastAsia"/>
          <w:sz w:val="10"/>
          <w:szCs w:val="10"/>
          <w:rPrChange w:id="1455" w:author="USER" w:date="2018-02-01T14:15:00Z">
            <w:rPr>
              <w:rFonts w:ascii="宋体" w:hAnsi="宋体" w:hint="eastAsia"/>
              <w:sz w:val="24"/>
              <w:szCs w:val="24"/>
            </w:rPr>
          </w:rPrChange>
        </w:rPr>
        <w:t>除本协议上下文</w:t>
      </w:r>
      <w:proofErr w:type="gramStart"/>
      <w:r w:rsidRPr="00674F55">
        <w:rPr>
          <w:rFonts w:ascii="宋体" w:hAnsi="宋体" w:hint="eastAsia"/>
          <w:sz w:val="10"/>
          <w:szCs w:val="10"/>
          <w:rPrChange w:id="1456" w:author="USER" w:date="2018-02-01T14:15:00Z">
            <w:rPr>
              <w:rFonts w:ascii="宋体" w:hAnsi="宋体" w:hint="eastAsia"/>
              <w:sz w:val="24"/>
              <w:szCs w:val="24"/>
            </w:rPr>
          </w:rPrChange>
        </w:rPr>
        <w:t>作出</w:t>
      </w:r>
      <w:proofErr w:type="gramEnd"/>
      <w:r w:rsidRPr="00674F55">
        <w:rPr>
          <w:rFonts w:ascii="宋体" w:hAnsi="宋体" w:hint="eastAsia"/>
          <w:sz w:val="10"/>
          <w:szCs w:val="10"/>
          <w:rPrChange w:id="1457" w:author="USER" w:date="2018-02-01T14:15:00Z">
            <w:rPr>
              <w:rFonts w:ascii="宋体" w:hAnsi="宋体" w:hint="eastAsia"/>
              <w:sz w:val="24"/>
              <w:szCs w:val="24"/>
            </w:rPr>
          </w:rPrChange>
        </w:rPr>
        <w:t>另行约定外，将按照下述方式解释本协议内容：</w:t>
      </w:r>
    </w:p>
    <w:p w:rsidR="008D2A0C" w:rsidRPr="00016119" w:rsidRDefault="00674F55"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bCs/>
          <w:sz w:val="10"/>
          <w:szCs w:val="10"/>
          <w:rPrChange w:id="1458" w:author="USER" w:date="2018-02-01T14:15:00Z">
            <w:rPr>
              <w:rFonts w:ascii="宋体" w:hAnsi="宋体"/>
              <w:bCs/>
              <w:sz w:val="24"/>
              <w:szCs w:val="24"/>
            </w:rPr>
          </w:rPrChange>
        </w:rPr>
      </w:pPr>
      <w:bookmarkStart w:id="1459" w:name="_DV_M66"/>
      <w:bookmarkStart w:id="1460" w:name="_Toc192677974"/>
      <w:bookmarkStart w:id="1461" w:name="_Toc192678150"/>
      <w:bookmarkEnd w:id="1459"/>
      <w:r w:rsidRPr="00674F55">
        <w:rPr>
          <w:rFonts w:ascii="宋体" w:hAnsi="宋体" w:hint="eastAsia"/>
          <w:bCs/>
          <w:sz w:val="10"/>
          <w:szCs w:val="10"/>
          <w:rPrChange w:id="1462" w:author="USER" w:date="2018-02-01T14:15:00Z">
            <w:rPr>
              <w:rFonts w:ascii="宋体" w:hAnsi="宋体" w:hint="eastAsia"/>
              <w:bCs/>
              <w:sz w:val="24"/>
              <w:szCs w:val="24"/>
            </w:rPr>
          </w:rPrChange>
        </w:rPr>
        <w:t>所提及的法律和法规是指所有适用的、已颁布的、可公开获取的法律和法规以及任何对该等法律和法规的修订或重新制订，或该等法律和法规根据中国其它法律和法规</w:t>
      </w:r>
      <w:proofErr w:type="gramStart"/>
      <w:r w:rsidRPr="00674F55">
        <w:rPr>
          <w:rFonts w:ascii="宋体" w:hAnsi="宋体" w:hint="eastAsia"/>
          <w:bCs/>
          <w:sz w:val="10"/>
          <w:szCs w:val="10"/>
          <w:rPrChange w:id="1463" w:author="USER" w:date="2018-02-01T14:15:00Z">
            <w:rPr>
              <w:rFonts w:ascii="宋体" w:hAnsi="宋体" w:hint="eastAsia"/>
              <w:bCs/>
              <w:sz w:val="24"/>
              <w:szCs w:val="24"/>
            </w:rPr>
          </w:rPrChange>
        </w:rPr>
        <w:t>作出</w:t>
      </w:r>
      <w:proofErr w:type="gramEnd"/>
      <w:r w:rsidRPr="00674F55">
        <w:rPr>
          <w:rFonts w:ascii="宋体" w:hAnsi="宋体" w:hint="eastAsia"/>
          <w:bCs/>
          <w:sz w:val="10"/>
          <w:szCs w:val="10"/>
          <w:rPrChange w:id="1464" w:author="USER" w:date="2018-02-01T14:15:00Z">
            <w:rPr>
              <w:rFonts w:ascii="宋体" w:hAnsi="宋体" w:hint="eastAsia"/>
              <w:bCs/>
              <w:sz w:val="24"/>
              <w:szCs w:val="24"/>
            </w:rPr>
          </w:rPrChange>
        </w:rPr>
        <w:t>的修改（无论其在本协议签署日之前还是之后）</w:t>
      </w:r>
      <w:bookmarkEnd w:id="1460"/>
      <w:bookmarkEnd w:id="1461"/>
      <w:r w:rsidRPr="00674F55">
        <w:rPr>
          <w:rFonts w:ascii="宋体" w:hAnsi="宋体" w:hint="eastAsia"/>
          <w:bCs/>
          <w:sz w:val="10"/>
          <w:szCs w:val="10"/>
          <w:rPrChange w:id="1465" w:author="USER" w:date="2018-02-01T14:15:00Z">
            <w:rPr>
              <w:rFonts w:ascii="宋体" w:hAnsi="宋体" w:hint="eastAsia"/>
              <w:bCs/>
              <w:sz w:val="24"/>
              <w:szCs w:val="24"/>
            </w:rPr>
          </w:rPrChange>
        </w:rPr>
        <w:t>。</w:t>
      </w:r>
    </w:p>
    <w:p w:rsidR="008D2A0C" w:rsidRPr="00016119" w:rsidRDefault="00674F55"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bCs/>
          <w:sz w:val="10"/>
          <w:szCs w:val="10"/>
          <w:rPrChange w:id="1466" w:author="USER" w:date="2018-02-01T14:15:00Z">
            <w:rPr>
              <w:rFonts w:ascii="宋体" w:hAnsi="宋体"/>
              <w:bCs/>
              <w:sz w:val="24"/>
              <w:szCs w:val="24"/>
            </w:rPr>
          </w:rPrChange>
        </w:rPr>
      </w:pPr>
      <w:bookmarkStart w:id="1467" w:name="_DV_M67"/>
      <w:bookmarkStart w:id="1468" w:name="_DV_M68"/>
      <w:bookmarkStart w:id="1469" w:name="_Toc192677975"/>
      <w:bookmarkStart w:id="1470" w:name="_Toc192678151"/>
      <w:bookmarkEnd w:id="1467"/>
      <w:bookmarkEnd w:id="1468"/>
      <w:r w:rsidRPr="00674F55">
        <w:rPr>
          <w:rFonts w:ascii="宋体" w:hAnsi="宋体" w:hint="eastAsia"/>
          <w:sz w:val="10"/>
          <w:szCs w:val="10"/>
          <w:rPrChange w:id="1471" w:author="USER" w:date="2018-02-01T14:15:00Z">
            <w:rPr>
              <w:rFonts w:ascii="宋体" w:hAnsi="宋体" w:hint="eastAsia"/>
              <w:sz w:val="24"/>
              <w:szCs w:val="24"/>
            </w:rPr>
          </w:rPrChange>
        </w:rPr>
        <w:t>所</w:t>
      </w:r>
      <w:r w:rsidRPr="00674F55">
        <w:rPr>
          <w:rFonts w:ascii="宋体" w:hAnsi="宋体" w:hint="eastAsia"/>
          <w:bCs/>
          <w:sz w:val="10"/>
          <w:szCs w:val="10"/>
          <w:rPrChange w:id="1472" w:author="USER" w:date="2018-02-01T14:15:00Z">
            <w:rPr>
              <w:rFonts w:ascii="宋体" w:hAnsi="宋体" w:hint="eastAsia"/>
              <w:bCs/>
              <w:sz w:val="24"/>
              <w:szCs w:val="24"/>
            </w:rPr>
          </w:rPrChange>
        </w:rPr>
        <w:t>提及</w:t>
      </w:r>
      <w:r w:rsidRPr="00674F55">
        <w:rPr>
          <w:rFonts w:ascii="宋体" w:hAnsi="宋体" w:hint="eastAsia"/>
          <w:sz w:val="10"/>
          <w:szCs w:val="10"/>
          <w:rPrChange w:id="1473" w:author="USER" w:date="2018-02-01T14:15:00Z">
            <w:rPr>
              <w:rFonts w:ascii="宋体" w:hAnsi="宋体" w:hint="eastAsia"/>
              <w:sz w:val="24"/>
              <w:szCs w:val="24"/>
            </w:rPr>
          </w:rPrChange>
        </w:rPr>
        <w:t>的人包括自然人、法人、企业、自然人或者企业的联合体，或者该等人的组合</w:t>
      </w:r>
      <w:bookmarkEnd w:id="1469"/>
      <w:bookmarkEnd w:id="1470"/>
      <w:r w:rsidRPr="00674F55">
        <w:rPr>
          <w:rFonts w:ascii="宋体" w:hAnsi="宋体" w:hint="eastAsia"/>
          <w:sz w:val="10"/>
          <w:szCs w:val="10"/>
          <w:rPrChange w:id="1474" w:author="USER" w:date="2018-02-01T14:15:00Z">
            <w:rPr>
              <w:rFonts w:ascii="宋体" w:hAnsi="宋体" w:hint="eastAsia"/>
              <w:sz w:val="24"/>
              <w:szCs w:val="24"/>
            </w:rPr>
          </w:rPrChange>
        </w:rPr>
        <w:t>。</w:t>
      </w:r>
    </w:p>
    <w:p w:rsidR="008D2A0C" w:rsidRPr="00016119" w:rsidRDefault="00674F55"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10"/>
          <w:szCs w:val="10"/>
          <w:rPrChange w:id="1475" w:author="USER" w:date="2018-02-01T14:15:00Z">
            <w:rPr>
              <w:rFonts w:ascii="宋体" w:hAnsi="宋体"/>
              <w:sz w:val="24"/>
              <w:szCs w:val="24"/>
            </w:rPr>
          </w:rPrChange>
        </w:rPr>
      </w:pPr>
      <w:bookmarkStart w:id="1476" w:name="_DV_M69"/>
      <w:bookmarkStart w:id="1477" w:name="_Toc192677976"/>
      <w:bookmarkStart w:id="1478" w:name="_Toc192678152"/>
      <w:bookmarkEnd w:id="1476"/>
      <w:r w:rsidRPr="00674F55">
        <w:rPr>
          <w:rFonts w:ascii="宋体" w:hAnsi="宋体" w:hint="eastAsia"/>
          <w:sz w:val="10"/>
          <w:szCs w:val="10"/>
          <w:rPrChange w:id="1479" w:author="USER" w:date="2018-02-01T14:15:00Z">
            <w:rPr>
              <w:rFonts w:ascii="宋体" w:hAnsi="宋体" w:hint="eastAsia"/>
              <w:sz w:val="24"/>
              <w:szCs w:val="24"/>
            </w:rPr>
          </w:rPrChange>
        </w:rPr>
        <w:t>所</w:t>
      </w:r>
      <w:r w:rsidRPr="00674F55">
        <w:rPr>
          <w:rFonts w:ascii="宋体" w:hAnsi="宋体" w:hint="eastAsia"/>
          <w:bCs/>
          <w:sz w:val="10"/>
          <w:szCs w:val="10"/>
          <w:rPrChange w:id="1480" w:author="USER" w:date="2018-02-01T14:15:00Z">
            <w:rPr>
              <w:rFonts w:ascii="宋体" w:hAnsi="宋体" w:hint="eastAsia"/>
              <w:bCs/>
              <w:sz w:val="24"/>
              <w:szCs w:val="24"/>
            </w:rPr>
          </w:rPrChange>
        </w:rPr>
        <w:t>提及</w:t>
      </w:r>
      <w:r w:rsidRPr="00674F55">
        <w:rPr>
          <w:rFonts w:ascii="宋体" w:hAnsi="宋体" w:hint="eastAsia"/>
          <w:sz w:val="10"/>
          <w:szCs w:val="10"/>
          <w:rPrChange w:id="1481" w:author="USER" w:date="2018-02-01T14:15:00Z">
            <w:rPr>
              <w:rFonts w:ascii="宋体" w:hAnsi="宋体" w:hint="eastAsia"/>
              <w:sz w:val="24"/>
              <w:szCs w:val="24"/>
            </w:rPr>
          </w:rPrChange>
        </w:rPr>
        <w:t>的条、款、项、附录或附件是指本协议中相应的条、款、项、附录或附件</w:t>
      </w:r>
      <w:bookmarkEnd w:id="1477"/>
      <w:bookmarkEnd w:id="1478"/>
      <w:r w:rsidRPr="00674F55">
        <w:rPr>
          <w:rFonts w:ascii="宋体" w:hAnsi="宋体" w:hint="eastAsia"/>
          <w:sz w:val="10"/>
          <w:szCs w:val="10"/>
          <w:rPrChange w:id="1482" w:author="USER" w:date="2018-02-01T14:15:00Z">
            <w:rPr>
              <w:rFonts w:ascii="宋体" w:hAnsi="宋体" w:hint="eastAsia"/>
              <w:sz w:val="24"/>
              <w:szCs w:val="24"/>
            </w:rPr>
          </w:rPrChange>
        </w:rPr>
        <w:t>。</w:t>
      </w:r>
    </w:p>
    <w:p w:rsidR="008D2A0C" w:rsidRPr="00016119" w:rsidRDefault="00674F55"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10"/>
          <w:szCs w:val="10"/>
          <w:rPrChange w:id="1483" w:author="USER" w:date="2018-02-01T14:15:00Z">
            <w:rPr>
              <w:rFonts w:ascii="宋体" w:hAnsi="宋体"/>
              <w:sz w:val="24"/>
              <w:szCs w:val="24"/>
            </w:rPr>
          </w:rPrChange>
        </w:rPr>
      </w:pPr>
      <w:bookmarkStart w:id="1484" w:name="_DV_M70"/>
      <w:bookmarkStart w:id="1485" w:name="_Toc192677977"/>
      <w:bookmarkStart w:id="1486" w:name="_Toc192678153"/>
      <w:bookmarkEnd w:id="1484"/>
      <w:r w:rsidRPr="00674F55">
        <w:rPr>
          <w:rFonts w:ascii="宋体" w:hAnsi="宋体" w:hint="eastAsia"/>
          <w:sz w:val="10"/>
          <w:szCs w:val="10"/>
          <w:rPrChange w:id="1487" w:author="USER" w:date="2018-02-01T14:15:00Z">
            <w:rPr>
              <w:rFonts w:ascii="宋体" w:hAnsi="宋体" w:hint="eastAsia"/>
              <w:sz w:val="24"/>
              <w:szCs w:val="24"/>
            </w:rPr>
          </w:rPrChange>
        </w:rPr>
        <w:t>标题仅为方便而加入，并不能影响对本协议的解释</w:t>
      </w:r>
      <w:bookmarkEnd w:id="1485"/>
      <w:bookmarkEnd w:id="1486"/>
      <w:r w:rsidRPr="00674F55">
        <w:rPr>
          <w:rFonts w:ascii="宋体" w:hAnsi="宋体" w:hint="eastAsia"/>
          <w:sz w:val="10"/>
          <w:szCs w:val="10"/>
          <w:rPrChange w:id="1488" w:author="USER" w:date="2018-02-01T14:15:00Z">
            <w:rPr>
              <w:rFonts w:ascii="宋体" w:hAnsi="宋体" w:hint="eastAsia"/>
              <w:sz w:val="24"/>
              <w:szCs w:val="24"/>
            </w:rPr>
          </w:rPrChange>
        </w:rPr>
        <w:t>。</w:t>
      </w:r>
    </w:p>
    <w:p w:rsidR="00E50F29" w:rsidRPr="00016119" w:rsidRDefault="00674F55" w:rsidP="00DF5B17">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10"/>
          <w:szCs w:val="10"/>
          <w:rPrChange w:id="1489" w:author="USER" w:date="2018-02-01T14:15:00Z">
            <w:rPr>
              <w:rFonts w:ascii="宋体" w:hAnsi="宋体"/>
              <w:sz w:val="24"/>
              <w:szCs w:val="24"/>
            </w:rPr>
          </w:rPrChange>
        </w:rPr>
      </w:pPr>
      <w:bookmarkStart w:id="1490" w:name="_DV_M71"/>
      <w:bookmarkStart w:id="1491" w:name="_Toc192677978"/>
      <w:bookmarkStart w:id="1492" w:name="_Toc192678154"/>
      <w:bookmarkEnd w:id="1490"/>
      <w:r w:rsidRPr="00674F55">
        <w:rPr>
          <w:rFonts w:ascii="宋体" w:hAnsi="宋体" w:hint="eastAsia"/>
          <w:sz w:val="10"/>
          <w:szCs w:val="10"/>
          <w:rPrChange w:id="1493" w:author="USER" w:date="2018-02-01T14:15:00Z">
            <w:rPr>
              <w:rFonts w:ascii="宋体" w:hAnsi="宋体" w:hint="eastAsia"/>
              <w:sz w:val="24"/>
              <w:szCs w:val="24"/>
            </w:rPr>
          </w:rPrChange>
        </w:rPr>
        <w:t>本协议中所引用和附加的所有附录及附件将组成本协议不可分割的一部分，并和本协议具有同等法律效力。</w:t>
      </w:r>
      <w:bookmarkEnd w:id="1491"/>
      <w:bookmarkEnd w:id="1492"/>
    </w:p>
    <w:p w:rsidR="0088101E" w:rsidRPr="00016119" w:rsidRDefault="00674F55" w:rsidP="00B76B7B">
      <w:pPr>
        <w:pStyle w:val="aff"/>
        <w:numPr>
          <w:ilvl w:val="0"/>
          <w:numId w:val="49"/>
        </w:numPr>
        <w:spacing w:beforeLines="50" w:afterLines="50"/>
        <w:ind w:firstLineChars="0"/>
        <w:jc w:val="center"/>
        <w:outlineLvl w:val="0"/>
        <w:rPr>
          <w:b/>
          <w:sz w:val="10"/>
          <w:szCs w:val="10"/>
          <w:rPrChange w:id="1494" w:author="USER" w:date="2018-02-01T14:15:00Z">
            <w:rPr>
              <w:b/>
              <w:sz w:val="28"/>
              <w:szCs w:val="28"/>
            </w:rPr>
          </w:rPrChange>
        </w:rPr>
      </w:pPr>
      <w:bookmarkStart w:id="1495" w:name="_DV_M72"/>
      <w:bookmarkStart w:id="1496" w:name="_Toc505242690"/>
      <w:bookmarkStart w:id="1497" w:name="_Toc424573330"/>
      <w:bookmarkEnd w:id="1449"/>
      <w:bookmarkEnd w:id="1450"/>
      <w:bookmarkEnd w:id="1451"/>
      <w:bookmarkEnd w:id="1495"/>
      <w:r w:rsidRPr="00674F55">
        <w:rPr>
          <w:rFonts w:hint="eastAsia"/>
          <w:b/>
          <w:sz w:val="10"/>
          <w:szCs w:val="10"/>
          <w:rPrChange w:id="1498" w:author="USER" w:date="2018-02-01T14:15:00Z">
            <w:rPr>
              <w:rFonts w:ascii="宋体" w:hAnsi="宋体" w:hint="eastAsia"/>
              <w:b/>
              <w:sz w:val="28"/>
              <w:szCs w:val="28"/>
            </w:rPr>
          </w:rPrChange>
        </w:rPr>
        <w:t>增资</w:t>
      </w:r>
      <w:r w:rsidRPr="00674F55">
        <w:rPr>
          <w:b/>
          <w:sz w:val="10"/>
          <w:szCs w:val="10"/>
          <w:rPrChange w:id="1499" w:author="USER" w:date="2018-02-01T14:15:00Z">
            <w:rPr>
              <w:rFonts w:ascii="宋体" w:hAnsi="宋体"/>
              <w:b/>
              <w:sz w:val="28"/>
              <w:szCs w:val="28"/>
            </w:rPr>
          </w:rPrChange>
        </w:rPr>
        <w:t>前的交易</w:t>
      </w:r>
      <w:bookmarkEnd w:id="1496"/>
    </w:p>
    <w:p w:rsidR="0088101E" w:rsidRPr="00016119" w:rsidRDefault="00674F55" w:rsidP="00B76B7B">
      <w:pPr>
        <w:pStyle w:val="aff"/>
        <w:numPr>
          <w:ilvl w:val="1"/>
          <w:numId w:val="49"/>
        </w:numPr>
        <w:spacing w:beforeLines="50"/>
        <w:ind w:left="964" w:firstLineChars="0"/>
        <w:outlineLvl w:val="1"/>
        <w:rPr>
          <w:b/>
          <w:sz w:val="10"/>
          <w:szCs w:val="10"/>
          <w:rPrChange w:id="1500" w:author="USER" w:date="2018-02-01T14:15:00Z">
            <w:rPr>
              <w:b/>
              <w:sz w:val="24"/>
              <w:szCs w:val="24"/>
            </w:rPr>
          </w:rPrChange>
        </w:rPr>
      </w:pPr>
      <w:bookmarkStart w:id="1501" w:name="_Toc422083629"/>
      <w:bookmarkStart w:id="1502" w:name="_Toc454475479"/>
      <w:bookmarkStart w:id="1503" w:name="_Toc505242691"/>
      <w:r w:rsidRPr="00674F55">
        <w:rPr>
          <w:rFonts w:hint="eastAsia"/>
          <w:b/>
          <w:sz w:val="10"/>
          <w:szCs w:val="10"/>
          <w:rPrChange w:id="1504" w:author="USER" w:date="2018-02-01T14:15:00Z">
            <w:rPr>
              <w:rFonts w:ascii="宋体" w:hAnsi="宋体" w:hint="eastAsia"/>
              <w:b/>
              <w:sz w:val="24"/>
              <w:szCs w:val="24"/>
            </w:rPr>
          </w:rPrChange>
        </w:rPr>
        <w:t>受让股权</w:t>
      </w:r>
      <w:bookmarkEnd w:id="1501"/>
      <w:bookmarkEnd w:id="1502"/>
      <w:bookmarkEnd w:id="1503"/>
    </w:p>
    <w:p w:rsidR="0088101E" w:rsidRPr="00016119" w:rsidRDefault="00674F55" w:rsidP="000D2570">
      <w:pPr>
        <w:pStyle w:val="35"/>
        <w:numPr>
          <w:ilvl w:val="0"/>
          <w:numId w:val="27"/>
        </w:numPr>
        <w:tabs>
          <w:tab w:val="clear" w:pos="1220"/>
        </w:tabs>
        <w:ind w:left="1050" w:firstLineChars="0"/>
        <w:rPr>
          <w:rFonts w:ascii="宋体" w:hAnsi="宋体"/>
          <w:kern w:val="2"/>
          <w:sz w:val="10"/>
          <w:szCs w:val="10"/>
          <w:rPrChange w:id="1505" w:author="USER" w:date="2018-02-01T14:15:00Z">
            <w:rPr>
              <w:rFonts w:ascii="宋体" w:hAnsi="宋体"/>
              <w:kern w:val="2"/>
              <w:sz w:val="24"/>
              <w:szCs w:val="24"/>
            </w:rPr>
          </w:rPrChange>
        </w:rPr>
      </w:pPr>
      <w:r w:rsidRPr="00674F55">
        <w:rPr>
          <w:rFonts w:ascii="宋体" w:hAnsi="宋体" w:hint="eastAsia"/>
          <w:b/>
          <w:sz w:val="10"/>
          <w:szCs w:val="10"/>
          <w:rPrChange w:id="1506" w:author="USER" w:date="2018-02-01T14:15:00Z">
            <w:rPr>
              <w:rFonts w:ascii="宋体" w:hAnsi="宋体" w:hint="eastAsia"/>
              <w:b/>
              <w:sz w:val="24"/>
              <w:szCs w:val="24"/>
            </w:rPr>
          </w:rPrChange>
        </w:rPr>
        <w:t>【】</w:t>
      </w:r>
      <w:r w:rsidRPr="00674F55">
        <w:rPr>
          <w:rStyle w:val="Char2"/>
          <w:rFonts w:hint="eastAsia"/>
          <w:sz w:val="10"/>
          <w:szCs w:val="10"/>
          <w:rPrChange w:id="1507" w:author="USER" w:date="2018-02-01T14:15:00Z">
            <w:rPr>
              <w:rStyle w:val="Char2"/>
              <w:rFonts w:hint="eastAsia"/>
            </w:rPr>
          </w:rPrChange>
        </w:rPr>
        <w:t>承诺将其持有</w:t>
      </w:r>
      <w:proofErr w:type="gramStart"/>
      <w:r w:rsidRPr="00674F55">
        <w:rPr>
          <w:rStyle w:val="Char2"/>
          <w:rFonts w:hint="eastAsia"/>
          <w:sz w:val="10"/>
          <w:szCs w:val="10"/>
          <w:rPrChange w:id="1508" w:author="USER" w:date="2018-02-01T14:15:00Z">
            <w:rPr>
              <w:rStyle w:val="Char2"/>
              <w:rFonts w:hint="eastAsia"/>
            </w:rPr>
          </w:rPrChange>
        </w:rPr>
        <w:t>的</w:t>
      </w:r>
      <w:r w:rsidRPr="00674F55">
        <w:rPr>
          <w:rStyle w:val="spaChar"/>
          <w:rFonts w:hint="eastAsia"/>
          <w:sz w:val="10"/>
          <w:szCs w:val="10"/>
          <w:rPrChange w:id="1509" w:author="USER" w:date="2018-02-01T14:15:00Z">
            <w:rPr>
              <w:rStyle w:val="spaChar"/>
              <w:rFonts w:hint="eastAsia"/>
            </w:rPr>
          </w:rPrChange>
        </w:rPr>
        <w:t>【】</w:t>
      </w:r>
      <w:r w:rsidRPr="00674F55">
        <w:rPr>
          <w:rStyle w:val="Char2"/>
          <w:rFonts w:hint="eastAsia"/>
          <w:sz w:val="10"/>
          <w:szCs w:val="10"/>
          <w:rPrChange w:id="1510" w:author="USER" w:date="2018-02-01T14:15:00Z">
            <w:rPr>
              <w:rStyle w:val="Char2"/>
              <w:rFonts w:hint="eastAsia"/>
            </w:rPr>
          </w:rPrChange>
        </w:rPr>
        <w:t>的【】</w:t>
      </w:r>
      <w:proofErr w:type="gramEnd"/>
      <w:r w:rsidRPr="00674F55">
        <w:rPr>
          <w:rStyle w:val="Char2"/>
          <w:sz w:val="10"/>
          <w:szCs w:val="10"/>
          <w:rPrChange w:id="1511" w:author="USER" w:date="2018-02-01T14:15:00Z">
            <w:rPr>
              <w:rStyle w:val="Char2"/>
            </w:rPr>
          </w:rPrChange>
        </w:rPr>
        <w:t xml:space="preserve">% </w:t>
      </w:r>
      <w:r w:rsidRPr="00674F55">
        <w:rPr>
          <w:rStyle w:val="Char2"/>
          <w:rFonts w:hint="eastAsia"/>
          <w:sz w:val="10"/>
          <w:szCs w:val="10"/>
          <w:rPrChange w:id="1512" w:author="USER" w:date="2018-02-01T14:15:00Z">
            <w:rPr>
              <w:rStyle w:val="Char2"/>
              <w:rFonts w:hint="eastAsia"/>
            </w:rPr>
          </w:rPrChange>
        </w:rPr>
        <w:t>的股权转让给</w:t>
      </w:r>
      <w:r w:rsidRPr="00674F55">
        <w:rPr>
          <w:rFonts w:ascii="宋体" w:hAnsi="宋体" w:hint="eastAsia"/>
          <w:b/>
          <w:sz w:val="10"/>
          <w:szCs w:val="10"/>
          <w:rPrChange w:id="1513" w:author="USER" w:date="2018-02-01T14:15:00Z">
            <w:rPr>
              <w:rFonts w:ascii="宋体" w:hAnsi="宋体" w:hint="eastAsia"/>
              <w:b/>
              <w:sz w:val="24"/>
              <w:szCs w:val="24"/>
            </w:rPr>
          </w:rPrChange>
        </w:rPr>
        <w:t>【】</w:t>
      </w:r>
      <w:r w:rsidRPr="00674F55">
        <w:rPr>
          <w:rStyle w:val="Char2"/>
          <w:rFonts w:hint="eastAsia"/>
          <w:sz w:val="10"/>
          <w:szCs w:val="10"/>
          <w:rPrChange w:id="1514" w:author="USER" w:date="2018-02-01T14:15:00Z">
            <w:rPr>
              <w:rStyle w:val="Char2"/>
              <w:rFonts w:hint="eastAsia"/>
            </w:rPr>
          </w:rPrChange>
        </w:rPr>
        <w:t>，股权转让价款为</w:t>
      </w:r>
      <w:r w:rsidRPr="00674F55">
        <w:rPr>
          <w:rFonts w:ascii="宋体" w:hAnsi="宋体" w:hint="eastAsia"/>
          <w:sz w:val="10"/>
          <w:szCs w:val="10"/>
          <w:rPrChange w:id="1515" w:author="USER" w:date="2018-02-01T14:15:00Z">
            <w:rPr>
              <w:rFonts w:ascii="宋体" w:hAnsi="宋体" w:hint="eastAsia"/>
              <w:sz w:val="24"/>
              <w:szCs w:val="24"/>
            </w:rPr>
          </w:rPrChange>
        </w:rPr>
        <w:t>人民币【】万元</w:t>
      </w:r>
      <w:r w:rsidRPr="00674F55">
        <w:rPr>
          <w:rFonts w:ascii="宋体" w:hAnsi="宋体"/>
          <w:sz w:val="10"/>
          <w:szCs w:val="10"/>
          <w:rPrChange w:id="1516" w:author="USER" w:date="2018-02-01T14:15:00Z">
            <w:rPr>
              <w:rFonts w:ascii="宋体" w:hAnsi="宋体"/>
              <w:sz w:val="24"/>
              <w:szCs w:val="24"/>
            </w:rPr>
          </w:rPrChange>
        </w:rPr>
        <w:t>(RMB【】）</w:t>
      </w:r>
      <w:r w:rsidRPr="00674F55">
        <w:rPr>
          <w:rStyle w:val="Char2"/>
          <w:rFonts w:hint="eastAsia"/>
          <w:sz w:val="10"/>
          <w:szCs w:val="10"/>
          <w:rPrChange w:id="1517" w:author="USER" w:date="2018-02-01T14:15:00Z">
            <w:rPr>
              <w:rStyle w:val="Char2"/>
              <w:rFonts w:hint="eastAsia"/>
            </w:rPr>
          </w:rPrChange>
        </w:rPr>
        <w:t>；</w:t>
      </w:r>
    </w:p>
    <w:p w:rsidR="0088101E" w:rsidRPr="00016119" w:rsidRDefault="00674F55" w:rsidP="0088101E">
      <w:pPr>
        <w:widowControl w:val="0"/>
        <w:numPr>
          <w:ilvl w:val="0"/>
          <w:numId w:val="27"/>
        </w:numPr>
        <w:tabs>
          <w:tab w:val="clear" w:pos="1220"/>
        </w:tabs>
        <w:autoSpaceDE w:val="0"/>
        <w:autoSpaceDN w:val="0"/>
        <w:adjustRightInd w:val="0"/>
        <w:ind w:left="1107" w:hanging="567"/>
        <w:jc w:val="both"/>
        <w:rPr>
          <w:rFonts w:ascii="宋体" w:hAnsi="宋体"/>
          <w:sz w:val="10"/>
          <w:szCs w:val="10"/>
          <w:lang w:val="en-GB"/>
          <w:rPrChange w:id="1518" w:author="USER" w:date="2018-02-01T14:15:00Z">
            <w:rPr>
              <w:rFonts w:ascii="宋体" w:hAnsi="宋体"/>
              <w:sz w:val="24"/>
              <w:szCs w:val="24"/>
              <w:lang w:val="en-GB"/>
            </w:rPr>
          </w:rPrChange>
        </w:rPr>
      </w:pPr>
      <w:r w:rsidRPr="00674F55">
        <w:rPr>
          <w:rFonts w:ascii="宋体" w:hAnsi="宋体" w:hint="eastAsia"/>
          <w:sz w:val="10"/>
          <w:szCs w:val="10"/>
          <w:rPrChange w:id="1519" w:author="USER" w:date="2018-02-01T14:15:00Z">
            <w:rPr>
              <w:rFonts w:ascii="宋体" w:hAnsi="宋体" w:hint="eastAsia"/>
              <w:sz w:val="24"/>
              <w:szCs w:val="24"/>
            </w:rPr>
          </w:rPrChange>
        </w:rPr>
        <w:t>完成</w:t>
      </w:r>
      <w:r w:rsidRPr="00674F55">
        <w:rPr>
          <w:rFonts w:ascii="宋体" w:hAnsi="宋体"/>
          <w:sz w:val="10"/>
          <w:szCs w:val="10"/>
          <w:lang w:val="en-GB"/>
          <w:rPrChange w:id="1520" w:author="USER" w:date="2018-02-01T14:15:00Z">
            <w:rPr>
              <w:rFonts w:ascii="宋体" w:hAnsi="宋体"/>
              <w:sz w:val="24"/>
              <w:szCs w:val="24"/>
              <w:lang w:val="en-GB"/>
            </w:rPr>
          </w:rPrChange>
        </w:rPr>
        <w:t>上述</w:t>
      </w:r>
      <w:r w:rsidRPr="00674F55">
        <w:rPr>
          <w:rFonts w:ascii="宋体" w:hAnsi="宋体"/>
          <w:sz w:val="10"/>
          <w:szCs w:val="10"/>
          <w:rPrChange w:id="1521" w:author="USER" w:date="2018-02-01T14:15:00Z">
            <w:rPr>
              <w:rFonts w:ascii="宋体" w:hAnsi="宋体"/>
              <w:sz w:val="24"/>
              <w:szCs w:val="24"/>
            </w:rPr>
          </w:rPrChange>
        </w:rPr>
        <w:t>股权转让后，</w:t>
      </w:r>
      <w:r w:rsidRPr="00674F55">
        <w:rPr>
          <w:rFonts w:ascii="宋体" w:hAnsi="宋体" w:hint="eastAsia"/>
          <w:sz w:val="10"/>
          <w:szCs w:val="10"/>
          <w:lang w:val="en-GB"/>
          <w:rPrChange w:id="1522" w:author="USER" w:date="2018-02-01T14:15:00Z">
            <w:rPr>
              <w:rFonts w:ascii="宋体" w:hAnsi="宋体" w:hint="eastAsia"/>
              <w:sz w:val="24"/>
              <w:szCs w:val="24"/>
              <w:lang w:val="en-GB"/>
            </w:rPr>
          </w:rPrChange>
        </w:rPr>
        <w:t>认缴、实缴注册资本出资额以及持股比例情况如下：</w:t>
      </w:r>
    </w:p>
    <w:tbl>
      <w:tblPr>
        <w:tblW w:w="8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0"/>
        <w:gridCol w:w="2126"/>
        <w:gridCol w:w="2127"/>
        <w:gridCol w:w="1952"/>
      </w:tblGrid>
      <w:tr w:rsidR="0088101E" w:rsidRPr="00016119" w:rsidTr="00DF5B17">
        <w:trPr>
          <w:jc w:val="center"/>
        </w:trPr>
        <w:tc>
          <w:tcPr>
            <w:tcW w:w="2410" w:type="dxa"/>
            <w:shd w:val="clear" w:color="auto" w:fill="auto"/>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23" w:author="USER" w:date="2018-02-01T14:15:00Z">
                  <w:rPr>
                    <w:rFonts w:ascii="宋体" w:hAnsi="宋体"/>
                    <w:sz w:val="24"/>
                  </w:rPr>
                </w:rPrChange>
              </w:rPr>
            </w:pPr>
            <w:r w:rsidRPr="00674F55">
              <w:rPr>
                <w:rFonts w:ascii="宋体" w:hAnsi="宋体" w:hint="eastAsia"/>
                <w:sz w:val="10"/>
                <w:szCs w:val="10"/>
                <w:rPrChange w:id="1524" w:author="USER" w:date="2018-02-01T14:15:00Z">
                  <w:rPr>
                    <w:rFonts w:ascii="宋体" w:hAnsi="宋体" w:hint="eastAsia"/>
                    <w:sz w:val="24"/>
                    <w:szCs w:val="24"/>
                  </w:rPr>
                </w:rPrChange>
              </w:rPr>
              <w:t>股东</w:t>
            </w:r>
          </w:p>
        </w:tc>
        <w:tc>
          <w:tcPr>
            <w:tcW w:w="2126" w:type="dxa"/>
            <w:shd w:val="clear" w:color="auto" w:fill="auto"/>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25" w:author="USER" w:date="2018-02-01T14:15:00Z">
                  <w:rPr>
                    <w:rFonts w:ascii="宋体" w:hAnsi="宋体"/>
                    <w:sz w:val="24"/>
                  </w:rPr>
                </w:rPrChange>
              </w:rPr>
            </w:pPr>
            <w:r w:rsidRPr="00674F55">
              <w:rPr>
                <w:rFonts w:ascii="宋体" w:hAnsi="宋体" w:hint="eastAsia"/>
                <w:sz w:val="10"/>
                <w:szCs w:val="10"/>
                <w:rPrChange w:id="1526" w:author="USER" w:date="2018-02-01T14:15:00Z">
                  <w:rPr>
                    <w:rFonts w:ascii="宋体" w:hAnsi="宋体" w:hint="eastAsia"/>
                    <w:sz w:val="24"/>
                    <w:szCs w:val="24"/>
                  </w:rPr>
                </w:rPrChange>
              </w:rPr>
              <w:t>认缴注册资本（万元）</w:t>
            </w:r>
          </w:p>
        </w:tc>
        <w:tc>
          <w:tcPr>
            <w:tcW w:w="2127" w:type="dxa"/>
            <w:shd w:val="clear" w:color="auto" w:fill="auto"/>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27" w:author="USER" w:date="2018-02-01T14:15:00Z">
                  <w:rPr>
                    <w:rFonts w:ascii="宋体" w:hAnsi="宋体"/>
                    <w:sz w:val="24"/>
                  </w:rPr>
                </w:rPrChange>
              </w:rPr>
            </w:pPr>
            <w:r w:rsidRPr="00674F55">
              <w:rPr>
                <w:rFonts w:ascii="宋体" w:hAnsi="宋体" w:hint="eastAsia"/>
                <w:sz w:val="10"/>
                <w:szCs w:val="10"/>
                <w:rPrChange w:id="1528" w:author="USER" w:date="2018-02-01T14:15:00Z">
                  <w:rPr>
                    <w:rFonts w:ascii="宋体" w:hAnsi="宋体" w:hint="eastAsia"/>
                    <w:sz w:val="24"/>
                    <w:szCs w:val="24"/>
                  </w:rPr>
                </w:rPrChange>
              </w:rPr>
              <w:t>实缴注册资本（万元）</w:t>
            </w:r>
          </w:p>
        </w:tc>
        <w:tc>
          <w:tcPr>
            <w:tcW w:w="1952" w:type="dxa"/>
            <w:shd w:val="clear" w:color="auto" w:fill="auto"/>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29" w:author="USER" w:date="2018-02-01T14:15:00Z">
                  <w:rPr>
                    <w:rFonts w:ascii="宋体" w:hAnsi="宋体"/>
                    <w:sz w:val="24"/>
                  </w:rPr>
                </w:rPrChange>
              </w:rPr>
            </w:pPr>
            <w:r w:rsidRPr="00674F55">
              <w:rPr>
                <w:rFonts w:ascii="宋体" w:hAnsi="宋体" w:hint="eastAsia"/>
                <w:sz w:val="10"/>
                <w:szCs w:val="10"/>
                <w:rPrChange w:id="1530" w:author="USER" w:date="2018-02-01T14:15:00Z">
                  <w:rPr>
                    <w:rFonts w:ascii="宋体" w:hAnsi="宋体" w:hint="eastAsia"/>
                    <w:sz w:val="24"/>
                    <w:szCs w:val="24"/>
                  </w:rPr>
                </w:rPrChange>
              </w:rPr>
              <w:t>持股比例</w:t>
            </w:r>
          </w:p>
        </w:tc>
      </w:tr>
      <w:tr w:rsidR="0088101E" w:rsidRPr="00016119" w:rsidTr="00DF5B17">
        <w:trPr>
          <w:jc w:val="center"/>
        </w:trPr>
        <w:tc>
          <w:tcPr>
            <w:tcW w:w="2410" w:type="dxa"/>
            <w:shd w:val="clear" w:color="auto" w:fill="auto"/>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31" w:author="USER" w:date="2018-02-01T14:15:00Z">
                  <w:rPr>
                    <w:rFonts w:ascii="宋体" w:hAnsi="宋体"/>
                    <w:sz w:val="24"/>
                  </w:rPr>
                </w:rPrChange>
              </w:rPr>
            </w:pPr>
            <w:r w:rsidRPr="00674F55">
              <w:rPr>
                <w:rFonts w:ascii="宋体" w:hAnsi="宋体" w:hint="eastAsia"/>
                <w:sz w:val="10"/>
                <w:szCs w:val="10"/>
                <w:rPrChange w:id="1532" w:author="USER" w:date="2018-02-01T14:15:00Z">
                  <w:rPr>
                    <w:rFonts w:ascii="宋体" w:hAnsi="宋体" w:hint="eastAsia"/>
                    <w:sz w:val="24"/>
                    <w:szCs w:val="24"/>
                  </w:rPr>
                </w:rPrChange>
              </w:rPr>
              <w:t>【】</w:t>
            </w:r>
          </w:p>
        </w:tc>
        <w:tc>
          <w:tcPr>
            <w:tcW w:w="2126" w:type="dxa"/>
            <w:shd w:val="clear" w:color="auto" w:fill="auto"/>
            <w:vAlign w:val="center"/>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33" w:author="USER" w:date="2018-02-01T14:15:00Z">
                  <w:rPr>
                    <w:rFonts w:ascii="宋体" w:hAnsi="宋体"/>
                    <w:sz w:val="24"/>
                  </w:rPr>
                </w:rPrChange>
              </w:rPr>
            </w:pPr>
            <w:r w:rsidRPr="00674F55">
              <w:rPr>
                <w:rFonts w:ascii="宋体" w:hAnsi="宋体" w:hint="eastAsia"/>
                <w:sz w:val="10"/>
                <w:szCs w:val="10"/>
                <w:rPrChange w:id="1534" w:author="USER" w:date="2018-02-01T14:15:00Z">
                  <w:rPr>
                    <w:rFonts w:ascii="宋体" w:hAnsi="宋体" w:hint="eastAsia"/>
                    <w:sz w:val="24"/>
                    <w:szCs w:val="24"/>
                  </w:rPr>
                </w:rPrChange>
              </w:rPr>
              <w:t>【】</w:t>
            </w:r>
          </w:p>
        </w:tc>
        <w:tc>
          <w:tcPr>
            <w:tcW w:w="2127" w:type="dxa"/>
            <w:shd w:val="clear" w:color="auto" w:fill="auto"/>
            <w:vAlign w:val="center"/>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35" w:author="USER" w:date="2018-02-01T14:15:00Z">
                  <w:rPr>
                    <w:rFonts w:ascii="宋体" w:hAnsi="宋体"/>
                    <w:sz w:val="24"/>
                  </w:rPr>
                </w:rPrChange>
              </w:rPr>
            </w:pPr>
            <w:r w:rsidRPr="00674F55">
              <w:rPr>
                <w:rFonts w:ascii="宋体" w:hAnsi="宋体" w:hint="eastAsia"/>
                <w:sz w:val="10"/>
                <w:szCs w:val="10"/>
                <w:rPrChange w:id="1536" w:author="USER" w:date="2018-02-01T14:15:00Z">
                  <w:rPr>
                    <w:rFonts w:ascii="宋体" w:hAnsi="宋体" w:hint="eastAsia"/>
                    <w:sz w:val="24"/>
                    <w:szCs w:val="24"/>
                  </w:rPr>
                </w:rPrChange>
              </w:rPr>
              <w:t>【】</w:t>
            </w:r>
          </w:p>
        </w:tc>
        <w:tc>
          <w:tcPr>
            <w:tcW w:w="1952" w:type="dxa"/>
            <w:shd w:val="clear" w:color="auto" w:fill="auto"/>
            <w:vAlign w:val="center"/>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37" w:author="USER" w:date="2018-02-01T14:15:00Z">
                  <w:rPr>
                    <w:rFonts w:ascii="宋体" w:hAnsi="宋体"/>
                    <w:sz w:val="24"/>
                  </w:rPr>
                </w:rPrChange>
              </w:rPr>
            </w:pPr>
            <w:r w:rsidRPr="00674F55">
              <w:rPr>
                <w:rFonts w:ascii="宋体" w:hAnsi="宋体" w:hint="eastAsia"/>
                <w:sz w:val="10"/>
                <w:szCs w:val="10"/>
                <w:rPrChange w:id="1538" w:author="USER" w:date="2018-02-01T14:15:00Z">
                  <w:rPr>
                    <w:rFonts w:ascii="宋体" w:hAnsi="宋体" w:hint="eastAsia"/>
                    <w:sz w:val="24"/>
                    <w:szCs w:val="24"/>
                  </w:rPr>
                </w:rPrChange>
              </w:rPr>
              <w:t>【】</w:t>
            </w:r>
            <w:r w:rsidRPr="00674F55">
              <w:rPr>
                <w:rFonts w:ascii="宋体" w:hAnsi="宋体"/>
                <w:sz w:val="10"/>
                <w:szCs w:val="10"/>
                <w:rPrChange w:id="1539" w:author="USER" w:date="2018-02-01T14:15:00Z">
                  <w:rPr>
                    <w:rFonts w:ascii="宋体" w:hAnsi="宋体"/>
                    <w:sz w:val="24"/>
                    <w:szCs w:val="24"/>
                  </w:rPr>
                </w:rPrChange>
              </w:rPr>
              <w:t>%</w:t>
            </w:r>
          </w:p>
        </w:tc>
      </w:tr>
      <w:tr w:rsidR="0088101E" w:rsidRPr="00016119" w:rsidTr="00DF5B17">
        <w:trPr>
          <w:jc w:val="center"/>
        </w:trPr>
        <w:tc>
          <w:tcPr>
            <w:tcW w:w="2410" w:type="dxa"/>
            <w:shd w:val="clear" w:color="auto" w:fill="auto"/>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40" w:author="USER" w:date="2018-02-01T14:15:00Z">
                  <w:rPr>
                    <w:rFonts w:ascii="宋体" w:hAnsi="宋体"/>
                    <w:sz w:val="24"/>
                  </w:rPr>
                </w:rPrChange>
              </w:rPr>
            </w:pPr>
            <w:r w:rsidRPr="00674F55">
              <w:rPr>
                <w:rFonts w:ascii="宋体" w:hAnsi="宋体" w:hint="eastAsia"/>
                <w:sz w:val="10"/>
                <w:szCs w:val="10"/>
                <w:rPrChange w:id="1541" w:author="USER" w:date="2018-02-01T14:15:00Z">
                  <w:rPr>
                    <w:rFonts w:ascii="宋体" w:hAnsi="宋体" w:hint="eastAsia"/>
                    <w:sz w:val="24"/>
                    <w:szCs w:val="24"/>
                  </w:rPr>
                </w:rPrChange>
              </w:rPr>
              <w:t>【】</w:t>
            </w:r>
          </w:p>
        </w:tc>
        <w:tc>
          <w:tcPr>
            <w:tcW w:w="2126" w:type="dxa"/>
            <w:shd w:val="clear" w:color="auto" w:fill="auto"/>
            <w:vAlign w:val="center"/>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42" w:author="USER" w:date="2018-02-01T14:15:00Z">
                  <w:rPr>
                    <w:rFonts w:ascii="宋体" w:hAnsi="宋体"/>
                    <w:sz w:val="24"/>
                  </w:rPr>
                </w:rPrChange>
              </w:rPr>
            </w:pPr>
            <w:r w:rsidRPr="00674F55">
              <w:rPr>
                <w:rFonts w:ascii="宋体" w:hAnsi="宋体" w:hint="eastAsia"/>
                <w:sz w:val="10"/>
                <w:szCs w:val="10"/>
                <w:rPrChange w:id="1543" w:author="USER" w:date="2018-02-01T14:15:00Z">
                  <w:rPr>
                    <w:rFonts w:ascii="宋体" w:hAnsi="宋体" w:hint="eastAsia"/>
                    <w:sz w:val="24"/>
                    <w:szCs w:val="24"/>
                  </w:rPr>
                </w:rPrChange>
              </w:rPr>
              <w:t>【】</w:t>
            </w:r>
          </w:p>
        </w:tc>
        <w:tc>
          <w:tcPr>
            <w:tcW w:w="2127" w:type="dxa"/>
            <w:shd w:val="clear" w:color="auto" w:fill="auto"/>
            <w:vAlign w:val="center"/>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44" w:author="USER" w:date="2018-02-01T14:15:00Z">
                  <w:rPr>
                    <w:rFonts w:ascii="宋体" w:hAnsi="宋体"/>
                    <w:sz w:val="24"/>
                  </w:rPr>
                </w:rPrChange>
              </w:rPr>
            </w:pPr>
            <w:r w:rsidRPr="00674F55">
              <w:rPr>
                <w:rFonts w:ascii="宋体" w:hAnsi="宋体" w:hint="eastAsia"/>
                <w:sz w:val="10"/>
                <w:szCs w:val="10"/>
                <w:rPrChange w:id="1545" w:author="USER" w:date="2018-02-01T14:15:00Z">
                  <w:rPr>
                    <w:rFonts w:ascii="宋体" w:hAnsi="宋体" w:hint="eastAsia"/>
                    <w:sz w:val="24"/>
                    <w:szCs w:val="24"/>
                  </w:rPr>
                </w:rPrChange>
              </w:rPr>
              <w:t>【】</w:t>
            </w:r>
          </w:p>
        </w:tc>
        <w:tc>
          <w:tcPr>
            <w:tcW w:w="1952" w:type="dxa"/>
            <w:shd w:val="clear" w:color="auto" w:fill="auto"/>
            <w:vAlign w:val="center"/>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46" w:author="USER" w:date="2018-02-01T14:15:00Z">
                  <w:rPr>
                    <w:rFonts w:ascii="宋体" w:hAnsi="宋体"/>
                    <w:sz w:val="24"/>
                  </w:rPr>
                </w:rPrChange>
              </w:rPr>
            </w:pPr>
            <w:r w:rsidRPr="00674F55">
              <w:rPr>
                <w:rFonts w:ascii="宋体" w:hAnsi="宋体" w:hint="eastAsia"/>
                <w:sz w:val="10"/>
                <w:szCs w:val="10"/>
                <w:rPrChange w:id="1547" w:author="USER" w:date="2018-02-01T14:15:00Z">
                  <w:rPr>
                    <w:rFonts w:ascii="宋体" w:hAnsi="宋体" w:hint="eastAsia"/>
                    <w:sz w:val="24"/>
                    <w:szCs w:val="24"/>
                  </w:rPr>
                </w:rPrChange>
              </w:rPr>
              <w:t>【】</w:t>
            </w:r>
            <w:r w:rsidRPr="00674F55">
              <w:rPr>
                <w:rFonts w:ascii="宋体" w:hAnsi="宋体"/>
                <w:sz w:val="10"/>
                <w:szCs w:val="10"/>
                <w:rPrChange w:id="1548" w:author="USER" w:date="2018-02-01T14:15:00Z">
                  <w:rPr>
                    <w:rFonts w:ascii="宋体" w:hAnsi="宋体"/>
                    <w:sz w:val="24"/>
                    <w:szCs w:val="24"/>
                  </w:rPr>
                </w:rPrChange>
              </w:rPr>
              <w:t>%</w:t>
            </w:r>
          </w:p>
        </w:tc>
      </w:tr>
      <w:tr w:rsidR="0088101E" w:rsidRPr="00016119" w:rsidTr="00DF5B17">
        <w:trPr>
          <w:jc w:val="center"/>
        </w:trPr>
        <w:tc>
          <w:tcPr>
            <w:tcW w:w="2410" w:type="dxa"/>
            <w:shd w:val="clear" w:color="auto" w:fill="auto"/>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49" w:author="USER" w:date="2018-02-01T14:15:00Z">
                  <w:rPr>
                    <w:rFonts w:ascii="宋体" w:hAnsi="宋体"/>
                    <w:sz w:val="24"/>
                  </w:rPr>
                </w:rPrChange>
              </w:rPr>
            </w:pPr>
            <w:r w:rsidRPr="00674F55">
              <w:rPr>
                <w:rFonts w:ascii="宋体" w:hAnsi="宋体" w:hint="eastAsia"/>
                <w:sz w:val="10"/>
                <w:szCs w:val="10"/>
                <w:rPrChange w:id="1550" w:author="USER" w:date="2018-02-01T14:15:00Z">
                  <w:rPr>
                    <w:rFonts w:ascii="宋体" w:hAnsi="宋体" w:hint="eastAsia"/>
                    <w:sz w:val="24"/>
                    <w:szCs w:val="24"/>
                  </w:rPr>
                </w:rPrChange>
              </w:rPr>
              <w:t>【】</w:t>
            </w:r>
          </w:p>
        </w:tc>
        <w:tc>
          <w:tcPr>
            <w:tcW w:w="2126" w:type="dxa"/>
            <w:shd w:val="clear" w:color="auto" w:fill="auto"/>
            <w:vAlign w:val="center"/>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51" w:author="USER" w:date="2018-02-01T14:15:00Z">
                  <w:rPr>
                    <w:rFonts w:ascii="宋体" w:hAnsi="宋体"/>
                    <w:sz w:val="24"/>
                  </w:rPr>
                </w:rPrChange>
              </w:rPr>
            </w:pPr>
            <w:r w:rsidRPr="00674F55">
              <w:rPr>
                <w:rFonts w:ascii="宋体" w:hAnsi="宋体" w:hint="eastAsia"/>
                <w:sz w:val="10"/>
                <w:szCs w:val="10"/>
                <w:rPrChange w:id="1552" w:author="USER" w:date="2018-02-01T14:15:00Z">
                  <w:rPr>
                    <w:rFonts w:ascii="宋体" w:hAnsi="宋体" w:hint="eastAsia"/>
                    <w:sz w:val="24"/>
                    <w:szCs w:val="24"/>
                  </w:rPr>
                </w:rPrChange>
              </w:rPr>
              <w:t>【】</w:t>
            </w:r>
          </w:p>
        </w:tc>
        <w:tc>
          <w:tcPr>
            <w:tcW w:w="2127" w:type="dxa"/>
            <w:shd w:val="clear" w:color="auto" w:fill="auto"/>
            <w:vAlign w:val="center"/>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53" w:author="USER" w:date="2018-02-01T14:15:00Z">
                  <w:rPr>
                    <w:rFonts w:ascii="宋体" w:hAnsi="宋体"/>
                    <w:sz w:val="24"/>
                  </w:rPr>
                </w:rPrChange>
              </w:rPr>
            </w:pPr>
            <w:r w:rsidRPr="00674F55">
              <w:rPr>
                <w:rFonts w:ascii="宋体" w:hAnsi="宋体" w:hint="eastAsia"/>
                <w:sz w:val="10"/>
                <w:szCs w:val="10"/>
                <w:rPrChange w:id="1554" w:author="USER" w:date="2018-02-01T14:15:00Z">
                  <w:rPr>
                    <w:rFonts w:ascii="宋体" w:hAnsi="宋体" w:hint="eastAsia"/>
                    <w:sz w:val="24"/>
                    <w:szCs w:val="24"/>
                  </w:rPr>
                </w:rPrChange>
              </w:rPr>
              <w:t>【】</w:t>
            </w:r>
          </w:p>
        </w:tc>
        <w:tc>
          <w:tcPr>
            <w:tcW w:w="1952" w:type="dxa"/>
            <w:shd w:val="clear" w:color="auto" w:fill="auto"/>
            <w:vAlign w:val="center"/>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55" w:author="USER" w:date="2018-02-01T14:15:00Z">
                  <w:rPr>
                    <w:rFonts w:ascii="宋体" w:hAnsi="宋体"/>
                    <w:sz w:val="24"/>
                  </w:rPr>
                </w:rPrChange>
              </w:rPr>
            </w:pPr>
            <w:r w:rsidRPr="00674F55">
              <w:rPr>
                <w:rFonts w:ascii="宋体" w:hAnsi="宋体" w:hint="eastAsia"/>
                <w:sz w:val="10"/>
                <w:szCs w:val="10"/>
                <w:rPrChange w:id="1556" w:author="USER" w:date="2018-02-01T14:15:00Z">
                  <w:rPr>
                    <w:rFonts w:ascii="宋体" w:hAnsi="宋体" w:hint="eastAsia"/>
                    <w:sz w:val="24"/>
                    <w:szCs w:val="24"/>
                  </w:rPr>
                </w:rPrChange>
              </w:rPr>
              <w:t>【</w:t>
            </w:r>
            <w:r w:rsidRPr="00674F55">
              <w:rPr>
                <w:rFonts w:ascii="宋体" w:hAnsi="宋体"/>
                <w:sz w:val="10"/>
                <w:szCs w:val="10"/>
                <w:rPrChange w:id="1557" w:author="USER" w:date="2018-02-01T14:15:00Z">
                  <w:rPr>
                    <w:rFonts w:ascii="宋体" w:hAnsi="宋体"/>
                    <w:sz w:val="24"/>
                    <w:szCs w:val="24"/>
                  </w:rPr>
                </w:rPrChange>
              </w:rPr>
              <w:t>】%</w:t>
            </w:r>
          </w:p>
        </w:tc>
      </w:tr>
      <w:tr w:rsidR="0088101E" w:rsidRPr="00016119" w:rsidTr="00DF5B17">
        <w:trPr>
          <w:jc w:val="center"/>
        </w:trPr>
        <w:tc>
          <w:tcPr>
            <w:tcW w:w="2410" w:type="dxa"/>
            <w:shd w:val="clear" w:color="auto" w:fill="auto"/>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58" w:author="USER" w:date="2018-02-01T14:15:00Z">
                  <w:rPr>
                    <w:rFonts w:ascii="宋体" w:hAnsi="宋体"/>
                    <w:sz w:val="24"/>
                  </w:rPr>
                </w:rPrChange>
              </w:rPr>
            </w:pPr>
            <w:r w:rsidRPr="00674F55">
              <w:rPr>
                <w:rFonts w:ascii="宋体" w:hAnsi="宋体" w:hint="eastAsia"/>
                <w:sz w:val="10"/>
                <w:szCs w:val="10"/>
                <w:rPrChange w:id="1559" w:author="USER" w:date="2018-02-01T14:15:00Z">
                  <w:rPr>
                    <w:rFonts w:ascii="宋体" w:hAnsi="宋体" w:hint="eastAsia"/>
                    <w:sz w:val="24"/>
                    <w:szCs w:val="24"/>
                  </w:rPr>
                </w:rPrChange>
              </w:rPr>
              <w:t>【】</w:t>
            </w:r>
          </w:p>
        </w:tc>
        <w:tc>
          <w:tcPr>
            <w:tcW w:w="2126" w:type="dxa"/>
            <w:shd w:val="clear" w:color="auto" w:fill="auto"/>
            <w:vAlign w:val="center"/>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60" w:author="USER" w:date="2018-02-01T14:15:00Z">
                  <w:rPr>
                    <w:rFonts w:ascii="宋体" w:hAnsi="宋体"/>
                    <w:sz w:val="24"/>
                  </w:rPr>
                </w:rPrChange>
              </w:rPr>
            </w:pPr>
            <w:r w:rsidRPr="00674F55">
              <w:rPr>
                <w:rFonts w:ascii="宋体" w:hAnsi="宋体" w:hint="eastAsia"/>
                <w:sz w:val="10"/>
                <w:szCs w:val="10"/>
                <w:rPrChange w:id="1561" w:author="USER" w:date="2018-02-01T14:15:00Z">
                  <w:rPr>
                    <w:rFonts w:ascii="宋体" w:hAnsi="宋体" w:hint="eastAsia"/>
                    <w:sz w:val="24"/>
                    <w:szCs w:val="24"/>
                  </w:rPr>
                </w:rPrChange>
              </w:rPr>
              <w:t>【】</w:t>
            </w:r>
          </w:p>
        </w:tc>
        <w:tc>
          <w:tcPr>
            <w:tcW w:w="2127" w:type="dxa"/>
            <w:shd w:val="clear" w:color="auto" w:fill="auto"/>
            <w:vAlign w:val="center"/>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62" w:author="USER" w:date="2018-02-01T14:15:00Z">
                  <w:rPr>
                    <w:rFonts w:ascii="宋体" w:hAnsi="宋体"/>
                    <w:sz w:val="24"/>
                  </w:rPr>
                </w:rPrChange>
              </w:rPr>
            </w:pPr>
            <w:r w:rsidRPr="00674F55">
              <w:rPr>
                <w:rFonts w:ascii="宋体" w:hAnsi="宋体" w:hint="eastAsia"/>
                <w:sz w:val="10"/>
                <w:szCs w:val="10"/>
                <w:rPrChange w:id="1563" w:author="USER" w:date="2018-02-01T14:15:00Z">
                  <w:rPr>
                    <w:rFonts w:ascii="宋体" w:hAnsi="宋体" w:hint="eastAsia"/>
                    <w:sz w:val="24"/>
                    <w:szCs w:val="24"/>
                  </w:rPr>
                </w:rPrChange>
              </w:rPr>
              <w:t>【】</w:t>
            </w:r>
          </w:p>
        </w:tc>
        <w:tc>
          <w:tcPr>
            <w:tcW w:w="1952" w:type="dxa"/>
            <w:shd w:val="clear" w:color="auto" w:fill="auto"/>
            <w:vAlign w:val="center"/>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64" w:author="USER" w:date="2018-02-01T14:15:00Z">
                  <w:rPr>
                    <w:rFonts w:ascii="宋体" w:hAnsi="宋体"/>
                    <w:sz w:val="24"/>
                  </w:rPr>
                </w:rPrChange>
              </w:rPr>
            </w:pPr>
            <w:r w:rsidRPr="00674F55">
              <w:rPr>
                <w:rFonts w:ascii="宋体" w:hAnsi="宋体" w:hint="eastAsia"/>
                <w:sz w:val="10"/>
                <w:szCs w:val="10"/>
                <w:rPrChange w:id="1565" w:author="USER" w:date="2018-02-01T14:15:00Z">
                  <w:rPr>
                    <w:rFonts w:ascii="宋体" w:hAnsi="宋体" w:hint="eastAsia"/>
                    <w:sz w:val="24"/>
                    <w:szCs w:val="24"/>
                  </w:rPr>
                </w:rPrChange>
              </w:rPr>
              <w:t>【】</w:t>
            </w:r>
            <w:r w:rsidRPr="00674F55">
              <w:rPr>
                <w:rFonts w:ascii="宋体" w:hAnsi="宋体"/>
                <w:sz w:val="10"/>
                <w:szCs w:val="10"/>
                <w:rPrChange w:id="1566" w:author="USER" w:date="2018-02-01T14:15:00Z">
                  <w:rPr>
                    <w:rFonts w:ascii="宋体" w:hAnsi="宋体"/>
                    <w:sz w:val="24"/>
                    <w:szCs w:val="24"/>
                  </w:rPr>
                </w:rPrChange>
              </w:rPr>
              <w:t>%</w:t>
            </w:r>
          </w:p>
        </w:tc>
      </w:tr>
      <w:tr w:rsidR="0088101E" w:rsidRPr="00016119" w:rsidTr="00DF5B17">
        <w:trPr>
          <w:jc w:val="center"/>
        </w:trPr>
        <w:tc>
          <w:tcPr>
            <w:tcW w:w="2410" w:type="dxa"/>
            <w:shd w:val="clear" w:color="auto" w:fill="auto"/>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67" w:author="USER" w:date="2018-02-01T14:15:00Z">
                  <w:rPr>
                    <w:rFonts w:ascii="宋体" w:hAnsi="宋体"/>
                    <w:sz w:val="24"/>
                  </w:rPr>
                </w:rPrChange>
              </w:rPr>
            </w:pPr>
            <w:r w:rsidRPr="00674F55">
              <w:rPr>
                <w:rFonts w:ascii="宋体" w:hAnsi="宋体" w:hint="eastAsia"/>
                <w:sz w:val="10"/>
                <w:szCs w:val="10"/>
                <w:rPrChange w:id="1568" w:author="USER" w:date="2018-02-01T14:15:00Z">
                  <w:rPr>
                    <w:rFonts w:ascii="宋体" w:hAnsi="宋体" w:hint="eastAsia"/>
                    <w:sz w:val="24"/>
                    <w:szCs w:val="24"/>
                  </w:rPr>
                </w:rPrChange>
              </w:rPr>
              <w:t>合计</w:t>
            </w:r>
          </w:p>
        </w:tc>
        <w:tc>
          <w:tcPr>
            <w:tcW w:w="2126" w:type="dxa"/>
            <w:shd w:val="clear" w:color="auto" w:fill="auto"/>
            <w:vAlign w:val="center"/>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69" w:author="USER" w:date="2018-02-01T14:15:00Z">
                  <w:rPr>
                    <w:rFonts w:ascii="宋体" w:hAnsi="宋体"/>
                    <w:sz w:val="24"/>
                  </w:rPr>
                </w:rPrChange>
              </w:rPr>
            </w:pPr>
            <w:r w:rsidRPr="00674F55">
              <w:rPr>
                <w:rFonts w:ascii="宋体" w:hAnsi="宋体" w:hint="eastAsia"/>
                <w:sz w:val="10"/>
                <w:szCs w:val="10"/>
                <w:rPrChange w:id="1570" w:author="USER" w:date="2018-02-01T14:15:00Z">
                  <w:rPr>
                    <w:rFonts w:ascii="宋体" w:hAnsi="宋体" w:hint="eastAsia"/>
                    <w:sz w:val="24"/>
                    <w:szCs w:val="24"/>
                  </w:rPr>
                </w:rPrChange>
              </w:rPr>
              <w:t>【】</w:t>
            </w:r>
          </w:p>
        </w:tc>
        <w:tc>
          <w:tcPr>
            <w:tcW w:w="2127" w:type="dxa"/>
            <w:shd w:val="clear" w:color="auto" w:fill="auto"/>
            <w:vAlign w:val="center"/>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71" w:author="USER" w:date="2018-02-01T14:15:00Z">
                  <w:rPr>
                    <w:rFonts w:ascii="宋体" w:hAnsi="宋体"/>
                    <w:sz w:val="24"/>
                  </w:rPr>
                </w:rPrChange>
              </w:rPr>
            </w:pPr>
            <w:r w:rsidRPr="00674F55">
              <w:rPr>
                <w:rFonts w:ascii="宋体" w:hAnsi="宋体" w:hint="eastAsia"/>
                <w:sz w:val="10"/>
                <w:szCs w:val="10"/>
                <w:rPrChange w:id="1572" w:author="USER" w:date="2018-02-01T14:15:00Z">
                  <w:rPr>
                    <w:rFonts w:ascii="宋体" w:hAnsi="宋体" w:hint="eastAsia"/>
                    <w:sz w:val="24"/>
                    <w:szCs w:val="24"/>
                  </w:rPr>
                </w:rPrChange>
              </w:rPr>
              <w:t>【】</w:t>
            </w:r>
          </w:p>
        </w:tc>
        <w:tc>
          <w:tcPr>
            <w:tcW w:w="1952" w:type="dxa"/>
            <w:shd w:val="clear" w:color="auto" w:fill="auto"/>
            <w:vAlign w:val="center"/>
          </w:tcPr>
          <w:p w:rsidR="0088101E"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73" w:author="USER" w:date="2018-02-01T14:15:00Z">
                  <w:rPr>
                    <w:rFonts w:ascii="宋体" w:hAnsi="宋体"/>
                    <w:sz w:val="24"/>
                  </w:rPr>
                </w:rPrChange>
              </w:rPr>
            </w:pPr>
            <w:r w:rsidRPr="00674F55">
              <w:rPr>
                <w:rFonts w:ascii="宋体" w:hAnsi="宋体"/>
                <w:sz w:val="10"/>
                <w:szCs w:val="10"/>
                <w:rPrChange w:id="1574" w:author="USER" w:date="2018-02-01T14:15:00Z">
                  <w:rPr>
                    <w:rFonts w:ascii="宋体" w:hAnsi="宋体"/>
                    <w:sz w:val="24"/>
                    <w:szCs w:val="24"/>
                  </w:rPr>
                </w:rPrChange>
              </w:rPr>
              <w:t>100%</w:t>
            </w:r>
          </w:p>
        </w:tc>
      </w:tr>
    </w:tbl>
    <w:p w:rsidR="00F56CCE" w:rsidRPr="00016119" w:rsidRDefault="00674F55" w:rsidP="00B76B7B">
      <w:pPr>
        <w:pStyle w:val="aff"/>
        <w:numPr>
          <w:ilvl w:val="0"/>
          <w:numId w:val="49"/>
        </w:numPr>
        <w:spacing w:beforeLines="50" w:afterLines="50"/>
        <w:ind w:firstLineChars="0"/>
        <w:jc w:val="center"/>
        <w:outlineLvl w:val="0"/>
        <w:rPr>
          <w:b/>
          <w:sz w:val="10"/>
          <w:szCs w:val="10"/>
          <w:rPrChange w:id="1575" w:author="USER" w:date="2018-02-01T14:15:00Z">
            <w:rPr>
              <w:b/>
              <w:sz w:val="28"/>
              <w:szCs w:val="28"/>
            </w:rPr>
          </w:rPrChange>
        </w:rPr>
      </w:pPr>
      <w:bookmarkStart w:id="1576" w:name="_Toc505242692"/>
      <w:r w:rsidRPr="00674F55">
        <w:rPr>
          <w:rFonts w:hint="eastAsia"/>
          <w:b/>
          <w:sz w:val="10"/>
          <w:szCs w:val="10"/>
          <w:rPrChange w:id="1577" w:author="USER" w:date="2018-02-01T14:15:00Z">
            <w:rPr>
              <w:rFonts w:ascii="宋体" w:hAnsi="宋体" w:hint="eastAsia"/>
              <w:b/>
              <w:sz w:val="28"/>
              <w:szCs w:val="28"/>
            </w:rPr>
          </w:rPrChange>
        </w:rPr>
        <w:t>增资</w:t>
      </w:r>
      <w:bookmarkEnd w:id="1497"/>
      <w:bookmarkEnd w:id="1576"/>
    </w:p>
    <w:p w:rsidR="008D2A0C" w:rsidRPr="00016119" w:rsidRDefault="00674F55" w:rsidP="00B76B7B">
      <w:pPr>
        <w:pStyle w:val="aff"/>
        <w:numPr>
          <w:ilvl w:val="1"/>
          <w:numId w:val="49"/>
        </w:numPr>
        <w:spacing w:beforeLines="50"/>
        <w:ind w:left="964" w:firstLineChars="0"/>
        <w:outlineLvl w:val="1"/>
        <w:rPr>
          <w:b/>
          <w:sz w:val="10"/>
          <w:szCs w:val="10"/>
          <w:rPrChange w:id="1578" w:author="USER" w:date="2018-02-01T14:15:00Z">
            <w:rPr>
              <w:b/>
              <w:sz w:val="24"/>
              <w:szCs w:val="24"/>
            </w:rPr>
          </w:rPrChange>
        </w:rPr>
      </w:pPr>
      <w:bookmarkStart w:id="1579" w:name="_Toc422070483"/>
      <w:bookmarkStart w:id="1580" w:name="_Toc422070785"/>
      <w:bookmarkStart w:id="1581" w:name="_Toc422070899"/>
      <w:bookmarkStart w:id="1582" w:name="_Toc422071712"/>
      <w:bookmarkStart w:id="1583" w:name="_Toc422081731"/>
      <w:bookmarkStart w:id="1584" w:name="_Toc422081848"/>
      <w:bookmarkStart w:id="1585" w:name="_Toc422082231"/>
      <w:bookmarkStart w:id="1586" w:name="_Toc422083632"/>
      <w:bookmarkStart w:id="1587" w:name="_Toc424573331"/>
      <w:bookmarkStart w:id="1588" w:name="_Toc505242693"/>
      <w:bookmarkEnd w:id="1579"/>
      <w:bookmarkEnd w:id="1580"/>
      <w:bookmarkEnd w:id="1581"/>
      <w:bookmarkEnd w:id="1582"/>
      <w:bookmarkEnd w:id="1583"/>
      <w:bookmarkEnd w:id="1584"/>
      <w:bookmarkEnd w:id="1585"/>
      <w:bookmarkEnd w:id="1586"/>
      <w:r w:rsidRPr="00674F55">
        <w:rPr>
          <w:rFonts w:hint="eastAsia"/>
          <w:b/>
          <w:sz w:val="10"/>
          <w:szCs w:val="10"/>
          <w:rPrChange w:id="1589" w:author="USER" w:date="2018-02-01T14:15:00Z">
            <w:rPr>
              <w:rFonts w:ascii="宋体" w:hAnsi="宋体" w:hint="eastAsia"/>
              <w:b/>
              <w:sz w:val="24"/>
              <w:szCs w:val="24"/>
            </w:rPr>
          </w:rPrChange>
        </w:rPr>
        <w:t>增资</w:t>
      </w:r>
      <w:bookmarkEnd w:id="1587"/>
      <w:bookmarkEnd w:id="1588"/>
    </w:p>
    <w:p w:rsidR="00431586" w:rsidRPr="00016119" w:rsidRDefault="00674F55" w:rsidP="000D2570">
      <w:pPr>
        <w:widowControl w:val="0"/>
        <w:numPr>
          <w:ilvl w:val="0"/>
          <w:numId w:val="38"/>
        </w:numPr>
        <w:autoSpaceDE w:val="0"/>
        <w:autoSpaceDN w:val="0"/>
        <w:adjustRightInd w:val="0"/>
        <w:jc w:val="both"/>
        <w:rPr>
          <w:rFonts w:ascii="宋体" w:hAnsi="宋体"/>
          <w:sz w:val="10"/>
          <w:szCs w:val="10"/>
          <w:rPrChange w:id="1590" w:author="USER" w:date="2018-02-01T14:15:00Z">
            <w:rPr>
              <w:rFonts w:ascii="宋体" w:hAnsi="宋体"/>
              <w:sz w:val="24"/>
              <w:szCs w:val="24"/>
            </w:rPr>
          </w:rPrChange>
        </w:rPr>
      </w:pPr>
      <w:r w:rsidRPr="00674F55">
        <w:rPr>
          <w:rFonts w:ascii="宋体" w:hAnsi="宋体" w:hint="eastAsia"/>
          <w:sz w:val="10"/>
          <w:szCs w:val="10"/>
          <w:rPrChange w:id="1591" w:author="USER" w:date="2018-02-01T14:15:00Z">
            <w:rPr>
              <w:rFonts w:ascii="宋体" w:hAnsi="宋体" w:hint="eastAsia"/>
              <w:sz w:val="24"/>
              <w:szCs w:val="24"/>
            </w:rPr>
          </w:rPrChange>
        </w:rPr>
        <w:t>受限于本协议约定的条件和内容，各方确定公司届时增资人民币【】万元（</w:t>
      </w:r>
      <w:r w:rsidRPr="00674F55">
        <w:rPr>
          <w:rFonts w:ascii="宋体" w:hAnsi="宋体"/>
          <w:sz w:val="10"/>
          <w:szCs w:val="10"/>
          <w:rPrChange w:id="1592" w:author="USER" w:date="2018-02-01T14:15:00Z">
            <w:rPr>
              <w:rFonts w:ascii="宋体" w:hAnsi="宋体"/>
              <w:sz w:val="24"/>
              <w:szCs w:val="24"/>
            </w:rPr>
          </w:rPrChange>
        </w:rPr>
        <w:t>RMB</w:t>
      </w:r>
      <w:r w:rsidRPr="00674F55">
        <w:rPr>
          <w:rFonts w:ascii="宋体" w:hAnsi="宋体" w:hint="eastAsia"/>
          <w:sz w:val="10"/>
          <w:szCs w:val="10"/>
          <w:rPrChange w:id="1593" w:author="USER" w:date="2018-02-01T14:15:00Z">
            <w:rPr>
              <w:rFonts w:ascii="宋体" w:hAnsi="宋体" w:hint="eastAsia"/>
              <w:sz w:val="24"/>
              <w:szCs w:val="24"/>
            </w:rPr>
          </w:rPrChange>
        </w:rPr>
        <w:t>【】）（“</w:t>
      </w:r>
      <w:r w:rsidRPr="00674F55">
        <w:rPr>
          <w:rFonts w:ascii="宋体" w:hAnsi="宋体" w:hint="eastAsia"/>
          <w:b/>
          <w:sz w:val="10"/>
          <w:szCs w:val="10"/>
          <w:rPrChange w:id="1594" w:author="USER" w:date="2018-02-01T14:15:00Z">
            <w:rPr>
              <w:rFonts w:ascii="宋体" w:hAnsi="宋体" w:hint="eastAsia"/>
              <w:b/>
              <w:sz w:val="24"/>
              <w:szCs w:val="24"/>
            </w:rPr>
          </w:rPrChange>
        </w:rPr>
        <w:t>投资额</w:t>
      </w:r>
      <w:r w:rsidRPr="00674F55">
        <w:rPr>
          <w:rFonts w:ascii="宋体" w:hAnsi="宋体" w:hint="eastAsia"/>
          <w:sz w:val="10"/>
          <w:szCs w:val="10"/>
          <w:rPrChange w:id="1595" w:author="USER" w:date="2018-02-01T14:15:00Z">
            <w:rPr>
              <w:rFonts w:ascii="宋体" w:hAnsi="宋体" w:hint="eastAsia"/>
              <w:sz w:val="24"/>
              <w:szCs w:val="24"/>
            </w:rPr>
          </w:rPrChange>
        </w:rPr>
        <w:t>”），并由投资者全部认缴该等投资额；各方同意，该等投资额中的人民币【】万元</w:t>
      </w:r>
      <w:r w:rsidRPr="00674F55">
        <w:rPr>
          <w:rFonts w:ascii="宋体" w:hAnsi="宋体"/>
          <w:sz w:val="10"/>
          <w:szCs w:val="10"/>
          <w:rPrChange w:id="1596" w:author="USER" w:date="2018-02-01T14:15:00Z">
            <w:rPr>
              <w:rFonts w:ascii="宋体" w:hAnsi="宋体"/>
              <w:sz w:val="24"/>
              <w:szCs w:val="24"/>
            </w:rPr>
          </w:rPrChange>
        </w:rPr>
        <w:t>(RMB</w:t>
      </w:r>
      <w:r w:rsidRPr="00674F55">
        <w:rPr>
          <w:rFonts w:ascii="宋体" w:hAnsi="宋体" w:hint="eastAsia"/>
          <w:sz w:val="10"/>
          <w:szCs w:val="10"/>
          <w:rPrChange w:id="1597" w:author="USER" w:date="2018-02-01T14:15:00Z">
            <w:rPr>
              <w:rFonts w:ascii="宋体" w:hAnsi="宋体" w:hint="eastAsia"/>
              <w:sz w:val="24"/>
              <w:szCs w:val="24"/>
            </w:rPr>
          </w:rPrChange>
        </w:rPr>
        <w:t>【】）应当计入公司的注册资本，剩余部分应当计入公司的资本公积金。各投资者投资额以及计入注册资本和计入资本公积的情况如下：</w:t>
      </w:r>
    </w:p>
    <w:tbl>
      <w:tblPr>
        <w:tblStyle w:val="aff0"/>
        <w:tblW w:w="8755" w:type="dxa"/>
        <w:jc w:val="center"/>
        <w:tblLook w:val="04A0"/>
      </w:tblPr>
      <w:tblGrid>
        <w:gridCol w:w="1668"/>
        <w:gridCol w:w="1701"/>
        <w:gridCol w:w="2693"/>
        <w:gridCol w:w="2693"/>
      </w:tblGrid>
      <w:tr w:rsidR="00030967" w:rsidRPr="00016119" w:rsidTr="00DF5B17">
        <w:trPr>
          <w:jc w:val="center"/>
        </w:trPr>
        <w:tc>
          <w:tcPr>
            <w:tcW w:w="1668" w:type="dxa"/>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598" w:author="USER" w:date="2018-02-01T14:15:00Z">
                  <w:rPr>
                    <w:rFonts w:ascii="宋体" w:hAnsi="宋体"/>
                    <w:sz w:val="24"/>
                  </w:rPr>
                </w:rPrChange>
              </w:rPr>
            </w:pPr>
            <w:r w:rsidRPr="00674F55">
              <w:rPr>
                <w:rFonts w:ascii="宋体" w:hAnsi="宋体" w:hint="eastAsia"/>
                <w:sz w:val="10"/>
                <w:szCs w:val="10"/>
                <w:rPrChange w:id="1599" w:author="USER" w:date="2018-02-01T14:15:00Z">
                  <w:rPr>
                    <w:rFonts w:ascii="宋体" w:hAnsi="宋体" w:hint="eastAsia"/>
                    <w:sz w:val="24"/>
                    <w:szCs w:val="24"/>
                  </w:rPr>
                </w:rPrChange>
              </w:rPr>
              <w:lastRenderedPageBreak/>
              <w:t>股东</w:t>
            </w:r>
          </w:p>
        </w:tc>
        <w:tc>
          <w:tcPr>
            <w:tcW w:w="1701" w:type="dxa"/>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00" w:author="USER" w:date="2018-02-01T14:15:00Z">
                  <w:rPr>
                    <w:rFonts w:ascii="宋体" w:hAnsi="宋体"/>
                    <w:sz w:val="24"/>
                  </w:rPr>
                </w:rPrChange>
              </w:rPr>
            </w:pPr>
            <w:r w:rsidRPr="00674F55">
              <w:rPr>
                <w:rFonts w:ascii="宋体" w:hAnsi="宋体" w:hint="eastAsia"/>
                <w:sz w:val="10"/>
                <w:szCs w:val="10"/>
                <w:rPrChange w:id="1601" w:author="USER" w:date="2018-02-01T14:15:00Z">
                  <w:rPr>
                    <w:rFonts w:ascii="宋体" w:hAnsi="宋体" w:hint="eastAsia"/>
                    <w:sz w:val="24"/>
                    <w:szCs w:val="24"/>
                  </w:rPr>
                </w:rPrChange>
              </w:rPr>
              <w:t>投资额</w:t>
            </w:r>
            <w:r w:rsidRPr="00674F55">
              <w:rPr>
                <w:rFonts w:ascii="宋体" w:hAnsi="宋体"/>
                <w:sz w:val="10"/>
                <w:szCs w:val="10"/>
                <w:rPrChange w:id="1602" w:author="USER" w:date="2018-02-01T14:15:00Z">
                  <w:rPr>
                    <w:rFonts w:ascii="宋体" w:hAnsi="宋体"/>
                    <w:sz w:val="24"/>
                    <w:szCs w:val="24"/>
                  </w:rPr>
                </w:rPrChange>
              </w:rPr>
              <w:t>(万元)</w:t>
            </w:r>
          </w:p>
        </w:tc>
        <w:tc>
          <w:tcPr>
            <w:tcW w:w="2693" w:type="dxa"/>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03" w:author="USER" w:date="2018-02-01T14:15:00Z">
                  <w:rPr>
                    <w:rFonts w:ascii="宋体" w:hAnsi="宋体"/>
                    <w:sz w:val="24"/>
                  </w:rPr>
                </w:rPrChange>
              </w:rPr>
            </w:pPr>
            <w:r w:rsidRPr="00674F55">
              <w:rPr>
                <w:rFonts w:ascii="宋体" w:hAnsi="宋体" w:hint="eastAsia"/>
                <w:sz w:val="10"/>
                <w:szCs w:val="10"/>
                <w:rPrChange w:id="1604" w:author="USER" w:date="2018-02-01T14:15:00Z">
                  <w:rPr>
                    <w:rFonts w:ascii="宋体" w:hAnsi="宋体" w:hint="eastAsia"/>
                    <w:sz w:val="24"/>
                    <w:szCs w:val="24"/>
                  </w:rPr>
                </w:rPrChange>
              </w:rPr>
              <w:t>计入注册资本（万元）</w:t>
            </w:r>
          </w:p>
        </w:tc>
        <w:tc>
          <w:tcPr>
            <w:tcW w:w="2693" w:type="dxa"/>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05" w:author="USER" w:date="2018-02-01T14:15:00Z">
                  <w:rPr>
                    <w:rFonts w:ascii="宋体" w:hAnsi="宋体"/>
                    <w:sz w:val="24"/>
                  </w:rPr>
                </w:rPrChange>
              </w:rPr>
            </w:pPr>
            <w:r w:rsidRPr="00674F55">
              <w:rPr>
                <w:rFonts w:ascii="宋体" w:hAnsi="宋体" w:hint="eastAsia"/>
                <w:sz w:val="10"/>
                <w:szCs w:val="10"/>
                <w:rPrChange w:id="1606" w:author="USER" w:date="2018-02-01T14:15:00Z">
                  <w:rPr>
                    <w:rFonts w:ascii="宋体" w:hAnsi="宋体" w:hint="eastAsia"/>
                    <w:sz w:val="24"/>
                    <w:szCs w:val="24"/>
                  </w:rPr>
                </w:rPrChange>
              </w:rPr>
              <w:t>计入资本公积（万元）</w:t>
            </w:r>
          </w:p>
        </w:tc>
      </w:tr>
      <w:tr w:rsidR="00030967" w:rsidRPr="00016119" w:rsidTr="00DF5B17">
        <w:trPr>
          <w:jc w:val="center"/>
        </w:trPr>
        <w:tc>
          <w:tcPr>
            <w:tcW w:w="1668" w:type="dxa"/>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07" w:author="USER" w:date="2018-02-01T14:15:00Z">
                  <w:rPr>
                    <w:rFonts w:ascii="宋体" w:hAnsi="宋体"/>
                    <w:sz w:val="24"/>
                  </w:rPr>
                </w:rPrChange>
              </w:rPr>
            </w:pPr>
            <w:r w:rsidRPr="00674F55">
              <w:rPr>
                <w:rFonts w:ascii="宋体" w:hAnsi="宋体" w:hint="eastAsia"/>
                <w:sz w:val="10"/>
                <w:szCs w:val="10"/>
                <w:rPrChange w:id="1608" w:author="USER" w:date="2018-02-01T14:15:00Z">
                  <w:rPr>
                    <w:rFonts w:ascii="宋体" w:hAnsi="宋体" w:hint="eastAsia"/>
                    <w:sz w:val="24"/>
                    <w:szCs w:val="24"/>
                  </w:rPr>
                </w:rPrChange>
              </w:rPr>
              <w:t>【】</w:t>
            </w:r>
          </w:p>
        </w:tc>
        <w:tc>
          <w:tcPr>
            <w:tcW w:w="1701" w:type="dxa"/>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09" w:author="USER" w:date="2018-02-01T14:15:00Z">
                  <w:rPr>
                    <w:rFonts w:ascii="宋体" w:hAnsi="宋体"/>
                    <w:sz w:val="24"/>
                  </w:rPr>
                </w:rPrChange>
              </w:rPr>
            </w:pPr>
            <w:r w:rsidRPr="00674F55">
              <w:rPr>
                <w:rFonts w:ascii="宋体" w:hAnsi="宋体" w:hint="eastAsia"/>
                <w:sz w:val="10"/>
                <w:szCs w:val="10"/>
                <w:rPrChange w:id="1610" w:author="USER" w:date="2018-02-01T14:15:00Z">
                  <w:rPr>
                    <w:rFonts w:ascii="宋体" w:hAnsi="宋体" w:hint="eastAsia"/>
                    <w:sz w:val="24"/>
                    <w:szCs w:val="24"/>
                  </w:rPr>
                </w:rPrChange>
              </w:rPr>
              <w:t>【】</w:t>
            </w:r>
          </w:p>
        </w:tc>
        <w:tc>
          <w:tcPr>
            <w:tcW w:w="2693" w:type="dxa"/>
            <w:vAlign w:val="center"/>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11" w:author="USER" w:date="2018-02-01T14:15:00Z">
                  <w:rPr>
                    <w:rFonts w:ascii="宋体" w:hAnsi="宋体"/>
                    <w:sz w:val="24"/>
                  </w:rPr>
                </w:rPrChange>
              </w:rPr>
            </w:pPr>
            <w:r w:rsidRPr="00674F55">
              <w:rPr>
                <w:rFonts w:ascii="宋体" w:hAnsi="宋体" w:hint="eastAsia"/>
                <w:sz w:val="10"/>
                <w:szCs w:val="10"/>
                <w:rPrChange w:id="1612" w:author="USER" w:date="2018-02-01T14:15:00Z">
                  <w:rPr>
                    <w:rFonts w:ascii="宋体" w:hAnsi="宋体" w:hint="eastAsia"/>
                    <w:sz w:val="24"/>
                    <w:szCs w:val="24"/>
                  </w:rPr>
                </w:rPrChange>
              </w:rPr>
              <w:t>【】</w:t>
            </w:r>
          </w:p>
        </w:tc>
        <w:tc>
          <w:tcPr>
            <w:tcW w:w="2693" w:type="dxa"/>
            <w:vAlign w:val="center"/>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13" w:author="USER" w:date="2018-02-01T14:15:00Z">
                  <w:rPr>
                    <w:rFonts w:ascii="宋体" w:hAnsi="宋体"/>
                    <w:sz w:val="24"/>
                  </w:rPr>
                </w:rPrChange>
              </w:rPr>
            </w:pPr>
            <w:r w:rsidRPr="00674F55">
              <w:rPr>
                <w:rFonts w:ascii="宋体" w:hAnsi="宋体" w:hint="eastAsia"/>
                <w:sz w:val="10"/>
                <w:szCs w:val="10"/>
                <w:rPrChange w:id="1614" w:author="USER" w:date="2018-02-01T14:15:00Z">
                  <w:rPr>
                    <w:rFonts w:ascii="宋体" w:hAnsi="宋体" w:hint="eastAsia"/>
                    <w:sz w:val="24"/>
                    <w:szCs w:val="24"/>
                  </w:rPr>
                </w:rPrChange>
              </w:rPr>
              <w:t>【】</w:t>
            </w:r>
          </w:p>
        </w:tc>
      </w:tr>
      <w:tr w:rsidR="00030967" w:rsidRPr="00016119" w:rsidTr="00DF5B17">
        <w:trPr>
          <w:jc w:val="center"/>
        </w:trPr>
        <w:tc>
          <w:tcPr>
            <w:tcW w:w="1668" w:type="dxa"/>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15" w:author="USER" w:date="2018-02-01T14:15:00Z">
                  <w:rPr>
                    <w:rFonts w:ascii="宋体" w:hAnsi="宋体"/>
                    <w:sz w:val="24"/>
                  </w:rPr>
                </w:rPrChange>
              </w:rPr>
            </w:pPr>
            <w:r w:rsidRPr="00674F55">
              <w:rPr>
                <w:rFonts w:ascii="宋体" w:hAnsi="宋体" w:hint="eastAsia"/>
                <w:sz w:val="10"/>
                <w:szCs w:val="10"/>
                <w:rPrChange w:id="1616" w:author="USER" w:date="2018-02-01T14:15:00Z">
                  <w:rPr>
                    <w:rFonts w:ascii="宋体" w:hAnsi="宋体" w:hint="eastAsia"/>
                    <w:sz w:val="24"/>
                    <w:szCs w:val="24"/>
                  </w:rPr>
                </w:rPrChange>
              </w:rPr>
              <w:t>【】</w:t>
            </w:r>
          </w:p>
        </w:tc>
        <w:tc>
          <w:tcPr>
            <w:tcW w:w="1701" w:type="dxa"/>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17" w:author="USER" w:date="2018-02-01T14:15:00Z">
                  <w:rPr>
                    <w:rFonts w:ascii="宋体" w:hAnsi="宋体"/>
                    <w:sz w:val="24"/>
                  </w:rPr>
                </w:rPrChange>
              </w:rPr>
            </w:pPr>
            <w:r w:rsidRPr="00674F55">
              <w:rPr>
                <w:rFonts w:ascii="宋体" w:hAnsi="宋体" w:hint="eastAsia"/>
                <w:sz w:val="10"/>
                <w:szCs w:val="10"/>
                <w:rPrChange w:id="1618" w:author="USER" w:date="2018-02-01T14:15:00Z">
                  <w:rPr>
                    <w:rFonts w:ascii="宋体" w:hAnsi="宋体" w:hint="eastAsia"/>
                    <w:sz w:val="24"/>
                    <w:szCs w:val="24"/>
                  </w:rPr>
                </w:rPrChange>
              </w:rPr>
              <w:t>【】</w:t>
            </w:r>
          </w:p>
        </w:tc>
        <w:tc>
          <w:tcPr>
            <w:tcW w:w="2693" w:type="dxa"/>
            <w:vAlign w:val="center"/>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19" w:author="USER" w:date="2018-02-01T14:15:00Z">
                  <w:rPr>
                    <w:rFonts w:ascii="宋体" w:hAnsi="宋体"/>
                    <w:sz w:val="24"/>
                  </w:rPr>
                </w:rPrChange>
              </w:rPr>
            </w:pPr>
            <w:r w:rsidRPr="00674F55">
              <w:rPr>
                <w:rFonts w:ascii="宋体" w:hAnsi="宋体" w:hint="eastAsia"/>
                <w:sz w:val="10"/>
                <w:szCs w:val="10"/>
                <w:rPrChange w:id="1620" w:author="USER" w:date="2018-02-01T14:15:00Z">
                  <w:rPr>
                    <w:rFonts w:ascii="宋体" w:hAnsi="宋体" w:hint="eastAsia"/>
                    <w:sz w:val="24"/>
                    <w:szCs w:val="24"/>
                  </w:rPr>
                </w:rPrChange>
              </w:rPr>
              <w:t>【】</w:t>
            </w:r>
          </w:p>
        </w:tc>
        <w:tc>
          <w:tcPr>
            <w:tcW w:w="2693" w:type="dxa"/>
            <w:vAlign w:val="center"/>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21" w:author="USER" w:date="2018-02-01T14:15:00Z">
                  <w:rPr>
                    <w:rFonts w:ascii="宋体" w:hAnsi="宋体"/>
                    <w:sz w:val="24"/>
                  </w:rPr>
                </w:rPrChange>
              </w:rPr>
            </w:pPr>
            <w:r w:rsidRPr="00674F55">
              <w:rPr>
                <w:rFonts w:ascii="宋体" w:hAnsi="宋体" w:hint="eastAsia"/>
                <w:sz w:val="10"/>
                <w:szCs w:val="10"/>
                <w:rPrChange w:id="1622" w:author="USER" w:date="2018-02-01T14:15:00Z">
                  <w:rPr>
                    <w:rFonts w:ascii="宋体" w:hAnsi="宋体" w:hint="eastAsia"/>
                    <w:sz w:val="24"/>
                    <w:szCs w:val="24"/>
                  </w:rPr>
                </w:rPrChange>
              </w:rPr>
              <w:t>【】</w:t>
            </w:r>
          </w:p>
        </w:tc>
      </w:tr>
      <w:tr w:rsidR="00030967" w:rsidRPr="00016119" w:rsidTr="00DF5B17">
        <w:trPr>
          <w:jc w:val="center"/>
        </w:trPr>
        <w:tc>
          <w:tcPr>
            <w:tcW w:w="1668" w:type="dxa"/>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23" w:author="USER" w:date="2018-02-01T14:15:00Z">
                  <w:rPr>
                    <w:rFonts w:ascii="宋体" w:hAnsi="宋体"/>
                    <w:sz w:val="24"/>
                  </w:rPr>
                </w:rPrChange>
              </w:rPr>
            </w:pPr>
            <w:r w:rsidRPr="00674F55">
              <w:rPr>
                <w:rFonts w:ascii="宋体" w:hAnsi="宋体" w:hint="eastAsia"/>
                <w:sz w:val="10"/>
                <w:szCs w:val="10"/>
                <w:rPrChange w:id="1624" w:author="USER" w:date="2018-02-01T14:15:00Z">
                  <w:rPr>
                    <w:rFonts w:ascii="宋体" w:hAnsi="宋体" w:hint="eastAsia"/>
                    <w:sz w:val="24"/>
                    <w:szCs w:val="24"/>
                  </w:rPr>
                </w:rPrChange>
              </w:rPr>
              <w:t>合计</w:t>
            </w:r>
          </w:p>
        </w:tc>
        <w:tc>
          <w:tcPr>
            <w:tcW w:w="1701" w:type="dxa"/>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25" w:author="USER" w:date="2018-02-01T14:15:00Z">
                  <w:rPr>
                    <w:rFonts w:ascii="宋体" w:hAnsi="宋体"/>
                    <w:sz w:val="24"/>
                  </w:rPr>
                </w:rPrChange>
              </w:rPr>
            </w:pPr>
            <w:r w:rsidRPr="00674F55">
              <w:rPr>
                <w:rFonts w:ascii="宋体" w:hAnsi="宋体" w:hint="eastAsia"/>
                <w:sz w:val="10"/>
                <w:szCs w:val="10"/>
                <w:rPrChange w:id="1626" w:author="USER" w:date="2018-02-01T14:15:00Z">
                  <w:rPr>
                    <w:rFonts w:ascii="宋体" w:hAnsi="宋体" w:hint="eastAsia"/>
                    <w:sz w:val="24"/>
                    <w:szCs w:val="24"/>
                  </w:rPr>
                </w:rPrChange>
              </w:rPr>
              <w:t>【】</w:t>
            </w:r>
          </w:p>
        </w:tc>
        <w:tc>
          <w:tcPr>
            <w:tcW w:w="2693" w:type="dxa"/>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27" w:author="USER" w:date="2018-02-01T14:15:00Z">
                  <w:rPr>
                    <w:rFonts w:ascii="宋体" w:hAnsi="宋体"/>
                    <w:sz w:val="24"/>
                  </w:rPr>
                </w:rPrChange>
              </w:rPr>
            </w:pPr>
            <w:r w:rsidRPr="00674F55">
              <w:rPr>
                <w:rFonts w:ascii="宋体" w:hAnsi="宋体" w:hint="eastAsia"/>
                <w:sz w:val="10"/>
                <w:szCs w:val="10"/>
                <w:rPrChange w:id="1628" w:author="USER" w:date="2018-02-01T14:15:00Z">
                  <w:rPr>
                    <w:rFonts w:ascii="宋体" w:hAnsi="宋体" w:hint="eastAsia"/>
                    <w:sz w:val="24"/>
                    <w:szCs w:val="24"/>
                  </w:rPr>
                </w:rPrChange>
              </w:rPr>
              <w:t>【】</w:t>
            </w:r>
          </w:p>
        </w:tc>
        <w:tc>
          <w:tcPr>
            <w:tcW w:w="2693" w:type="dxa"/>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29" w:author="USER" w:date="2018-02-01T14:15:00Z">
                  <w:rPr>
                    <w:rFonts w:ascii="宋体" w:hAnsi="宋体"/>
                    <w:sz w:val="24"/>
                  </w:rPr>
                </w:rPrChange>
              </w:rPr>
            </w:pPr>
            <w:r w:rsidRPr="00674F55">
              <w:rPr>
                <w:rFonts w:ascii="宋体" w:hAnsi="宋体" w:hint="eastAsia"/>
                <w:sz w:val="10"/>
                <w:szCs w:val="10"/>
                <w:rPrChange w:id="1630" w:author="USER" w:date="2018-02-01T14:15:00Z">
                  <w:rPr>
                    <w:rFonts w:ascii="宋体" w:hAnsi="宋体" w:hint="eastAsia"/>
                    <w:sz w:val="24"/>
                    <w:szCs w:val="24"/>
                  </w:rPr>
                </w:rPrChange>
              </w:rPr>
              <w:t>【】</w:t>
            </w:r>
          </w:p>
        </w:tc>
      </w:tr>
    </w:tbl>
    <w:p w:rsidR="001E4198" w:rsidRPr="00016119" w:rsidRDefault="00674F55" w:rsidP="000D2570">
      <w:pPr>
        <w:pStyle w:val="aff"/>
        <w:widowControl w:val="0"/>
        <w:numPr>
          <w:ilvl w:val="0"/>
          <w:numId w:val="38"/>
        </w:numPr>
        <w:autoSpaceDE w:val="0"/>
        <w:autoSpaceDN w:val="0"/>
        <w:adjustRightInd w:val="0"/>
        <w:ind w:left="1050" w:firstLineChars="0"/>
        <w:jc w:val="both"/>
        <w:rPr>
          <w:rFonts w:ascii="宋体" w:hAnsi="宋体"/>
          <w:kern w:val="2"/>
          <w:sz w:val="10"/>
          <w:szCs w:val="10"/>
          <w:lang w:val="en-GB"/>
          <w:rPrChange w:id="1631" w:author="USER" w:date="2018-02-01T14:15:00Z">
            <w:rPr>
              <w:rFonts w:ascii="宋体" w:hAnsi="宋体"/>
              <w:kern w:val="2"/>
              <w:sz w:val="24"/>
              <w:szCs w:val="24"/>
              <w:lang w:val="en-GB"/>
            </w:rPr>
          </w:rPrChange>
        </w:rPr>
      </w:pPr>
      <w:bookmarkStart w:id="1632" w:name="_Ref293869349"/>
      <w:r w:rsidRPr="00674F55">
        <w:rPr>
          <w:rFonts w:ascii="宋体" w:hAnsi="宋体" w:hint="eastAsia"/>
          <w:sz w:val="10"/>
          <w:szCs w:val="10"/>
          <w:rPrChange w:id="1633" w:author="USER" w:date="2018-02-01T14:15:00Z">
            <w:rPr>
              <w:rFonts w:ascii="宋体" w:hAnsi="宋体" w:hint="eastAsia"/>
              <w:sz w:val="24"/>
              <w:szCs w:val="24"/>
            </w:rPr>
          </w:rPrChange>
        </w:rPr>
        <w:t>原股东声明：其作为公司的股东</w:t>
      </w:r>
      <w:r w:rsidRPr="00674F55">
        <w:rPr>
          <w:rFonts w:hint="eastAsia"/>
          <w:sz w:val="10"/>
          <w:szCs w:val="10"/>
          <w:rPrChange w:id="1634" w:author="USER" w:date="2018-02-01T14:15:00Z">
            <w:rPr>
              <w:rFonts w:ascii="宋体" w:hAnsi="宋体" w:hint="eastAsia"/>
              <w:sz w:val="24"/>
              <w:szCs w:val="24"/>
            </w:rPr>
          </w:rPrChange>
        </w:rPr>
        <w:t>，同意上述增资，并承诺放弃优先认购权。</w:t>
      </w:r>
    </w:p>
    <w:p w:rsidR="008D2A0C" w:rsidRPr="00016119" w:rsidRDefault="00674F55" w:rsidP="000D2570">
      <w:pPr>
        <w:widowControl w:val="0"/>
        <w:numPr>
          <w:ilvl w:val="0"/>
          <w:numId w:val="38"/>
        </w:numPr>
        <w:tabs>
          <w:tab w:val="left" w:pos="1080"/>
          <w:tab w:val="left" w:pos="1134"/>
        </w:tabs>
        <w:autoSpaceDE w:val="0"/>
        <w:autoSpaceDN w:val="0"/>
        <w:adjustRightInd w:val="0"/>
        <w:ind w:left="1050"/>
        <w:jc w:val="both"/>
        <w:rPr>
          <w:rFonts w:ascii="宋体" w:hAnsi="宋体" w:cs="宋体"/>
          <w:sz w:val="10"/>
          <w:szCs w:val="10"/>
          <w:rPrChange w:id="1635" w:author="USER" w:date="2018-02-01T14:15:00Z">
            <w:rPr>
              <w:rFonts w:ascii="宋体" w:hAnsi="宋体" w:cs="宋体"/>
              <w:sz w:val="24"/>
              <w:szCs w:val="24"/>
            </w:rPr>
          </w:rPrChange>
        </w:rPr>
      </w:pPr>
      <w:r w:rsidRPr="00674F55">
        <w:rPr>
          <w:rFonts w:ascii="宋体" w:hAnsi="宋体" w:hint="eastAsia"/>
          <w:b/>
          <w:sz w:val="10"/>
          <w:szCs w:val="10"/>
          <w:rPrChange w:id="1636" w:author="USER" w:date="2018-02-01T14:15:00Z">
            <w:rPr>
              <w:rFonts w:ascii="宋体" w:hAnsi="宋体" w:hint="eastAsia"/>
              <w:b/>
              <w:sz w:val="24"/>
              <w:szCs w:val="24"/>
            </w:rPr>
          </w:rPrChange>
        </w:rPr>
        <w:t>各方</w:t>
      </w:r>
      <w:r w:rsidRPr="00674F55">
        <w:rPr>
          <w:rFonts w:ascii="宋体" w:hAnsi="宋体" w:hint="eastAsia"/>
          <w:sz w:val="10"/>
          <w:szCs w:val="10"/>
          <w:rPrChange w:id="1637" w:author="USER" w:date="2018-02-01T14:15:00Z">
            <w:rPr>
              <w:rFonts w:ascii="宋体" w:hAnsi="宋体" w:hint="eastAsia"/>
              <w:sz w:val="24"/>
              <w:szCs w:val="24"/>
            </w:rPr>
          </w:rPrChange>
        </w:rPr>
        <w:t>声明：完全了解并理解</w:t>
      </w:r>
      <w:r w:rsidRPr="00674F55">
        <w:rPr>
          <w:rFonts w:ascii="宋体" w:hAnsi="宋体" w:hint="eastAsia"/>
          <w:b/>
          <w:kern w:val="2"/>
          <w:sz w:val="10"/>
          <w:szCs w:val="10"/>
          <w:lang w:val="en-GB"/>
          <w:rPrChange w:id="1638" w:author="USER" w:date="2018-02-01T14:15:00Z">
            <w:rPr>
              <w:rFonts w:ascii="宋体" w:hAnsi="宋体" w:hint="eastAsia"/>
              <w:b/>
              <w:kern w:val="2"/>
              <w:sz w:val="24"/>
              <w:szCs w:val="24"/>
              <w:lang w:val="en-GB"/>
            </w:rPr>
          </w:rPrChange>
        </w:rPr>
        <w:t>投资者</w:t>
      </w:r>
      <w:r w:rsidRPr="00674F55">
        <w:rPr>
          <w:rFonts w:ascii="宋体" w:hAnsi="宋体" w:hint="eastAsia"/>
          <w:sz w:val="10"/>
          <w:szCs w:val="10"/>
          <w:rPrChange w:id="1639" w:author="USER" w:date="2018-02-01T14:15:00Z">
            <w:rPr>
              <w:rFonts w:ascii="宋体" w:hAnsi="宋体" w:hint="eastAsia"/>
              <w:sz w:val="24"/>
              <w:szCs w:val="24"/>
            </w:rPr>
          </w:rPrChange>
        </w:rPr>
        <w:t>是在</w:t>
      </w:r>
      <w:r w:rsidRPr="00674F55">
        <w:rPr>
          <w:rFonts w:ascii="宋体" w:hAnsi="宋体" w:hint="eastAsia"/>
          <w:b/>
          <w:sz w:val="10"/>
          <w:szCs w:val="10"/>
          <w:rPrChange w:id="1640" w:author="USER" w:date="2018-02-01T14:15:00Z">
            <w:rPr>
              <w:rFonts w:ascii="宋体" w:hAnsi="宋体" w:hint="eastAsia"/>
              <w:b/>
              <w:sz w:val="24"/>
              <w:szCs w:val="24"/>
            </w:rPr>
          </w:rPrChange>
        </w:rPr>
        <w:t>各方</w:t>
      </w:r>
      <w:r w:rsidRPr="00674F55">
        <w:rPr>
          <w:rFonts w:ascii="宋体" w:hAnsi="宋体" w:hint="eastAsia"/>
          <w:sz w:val="10"/>
          <w:szCs w:val="10"/>
          <w:rPrChange w:id="1641" w:author="USER" w:date="2018-02-01T14:15:00Z">
            <w:rPr>
              <w:rFonts w:ascii="宋体" w:hAnsi="宋体" w:hint="eastAsia"/>
              <w:sz w:val="24"/>
              <w:szCs w:val="24"/>
            </w:rPr>
          </w:rPrChange>
        </w:rPr>
        <w:t>签署本协议并将完全履行本协议项下所有义务的前提下同意本协议约定之交易并签署本协议。</w:t>
      </w:r>
      <w:bookmarkEnd w:id="1632"/>
    </w:p>
    <w:p w:rsidR="008D2A0C" w:rsidRPr="00016119" w:rsidRDefault="00674F55" w:rsidP="000D2570">
      <w:pPr>
        <w:widowControl w:val="0"/>
        <w:numPr>
          <w:ilvl w:val="0"/>
          <w:numId w:val="38"/>
        </w:numPr>
        <w:tabs>
          <w:tab w:val="left" w:pos="1080"/>
          <w:tab w:val="left" w:pos="1134"/>
        </w:tabs>
        <w:autoSpaceDE w:val="0"/>
        <w:autoSpaceDN w:val="0"/>
        <w:adjustRightInd w:val="0"/>
        <w:ind w:left="1050"/>
        <w:jc w:val="both"/>
        <w:rPr>
          <w:rFonts w:ascii="宋体" w:hAnsi="宋体" w:cs="楷体_GB2312"/>
          <w:w w:val="0"/>
          <w:sz w:val="10"/>
          <w:szCs w:val="10"/>
          <w:rPrChange w:id="1642" w:author="USER" w:date="2018-02-01T14:15:00Z">
            <w:rPr>
              <w:rFonts w:ascii="宋体" w:hAnsi="宋体" w:cs="楷体_GB2312"/>
              <w:w w:val="0"/>
              <w:sz w:val="24"/>
              <w:szCs w:val="24"/>
            </w:rPr>
          </w:rPrChange>
        </w:rPr>
      </w:pPr>
      <w:r w:rsidRPr="00674F55">
        <w:rPr>
          <w:rFonts w:ascii="宋体" w:hAnsi="宋体" w:cs="楷体_GB2312" w:hint="eastAsia"/>
          <w:w w:val="0"/>
          <w:sz w:val="10"/>
          <w:szCs w:val="10"/>
          <w:rPrChange w:id="1643" w:author="USER" w:date="2018-02-01T14:15:00Z">
            <w:rPr>
              <w:rFonts w:ascii="宋体" w:hAnsi="宋体" w:cs="楷体_GB2312" w:hint="eastAsia"/>
              <w:w w:val="0"/>
              <w:sz w:val="24"/>
              <w:szCs w:val="24"/>
            </w:rPr>
          </w:rPrChange>
        </w:rPr>
        <w:t>本次增资完成后，公司注册资本变更为人民币</w:t>
      </w:r>
      <w:r w:rsidRPr="00674F55">
        <w:rPr>
          <w:rFonts w:ascii="宋体" w:hAnsi="宋体" w:hint="eastAsia"/>
          <w:sz w:val="10"/>
          <w:szCs w:val="10"/>
          <w:rPrChange w:id="1644" w:author="USER" w:date="2018-02-01T14:15:00Z">
            <w:rPr>
              <w:rFonts w:ascii="宋体" w:hAnsi="宋体" w:hint="eastAsia"/>
              <w:sz w:val="24"/>
              <w:szCs w:val="24"/>
            </w:rPr>
          </w:rPrChange>
        </w:rPr>
        <w:t>【】</w:t>
      </w:r>
      <w:r w:rsidRPr="00674F55">
        <w:rPr>
          <w:rFonts w:ascii="宋体" w:hAnsi="宋体" w:cs="楷体_GB2312" w:hint="eastAsia"/>
          <w:w w:val="0"/>
          <w:sz w:val="10"/>
          <w:szCs w:val="10"/>
          <w:rPrChange w:id="1645" w:author="USER" w:date="2018-02-01T14:15:00Z">
            <w:rPr>
              <w:rFonts w:ascii="宋体" w:hAnsi="宋体" w:cs="楷体_GB2312" w:hint="eastAsia"/>
              <w:w w:val="0"/>
              <w:sz w:val="24"/>
              <w:szCs w:val="24"/>
            </w:rPr>
          </w:rPrChange>
        </w:rPr>
        <w:t>万元（</w:t>
      </w:r>
      <w:r w:rsidRPr="00674F55">
        <w:rPr>
          <w:rFonts w:ascii="宋体" w:hAnsi="宋体" w:cs="楷体_GB2312"/>
          <w:w w:val="0"/>
          <w:sz w:val="10"/>
          <w:szCs w:val="10"/>
          <w:rPrChange w:id="1646" w:author="USER" w:date="2018-02-01T14:15:00Z">
            <w:rPr>
              <w:rFonts w:ascii="宋体" w:hAnsi="宋体" w:cs="楷体_GB2312"/>
              <w:w w:val="0"/>
              <w:sz w:val="24"/>
              <w:szCs w:val="24"/>
            </w:rPr>
          </w:rPrChange>
        </w:rPr>
        <w:t>RMB</w:t>
      </w:r>
      <w:r w:rsidRPr="00674F55">
        <w:rPr>
          <w:rFonts w:ascii="宋体" w:hAnsi="宋体" w:hint="eastAsia"/>
          <w:sz w:val="10"/>
          <w:szCs w:val="10"/>
          <w:rPrChange w:id="1647" w:author="USER" w:date="2018-02-01T14:15:00Z">
            <w:rPr>
              <w:rFonts w:ascii="宋体" w:hAnsi="宋体" w:hint="eastAsia"/>
              <w:sz w:val="24"/>
              <w:szCs w:val="24"/>
            </w:rPr>
          </w:rPrChange>
        </w:rPr>
        <w:t>【】</w:t>
      </w:r>
      <w:r w:rsidRPr="00674F55">
        <w:rPr>
          <w:rFonts w:ascii="宋体" w:hAnsi="宋体" w:cs="楷体_GB2312"/>
          <w:w w:val="0"/>
          <w:sz w:val="10"/>
          <w:szCs w:val="10"/>
          <w:rPrChange w:id="1648" w:author="USER" w:date="2018-02-01T14:15:00Z">
            <w:rPr>
              <w:rFonts w:ascii="宋体" w:hAnsi="宋体" w:cs="楷体_GB2312"/>
              <w:w w:val="0"/>
              <w:sz w:val="24"/>
              <w:szCs w:val="24"/>
            </w:rPr>
          </w:rPrChange>
        </w:rPr>
        <w:t>）。</w:t>
      </w:r>
      <w:r w:rsidRPr="00674F55">
        <w:rPr>
          <w:rFonts w:ascii="宋体" w:hAnsi="宋体" w:cs="楷体_GB2312" w:hint="eastAsia"/>
          <w:w w:val="0"/>
          <w:sz w:val="10"/>
          <w:szCs w:val="10"/>
          <w:rPrChange w:id="1649" w:author="USER" w:date="2018-02-01T14:15:00Z">
            <w:rPr>
              <w:rFonts w:ascii="宋体" w:hAnsi="宋体" w:cs="楷体_GB2312" w:hint="eastAsia"/>
              <w:w w:val="0"/>
              <w:sz w:val="24"/>
              <w:szCs w:val="24"/>
            </w:rPr>
          </w:rPrChange>
        </w:rPr>
        <w:t>增资后公司股东各自对应的注册资本出资额及持股比例如下：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0"/>
        <w:gridCol w:w="2693"/>
        <w:gridCol w:w="2693"/>
        <w:gridCol w:w="1669"/>
      </w:tblGrid>
      <w:tr w:rsidR="00C519BC" w:rsidRPr="00016119" w:rsidTr="00DF5B17">
        <w:trPr>
          <w:jc w:val="center"/>
        </w:trPr>
        <w:tc>
          <w:tcPr>
            <w:tcW w:w="1560" w:type="dxa"/>
            <w:shd w:val="clear" w:color="auto" w:fill="auto"/>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50" w:author="USER" w:date="2018-02-01T14:15:00Z">
                  <w:rPr>
                    <w:rFonts w:ascii="宋体" w:hAnsi="宋体"/>
                    <w:kern w:val="2"/>
                    <w:sz w:val="24"/>
                    <w:szCs w:val="24"/>
                    <w:lang w:val="en-GB"/>
                  </w:rPr>
                </w:rPrChange>
              </w:rPr>
            </w:pPr>
            <w:r w:rsidRPr="00674F55">
              <w:rPr>
                <w:rFonts w:ascii="宋体" w:hAnsi="宋体" w:hint="eastAsia"/>
                <w:kern w:val="2"/>
                <w:sz w:val="10"/>
                <w:szCs w:val="10"/>
                <w:lang w:val="en-GB"/>
                <w:rPrChange w:id="1651" w:author="USER" w:date="2018-02-01T14:15:00Z">
                  <w:rPr>
                    <w:rFonts w:ascii="宋体" w:hAnsi="宋体" w:hint="eastAsia"/>
                    <w:kern w:val="2"/>
                    <w:sz w:val="24"/>
                    <w:szCs w:val="24"/>
                    <w:lang w:val="en-GB"/>
                  </w:rPr>
                </w:rPrChange>
              </w:rPr>
              <w:t>股东</w:t>
            </w:r>
          </w:p>
        </w:tc>
        <w:tc>
          <w:tcPr>
            <w:tcW w:w="2693" w:type="dxa"/>
            <w:shd w:val="clear" w:color="auto" w:fill="auto"/>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52" w:author="USER" w:date="2018-02-01T14:15:00Z">
                  <w:rPr>
                    <w:rFonts w:ascii="宋体" w:hAnsi="宋体"/>
                    <w:kern w:val="2"/>
                    <w:sz w:val="24"/>
                    <w:szCs w:val="24"/>
                    <w:lang w:val="en-GB"/>
                  </w:rPr>
                </w:rPrChange>
              </w:rPr>
            </w:pPr>
            <w:r w:rsidRPr="00674F55">
              <w:rPr>
                <w:rFonts w:ascii="宋体" w:hAnsi="宋体" w:hint="eastAsia"/>
                <w:kern w:val="2"/>
                <w:sz w:val="10"/>
                <w:szCs w:val="10"/>
                <w:lang w:val="en-GB"/>
                <w:rPrChange w:id="1653" w:author="USER" w:date="2018-02-01T14:15:00Z">
                  <w:rPr>
                    <w:rFonts w:ascii="宋体" w:hAnsi="宋体" w:hint="eastAsia"/>
                    <w:kern w:val="2"/>
                    <w:sz w:val="24"/>
                    <w:szCs w:val="24"/>
                    <w:lang w:val="en-GB"/>
                  </w:rPr>
                </w:rPrChange>
              </w:rPr>
              <w:t>认缴注册资本（万元）</w:t>
            </w:r>
          </w:p>
        </w:tc>
        <w:tc>
          <w:tcPr>
            <w:tcW w:w="2693" w:type="dxa"/>
            <w:shd w:val="clear" w:color="auto" w:fill="auto"/>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54" w:author="USER" w:date="2018-02-01T14:15:00Z">
                  <w:rPr>
                    <w:rFonts w:ascii="宋体" w:hAnsi="宋体"/>
                    <w:kern w:val="2"/>
                    <w:sz w:val="24"/>
                    <w:szCs w:val="24"/>
                    <w:lang w:val="en-GB"/>
                  </w:rPr>
                </w:rPrChange>
              </w:rPr>
            </w:pPr>
            <w:r w:rsidRPr="00674F55">
              <w:rPr>
                <w:rFonts w:ascii="宋体" w:hAnsi="宋体" w:hint="eastAsia"/>
                <w:kern w:val="2"/>
                <w:sz w:val="10"/>
                <w:szCs w:val="10"/>
                <w:lang w:val="en-GB"/>
                <w:rPrChange w:id="1655" w:author="USER" w:date="2018-02-01T14:15:00Z">
                  <w:rPr>
                    <w:rFonts w:ascii="宋体" w:hAnsi="宋体" w:hint="eastAsia"/>
                    <w:kern w:val="2"/>
                    <w:sz w:val="24"/>
                    <w:szCs w:val="24"/>
                    <w:lang w:val="en-GB"/>
                  </w:rPr>
                </w:rPrChange>
              </w:rPr>
              <w:t>实缴注册资本（万元）</w:t>
            </w:r>
          </w:p>
        </w:tc>
        <w:tc>
          <w:tcPr>
            <w:tcW w:w="1669" w:type="dxa"/>
            <w:shd w:val="clear" w:color="auto" w:fill="auto"/>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56" w:author="USER" w:date="2018-02-01T14:15:00Z">
                  <w:rPr>
                    <w:rFonts w:ascii="宋体" w:hAnsi="宋体"/>
                    <w:kern w:val="2"/>
                    <w:sz w:val="24"/>
                    <w:szCs w:val="24"/>
                    <w:lang w:val="en-GB"/>
                  </w:rPr>
                </w:rPrChange>
              </w:rPr>
            </w:pPr>
            <w:r w:rsidRPr="00674F55">
              <w:rPr>
                <w:rFonts w:ascii="宋体" w:hAnsi="宋体" w:hint="eastAsia"/>
                <w:kern w:val="2"/>
                <w:sz w:val="10"/>
                <w:szCs w:val="10"/>
                <w:lang w:val="en-GB"/>
                <w:rPrChange w:id="1657" w:author="USER" w:date="2018-02-01T14:15:00Z">
                  <w:rPr>
                    <w:rFonts w:ascii="宋体" w:hAnsi="宋体" w:hint="eastAsia"/>
                    <w:kern w:val="2"/>
                    <w:sz w:val="24"/>
                    <w:szCs w:val="24"/>
                    <w:lang w:val="en-GB"/>
                  </w:rPr>
                </w:rPrChange>
              </w:rPr>
              <w:t>持股比例</w:t>
            </w:r>
          </w:p>
        </w:tc>
      </w:tr>
      <w:tr w:rsidR="00476A00" w:rsidRPr="00016119" w:rsidTr="00DF5B17">
        <w:trPr>
          <w:jc w:val="center"/>
        </w:trPr>
        <w:tc>
          <w:tcPr>
            <w:tcW w:w="1560" w:type="dxa"/>
            <w:shd w:val="clear" w:color="auto" w:fill="auto"/>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58" w:author="USER" w:date="2018-02-01T14:15:00Z">
                  <w:rPr>
                    <w:rFonts w:ascii="宋体" w:hAnsi="宋体"/>
                    <w:kern w:val="2"/>
                    <w:sz w:val="24"/>
                    <w:szCs w:val="24"/>
                    <w:lang w:val="en-GB"/>
                  </w:rPr>
                </w:rPrChange>
              </w:rPr>
            </w:pPr>
            <w:r w:rsidRPr="00674F55">
              <w:rPr>
                <w:rFonts w:ascii="宋体" w:hAnsi="宋体" w:hint="eastAsia"/>
                <w:sz w:val="10"/>
                <w:szCs w:val="10"/>
                <w:rPrChange w:id="1659" w:author="USER" w:date="2018-02-01T14:15:00Z">
                  <w:rPr>
                    <w:rFonts w:ascii="宋体" w:hAnsi="宋体" w:hint="eastAsia"/>
                    <w:sz w:val="24"/>
                    <w:szCs w:val="24"/>
                  </w:rPr>
                </w:rPrChange>
              </w:rPr>
              <w:t>【】</w:t>
            </w:r>
          </w:p>
        </w:tc>
        <w:tc>
          <w:tcPr>
            <w:tcW w:w="2693" w:type="dxa"/>
            <w:shd w:val="clear" w:color="auto" w:fill="auto"/>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60" w:author="USER" w:date="2018-02-01T14:15:00Z">
                  <w:rPr>
                    <w:rFonts w:ascii="宋体" w:hAnsi="宋体"/>
                    <w:kern w:val="2"/>
                    <w:sz w:val="24"/>
                    <w:szCs w:val="24"/>
                    <w:lang w:val="en-GB"/>
                  </w:rPr>
                </w:rPrChange>
              </w:rPr>
            </w:pPr>
            <w:r w:rsidRPr="00674F55">
              <w:rPr>
                <w:rFonts w:ascii="宋体" w:hAnsi="宋体" w:hint="eastAsia"/>
                <w:sz w:val="10"/>
                <w:szCs w:val="10"/>
                <w:rPrChange w:id="1661" w:author="USER" w:date="2018-02-01T14:15:00Z">
                  <w:rPr>
                    <w:rFonts w:ascii="宋体" w:hAnsi="宋体" w:hint="eastAsia"/>
                    <w:sz w:val="24"/>
                    <w:szCs w:val="24"/>
                  </w:rPr>
                </w:rPrChange>
              </w:rPr>
              <w:t>【】</w:t>
            </w:r>
          </w:p>
        </w:tc>
        <w:tc>
          <w:tcPr>
            <w:tcW w:w="2693" w:type="dxa"/>
            <w:shd w:val="clear" w:color="auto" w:fill="auto"/>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62" w:author="USER" w:date="2018-02-01T14:15:00Z">
                  <w:rPr>
                    <w:rFonts w:ascii="宋体" w:hAnsi="宋体"/>
                    <w:kern w:val="2"/>
                    <w:sz w:val="24"/>
                    <w:szCs w:val="24"/>
                    <w:lang w:val="en-GB"/>
                  </w:rPr>
                </w:rPrChange>
              </w:rPr>
            </w:pPr>
            <w:r w:rsidRPr="00674F55">
              <w:rPr>
                <w:rFonts w:ascii="宋体" w:hAnsi="宋体" w:hint="eastAsia"/>
                <w:sz w:val="10"/>
                <w:szCs w:val="10"/>
                <w:rPrChange w:id="1663" w:author="USER" w:date="2018-02-01T14:15:00Z">
                  <w:rPr>
                    <w:rFonts w:ascii="宋体" w:hAnsi="宋体" w:hint="eastAsia"/>
                    <w:sz w:val="24"/>
                    <w:szCs w:val="24"/>
                  </w:rPr>
                </w:rPrChange>
              </w:rPr>
              <w:t>【】</w:t>
            </w:r>
          </w:p>
        </w:tc>
        <w:tc>
          <w:tcPr>
            <w:tcW w:w="1669" w:type="dxa"/>
            <w:shd w:val="clear" w:color="auto" w:fill="auto"/>
            <w:vAlign w:val="center"/>
          </w:tcPr>
          <w:p w:rsidR="00182E35"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64" w:author="USER" w:date="2018-02-01T14:15:00Z">
                  <w:rPr>
                    <w:rFonts w:ascii="宋体" w:hAnsi="宋体"/>
                    <w:sz w:val="24"/>
                  </w:rPr>
                </w:rPrChange>
              </w:rPr>
            </w:pPr>
            <w:r w:rsidRPr="00674F55">
              <w:rPr>
                <w:rFonts w:ascii="宋体" w:hAnsi="宋体" w:hint="eastAsia"/>
                <w:sz w:val="10"/>
                <w:szCs w:val="10"/>
                <w:rPrChange w:id="1665" w:author="USER" w:date="2018-02-01T14:15:00Z">
                  <w:rPr>
                    <w:rFonts w:ascii="宋体" w:hAnsi="宋体" w:hint="eastAsia"/>
                    <w:sz w:val="24"/>
                    <w:szCs w:val="24"/>
                  </w:rPr>
                </w:rPrChange>
              </w:rPr>
              <w:t>【】</w:t>
            </w:r>
          </w:p>
        </w:tc>
      </w:tr>
      <w:tr w:rsidR="00A14B58" w:rsidRPr="00016119" w:rsidTr="00DF5B17">
        <w:trPr>
          <w:jc w:val="center"/>
        </w:trPr>
        <w:tc>
          <w:tcPr>
            <w:tcW w:w="1560" w:type="dxa"/>
            <w:shd w:val="clear" w:color="auto" w:fill="auto"/>
          </w:tcPr>
          <w:p w:rsidR="00A14B58"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66" w:author="USER" w:date="2018-02-01T14:15:00Z">
                  <w:rPr>
                    <w:rFonts w:ascii="宋体" w:hAnsi="宋体"/>
                    <w:kern w:val="2"/>
                    <w:sz w:val="24"/>
                    <w:szCs w:val="24"/>
                    <w:lang w:val="en-GB"/>
                  </w:rPr>
                </w:rPrChange>
              </w:rPr>
            </w:pPr>
            <w:r w:rsidRPr="00674F55">
              <w:rPr>
                <w:rFonts w:ascii="宋体" w:hAnsi="宋体" w:hint="eastAsia"/>
                <w:sz w:val="10"/>
                <w:szCs w:val="10"/>
                <w:rPrChange w:id="1667" w:author="USER" w:date="2018-02-01T14:15:00Z">
                  <w:rPr>
                    <w:rFonts w:ascii="宋体" w:hAnsi="宋体" w:hint="eastAsia"/>
                    <w:sz w:val="24"/>
                    <w:szCs w:val="24"/>
                  </w:rPr>
                </w:rPrChange>
              </w:rPr>
              <w:t>【】</w:t>
            </w:r>
          </w:p>
        </w:tc>
        <w:tc>
          <w:tcPr>
            <w:tcW w:w="2693" w:type="dxa"/>
            <w:shd w:val="clear" w:color="auto" w:fill="auto"/>
          </w:tcPr>
          <w:p w:rsidR="00A14B58"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68" w:author="USER" w:date="2018-02-01T14:15:00Z">
                  <w:rPr>
                    <w:rFonts w:ascii="宋体" w:hAnsi="宋体"/>
                    <w:kern w:val="2"/>
                    <w:sz w:val="24"/>
                    <w:szCs w:val="24"/>
                    <w:lang w:val="en-GB"/>
                  </w:rPr>
                </w:rPrChange>
              </w:rPr>
            </w:pPr>
            <w:r w:rsidRPr="00674F55">
              <w:rPr>
                <w:rFonts w:ascii="宋体" w:hAnsi="宋体" w:hint="eastAsia"/>
                <w:sz w:val="10"/>
                <w:szCs w:val="10"/>
                <w:rPrChange w:id="1669" w:author="USER" w:date="2018-02-01T14:15:00Z">
                  <w:rPr>
                    <w:rFonts w:ascii="宋体" w:hAnsi="宋体" w:hint="eastAsia"/>
                    <w:sz w:val="24"/>
                    <w:szCs w:val="24"/>
                  </w:rPr>
                </w:rPrChange>
              </w:rPr>
              <w:t>【】</w:t>
            </w:r>
          </w:p>
        </w:tc>
        <w:tc>
          <w:tcPr>
            <w:tcW w:w="2693" w:type="dxa"/>
            <w:shd w:val="clear" w:color="auto" w:fill="auto"/>
          </w:tcPr>
          <w:p w:rsidR="00A14B58"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70" w:author="USER" w:date="2018-02-01T14:15:00Z">
                  <w:rPr>
                    <w:rFonts w:ascii="宋体" w:hAnsi="宋体"/>
                    <w:kern w:val="2"/>
                    <w:sz w:val="24"/>
                    <w:szCs w:val="24"/>
                    <w:lang w:val="en-GB"/>
                  </w:rPr>
                </w:rPrChange>
              </w:rPr>
            </w:pPr>
            <w:r w:rsidRPr="00674F55">
              <w:rPr>
                <w:rFonts w:ascii="宋体" w:hAnsi="宋体" w:hint="eastAsia"/>
                <w:sz w:val="10"/>
                <w:szCs w:val="10"/>
                <w:rPrChange w:id="1671" w:author="USER" w:date="2018-02-01T14:15:00Z">
                  <w:rPr>
                    <w:rFonts w:ascii="宋体" w:hAnsi="宋体" w:hint="eastAsia"/>
                    <w:sz w:val="24"/>
                    <w:szCs w:val="24"/>
                  </w:rPr>
                </w:rPrChange>
              </w:rPr>
              <w:t>【】</w:t>
            </w:r>
          </w:p>
        </w:tc>
        <w:tc>
          <w:tcPr>
            <w:tcW w:w="1669" w:type="dxa"/>
            <w:shd w:val="clear" w:color="auto" w:fill="auto"/>
          </w:tcPr>
          <w:p w:rsidR="00A14B58"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72" w:author="USER" w:date="2018-02-01T14:15:00Z">
                  <w:rPr>
                    <w:rFonts w:ascii="宋体" w:hAnsi="宋体"/>
                    <w:sz w:val="24"/>
                  </w:rPr>
                </w:rPrChange>
              </w:rPr>
            </w:pPr>
            <w:r w:rsidRPr="00674F55">
              <w:rPr>
                <w:rFonts w:ascii="宋体" w:hAnsi="宋体" w:hint="eastAsia"/>
                <w:sz w:val="10"/>
                <w:szCs w:val="10"/>
                <w:rPrChange w:id="1673" w:author="USER" w:date="2018-02-01T14:15:00Z">
                  <w:rPr>
                    <w:rFonts w:ascii="宋体" w:hAnsi="宋体" w:hint="eastAsia"/>
                    <w:sz w:val="24"/>
                    <w:szCs w:val="24"/>
                  </w:rPr>
                </w:rPrChange>
              </w:rPr>
              <w:t>【】</w:t>
            </w:r>
          </w:p>
        </w:tc>
      </w:tr>
      <w:tr w:rsidR="00A14B58" w:rsidRPr="00016119" w:rsidTr="00DF5B17">
        <w:trPr>
          <w:jc w:val="center"/>
        </w:trPr>
        <w:tc>
          <w:tcPr>
            <w:tcW w:w="1560" w:type="dxa"/>
            <w:shd w:val="clear" w:color="auto" w:fill="auto"/>
          </w:tcPr>
          <w:p w:rsidR="00A14B58"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74" w:author="USER" w:date="2018-02-01T14:15:00Z">
                  <w:rPr>
                    <w:rFonts w:ascii="宋体" w:hAnsi="宋体"/>
                    <w:kern w:val="2"/>
                    <w:sz w:val="24"/>
                    <w:szCs w:val="24"/>
                    <w:lang w:val="en-GB"/>
                  </w:rPr>
                </w:rPrChange>
              </w:rPr>
            </w:pPr>
            <w:r w:rsidRPr="00674F55">
              <w:rPr>
                <w:rFonts w:ascii="宋体" w:hAnsi="宋体" w:hint="eastAsia"/>
                <w:sz w:val="10"/>
                <w:szCs w:val="10"/>
                <w:rPrChange w:id="1675" w:author="USER" w:date="2018-02-01T14:15:00Z">
                  <w:rPr>
                    <w:rFonts w:ascii="宋体" w:hAnsi="宋体" w:hint="eastAsia"/>
                    <w:sz w:val="24"/>
                    <w:szCs w:val="24"/>
                  </w:rPr>
                </w:rPrChange>
              </w:rPr>
              <w:t>【】</w:t>
            </w:r>
          </w:p>
        </w:tc>
        <w:tc>
          <w:tcPr>
            <w:tcW w:w="2693" w:type="dxa"/>
            <w:shd w:val="clear" w:color="auto" w:fill="auto"/>
          </w:tcPr>
          <w:p w:rsidR="00A14B58"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76" w:author="USER" w:date="2018-02-01T14:15:00Z">
                  <w:rPr>
                    <w:rFonts w:ascii="宋体" w:hAnsi="宋体"/>
                    <w:kern w:val="2"/>
                    <w:sz w:val="24"/>
                    <w:szCs w:val="24"/>
                    <w:lang w:val="en-GB"/>
                  </w:rPr>
                </w:rPrChange>
              </w:rPr>
            </w:pPr>
            <w:r w:rsidRPr="00674F55">
              <w:rPr>
                <w:rFonts w:ascii="宋体" w:hAnsi="宋体" w:hint="eastAsia"/>
                <w:sz w:val="10"/>
                <w:szCs w:val="10"/>
                <w:rPrChange w:id="1677" w:author="USER" w:date="2018-02-01T14:15:00Z">
                  <w:rPr>
                    <w:rFonts w:ascii="宋体" w:hAnsi="宋体" w:hint="eastAsia"/>
                    <w:sz w:val="24"/>
                    <w:szCs w:val="24"/>
                  </w:rPr>
                </w:rPrChange>
              </w:rPr>
              <w:t>【】</w:t>
            </w:r>
          </w:p>
        </w:tc>
        <w:tc>
          <w:tcPr>
            <w:tcW w:w="2693" w:type="dxa"/>
            <w:shd w:val="clear" w:color="auto" w:fill="auto"/>
          </w:tcPr>
          <w:p w:rsidR="00A14B58"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78" w:author="USER" w:date="2018-02-01T14:15:00Z">
                  <w:rPr>
                    <w:rFonts w:ascii="宋体" w:hAnsi="宋体"/>
                    <w:kern w:val="2"/>
                    <w:sz w:val="24"/>
                    <w:szCs w:val="24"/>
                    <w:lang w:val="en-GB"/>
                  </w:rPr>
                </w:rPrChange>
              </w:rPr>
            </w:pPr>
            <w:r w:rsidRPr="00674F55">
              <w:rPr>
                <w:rFonts w:ascii="宋体" w:hAnsi="宋体" w:hint="eastAsia"/>
                <w:sz w:val="10"/>
                <w:szCs w:val="10"/>
                <w:rPrChange w:id="1679" w:author="USER" w:date="2018-02-01T14:15:00Z">
                  <w:rPr>
                    <w:rFonts w:ascii="宋体" w:hAnsi="宋体" w:hint="eastAsia"/>
                    <w:sz w:val="24"/>
                    <w:szCs w:val="24"/>
                  </w:rPr>
                </w:rPrChange>
              </w:rPr>
              <w:t>【】</w:t>
            </w:r>
          </w:p>
        </w:tc>
        <w:tc>
          <w:tcPr>
            <w:tcW w:w="1669" w:type="dxa"/>
            <w:shd w:val="clear" w:color="auto" w:fill="auto"/>
          </w:tcPr>
          <w:p w:rsidR="00A14B58"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80" w:author="USER" w:date="2018-02-01T14:15:00Z">
                  <w:rPr>
                    <w:rFonts w:ascii="宋体" w:hAnsi="宋体"/>
                    <w:sz w:val="24"/>
                  </w:rPr>
                </w:rPrChange>
              </w:rPr>
            </w:pPr>
            <w:r w:rsidRPr="00674F55">
              <w:rPr>
                <w:rFonts w:ascii="宋体" w:hAnsi="宋体" w:hint="eastAsia"/>
                <w:sz w:val="10"/>
                <w:szCs w:val="10"/>
                <w:rPrChange w:id="1681" w:author="USER" w:date="2018-02-01T14:15:00Z">
                  <w:rPr>
                    <w:rFonts w:ascii="宋体" w:hAnsi="宋体" w:hint="eastAsia"/>
                    <w:sz w:val="24"/>
                    <w:szCs w:val="24"/>
                  </w:rPr>
                </w:rPrChange>
              </w:rPr>
              <w:t>【】</w:t>
            </w:r>
          </w:p>
        </w:tc>
      </w:tr>
      <w:tr w:rsidR="00A14B58" w:rsidRPr="00016119" w:rsidTr="00DF5B17">
        <w:trPr>
          <w:jc w:val="center"/>
        </w:trPr>
        <w:tc>
          <w:tcPr>
            <w:tcW w:w="1560" w:type="dxa"/>
            <w:shd w:val="clear" w:color="auto" w:fill="auto"/>
          </w:tcPr>
          <w:p w:rsidR="00A14B58"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82" w:author="USER" w:date="2018-02-01T14:15:00Z">
                  <w:rPr>
                    <w:rFonts w:ascii="宋体" w:hAnsi="宋体"/>
                    <w:kern w:val="2"/>
                    <w:sz w:val="24"/>
                    <w:szCs w:val="24"/>
                    <w:lang w:val="en-GB"/>
                  </w:rPr>
                </w:rPrChange>
              </w:rPr>
            </w:pPr>
            <w:r w:rsidRPr="00674F55">
              <w:rPr>
                <w:rFonts w:ascii="宋体" w:hAnsi="宋体" w:hint="eastAsia"/>
                <w:sz w:val="10"/>
                <w:szCs w:val="10"/>
                <w:rPrChange w:id="1683" w:author="USER" w:date="2018-02-01T14:15:00Z">
                  <w:rPr>
                    <w:rFonts w:ascii="宋体" w:hAnsi="宋体" w:hint="eastAsia"/>
                    <w:sz w:val="24"/>
                    <w:szCs w:val="24"/>
                  </w:rPr>
                </w:rPrChange>
              </w:rPr>
              <w:t>【】</w:t>
            </w:r>
          </w:p>
        </w:tc>
        <w:tc>
          <w:tcPr>
            <w:tcW w:w="2693" w:type="dxa"/>
            <w:shd w:val="clear" w:color="auto" w:fill="auto"/>
            <w:vAlign w:val="center"/>
          </w:tcPr>
          <w:p w:rsidR="00A14B58"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84" w:author="USER" w:date="2018-02-01T14:15:00Z">
                  <w:rPr>
                    <w:rFonts w:ascii="宋体" w:hAnsi="宋体"/>
                    <w:kern w:val="2"/>
                    <w:sz w:val="24"/>
                    <w:szCs w:val="24"/>
                    <w:lang w:val="en-GB"/>
                  </w:rPr>
                </w:rPrChange>
              </w:rPr>
            </w:pPr>
            <w:r w:rsidRPr="00674F55">
              <w:rPr>
                <w:rFonts w:ascii="宋体" w:hAnsi="宋体" w:hint="eastAsia"/>
                <w:sz w:val="10"/>
                <w:szCs w:val="10"/>
                <w:rPrChange w:id="1685" w:author="USER" w:date="2018-02-01T14:15:00Z">
                  <w:rPr>
                    <w:rFonts w:ascii="宋体" w:hAnsi="宋体" w:hint="eastAsia"/>
                    <w:sz w:val="24"/>
                    <w:szCs w:val="24"/>
                  </w:rPr>
                </w:rPrChange>
              </w:rPr>
              <w:t>【】</w:t>
            </w:r>
          </w:p>
        </w:tc>
        <w:tc>
          <w:tcPr>
            <w:tcW w:w="2693" w:type="dxa"/>
            <w:shd w:val="clear" w:color="auto" w:fill="auto"/>
          </w:tcPr>
          <w:p w:rsidR="00A14B58"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86" w:author="USER" w:date="2018-02-01T14:15:00Z">
                  <w:rPr>
                    <w:rFonts w:ascii="宋体" w:hAnsi="宋体"/>
                    <w:sz w:val="24"/>
                  </w:rPr>
                </w:rPrChange>
              </w:rPr>
            </w:pPr>
            <w:r w:rsidRPr="00674F55">
              <w:rPr>
                <w:rFonts w:ascii="宋体" w:hAnsi="宋体" w:hint="eastAsia"/>
                <w:sz w:val="10"/>
                <w:szCs w:val="10"/>
                <w:rPrChange w:id="1687" w:author="USER" w:date="2018-02-01T14:15:00Z">
                  <w:rPr>
                    <w:rFonts w:ascii="宋体" w:hAnsi="宋体" w:hint="eastAsia"/>
                    <w:sz w:val="24"/>
                    <w:szCs w:val="24"/>
                  </w:rPr>
                </w:rPrChange>
              </w:rPr>
              <w:t>【】</w:t>
            </w:r>
          </w:p>
        </w:tc>
        <w:tc>
          <w:tcPr>
            <w:tcW w:w="1669" w:type="dxa"/>
            <w:shd w:val="clear" w:color="auto" w:fill="auto"/>
          </w:tcPr>
          <w:p w:rsidR="00A14B58"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88" w:author="USER" w:date="2018-02-01T14:15:00Z">
                  <w:rPr>
                    <w:rFonts w:ascii="宋体" w:hAnsi="宋体"/>
                    <w:sz w:val="24"/>
                  </w:rPr>
                </w:rPrChange>
              </w:rPr>
            </w:pPr>
            <w:r w:rsidRPr="00674F55">
              <w:rPr>
                <w:rFonts w:ascii="宋体" w:hAnsi="宋体" w:hint="eastAsia"/>
                <w:sz w:val="10"/>
                <w:szCs w:val="10"/>
                <w:rPrChange w:id="1689" w:author="USER" w:date="2018-02-01T14:15:00Z">
                  <w:rPr>
                    <w:rFonts w:ascii="宋体" w:hAnsi="宋体" w:hint="eastAsia"/>
                    <w:sz w:val="24"/>
                    <w:szCs w:val="24"/>
                  </w:rPr>
                </w:rPrChange>
              </w:rPr>
              <w:t>【】</w:t>
            </w:r>
          </w:p>
        </w:tc>
      </w:tr>
      <w:tr w:rsidR="00A14B58" w:rsidRPr="00016119" w:rsidTr="00DF5B17">
        <w:trPr>
          <w:jc w:val="center"/>
        </w:trPr>
        <w:tc>
          <w:tcPr>
            <w:tcW w:w="1560" w:type="dxa"/>
            <w:shd w:val="clear" w:color="auto" w:fill="auto"/>
          </w:tcPr>
          <w:p w:rsidR="00A14B58"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90" w:author="USER" w:date="2018-02-01T14:15:00Z">
                  <w:rPr>
                    <w:rFonts w:ascii="宋体" w:hAnsi="宋体"/>
                    <w:kern w:val="2"/>
                    <w:sz w:val="24"/>
                    <w:szCs w:val="24"/>
                    <w:lang w:val="en-GB"/>
                  </w:rPr>
                </w:rPrChange>
              </w:rPr>
            </w:pPr>
            <w:r w:rsidRPr="00674F55">
              <w:rPr>
                <w:rFonts w:ascii="宋体" w:hAnsi="宋体" w:hint="eastAsia"/>
                <w:kern w:val="2"/>
                <w:sz w:val="10"/>
                <w:szCs w:val="10"/>
                <w:lang w:val="en-GB"/>
                <w:rPrChange w:id="1691" w:author="USER" w:date="2018-02-01T14:15:00Z">
                  <w:rPr>
                    <w:rFonts w:ascii="宋体" w:hAnsi="宋体" w:hint="eastAsia"/>
                    <w:kern w:val="2"/>
                    <w:sz w:val="24"/>
                    <w:szCs w:val="24"/>
                    <w:lang w:val="en-GB"/>
                  </w:rPr>
                </w:rPrChange>
              </w:rPr>
              <w:t>合计</w:t>
            </w:r>
          </w:p>
        </w:tc>
        <w:tc>
          <w:tcPr>
            <w:tcW w:w="2693" w:type="dxa"/>
            <w:shd w:val="clear" w:color="auto" w:fill="auto"/>
          </w:tcPr>
          <w:p w:rsidR="00A14B58" w:rsidRPr="00016119" w:rsidRDefault="00674F55" w:rsidP="00B76B7B">
            <w:pPr>
              <w:widowControl w:val="0"/>
              <w:tabs>
                <w:tab w:val="left" w:pos="720"/>
              </w:tabs>
              <w:autoSpaceDE w:val="0"/>
              <w:autoSpaceDN w:val="0"/>
              <w:adjustRightInd w:val="0"/>
              <w:spacing w:beforeLines="50" w:afterLines="50"/>
              <w:jc w:val="center"/>
              <w:rPr>
                <w:rFonts w:ascii="宋体" w:hAnsi="宋体"/>
                <w:kern w:val="2"/>
                <w:sz w:val="10"/>
                <w:szCs w:val="10"/>
                <w:lang w:val="en-GB"/>
                <w:rPrChange w:id="1692" w:author="USER" w:date="2018-02-01T14:15:00Z">
                  <w:rPr>
                    <w:rFonts w:ascii="宋体" w:hAnsi="宋体"/>
                    <w:kern w:val="2"/>
                    <w:sz w:val="24"/>
                    <w:szCs w:val="24"/>
                    <w:lang w:val="en-GB"/>
                  </w:rPr>
                </w:rPrChange>
              </w:rPr>
            </w:pPr>
            <w:r w:rsidRPr="00674F55">
              <w:rPr>
                <w:rFonts w:ascii="宋体" w:hAnsi="宋体" w:hint="eastAsia"/>
                <w:sz w:val="10"/>
                <w:szCs w:val="10"/>
                <w:rPrChange w:id="1693" w:author="USER" w:date="2018-02-01T14:15:00Z">
                  <w:rPr>
                    <w:rFonts w:ascii="宋体" w:hAnsi="宋体" w:hint="eastAsia"/>
                    <w:sz w:val="24"/>
                    <w:szCs w:val="24"/>
                  </w:rPr>
                </w:rPrChange>
              </w:rPr>
              <w:t>【】</w:t>
            </w:r>
          </w:p>
        </w:tc>
        <w:tc>
          <w:tcPr>
            <w:tcW w:w="2693" w:type="dxa"/>
            <w:shd w:val="clear" w:color="auto" w:fill="auto"/>
          </w:tcPr>
          <w:p w:rsidR="00A14B58"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94" w:author="USER" w:date="2018-02-01T14:15:00Z">
                  <w:rPr>
                    <w:rFonts w:ascii="宋体" w:hAnsi="宋体"/>
                    <w:sz w:val="24"/>
                  </w:rPr>
                </w:rPrChange>
              </w:rPr>
            </w:pPr>
            <w:r w:rsidRPr="00674F55">
              <w:rPr>
                <w:rFonts w:ascii="宋体" w:hAnsi="宋体" w:hint="eastAsia"/>
                <w:sz w:val="10"/>
                <w:szCs w:val="10"/>
                <w:rPrChange w:id="1695" w:author="USER" w:date="2018-02-01T14:15:00Z">
                  <w:rPr>
                    <w:rFonts w:ascii="宋体" w:hAnsi="宋体" w:hint="eastAsia"/>
                    <w:sz w:val="24"/>
                    <w:szCs w:val="24"/>
                  </w:rPr>
                </w:rPrChange>
              </w:rPr>
              <w:t>【】</w:t>
            </w:r>
          </w:p>
        </w:tc>
        <w:tc>
          <w:tcPr>
            <w:tcW w:w="1669" w:type="dxa"/>
            <w:shd w:val="clear" w:color="auto" w:fill="auto"/>
          </w:tcPr>
          <w:p w:rsidR="00A14B58" w:rsidRPr="00016119" w:rsidRDefault="00674F55" w:rsidP="00B76B7B">
            <w:pPr>
              <w:widowControl w:val="0"/>
              <w:tabs>
                <w:tab w:val="left" w:pos="720"/>
              </w:tabs>
              <w:autoSpaceDE w:val="0"/>
              <w:autoSpaceDN w:val="0"/>
              <w:adjustRightInd w:val="0"/>
              <w:spacing w:beforeLines="50" w:afterLines="50"/>
              <w:jc w:val="center"/>
              <w:rPr>
                <w:rFonts w:ascii="宋体" w:hAnsi="宋体"/>
                <w:sz w:val="10"/>
                <w:szCs w:val="10"/>
                <w:rPrChange w:id="1696" w:author="USER" w:date="2018-02-01T14:15:00Z">
                  <w:rPr>
                    <w:rFonts w:ascii="宋体" w:hAnsi="宋体"/>
                    <w:sz w:val="24"/>
                  </w:rPr>
                </w:rPrChange>
              </w:rPr>
            </w:pPr>
            <w:r w:rsidRPr="00674F55">
              <w:rPr>
                <w:rFonts w:ascii="宋体" w:hAnsi="宋体"/>
                <w:sz w:val="10"/>
                <w:szCs w:val="10"/>
                <w:rPrChange w:id="1697" w:author="USER" w:date="2018-02-01T14:15:00Z">
                  <w:rPr>
                    <w:rFonts w:ascii="宋体" w:hAnsi="宋体"/>
                    <w:sz w:val="24"/>
                    <w:szCs w:val="24"/>
                  </w:rPr>
                </w:rPrChange>
              </w:rPr>
              <w:t>100%</w:t>
            </w:r>
          </w:p>
        </w:tc>
      </w:tr>
    </w:tbl>
    <w:p w:rsidR="008D2A0C" w:rsidRPr="00016119" w:rsidRDefault="00674F55" w:rsidP="000D2570">
      <w:pPr>
        <w:widowControl w:val="0"/>
        <w:numPr>
          <w:ilvl w:val="0"/>
          <w:numId w:val="38"/>
        </w:numPr>
        <w:tabs>
          <w:tab w:val="left" w:pos="1080"/>
          <w:tab w:val="left" w:pos="1134"/>
        </w:tabs>
        <w:autoSpaceDE w:val="0"/>
        <w:autoSpaceDN w:val="0"/>
        <w:adjustRightInd w:val="0"/>
        <w:ind w:left="1050"/>
        <w:jc w:val="both"/>
        <w:rPr>
          <w:rFonts w:ascii="宋体" w:hAnsi="宋体"/>
          <w:sz w:val="10"/>
          <w:szCs w:val="10"/>
          <w:rPrChange w:id="1698" w:author="USER" w:date="2018-02-01T14:15:00Z">
            <w:rPr>
              <w:rFonts w:ascii="宋体" w:hAnsi="宋体"/>
              <w:sz w:val="24"/>
              <w:szCs w:val="24"/>
            </w:rPr>
          </w:rPrChange>
        </w:rPr>
      </w:pPr>
      <w:r w:rsidRPr="00674F55">
        <w:rPr>
          <w:rFonts w:ascii="宋体" w:hAnsi="宋体" w:cs="楷体_GB2312" w:hint="eastAsia"/>
          <w:w w:val="0"/>
          <w:sz w:val="10"/>
          <w:szCs w:val="10"/>
          <w:rPrChange w:id="1699" w:author="USER" w:date="2018-02-01T14:15:00Z">
            <w:rPr>
              <w:rFonts w:ascii="宋体" w:hAnsi="宋体" w:cs="楷体_GB2312" w:hint="eastAsia"/>
              <w:w w:val="0"/>
              <w:sz w:val="24"/>
              <w:szCs w:val="24"/>
            </w:rPr>
          </w:rPrChange>
        </w:rPr>
        <w:t>各方确认，本次交易完成后，</w:t>
      </w:r>
      <w:r w:rsidRPr="00674F55">
        <w:rPr>
          <w:rFonts w:ascii="宋体" w:hAnsi="宋体" w:cs="楷体_GB2312" w:hint="eastAsia"/>
          <w:b/>
          <w:w w:val="0"/>
          <w:sz w:val="10"/>
          <w:szCs w:val="10"/>
          <w:rPrChange w:id="1700" w:author="USER" w:date="2018-02-01T14:15:00Z">
            <w:rPr>
              <w:rFonts w:ascii="宋体" w:hAnsi="宋体" w:cs="楷体_GB2312" w:hint="eastAsia"/>
              <w:b/>
              <w:w w:val="0"/>
              <w:sz w:val="24"/>
              <w:szCs w:val="24"/>
            </w:rPr>
          </w:rPrChange>
        </w:rPr>
        <w:t>投资者</w:t>
      </w:r>
      <w:r w:rsidRPr="00674F55">
        <w:rPr>
          <w:rFonts w:ascii="宋体" w:hAnsi="宋体" w:cs="楷体_GB2312" w:hint="eastAsia"/>
          <w:w w:val="0"/>
          <w:sz w:val="10"/>
          <w:szCs w:val="10"/>
          <w:rPrChange w:id="1701" w:author="USER" w:date="2018-02-01T14:15:00Z">
            <w:rPr>
              <w:rFonts w:ascii="宋体" w:hAnsi="宋体" w:cs="楷体_GB2312" w:hint="eastAsia"/>
              <w:w w:val="0"/>
              <w:sz w:val="24"/>
              <w:szCs w:val="24"/>
            </w:rPr>
          </w:rPrChange>
        </w:rPr>
        <w:t>取得的、</w:t>
      </w:r>
      <w:r w:rsidRPr="00674F55">
        <w:rPr>
          <w:rFonts w:ascii="宋体" w:hAnsi="宋体"/>
          <w:sz w:val="10"/>
          <w:szCs w:val="10"/>
          <w:rPrChange w:id="1702" w:author="USER" w:date="2018-02-01T14:15:00Z">
            <w:rPr>
              <w:rFonts w:ascii="宋体" w:hAnsi="宋体"/>
              <w:sz w:val="24"/>
              <w:szCs w:val="24"/>
            </w:rPr>
          </w:rPrChange>
        </w:rPr>
        <w:t>附带的所有</w:t>
      </w:r>
      <w:r w:rsidRPr="00674F55">
        <w:rPr>
          <w:rFonts w:ascii="宋体" w:hAnsi="宋体" w:hint="eastAsia"/>
          <w:sz w:val="10"/>
          <w:szCs w:val="10"/>
          <w:rPrChange w:id="1703" w:author="USER" w:date="2018-02-01T14:15:00Z">
            <w:rPr>
              <w:rFonts w:ascii="宋体" w:hAnsi="宋体" w:hint="eastAsia"/>
              <w:sz w:val="24"/>
              <w:szCs w:val="24"/>
            </w:rPr>
          </w:rPrChange>
        </w:rPr>
        <w:t>股东</w:t>
      </w:r>
      <w:r w:rsidRPr="00674F55">
        <w:rPr>
          <w:rFonts w:ascii="宋体" w:hAnsi="宋体"/>
          <w:sz w:val="10"/>
          <w:szCs w:val="10"/>
          <w:rPrChange w:id="1704" w:author="USER" w:date="2018-02-01T14:15:00Z">
            <w:rPr>
              <w:rFonts w:ascii="宋体" w:hAnsi="宋体"/>
              <w:sz w:val="24"/>
              <w:szCs w:val="24"/>
            </w:rPr>
          </w:rPrChange>
        </w:rPr>
        <w:t>权利和权益</w:t>
      </w:r>
      <w:r w:rsidRPr="00674F55">
        <w:rPr>
          <w:rFonts w:ascii="宋体" w:hAnsi="宋体" w:hint="eastAsia"/>
          <w:sz w:val="10"/>
          <w:szCs w:val="10"/>
          <w:rPrChange w:id="1705" w:author="USER" w:date="2018-02-01T14:15:00Z">
            <w:rPr>
              <w:rFonts w:ascii="宋体" w:hAnsi="宋体" w:hint="eastAsia"/>
              <w:sz w:val="24"/>
              <w:szCs w:val="24"/>
            </w:rPr>
          </w:rPrChange>
        </w:rPr>
        <w:t>，均</w:t>
      </w:r>
      <w:r w:rsidRPr="00674F55">
        <w:rPr>
          <w:rFonts w:ascii="宋体" w:hAnsi="宋体"/>
          <w:sz w:val="10"/>
          <w:szCs w:val="10"/>
          <w:rPrChange w:id="1706" w:author="USER" w:date="2018-02-01T14:15:00Z">
            <w:rPr>
              <w:rFonts w:ascii="宋体" w:hAnsi="宋体"/>
              <w:sz w:val="24"/>
              <w:szCs w:val="24"/>
            </w:rPr>
          </w:rPrChange>
        </w:rPr>
        <w:t>未附设任何形式的</w:t>
      </w:r>
      <w:r w:rsidRPr="00674F55">
        <w:rPr>
          <w:rFonts w:ascii="宋体" w:hAnsi="宋体" w:hint="eastAsia"/>
          <w:sz w:val="10"/>
          <w:szCs w:val="10"/>
          <w:rPrChange w:id="1707" w:author="USER" w:date="2018-02-01T14:15:00Z">
            <w:rPr>
              <w:rFonts w:ascii="宋体" w:hAnsi="宋体" w:hint="eastAsia"/>
              <w:sz w:val="24"/>
              <w:szCs w:val="24"/>
            </w:rPr>
          </w:rPrChange>
        </w:rPr>
        <w:t>第三方</w:t>
      </w:r>
      <w:r w:rsidRPr="00674F55">
        <w:rPr>
          <w:rFonts w:ascii="宋体" w:hAnsi="宋体"/>
          <w:sz w:val="10"/>
          <w:szCs w:val="10"/>
          <w:rPrChange w:id="1708" w:author="USER" w:date="2018-02-01T14:15:00Z">
            <w:rPr>
              <w:rFonts w:ascii="宋体" w:hAnsi="宋体"/>
              <w:sz w:val="24"/>
              <w:szCs w:val="24"/>
            </w:rPr>
          </w:rPrChange>
        </w:rPr>
        <w:t>权利限制</w:t>
      </w:r>
      <w:r w:rsidRPr="00674F55">
        <w:rPr>
          <w:rFonts w:ascii="宋体" w:hAnsi="宋体" w:hint="eastAsia"/>
          <w:sz w:val="10"/>
          <w:szCs w:val="10"/>
          <w:rPrChange w:id="1709" w:author="USER" w:date="2018-02-01T14:15:00Z">
            <w:rPr>
              <w:rFonts w:ascii="宋体" w:hAnsi="宋体" w:hint="eastAsia"/>
              <w:sz w:val="24"/>
              <w:szCs w:val="24"/>
            </w:rPr>
          </w:rPrChange>
        </w:rPr>
        <w:t>，并享有完整的股东权利和权益。相关权利和权益包括但不限于截至本协议签署日以及本协议签署日至股权转让登记日公司未分配的红利及分红、公积金及公司其它依法提取的各项基金；为免生疑义，各方明确截至本协议签署日以及本协议签署日至股权转让登记日公司未分配的可分配利润由公司全体股东按照本次股权转让完成后各股东的持股比例共享。</w:t>
      </w:r>
    </w:p>
    <w:p w:rsidR="004D1222" w:rsidRPr="00016119" w:rsidRDefault="00674F55" w:rsidP="00B76B7B">
      <w:pPr>
        <w:pStyle w:val="aff"/>
        <w:numPr>
          <w:ilvl w:val="1"/>
          <w:numId w:val="49"/>
        </w:numPr>
        <w:spacing w:beforeLines="50"/>
        <w:ind w:left="964" w:firstLineChars="0"/>
        <w:outlineLvl w:val="1"/>
        <w:rPr>
          <w:b/>
          <w:sz w:val="10"/>
          <w:szCs w:val="10"/>
          <w:rPrChange w:id="1710" w:author="USER" w:date="2018-02-01T14:15:00Z">
            <w:rPr>
              <w:b/>
              <w:sz w:val="24"/>
              <w:szCs w:val="24"/>
            </w:rPr>
          </w:rPrChange>
        </w:rPr>
      </w:pPr>
      <w:bookmarkStart w:id="1711" w:name="_Toc425893427"/>
      <w:bookmarkStart w:id="1712" w:name="_Toc428017755"/>
      <w:bookmarkStart w:id="1713" w:name="_Ref504214411"/>
      <w:bookmarkStart w:id="1714" w:name="_Ref504233280"/>
      <w:bookmarkStart w:id="1715" w:name="_Ref504233297"/>
      <w:bookmarkStart w:id="1716" w:name="_Toc505242694"/>
      <w:bookmarkStart w:id="1717" w:name="_Toc279676831"/>
      <w:bookmarkStart w:id="1718" w:name="_Toc287697066"/>
      <w:bookmarkStart w:id="1719" w:name="_Toc293698803"/>
      <w:bookmarkStart w:id="1720" w:name="_Toc293699740"/>
      <w:bookmarkStart w:id="1721" w:name="_Toc424573332"/>
      <w:bookmarkStart w:id="1722" w:name="_Toc250927431"/>
      <w:r w:rsidRPr="00674F55">
        <w:rPr>
          <w:rFonts w:hint="eastAsia"/>
          <w:b/>
          <w:sz w:val="10"/>
          <w:szCs w:val="10"/>
          <w:rPrChange w:id="1723" w:author="USER" w:date="2018-02-01T14:15:00Z">
            <w:rPr>
              <w:rFonts w:ascii="宋体" w:hAnsi="宋体" w:hint="eastAsia"/>
              <w:b/>
              <w:sz w:val="24"/>
              <w:szCs w:val="24"/>
            </w:rPr>
          </w:rPrChange>
        </w:rPr>
        <w:t>投资者投资款的支付时间</w:t>
      </w:r>
      <w:bookmarkEnd w:id="1711"/>
      <w:bookmarkEnd w:id="1712"/>
      <w:bookmarkEnd w:id="1713"/>
      <w:bookmarkEnd w:id="1714"/>
      <w:bookmarkEnd w:id="1715"/>
      <w:bookmarkEnd w:id="1716"/>
    </w:p>
    <w:p w:rsidR="00DE3BFF" w:rsidRPr="00016119" w:rsidRDefault="00674F55" w:rsidP="009D1554">
      <w:pPr>
        <w:ind w:leftChars="270" w:left="540"/>
        <w:jc w:val="both"/>
        <w:rPr>
          <w:rFonts w:ascii="宋体" w:hAnsi="宋体" w:cs="楷体_GB2312"/>
          <w:w w:val="0"/>
          <w:sz w:val="10"/>
          <w:szCs w:val="10"/>
          <w:rPrChange w:id="1724" w:author="USER" w:date="2018-02-01T14:15:00Z">
            <w:rPr>
              <w:rFonts w:ascii="宋体" w:hAnsi="宋体" w:cs="楷体_GB2312"/>
              <w:w w:val="0"/>
              <w:sz w:val="24"/>
              <w:szCs w:val="24"/>
            </w:rPr>
          </w:rPrChange>
        </w:rPr>
      </w:pPr>
      <w:r w:rsidRPr="00674F55">
        <w:rPr>
          <w:rFonts w:ascii="宋体" w:hAnsi="宋体" w:cs="楷体_GB2312" w:hint="eastAsia"/>
          <w:w w:val="0"/>
          <w:sz w:val="10"/>
          <w:szCs w:val="10"/>
          <w:rPrChange w:id="1725" w:author="USER" w:date="2018-02-01T14:15:00Z">
            <w:rPr>
              <w:rFonts w:ascii="宋体" w:hAnsi="宋体" w:cs="楷体_GB2312" w:hint="eastAsia"/>
              <w:w w:val="0"/>
              <w:sz w:val="24"/>
              <w:szCs w:val="24"/>
            </w:rPr>
          </w:rPrChange>
        </w:rPr>
        <w:t>各方确认，</w:t>
      </w:r>
      <w:proofErr w:type="gramStart"/>
      <w:r w:rsidRPr="00674F55">
        <w:rPr>
          <w:rFonts w:ascii="宋体" w:hAnsi="宋体" w:cs="楷体_GB2312" w:hint="eastAsia"/>
          <w:b/>
          <w:w w:val="0"/>
          <w:sz w:val="10"/>
          <w:szCs w:val="10"/>
          <w:rPrChange w:id="1726" w:author="USER" w:date="2018-02-01T14:15:00Z">
            <w:rPr>
              <w:rFonts w:ascii="宋体" w:hAnsi="宋体" w:cs="楷体_GB2312" w:hint="eastAsia"/>
              <w:b/>
              <w:w w:val="0"/>
              <w:sz w:val="24"/>
              <w:szCs w:val="24"/>
            </w:rPr>
          </w:rPrChange>
        </w:rPr>
        <w:t>中北梦</w:t>
      </w:r>
      <w:r w:rsidRPr="00674F55">
        <w:rPr>
          <w:rFonts w:ascii="宋体" w:hAnsi="宋体" w:cs="楷体_GB2312"/>
          <w:b/>
          <w:w w:val="0"/>
          <w:sz w:val="10"/>
          <w:szCs w:val="10"/>
          <w:rPrChange w:id="1727" w:author="USER" w:date="2018-02-01T14:15:00Z">
            <w:rPr>
              <w:rFonts w:ascii="宋体" w:hAnsi="宋体" w:cs="楷体_GB2312"/>
              <w:b/>
              <w:w w:val="0"/>
              <w:sz w:val="24"/>
              <w:szCs w:val="24"/>
            </w:rPr>
          </w:rPrChange>
        </w:rPr>
        <w:t>投资</w:t>
      </w:r>
      <w:proofErr w:type="gramEnd"/>
      <w:r w:rsidRPr="00674F55">
        <w:rPr>
          <w:rFonts w:ascii="宋体" w:hAnsi="宋体" w:cs="楷体_GB2312" w:hint="eastAsia"/>
          <w:w w:val="0"/>
          <w:sz w:val="10"/>
          <w:szCs w:val="10"/>
          <w:rPrChange w:id="1728" w:author="USER" w:date="2018-02-01T14:15:00Z">
            <w:rPr>
              <w:rFonts w:ascii="宋体" w:hAnsi="宋体" w:cs="楷体_GB2312" w:hint="eastAsia"/>
              <w:w w:val="0"/>
              <w:sz w:val="24"/>
              <w:szCs w:val="24"/>
            </w:rPr>
          </w:rPrChange>
        </w:rPr>
        <w:t>于本协议签署</w:t>
      </w:r>
      <w:proofErr w:type="gramStart"/>
      <w:r w:rsidRPr="00674F55">
        <w:rPr>
          <w:rFonts w:ascii="宋体" w:hAnsi="宋体" w:cs="楷体_GB2312" w:hint="eastAsia"/>
          <w:w w:val="0"/>
          <w:sz w:val="10"/>
          <w:szCs w:val="10"/>
          <w:rPrChange w:id="1729" w:author="USER" w:date="2018-02-01T14:15:00Z">
            <w:rPr>
              <w:rFonts w:ascii="宋体" w:hAnsi="宋体" w:cs="楷体_GB2312" w:hint="eastAsia"/>
              <w:w w:val="0"/>
              <w:sz w:val="24"/>
              <w:szCs w:val="24"/>
            </w:rPr>
          </w:rPrChange>
        </w:rPr>
        <w:t>之日且</w:t>
      </w:r>
      <w:r w:rsidRPr="00674F55">
        <w:rPr>
          <w:rStyle w:val="Char2"/>
          <w:rFonts w:hint="eastAsia"/>
          <w:sz w:val="10"/>
          <w:szCs w:val="10"/>
          <w:rPrChange w:id="1730" w:author="USER" w:date="2018-02-01T14:15:00Z">
            <w:rPr>
              <w:rStyle w:val="Char2"/>
              <w:rFonts w:hint="eastAsia"/>
            </w:rPr>
          </w:rPrChange>
        </w:rPr>
        <w:t>公司</w:t>
      </w:r>
      <w:proofErr w:type="gramEnd"/>
      <w:r w:rsidRPr="00674F55">
        <w:rPr>
          <w:rFonts w:ascii="宋体" w:hAnsi="宋体" w:cs="楷体_GB2312" w:hint="eastAsia"/>
          <w:w w:val="0"/>
          <w:sz w:val="10"/>
          <w:szCs w:val="10"/>
          <w:rPrChange w:id="1731" w:author="USER" w:date="2018-02-01T14:15:00Z">
            <w:rPr>
              <w:rFonts w:ascii="宋体" w:hAnsi="宋体" w:cs="楷体_GB2312" w:hint="eastAsia"/>
              <w:w w:val="0"/>
              <w:sz w:val="24"/>
              <w:szCs w:val="24"/>
            </w:rPr>
          </w:rPrChange>
        </w:rPr>
        <w:t>全部满足本</w:t>
      </w:r>
      <w:proofErr w:type="gramStart"/>
      <w:r w:rsidRPr="00674F55">
        <w:rPr>
          <w:rFonts w:ascii="宋体" w:hAnsi="宋体" w:cs="楷体_GB2312" w:hint="eastAsia"/>
          <w:w w:val="0"/>
          <w:sz w:val="10"/>
          <w:szCs w:val="10"/>
          <w:rPrChange w:id="1732" w:author="USER" w:date="2018-02-01T14:15:00Z">
            <w:rPr>
              <w:rFonts w:ascii="宋体" w:hAnsi="宋体" w:cs="楷体_GB2312" w:hint="eastAsia"/>
              <w:w w:val="0"/>
              <w:sz w:val="24"/>
              <w:szCs w:val="24"/>
            </w:rPr>
          </w:rPrChange>
        </w:rPr>
        <w:t>协议第</w:t>
      </w:r>
      <w:proofErr w:type="gramEnd"/>
      <w:r w:rsidRPr="00674F55">
        <w:rPr>
          <w:rFonts w:ascii="宋体" w:hAnsi="宋体" w:cs="楷体_GB2312"/>
          <w:w w:val="0"/>
          <w:sz w:val="10"/>
          <w:szCs w:val="10"/>
          <w:rPrChange w:id="1733" w:author="USER" w:date="2018-02-01T14:15:00Z">
            <w:rPr>
              <w:rFonts w:ascii="宋体" w:hAnsi="宋体" w:cs="楷体_GB2312"/>
              <w:w w:val="0"/>
              <w:sz w:val="24"/>
              <w:szCs w:val="24"/>
            </w:rPr>
          </w:rPrChange>
        </w:rPr>
        <w:fldChar w:fldCharType="begin"/>
      </w:r>
      <w:r w:rsidRPr="00674F55">
        <w:rPr>
          <w:rFonts w:ascii="宋体" w:hAnsi="宋体" w:cs="楷体_GB2312"/>
          <w:w w:val="0"/>
          <w:sz w:val="10"/>
          <w:szCs w:val="10"/>
          <w:rPrChange w:id="1734" w:author="USER" w:date="2018-02-01T14:15:00Z">
            <w:rPr>
              <w:rFonts w:ascii="宋体" w:hAnsi="宋体" w:cs="楷体_GB2312"/>
              <w:w w:val="0"/>
              <w:sz w:val="24"/>
              <w:szCs w:val="24"/>
            </w:rPr>
          </w:rPrChange>
        </w:rPr>
        <w:instrText xml:space="preserve"> REF _Ref504209738 \r \h </w:instrText>
      </w:r>
      <w:r>
        <w:rPr>
          <w:rFonts w:ascii="宋体" w:hAnsi="宋体" w:cs="楷体_GB2312"/>
          <w:w w:val="0"/>
          <w:sz w:val="10"/>
          <w:szCs w:val="10"/>
        </w:rPr>
        <w:instrText xml:space="preserve"> \* MERGEFORMAT </w:instrText>
      </w:r>
      <w:r w:rsidRPr="00674F55">
        <w:rPr>
          <w:rFonts w:ascii="宋体" w:hAnsi="宋体" w:cs="楷体_GB2312"/>
          <w:w w:val="0"/>
          <w:sz w:val="10"/>
          <w:szCs w:val="10"/>
          <w:rPrChange w:id="1735" w:author="USER" w:date="2018-02-01T14:15:00Z">
            <w:rPr>
              <w:rFonts w:ascii="宋体" w:hAnsi="宋体" w:cs="楷体_GB2312"/>
              <w:w w:val="0"/>
              <w:sz w:val="10"/>
              <w:szCs w:val="10"/>
            </w:rPr>
          </w:rPrChange>
        </w:rPr>
      </w:r>
      <w:r w:rsidRPr="00674F55">
        <w:rPr>
          <w:rFonts w:ascii="宋体" w:hAnsi="宋体" w:cs="楷体_GB2312"/>
          <w:w w:val="0"/>
          <w:sz w:val="10"/>
          <w:szCs w:val="10"/>
          <w:rPrChange w:id="1736" w:author="USER" w:date="2018-02-01T14:15:00Z">
            <w:rPr>
              <w:rFonts w:ascii="宋体" w:hAnsi="宋体" w:cs="楷体_GB2312"/>
              <w:w w:val="0"/>
              <w:sz w:val="24"/>
              <w:szCs w:val="24"/>
            </w:rPr>
          </w:rPrChange>
        </w:rPr>
        <w:fldChar w:fldCharType="separate"/>
      </w:r>
      <w:r w:rsidRPr="00674F55">
        <w:rPr>
          <w:rFonts w:ascii="宋体" w:hAnsi="宋体" w:cs="楷体_GB2312"/>
          <w:w w:val="0"/>
          <w:sz w:val="10"/>
          <w:szCs w:val="10"/>
          <w:rPrChange w:id="1737" w:author="USER" w:date="2018-02-01T14:15:00Z">
            <w:rPr>
              <w:rFonts w:ascii="宋体" w:hAnsi="宋体" w:cs="楷体_GB2312"/>
              <w:w w:val="0"/>
              <w:sz w:val="24"/>
              <w:szCs w:val="24"/>
            </w:rPr>
          </w:rPrChange>
        </w:rPr>
        <w:t>3.3.1</w:t>
      </w:r>
      <w:r w:rsidRPr="00674F55">
        <w:rPr>
          <w:rFonts w:ascii="宋体" w:hAnsi="宋体" w:cs="楷体_GB2312"/>
          <w:w w:val="0"/>
          <w:sz w:val="10"/>
          <w:szCs w:val="10"/>
          <w:rPrChange w:id="1738" w:author="USER" w:date="2018-02-01T14:15:00Z">
            <w:rPr>
              <w:rFonts w:ascii="宋体" w:hAnsi="宋体" w:cs="楷体_GB2312"/>
              <w:w w:val="0"/>
              <w:sz w:val="24"/>
              <w:szCs w:val="24"/>
            </w:rPr>
          </w:rPrChange>
        </w:rPr>
        <w:fldChar w:fldCharType="end"/>
      </w:r>
      <w:r w:rsidRPr="00674F55">
        <w:rPr>
          <w:rFonts w:ascii="宋体" w:hAnsi="宋体" w:cs="楷体_GB2312" w:hint="eastAsia"/>
          <w:w w:val="0"/>
          <w:sz w:val="10"/>
          <w:szCs w:val="10"/>
          <w:rPrChange w:id="1739" w:author="USER" w:date="2018-02-01T14:15:00Z">
            <w:rPr>
              <w:rFonts w:ascii="宋体" w:hAnsi="宋体" w:cs="楷体_GB2312" w:hint="eastAsia"/>
              <w:w w:val="0"/>
              <w:sz w:val="24"/>
              <w:szCs w:val="24"/>
            </w:rPr>
          </w:rPrChange>
        </w:rPr>
        <w:t>款约定之支付先决条件后</w:t>
      </w:r>
      <w:r w:rsidR="004F3CAD">
        <w:rPr>
          <w:rFonts w:ascii="宋体" w:hAnsi="宋体" w:cs="楷体_GB2312" w:hint="eastAsia"/>
          <w:w w:val="0"/>
          <w:sz w:val="10"/>
          <w:szCs w:val="10"/>
        </w:rPr>
        <w:t>五</w:t>
      </w:r>
      <w:r w:rsidRPr="00674F55">
        <w:rPr>
          <w:rFonts w:ascii="宋体" w:hAnsi="宋体" w:cs="楷体_GB2312" w:hint="eastAsia"/>
          <w:w w:val="0"/>
          <w:sz w:val="10"/>
          <w:szCs w:val="10"/>
          <w:rPrChange w:id="1740" w:author="USER" w:date="2018-02-01T14:15:00Z">
            <w:rPr>
              <w:rFonts w:ascii="宋体" w:hAnsi="宋体" w:cs="楷体_GB2312" w:hint="eastAsia"/>
              <w:w w:val="0"/>
              <w:sz w:val="24"/>
              <w:szCs w:val="24"/>
            </w:rPr>
          </w:rPrChange>
        </w:rPr>
        <w:t>（</w:t>
      </w:r>
      <w:r w:rsidR="004F3CAD">
        <w:rPr>
          <w:rFonts w:ascii="宋体" w:hAnsi="宋体" w:cs="楷体_GB2312" w:hint="eastAsia"/>
          <w:w w:val="0"/>
          <w:sz w:val="10"/>
          <w:szCs w:val="10"/>
        </w:rPr>
        <w:t>5</w:t>
      </w:r>
      <w:r w:rsidRPr="00674F55">
        <w:rPr>
          <w:rFonts w:ascii="宋体" w:hAnsi="宋体" w:cs="楷体_GB2312" w:hint="eastAsia"/>
          <w:w w:val="0"/>
          <w:sz w:val="10"/>
          <w:szCs w:val="10"/>
          <w:rPrChange w:id="1741" w:author="USER" w:date="2018-02-01T14:15:00Z">
            <w:rPr>
              <w:rFonts w:ascii="宋体" w:hAnsi="宋体" w:cs="楷体_GB2312" w:hint="eastAsia"/>
              <w:w w:val="0"/>
              <w:sz w:val="24"/>
              <w:szCs w:val="24"/>
            </w:rPr>
          </w:rPrChange>
        </w:rPr>
        <w:t>）</w:t>
      </w:r>
      <w:proofErr w:type="gramStart"/>
      <w:r w:rsidRPr="00674F55">
        <w:rPr>
          <w:rFonts w:ascii="宋体" w:hAnsi="宋体" w:cs="楷体_GB2312" w:hint="eastAsia"/>
          <w:w w:val="0"/>
          <w:sz w:val="10"/>
          <w:szCs w:val="10"/>
          <w:rPrChange w:id="1742" w:author="USER" w:date="2018-02-01T14:15:00Z">
            <w:rPr>
              <w:rFonts w:ascii="宋体" w:hAnsi="宋体" w:cs="楷体_GB2312" w:hint="eastAsia"/>
              <w:w w:val="0"/>
              <w:sz w:val="24"/>
              <w:szCs w:val="24"/>
            </w:rPr>
          </w:rPrChange>
        </w:rPr>
        <w:t>个</w:t>
      </w:r>
      <w:proofErr w:type="gramEnd"/>
      <w:r w:rsidRPr="00674F55">
        <w:rPr>
          <w:rFonts w:ascii="宋体" w:hAnsi="宋体" w:cs="楷体_GB2312" w:hint="eastAsia"/>
          <w:w w:val="0"/>
          <w:sz w:val="10"/>
          <w:szCs w:val="10"/>
          <w:rPrChange w:id="1743" w:author="USER" w:date="2018-02-01T14:15:00Z">
            <w:rPr>
              <w:rFonts w:ascii="宋体" w:hAnsi="宋体" w:cs="楷体_GB2312" w:hint="eastAsia"/>
              <w:w w:val="0"/>
              <w:sz w:val="24"/>
              <w:szCs w:val="24"/>
            </w:rPr>
          </w:rPrChange>
        </w:rPr>
        <w:t>工作日内向公司支付【】万元（</w:t>
      </w:r>
      <w:r w:rsidRPr="00674F55">
        <w:rPr>
          <w:rFonts w:ascii="宋体" w:hAnsi="宋体" w:cs="楷体_GB2312"/>
          <w:w w:val="0"/>
          <w:sz w:val="10"/>
          <w:szCs w:val="10"/>
          <w:rPrChange w:id="1744" w:author="USER" w:date="2018-02-01T14:15:00Z">
            <w:rPr>
              <w:rFonts w:ascii="宋体" w:hAnsi="宋体" w:cs="楷体_GB2312"/>
              <w:w w:val="0"/>
              <w:sz w:val="24"/>
              <w:szCs w:val="24"/>
            </w:rPr>
          </w:rPrChange>
        </w:rPr>
        <w:t>RMB</w:t>
      </w:r>
      <w:r w:rsidRPr="00674F55">
        <w:rPr>
          <w:rFonts w:ascii="宋体" w:hAnsi="宋体" w:cs="楷体_GB2312" w:hint="eastAsia"/>
          <w:w w:val="0"/>
          <w:sz w:val="10"/>
          <w:szCs w:val="10"/>
          <w:rPrChange w:id="1745" w:author="USER" w:date="2018-02-01T14:15:00Z">
            <w:rPr>
              <w:rFonts w:ascii="宋体" w:hAnsi="宋体" w:cs="楷体_GB2312" w:hint="eastAsia"/>
              <w:w w:val="0"/>
              <w:sz w:val="24"/>
              <w:szCs w:val="24"/>
            </w:rPr>
          </w:rPrChange>
        </w:rPr>
        <w:t>【</w:t>
      </w:r>
      <w:r w:rsidRPr="00674F55">
        <w:rPr>
          <w:rFonts w:ascii="宋体" w:hAnsi="宋体" w:cs="楷体_GB2312"/>
          <w:w w:val="0"/>
          <w:sz w:val="10"/>
          <w:szCs w:val="10"/>
          <w:rPrChange w:id="1746" w:author="USER" w:date="2018-02-01T14:15:00Z">
            <w:rPr>
              <w:rFonts w:ascii="宋体" w:hAnsi="宋体" w:cs="楷体_GB2312"/>
              <w:w w:val="0"/>
              <w:sz w:val="24"/>
              <w:szCs w:val="24"/>
            </w:rPr>
          </w:rPrChange>
        </w:rPr>
        <w:t>】</w:t>
      </w:r>
      <w:r w:rsidRPr="00674F55">
        <w:rPr>
          <w:rFonts w:ascii="宋体" w:hAnsi="宋体" w:cs="楷体_GB2312" w:hint="eastAsia"/>
          <w:w w:val="0"/>
          <w:sz w:val="10"/>
          <w:szCs w:val="10"/>
          <w:rPrChange w:id="1747" w:author="USER" w:date="2018-02-01T14:15:00Z">
            <w:rPr>
              <w:rFonts w:ascii="宋体" w:hAnsi="宋体" w:cs="楷体_GB2312" w:hint="eastAsia"/>
              <w:w w:val="0"/>
              <w:sz w:val="24"/>
              <w:szCs w:val="24"/>
            </w:rPr>
          </w:rPrChange>
        </w:rPr>
        <w:t>）投资款（“</w:t>
      </w:r>
      <w:r w:rsidRPr="00674F55">
        <w:rPr>
          <w:rFonts w:ascii="宋体" w:hAnsi="宋体" w:cs="楷体_GB2312" w:hint="eastAsia"/>
          <w:b/>
          <w:w w:val="0"/>
          <w:sz w:val="10"/>
          <w:szCs w:val="10"/>
          <w:rPrChange w:id="1748" w:author="USER" w:date="2018-02-01T14:15:00Z">
            <w:rPr>
              <w:rFonts w:ascii="宋体" w:hAnsi="宋体" w:cs="楷体_GB2312" w:hint="eastAsia"/>
              <w:b/>
              <w:w w:val="0"/>
              <w:sz w:val="24"/>
              <w:szCs w:val="24"/>
            </w:rPr>
          </w:rPrChange>
        </w:rPr>
        <w:t>一期投资款</w:t>
      </w:r>
      <w:r w:rsidRPr="00674F55">
        <w:rPr>
          <w:rFonts w:ascii="宋体" w:hAnsi="宋体" w:cs="楷体_GB2312" w:hint="eastAsia"/>
          <w:w w:val="0"/>
          <w:sz w:val="10"/>
          <w:szCs w:val="10"/>
          <w:rPrChange w:id="1749" w:author="USER" w:date="2018-02-01T14:15:00Z">
            <w:rPr>
              <w:rFonts w:ascii="宋体" w:hAnsi="宋体" w:cs="楷体_GB2312" w:hint="eastAsia"/>
              <w:w w:val="0"/>
              <w:sz w:val="24"/>
              <w:szCs w:val="24"/>
            </w:rPr>
          </w:rPrChange>
        </w:rPr>
        <w:t>”）；</w:t>
      </w:r>
    </w:p>
    <w:p w:rsidR="00DE3BFF" w:rsidRPr="00016119" w:rsidRDefault="00674F55" w:rsidP="00DE3BFF">
      <w:pPr>
        <w:ind w:leftChars="270" w:left="540"/>
        <w:jc w:val="both"/>
        <w:rPr>
          <w:rFonts w:ascii="宋体" w:hAnsi="宋体" w:cs="楷体_GB2312"/>
          <w:w w:val="0"/>
          <w:sz w:val="10"/>
          <w:szCs w:val="10"/>
          <w:rPrChange w:id="1750" w:author="USER" w:date="2018-02-01T14:15:00Z">
            <w:rPr>
              <w:rFonts w:ascii="宋体" w:hAnsi="宋体" w:cs="楷体_GB2312"/>
              <w:w w:val="0"/>
              <w:sz w:val="24"/>
              <w:szCs w:val="24"/>
            </w:rPr>
          </w:rPrChange>
        </w:rPr>
      </w:pPr>
      <w:r w:rsidRPr="00674F55">
        <w:rPr>
          <w:rFonts w:ascii="宋体" w:hAnsi="宋体" w:cs="楷体_GB2312" w:hint="eastAsia"/>
          <w:w w:val="0"/>
          <w:sz w:val="10"/>
          <w:szCs w:val="10"/>
          <w:rPrChange w:id="1751" w:author="USER" w:date="2018-02-01T14:15:00Z">
            <w:rPr>
              <w:rFonts w:ascii="宋体" w:hAnsi="宋体" w:cs="楷体_GB2312" w:hint="eastAsia"/>
              <w:w w:val="0"/>
              <w:sz w:val="24"/>
              <w:szCs w:val="24"/>
            </w:rPr>
          </w:rPrChange>
        </w:rPr>
        <w:t>各方确认，</w:t>
      </w:r>
      <w:proofErr w:type="gramStart"/>
      <w:r w:rsidRPr="00674F55">
        <w:rPr>
          <w:rFonts w:ascii="宋体" w:hAnsi="宋体" w:cs="楷体_GB2312" w:hint="eastAsia"/>
          <w:b/>
          <w:w w:val="0"/>
          <w:sz w:val="10"/>
          <w:szCs w:val="10"/>
          <w:rPrChange w:id="1752" w:author="USER" w:date="2018-02-01T14:15:00Z">
            <w:rPr>
              <w:rFonts w:ascii="宋体" w:hAnsi="宋体" w:cs="楷体_GB2312" w:hint="eastAsia"/>
              <w:b/>
              <w:w w:val="0"/>
              <w:sz w:val="24"/>
              <w:szCs w:val="24"/>
            </w:rPr>
          </w:rPrChange>
        </w:rPr>
        <w:t>中北梦</w:t>
      </w:r>
      <w:r w:rsidRPr="00674F55">
        <w:rPr>
          <w:rFonts w:ascii="宋体" w:hAnsi="宋体" w:cs="楷体_GB2312"/>
          <w:b/>
          <w:w w:val="0"/>
          <w:sz w:val="10"/>
          <w:szCs w:val="10"/>
          <w:rPrChange w:id="1753" w:author="USER" w:date="2018-02-01T14:15:00Z">
            <w:rPr>
              <w:rFonts w:ascii="宋体" w:hAnsi="宋体" w:cs="楷体_GB2312"/>
              <w:b/>
              <w:w w:val="0"/>
              <w:sz w:val="24"/>
              <w:szCs w:val="24"/>
            </w:rPr>
          </w:rPrChange>
        </w:rPr>
        <w:t>投资</w:t>
      </w:r>
      <w:proofErr w:type="gramEnd"/>
      <w:r w:rsidRPr="00674F55">
        <w:rPr>
          <w:rFonts w:ascii="宋体" w:hAnsi="宋体" w:cs="楷体_GB2312" w:hint="eastAsia"/>
          <w:w w:val="0"/>
          <w:sz w:val="10"/>
          <w:szCs w:val="10"/>
          <w:rPrChange w:id="1754" w:author="USER" w:date="2018-02-01T14:15:00Z">
            <w:rPr>
              <w:rFonts w:ascii="宋体" w:hAnsi="宋体" w:cs="楷体_GB2312" w:hint="eastAsia"/>
              <w:w w:val="0"/>
              <w:sz w:val="24"/>
              <w:szCs w:val="24"/>
            </w:rPr>
          </w:rPrChange>
        </w:rPr>
        <w:t>于本协议签署</w:t>
      </w:r>
      <w:proofErr w:type="gramStart"/>
      <w:r w:rsidRPr="00674F55">
        <w:rPr>
          <w:rFonts w:ascii="宋体" w:hAnsi="宋体" w:cs="楷体_GB2312" w:hint="eastAsia"/>
          <w:w w:val="0"/>
          <w:sz w:val="10"/>
          <w:szCs w:val="10"/>
          <w:rPrChange w:id="1755" w:author="USER" w:date="2018-02-01T14:15:00Z">
            <w:rPr>
              <w:rFonts w:ascii="宋体" w:hAnsi="宋体" w:cs="楷体_GB2312" w:hint="eastAsia"/>
              <w:w w:val="0"/>
              <w:sz w:val="24"/>
              <w:szCs w:val="24"/>
            </w:rPr>
          </w:rPrChange>
        </w:rPr>
        <w:t>之日且</w:t>
      </w:r>
      <w:r w:rsidRPr="00674F55">
        <w:rPr>
          <w:rStyle w:val="Char2"/>
          <w:rFonts w:hint="eastAsia"/>
          <w:sz w:val="10"/>
          <w:szCs w:val="10"/>
          <w:rPrChange w:id="1756" w:author="USER" w:date="2018-02-01T14:15:00Z">
            <w:rPr>
              <w:rStyle w:val="Char2"/>
              <w:rFonts w:hint="eastAsia"/>
            </w:rPr>
          </w:rPrChange>
        </w:rPr>
        <w:t>公司</w:t>
      </w:r>
      <w:proofErr w:type="gramEnd"/>
      <w:r w:rsidRPr="00674F55">
        <w:rPr>
          <w:rFonts w:ascii="宋体" w:hAnsi="宋体" w:cs="楷体_GB2312" w:hint="eastAsia"/>
          <w:w w:val="0"/>
          <w:sz w:val="10"/>
          <w:szCs w:val="10"/>
          <w:rPrChange w:id="1757" w:author="USER" w:date="2018-02-01T14:15:00Z">
            <w:rPr>
              <w:rFonts w:ascii="宋体" w:hAnsi="宋体" w:cs="楷体_GB2312" w:hint="eastAsia"/>
              <w:w w:val="0"/>
              <w:sz w:val="24"/>
              <w:szCs w:val="24"/>
            </w:rPr>
          </w:rPrChange>
        </w:rPr>
        <w:t>全部满足本</w:t>
      </w:r>
      <w:proofErr w:type="gramStart"/>
      <w:r w:rsidRPr="00674F55">
        <w:rPr>
          <w:rFonts w:ascii="宋体" w:hAnsi="宋体" w:cs="楷体_GB2312" w:hint="eastAsia"/>
          <w:w w:val="0"/>
          <w:sz w:val="10"/>
          <w:szCs w:val="10"/>
          <w:rPrChange w:id="1758" w:author="USER" w:date="2018-02-01T14:15:00Z">
            <w:rPr>
              <w:rFonts w:ascii="宋体" w:hAnsi="宋体" w:cs="楷体_GB2312" w:hint="eastAsia"/>
              <w:w w:val="0"/>
              <w:sz w:val="24"/>
              <w:szCs w:val="24"/>
            </w:rPr>
          </w:rPrChange>
        </w:rPr>
        <w:t>协议第</w:t>
      </w:r>
      <w:proofErr w:type="gramEnd"/>
      <w:r w:rsidRPr="00674F55">
        <w:rPr>
          <w:rFonts w:ascii="宋体" w:hAnsi="宋体" w:cs="楷体_GB2312"/>
          <w:w w:val="0"/>
          <w:sz w:val="10"/>
          <w:szCs w:val="10"/>
          <w:rPrChange w:id="1759" w:author="USER" w:date="2018-02-01T14:15:00Z">
            <w:rPr>
              <w:rFonts w:ascii="宋体" w:hAnsi="宋体" w:cs="楷体_GB2312"/>
              <w:w w:val="0"/>
              <w:sz w:val="24"/>
              <w:szCs w:val="24"/>
            </w:rPr>
          </w:rPrChange>
        </w:rPr>
        <w:fldChar w:fldCharType="begin"/>
      </w:r>
      <w:r w:rsidRPr="00674F55">
        <w:rPr>
          <w:rFonts w:ascii="宋体" w:hAnsi="宋体" w:cs="楷体_GB2312"/>
          <w:w w:val="0"/>
          <w:sz w:val="10"/>
          <w:szCs w:val="10"/>
          <w:rPrChange w:id="1760" w:author="USER" w:date="2018-02-01T14:15:00Z">
            <w:rPr>
              <w:rFonts w:ascii="宋体" w:hAnsi="宋体" w:cs="楷体_GB2312"/>
              <w:w w:val="0"/>
              <w:sz w:val="24"/>
              <w:szCs w:val="24"/>
            </w:rPr>
          </w:rPrChange>
        </w:rPr>
        <w:instrText xml:space="preserve"> REF _Ref504209748 \r \h </w:instrText>
      </w:r>
      <w:r>
        <w:rPr>
          <w:rFonts w:ascii="宋体" w:hAnsi="宋体" w:cs="楷体_GB2312"/>
          <w:w w:val="0"/>
          <w:sz w:val="10"/>
          <w:szCs w:val="10"/>
        </w:rPr>
        <w:instrText xml:space="preserve"> \* MERGEFORMAT </w:instrText>
      </w:r>
      <w:r w:rsidRPr="00674F55">
        <w:rPr>
          <w:rFonts w:ascii="宋体" w:hAnsi="宋体" w:cs="楷体_GB2312"/>
          <w:w w:val="0"/>
          <w:sz w:val="10"/>
          <w:szCs w:val="10"/>
          <w:rPrChange w:id="1761" w:author="USER" w:date="2018-02-01T14:15:00Z">
            <w:rPr>
              <w:rFonts w:ascii="宋体" w:hAnsi="宋体" w:cs="楷体_GB2312"/>
              <w:w w:val="0"/>
              <w:sz w:val="10"/>
              <w:szCs w:val="10"/>
            </w:rPr>
          </w:rPrChange>
        </w:rPr>
      </w:r>
      <w:r w:rsidRPr="00674F55">
        <w:rPr>
          <w:rFonts w:ascii="宋体" w:hAnsi="宋体" w:cs="楷体_GB2312"/>
          <w:w w:val="0"/>
          <w:sz w:val="10"/>
          <w:szCs w:val="10"/>
          <w:rPrChange w:id="1762" w:author="USER" w:date="2018-02-01T14:15:00Z">
            <w:rPr>
              <w:rFonts w:ascii="宋体" w:hAnsi="宋体" w:cs="楷体_GB2312"/>
              <w:w w:val="0"/>
              <w:sz w:val="24"/>
              <w:szCs w:val="24"/>
            </w:rPr>
          </w:rPrChange>
        </w:rPr>
        <w:fldChar w:fldCharType="separate"/>
      </w:r>
      <w:r w:rsidRPr="00674F55">
        <w:rPr>
          <w:rFonts w:ascii="宋体" w:hAnsi="宋体" w:cs="楷体_GB2312"/>
          <w:w w:val="0"/>
          <w:sz w:val="10"/>
          <w:szCs w:val="10"/>
          <w:rPrChange w:id="1763" w:author="USER" w:date="2018-02-01T14:15:00Z">
            <w:rPr>
              <w:rFonts w:ascii="宋体" w:hAnsi="宋体" w:cs="楷体_GB2312"/>
              <w:w w:val="0"/>
              <w:sz w:val="24"/>
              <w:szCs w:val="24"/>
            </w:rPr>
          </w:rPrChange>
        </w:rPr>
        <w:t>0</w:t>
      </w:r>
      <w:r w:rsidRPr="00674F55">
        <w:rPr>
          <w:rFonts w:ascii="宋体" w:hAnsi="宋体" w:cs="楷体_GB2312"/>
          <w:w w:val="0"/>
          <w:sz w:val="10"/>
          <w:szCs w:val="10"/>
          <w:rPrChange w:id="1764" w:author="USER" w:date="2018-02-01T14:15:00Z">
            <w:rPr>
              <w:rFonts w:ascii="宋体" w:hAnsi="宋体" w:cs="楷体_GB2312"/>
              <w:w w:val="0"/>
              <w:sz w:val="24"/>
              <w:szCs w:val="24"/>
            </w:rPr>
          </w:rPrChange>
        </w:rPr>
        <w:fldChar w:fldCharType="end"/>
      </w:r>
      <w:r w:rsidR="004F3CAD">
        <w:rPr>
          <w:rFonts w:ascii="宋体" w:hAnsi="宋体" w:cs="楷体_GB2312" w:hint="eastAsia"/>
          <w:w w:val="0"/>
          <w:sz w:val="10"/>
          <w:szCs w:val="10"/>
        </w:rPr>
        <w:t>？？？</w:t>
      </w:r>
      <w:r w:rsidRPr="00674F55">
        <w:rPr>
          <w:rFonts w:ascii="宋体" w:hAnsi="宋体" w:cs="楷体_GB2312" w:hint="eastAsia"/>
          <w:w w:val="0"/>
          <w:sz w:val="10"/>
          <w:szCs w:val="10"/>
          <w:rPrChange w:id="1765" w:author="USER" w:date="2018-02-01T14:15:00Z">
            <w:rPr>
              <w:rFonts w:ascii="宋体" w:hAnsi="宋体" w:cs="楷体_GB2312" w:hint="eastAsia"/>
              <w:w w:val="0"/>
              <w:sz w:val="24"/>
              <w:szCs w:val="24"/>
            </w:rPr>
          </w:rPrChange>
        </w:rPr>
        <w:t>款约定之支付先决条件后</w:t>
      </w:r>
      <w:r w:rsidR="004F3CAD">
        <w:rPr>
          <w:rFonts w:ascii="宋体" w:hAnsi="宋体" w:cs="楷体_GB2312" w:hint="eastAsia"/>
          <w:w w:val="0"/>
          <w:sz w:val="10"/>
          <w:szCs w:val="10"/>
        </w:rPr>
        <w:t>五</w:t>
      </w:r>
      <w:r w:rsidRPr="00674F55">
        <w:rPr>
          <w:rFonts w:ascii="宋体" w:hAnsi="宋体" w:cs="楷体_GB2312" w:hint="eastAsia"/>
          <w:w w:val="0"/>
          <w:sz w:val="10"/>
          <w:szCs w:val="10"/>
          <w:rPrChange w:id="1766" w:author="USER" w:date="2018-02-01T14:15:00Z">
            <w:rPr>
              <w:rFonts w:ascii="宋体" w:hAnsi="宋体" w:cs="楷体_GB2312" w:hint="eastAsia"/>
              <w:w w:val="0"/>
              <w:sz w:val="24"/>
              <w:szCs w:val="24"/>
            </w:rPr>
          </w:rPrChange>
        </w:rPr>
        <w:t>（</w:t>
      </w:r>
      <w:r w:rsidR="004F3CAD">
        <w:rPr>
          <w:rFonts w:ascii="宋体" w:hAnsi="宋体" w:cs="楷体_GB2312" w:hint="eastAsia"/>
          <w:w w:val="0"/>
          <w:sz w:val="10"/>
          <w:szCs w:val="10"/>
        </w:rPr>
        <w:t>5</w:t>
      </w:r>
      <w:r w:rsidRPr="00674F55">
        <w:rPr>
          <w:rFonts w:ascii="宋体" w:hAnsi="宋体" w:cs="楷体_GB2312"/>
          <w:w w:val="0"/>
          <w:sz w:val="10"/>
          <w:szCs w:val="10"/>
          <w:rPrChange w:id="1767" w:author="USER" w:date="2018-02-01T14:15:00Z">
            <w:rPr>
              <w:rFonts w:ascii="宋体" w:hAnsi="宋体" w:cs="楷体_GB2312"/>
              <w:w w:val="0"/>
              <w:sz w:val="24"/>
              <w:szCs w:val="24"/>
            </w:rPr>
          </w:rPrChange>
        </w:rPr>
        <w:t>）</w:t>
      </w:r>
      <w:proofErr w:type="gramStart"/>
      <w:r w:rsidRPr="00674F55">
        <w:rPr>
          <w:rFonts w:ascii="宋体" w:hAnsi="宋体" w:cs="楷体_GB2312" w:hint="eastAsia"/>
          <w:w w:val="0"/>
          <w:sz w:val="10"/>
          <w:szCs w:val="10"/>
          <w:rPrChange w:id="1768" w:author="USER" w:date="2018-02-01T14:15:00Z">
            <w:rPr>
              <w:rFonts w:ascii="宋体" w:hAnsi="宋体" w:cs="楷体_GB2312" w:hint="eastAsia"/>
              <w:w w:val="0"/>
              <w:sz w:val="24"/>
              <w:szCs w:val="24"/>
            </w:rPr>
          </w:rPrChange>
        </w:rPr>
        <w:t>个</w:t>
      </w:r>
      <w:proofErr w:type="gramEnd"/>
      <w:r w:rsidRPr="00674F55">
        <w:rPr>
          <w:rFonts w:ascii="宋体" w:hAnsi="宋体" w:cs="楷体_GB2312" w:hint="eastAsia"/>
          <w:w w:val="0"/>
          <w:sz w:val="10"/>
          <w:szCs w:val="10"/>
          <w:rPrChange w:id="1769" w:author="USER" w:date="2018-02-01T14:15:00Z">
            <w:rPr>
              <w:rFonts w:ascii="宋体" w:hAnsi="宋体" w:cs="楷体_GB2312" w:hint="eastAsia"/>
              <w:w w:val="0"/>
              <w:sz w:val="24"/>
              <w:szCs w:val="24"/>
            </w:rPr>
          </w:rPrChange>
        </w:rPr>
        <w:t>工作日内向公司支付【】万元（</w:t>
      </w:r>
      <w:r w:rsidRPr="00674F55">
        <w:rPr>
          <w:rFonts w:ascii="宋体" w:hAnsi="宋体" w:cs="楷体_GB2312"/>
          <w:w w:val="0"/>
          <w:sz w:val="10"/>
          <w:szCs w:val="10"/>
          <w:rPrChange w:id="1770" w:author="USER" w:date="2018-02-01T14:15:00Z">
            <w:rPr>
              <w:rFonts w:ascii="宋体" w:hAnsi="宋体" w:cs="楷体_GB2312"/>
              <w:w w:val="0"/>
              <w:sz w:val="24"/>
              <w:szCs w:val="24"/>
            </w:rPr>
          </w:rPrChange>
        </w:rPr>
        <w:t>RMB</w:t>
      </w:r>
      <w:r w:rsidRPr="00674F55">
        <w:rPr>
          <w:rFonts w:ascii="宋体" w:hAnsi="宋体" w:cs="楷体_GB2312" w:hint="eastAsia"/>
          <w:w w:val="0"/>
          <w:sz w:val="10"/>
          <w:szCs w:val="10"/>
          <w:rPrChange w:id="1771" w:author="USER" w:date="2018-02-01T14:15:00Z">
            <w:rPr>
              <w:rFonts w:ascii="宋体" w:hAnsi="宋体" w:cs="楷体_GB2312" w:hint="eastAsia"/>
              <w:w w:val="0"/>
              <w:sz w:val="24"/>
              <w:szCs w:val="24"/>
            </w:rPr>
          </w:rPrChange>
        </w:rPr>
        <w:t>【</w:t>
      </w:r>
      <w:r w:rsidRPr="00674F55">
        <w:rPr>
          <w:rFonts w:ascii="宋体" w:hAnsi="宋体" w:cs="楷体_GB2312"/>
          <w:w w:val="0"/>
          <w:sz w:val="10"/>
          <w:szCs w:val="10"/>
          <w:rPrChange w:id="1772" w:author="USER" w:date="2018-02-01T14:15:00Z">
            <w:rPr>
              <w:rFonts w:ascii="宋体" w:hAnsi="宋体" w:cs="楷体_GB2312"/>
              <w:w w:val="0"/>
              <w:sz w:val="24"/>
              <w:szCs w:val="24"/>
            </w:rPr>
          </w:rPrChange>
        </w:rPr>
        <w:t>】</w:t>
      </w:r>
      <w:r w:rsidRPr="00674F55">
        <w:rPr>
          <w:rFonts w:ascii="宋体" w:hAnsi="宋体" w:cs="楷体_GB2312" w:hint="eastAsia"/>
          <w:w w:val="0"/>
          <w:sz w:val="10"/>
          <w:szCs w:val="10"/>
          <w:rPrChange w:id="1773" w:author="USER" w:date="2018-02-01T14:15:00Z">
            <w:rPr>
              <w:rFonts w:ascii="宋体" w:hAnsi="宋体" w:cs="楷体_GB2312" w:hint="eastAsia"/>
              <w:w w:val="0"/>
              <w:sz w:val="24"/>
              <w:szCs w:val="24"/>
            </w:rPr>
          </w:rPrChange>
        </w:rPr>
        <w:t>）投资款（“</w:t>
      </w:r>
      <w:r w:rsidRPr="00674F55">
        <w:rPr>
          <w:rFonts w:ascii="宋体" w:hAnsi="宋体" w:cs="楷体_GB2312" w:hint="eastAsia"/>
          <w:b/>
          <w:w w:val="0"/>
          <w:sz w:val="10"/>
          <w:szCs w:val="10"/>
          <w:rPrChange w:id="1774" w:author="USER" w:date="2018-02-01T14:15:00Z">
            <w:rPr>
              <w:rFonts w:ascii="宋体" w:hAnsi="宋体" w:cs="楷体_GB2312" w:hint="eastAsia"/>
              <w:b/>
              <w:w w:val="0"/>
              <w:sz w:val="24"/>
              <w:szCs w:val="24"/>
            </w:rPr>
          </w:rPrChange>
        </w:rPr>
        <w:t>二期投资款</w:t>
      </w:r>
      <w:r w:rsidRPr="00674F55">
        <w:rPr>
          <w:rFonts w:ascii="宋体" w:hAnsi="宋体" w:cs="楷体_GB2312" w:hint="eastAsia"/>
          <w:w w:val="0"/>
          <w:sz w:val="10"/>
          <w:szCs w:val="10"/>
          <w:rPrChange w:id="1775" w:author="USER" w:date="2018-02-01T14:15:00Z">
            <w:rPr>
              <w:rFonts w:ascii="宋体" w:hAnsi="宋体" w:cs="楷体_GB2312" w:hint="eastAsia"/>
              <w:w w:val="0"/>
              <w:sz w:val="24"/>
              <w:szCs w:val="24"/>
            </w:rPr>
          </w:rPrChange>
        </w:rPr>
        <w:t>”）。</w:t>
      </w:r>
    </w:p>
    <w:p w:rsidR="009D1554" w:rsidRPr="00016119" w:rsidRDefault="00674F55" w:rsidP="009D1554">
      <w:pPr>
        <w:ind w:leftChars="270" w:left="540"/>
        <w:jc w:val="both"/>
        <w:rPr>
          <w:rFonts w:ascii="宋体" w:cs="楷体_GB2312"/>
          <w:w w:val="0"/>
          <w:sz w:val="10"/>
          <w:szCs w:val="10"/>
          <w:rPrChange w:id="1776" w:author="USER" w:date="2018-02-01T14:15:00Z">
            <w:rPr>
              <w:rFonts w:ascii="宋体" w:cs="楷体_GB2312"/>
              <w:w w:val="0"/>
              <w:sz w:val="24"/>
              <w:szCs w:val="24"/>
            </w:rPr>
          </w:rPrChange>
        </w:rPr>
      </w:pPr>
      <w:r w:rsidRPr="00674F55">
        <w:rPr>
          <w:rFonts w:ascii="宋体" w:hAnsi="宋体" w:cs="楷体_GB2312" w:hint="eastAsia"/>
          <w:b/>
          <w:w w:val="0"/>
          <w:sz w:val="10"/>
          <w:szCs w:val="10"/>
          <w:rPrChange w:id="1777" w:author="USER" w:date="2018-02-01T14:15:00Z">
            <w:rPr>
              <w:rFonts w:ascii="宋体" w:hAnsi="宋体" w:cs="楷体_GB2312" w:hint="eastAsia"/>
              <w:b/>
              <w:w w:val="0"/>
              <w:sz w:val="24"/>
              <w:szCs w:val="24"/>
            </w:rPr>
          </w:rPrChange>
        </w:rPr>
        <w:t>一期投资款</w:t>
      </w:r>
      <w:r w:rsidRPr="00674F55">
        <w:rPr>
          <w:rFonts w:ascii="宋体" w:hAnsi="宋体" w:cs="楷体_GB2312" w:hint="eastAsia"/>
          <w:w w:val="0"/>
          <w:sz w:val="10"/>
          <w:szCs w:val="10"/>
          <w:rPrChange w:id="1778" w:author="USER" w:date="2018-02-01T14:15:00Z">
            <w:rPr>
              <w:rFonts w:ascii="宋体" w:hAnsi="宋体" w:cs="楷体_GB2312" w:hint="eastAsia"/>
              <w:w w:val="0"/>
              <w:sz w:val="24"/>
              <w:szCs w:val="24"/>
            </w:rPr>
          </w:rPrChange>
        </w:rPr>
        <w:t>和</w:t>
      </w:r>
      <w:r w:rsidRPr="00674F55">
        <w:rPr>
          <w:rFonts w:ascii="宋体" w:hAnsi="宋体" w:cs="楷体_GB2312" w:hint="eastAsia"/>
          <w:b/>
          <w:w w:val="0"/>
          <w:sz w:val="10"/>
          <w:szCs w:val="10"/>
          <w:rPrChange w:id="1779" w:author="USER" w:date="2018-02-01T14:15:00Z">
            <w:rPr>
              <w:rFonts w:ascii="宋体" w:hAnsi="宋体" w:cs="楷体_GB2312" w:hint="eastAsia"/>
              <w:b/>
              <w:w w:val="0"/>
              <w:sz w:val="24"/>
              <w:szCs w:val="24"/>
            </w:rPr>
          </w:rPrChange>
        </w:rPr>
        <w:t>二期投资款</w:t>
      </w:r>
      <w:r w:rsidRPr="00674F55">
        <w:rPr>
          <w:rFonts w:ascii="宋体" w:hAnsi="宋体" w:cs="楷体_GB2312" w:hint="eastAsia"/>
          <w:w w:val="0"/>
          <w:sz w:val="10"/>
          <w:szCs w:val="10"/>
          <w:rPrChange w:id="1780" w:author="USER" w:date="2018-02-01T14:15:00Z">
            <w:rPr>
              <w:rFonts w:ascii="宋体" w:hAnsi="宋体" w:cs="楷体_GB2312" w:hint="eastAsia"/>
              <w:w w:val="0"/>
              <w:sz w:val="24"/>
              <w:szCs w:val="24"/>
            </w:rPr>
          </w:rPrChange>
        </w:rPr>
        <w:t>合称</w:t>
      </w:r>
      <w:r w:rsidRPr="00674F55">
        <w:rPr>
          <w:rFonts w:ascii="宋体" w:hAnsi="宋体" w:cs="楷体_GB2312" w:hint="eastAsia"/>
          <w:b/>
          <w:w w:val="0"/>
          <w:sz w:val="10"/>
          <w:szCs w:val="10"/>
          <w:rPrChange w:id="1781" w:author="USER" w:date="2018-02-01T14:15:00Z">
            <w:rPr>
              <w:rFonts w:ascii="宋体" w:hAnsi="宋体" w:cs="楷体_GB2312" w:hint="eastAsia"/>
              <w:b/>
              <w:w w:val="0"/>
              <w:sz w:val="24"/>
              <w:szCs w:val="24"/>
            </w:rPr>
          </w:rPrChange>
        </w:rPr>
        <w:t>“投资款”。</w:t>
      </w:r>
    </w:p>
    <w:p w:rsidR="00DE3BFF" w:rsidRPr="00016119" w:rsidRDefault="00674F55" w:rsidP="00B76B7B">
      <w:pPr>
        <w:pStyle w:val="aff"/>
        <w:numPr>
          <w:ilvl w:val="1"/>
          <w:numId w:val="49"/>
        </w:numPr>
        <w:spacing w:beforeLines="50"/>
        <w:ind w:left="964" w:firstLineChars="0"/>
        <w:outlineLvl w:val="1"/>
        <w:rPr>
          <w:b/>
          <w:sz w:val="10"/>
          <w:szCs w:val="10"/>
          <w:rPrChange w:id="1782" w:author="USER" w:date="2018-02-01T14:15:00Z">
            <w:rPr>
              <w:b/>
              <w:sz w:val="24"/>
              <w:szCs w:val="24"/>
            </w:rPr>
          </w:rPrChange>
        </w:rPr>
      </w:pPr>
      <w:bookmarkStart w:id="1783" w:name="_Toc425893428"/>
      <w:bookmarkStart w:id="1784" w:name="_Toc428017756"/>
      <w:bookmarkStart w:id="1785" w:name="_Ref455597180"/>
      <w:bookmarkStart w:id="1786" w:name="_Ref455597195"/>
      <w:bookmarkStart w:id="1787" w:name="_Toc505242695"/>
      <w:r w:rsidRPr="00674F55">
        <w:rPr>
          <w:rFonts w:hint="eastAsia"/>
          <w:b/>
          <w:sz w:val="10"/>
          <w:szCs w:val="10"/>
          <w:rPrChange w:id="1788" w:author="USER" w:date="2018-02-01T14:15:00Z">
            <w:rPr>
              <w:rFonts w:ascii="宋体" w:hAnsi="宋体" w:hint="eastAsia"/>
              <w:b/>
              <w:sz w:val="24"/>
              <w:szCs w:val="24"/>
            </w:rPr>
          </w:rPrChange>
        </w:rPr>
        <w:t>投资款支付的先决条件</w:t>
      </w:r>
      <w:bookmarkEnd w:id="1783"/>
      <w:bookmarkEnd w:id="1784"/>
      <w:bookmarkEnd w:id="1785"/>
      <w:bookmarkEnd w:id="1786"/>
      <w:bookmarkEnd w:id="1787"/>
    </w:p>
    <w:p w:rsidR="008C4E70" w:rsidRPr="00016119" w:rsidRDefault="00674F55" w:rsidP="00B76B7B">
      <w:pPr>
        <w:pStyle w:val="aff"/>
        <w:numPr>
          <w:ilvl w:val="2"/>
          <w:numId w:val="49"/>
        </w:numPr>
        <w:spacing w:beforeLines="50"/>
        <w:ind w:left="567" w:firstLineChars="0" w:firstLine="0"/>
        <w:outlineLvl w:val="1"/>
        <w:rPr>
          <w:b/>
          <w:sz w:val="10"/>
          <w:szCs w:val="10"/>
          <w:rPrChange w:id="1789" w:author="USER" w:date="2018-02-01T14:15:00Z">
            <w:rPr>
              <w:b/>
              <w:sz w:val="24"/>
              <w:szCs w:val="24"/>
            </w:rPr>
          </w:rPrChange>
        </w:rPr>
      </w:pPr>
      <w:bookmarkStart w:id="1790" w:name="_Toc505242696"/>
      <w:bookmarkStart w:id="1791" w:name="_Ref504209738"/>
      <w:r w:rsidRPr="00674F55">
        <w:rPr>
          <w:rFonts w:hint="eastAsia"/>
          <w:b/>
          <w:sz w:val="10"/>
          <w:szCs w:val="10"/>
          <w:rPrChange w:id="1792" w:author="USER" w:date="2018-02-01T14:15:00Z">
            <w:rPr>
              <w:rFonts w:ascii="宋体" w:hAnsi="宋体" w:hint="eastAsia"/>
              <w:b/>
              <w:sz w:val="24"/>
              <w:szCs w:val="24"/>
            </w:rPr>
          </w:rPrChange>
        </w:rPr>
        <w:t>一期投资款</w:t>
      </w:r>
      <w:bookmarkEnd w:id="1790"/>
    </w:p>
    <w:p w:rsidR="004D1222" w:rsidRPr="00016119" w:rsidRDefault="00674F55" w:rsidP="008C4E70">
      <w:pPr>
        <w:tabs>
          <w:tab w:val="left" w:pos="567"/>
        </w:tabs>
        <w:ind w:leftChars="270" w:left="540"/>
        <w:jc w:val="both"/>
        <w:rPr>
          <w:rFonts w:ascii="宋体" w:hAnsi="宋体"/>
          <w:sz w:val="10"/>
          <w:szCs w:val="10"/>
          <w:rPrChange w:id="1793" w:author="USER" w:date="2018-02-01T14:15:00Z">
            <w:rPr>
              <w:rFonts w:ascii="宋体" w:hAnsi="宋体"/>
              <w:sz w:val="24"/>
            </w:rPr>
          </w:rPrChange>
        </w:rPr>
      </w:pPr>
      <w:r w:rsidRPr="00674F55">
        <w:rPr>
          <w:rFonts w:ascii="宋体" w:hAnsi="宋体" w:hint="eastAsia"/>
          <w:sz w:val="10"/>
          <w:szCs w:val="10"/>
          <w:rPrChange w:id="1794" w:author="USER" w:date="2018-02-01T14:15:00Z">
            <w:rPr>
              <w:rFonts w:ascii="宋体" w:hAnsi="宋体" w:hint="eastAsia"/>
              <w:sz w:val="24"/>
              <w:szCs w:val="24"/>
            </w:rPr>
          </w:rPrChange>
        </w:rPr>
        <w:t>各方同意，</w:t>
      </w:r>
      <w:r w:rsidRPr="00674F55">
        <w:rPr>
          <w:rFonts w:ascii="宋体" w:hAnsi="宋体"/>
          <w:sz w:val="10"/>
          <w:szCs w:val="10"/>
          <w:rPrChange w:id="1795" w:author="USER" w:date="2018-02-01T14:15:00Z">
            <w:rPr>
              <w:rFonts w:ascii="宋体" w:hAnsi="宋体"/>
              <w:sz w:val="24"/>
              <w:szCs w:val="24"/>
            </w:rPr>
          </w:rPrChange>
        </w:rPr>
        <w:t>下列</w:t>
      </w:r>
      <w:r w:rsidRPr="00674F55">
        <w:rPr>
          <w:rFonts w:ascii="宋体" w:hAnsi="宋体" w:hint="eastAsia"/>
          <w:sz w:val="10"/>
          <w:szCs w:val="10"/>
          <w:rPrChange w:id="1796" w:author="USER" w:date="2018-02-01T14:15:00Z">
            <w:rPr>
              <w:rFonts w:ascii="宋体" w:hAnsi="宋体" w:hint="eastAsia"/>
              <w:sz w:val="24"/>
              <w:szCs w:val="24"/>
            </w:rPr>
          </w:rPrChange>
        </w:rPr>
        <w:t>每一</w:t>
      </w:r>
      <w:r w:rsidRPr="00674F55">
        <w:rPr>
          <w:rFonts w:ascii="宋体" w:hAnsi="宋体"/>
          <w:sz w:val="10"/>
          <w:szCs w:val="10"/>
          <w:rPrChange w:id="1797" w:author="USER" w:date="2018-02-01T14:15:00Z">
            <w:rPr>
              <w:rFonts w:ascii="宋体" w:hAnsi="宋体"/>
              <w:sz w:val="24"/>
              <w:szCs w:val="24"/>
            </w:rPr>
          </w:rPrChange>
        </w:rPr>
        <w:t>条件全部实现</w:t>
      </w:r>
      <w:r w:rsidRPr="00674F55">
        <w:rPr>
          <w:rFonts w:ascii="宋体" w:hAnsi="宋体" w:hint="eastAsia"/>
          <w:sz w:val="10"/>
          <w:szCs w:val="10"/>
          <w:rPrChange w:id="1798" w:author="USER" w:date="2018-02-01T14:15:00Z">
            <w:rPr>
              <w:rFonts w:ascii="宋体" w:hAnsi="宋体" w:hint="eastAsia"/>
              <w:sz w:val="24"/>
              <w:szCs w:val="24"/>
            </w:rPr>
          </w:rPrChange>
        </w:rPr>
        <w:t>后</w:t>
      </w:r>
      <w:r w:rsidRPr="00674F55">
        <w:rPr>
          <w:rFonts w:ascii="宋体" w:hAnsi="宋体"/>
          <w:sz w:val="10"/>
          <w:szCs w:val="10"/>
          <w:rPrChange w:id="1799" w:author="USER" w:date="2018-02-01T14:15:00Z">
            <w:rPr>
              <w:rFonts w:ascii="宋体" w:hAnsi="宋体"/>
              <w:sz w:val="24"/>
              <w:szCs w:val="24"/>
            </w:rPr>
          </w:rPrChange>
        </w:rPr>
        <w:t>，投资</w:t>
      </w:r>
      <w:r w:rsidRPr="00674F55">
        <w:rPr>
          <w:rFonts w:ascii="宋体" w:hAnsi="宋体" w:hint="eastAsia"/>
          <w:sz w:val="10"/>
          <w:szCs w:val="10"/>
          <w:rPrChange w:id="1800" w:author="USER" w:date="2018-02-01T14:15:00Z">
            <w:rPr>
              <w:rFonts w:ascii="宋体" w:hAnsi="宋体" w:hint="eastAsia"/>
              <w:sz w:val="24"/>
              <w:szCs w:val="24"/>
            </w:rPr>
          </w:rPrChange>
        </w:rPr>
        <w:t>者有义务按本</w:t>
      </w:r>
      <w:proofErr w:type="gramStart"/>
      <w:r w:rsidRPr="00674F55">
        <w:rPr>
          <w:rFonts w:ascii="宋体" w:hAnsi="宋体" w:hint="eastAsia"/>
          <w:sz w:val="10"/>
          <w:szCs w:val="10"/>
          <w:rPrChange w:id="1801" w:author="USER" w:date="2018-02-01T14:15:00Z">
            <w:rPr>
              <w:rFonts w:ascii="宋体" w:hAnsi="宋体" w:hint="eastAsia"/>
              <w:sz w:val="24"/>
              <w:szCs w:val="24"/>
            </w:rPr>
          </w:rPrChange>
        </w:rPr>
        <w:t>协议第</w:t>
      </w:r>
      <w:proofErr w:type="gramEnd"/>
      <w:r w:rsidRPr="00674F55">
        <w:rPr>
          <w:rFonts w:ascii="宋体" w:hAnsi="宋体"/>
          <w:sz w:val="10"/>
          <w:szCs w:val="10"/>
          <w:rPrChange w:id="1802" w:author="USER" w:date="2018-02-01T14:15:00Z">
            <w:rPr>
              <w:rFonts w:ascii="宋体" w:hAnsi="宋体"/>
              <w:sz w:val="24"/>
              <w:szCs w:val="24"/>
            </w:rPr>
          </w:rPrChange>
        </w:rPr>
        <w:fldChar w:fldCharType="begin"/>
      </w:r>
      <w:r w:rsidRPr="00674F55">
        <w:rPr>
          <w:rFonts w:ascii="宋体" w:hAnsi="宋体"/>
          <w:sz w:val="10"/>
          <w:szCs w:val="10"/>
          <w:rPrChange w:id="1803" w:author="USER" w:date="2018-02-01T14:15:00Z">
            <w:rPr>
              <w:rFonts w:ascii="宋体" w:hAnsi="宋体"/>
              <w:sz w:val="24"/>
              <w:szCs w:val="24"/>
            </w:rPr>
          </w:rPrChange>
        </w:rPr>
        <w:instrText xml:space="preserve"> REF _Ref504214411 \r \h  \* MERGEFORMAT </w:instrText>
      </w:r>
      <w:r w:rsidRPr="00674F55">
        <w:rPr>
          <w:rFonts w:ascii="宋体" w:hAnsi="宋体"/>
          <w:sz w:val="10"/>
          <w:szCs w:val="10"/>
          <w:rPrChange w:id="1804" w:author="USER" w:date="2018-02-01T14:15:00Z">
            <w:rPr>
              <w:rFonts w:ascii="宋体" w:hAnsi="宋体"/>
              <w:sz w:val="10"/>
              <w:szCs w:val="10"/>
            </w:rPr>
          </w:rPrChange>
        </w:rPr>
      </w:r>
      <w:r w:rsidRPr="00674F55">
        <w:rPr>
          <w:rFonts w:ascii="宋体" w:hAnsi="宋体"/>
          <w:sz w:val="10"/>
          <w:szCs w:val="10"/>
          <w:rPrChange w:id="1805" w:author="USER" w:date="2018-02-01T14:15:00Z">
            <w:rPr>
              <w:rFonts w:ascii="宋体" w:hAnsi="宋体"/>
              <w:sz w:val="24"/>
              <w:szCs w:val="24"/>
            </w:rPr>
          </w:rPrChange>
        </w:rPr>
        <w:fldChar w:fldCharType="separate"/>
      </w:r>
      <w:r w:rsidRPr="00674F55">
        <w:rPr>
          <w:rFonts w:ascii="宋体" w:hAnsi="宋体"/>
          <w:sz w:val="10"/>
          <w:szCs w:val="10"/>
          <w:rPrChange w:id="1806" w:author="USER" w:date="2018-02-01T14:15:00Z">
            <w:rPr>
              <w:rFonts w:ascii="宋体" w:hAnsi="宋体"/>
              <w:sz w:val="24"/>
              <w:szCs w:val="24"/>
            </w:rPr>
          </w:rPrChange>
        </w:rPr>
        <w:t>3.2</w:t>
      </w:r>
      <w:r w:rsidRPr="00674F55">
        <w:rPr>
          <w:rFonts w:ascii="宋体" w:hAnsi="宋体"/>
          <w:sz w:val="10"/>
          <w:szCs w:val="10"/>
          <w:rPrChange w:id="1807" w:author="USER" w:date="2018-02-01T14:15:00Z">
            <w:rPr>
              <w:rFonts w:ascii="宋体" w:hAnsi="宋体"/>
              <w:sz w:val="24"/>
              <w:szCs w:val="24"/>
            </w:rPr>
          </w:rPrChange>
        </w:rPr>
        <w:fldChar w:fldCharType="end"/>
      </w:r>
      <w:r w:rsidRPr="00674F55">
        <w:rPr>
          <w:rFonts w:ascii="宋体" w:hAnsi="宋体" w:hint="eastAsia"/>
          <w:sz w:val="10"/>
          <w:szCs w:val="10"/>
          <w:rPrChange w:id="1808" w:author="USER" w:date="2018-02-01T14:15:00Z">
            <w:rPr>
              <w:rFonts w:ascii="宋体" w:hAnsi="宋体" w:hint="eastAsia"/>
              <w:sz w:val="24"/>
              <w:szCs w:val="24"/>
            </w:rPr>
          </w:rPrChange>
        </w:rPr>
        <w:t>款支付一期投资款：</w:t>
      </w:r>
      <w:bookmarkEnd w:id="1791"/>
    </w:p>
    <w:p w:rsidR="004D1222" w:rsidRPr="00016119" w:rsidRDefault="00674F55" w:rsidP="004D1222">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10"/>
          <w:szCs w:val="10"/>
          <w:rPrChange w:id="1809" w:author="USER" w:date="2018-02-01T14:15:00Z">
            <w:rPr>
              <w:rFonts w:ascii="宋体" w:hAnsi="宋体"/>
              <w:sz w:val="24"/>
            </w:rPr>
          </w:rPrChange>
        </w:rPr>
      </w:pPr>
      <w:r w:rsidRPr="00674F55">
        <w:rPr>
          <w:rFonts w:ascii="宋体" w:hAnsi="宋体" w:hint="eastAsia"/>
          <w:sz w:val="10"/>
          <w:szCs w:val="10"/>
          <w:rPrChange w:id="1810" w:author="USER" w:date="2018-02-01T14:15:00Z">
            <w:rPr>
              <w:rFonts w:ascii="宋体" w:hAnsi="宋体" w:hint="eastAsia"/>
              <w:sz w:val="24"/>
              <w:szCs w:val="24"/>
            </w:rPr>
          </w:rPrChange>
        </w:rPr>
        <w:t>除非各方另有约定，各方</w:t>
      </w:r>
      <w:proofErr w:type="gramStart"/>
      <w:r w:rsidRPr="00674F55">
        <w:rPr>
          <w:rFonts w:ascii="宋体" w:hAnsi="宋体" w:hint="eastAsia"/>
          <w:sz w:val="10"/>
          <w:szCs w:val="10"/>
          <w:rPrChange w:id="1811" w:author="USER" w:date="2018-02-01T14:15:00Z">
            <w:rPr>
              <w:rFonts w:ascii="宋体" w:hAnsi="宋体" w:hint="eastAsia"/>
              <w:sz w:val="24"/>
              <w:szCs w:val="24"/>
            </w:rPr>
          </w:rPrChange>
        </w:rPr>
        <w:t>已适当</w:t>
      </w:r>
      <w:proofErr w:type="gramEnd"/>
      <w:r w:rsidRPr="00674F55">
        <w:rPr>
          <w:rFonts w:ascii="宋体" w:hAnsi="宋体" w:hint="eastAsia"/>
          <w:sz w:val="10"/>
          <w:szCs w:val="10"/>
          <w:rPrChange w:id="1812" w:author="USER" w:date="2018-02-01T14:15:00Z">
            <w:rPr>
              <w:rFonts w:ascii="宋体" w:hAnsi="宋体" w:hint="eastAsia"/>
              <w:sz w:val="24"/>
              <w:szCs w:val="24"/>
            </w:rPr>
          </w:rPrChange>
        </w:rPr>
        <w:t>持续履行本协议</w:t>
      </w:r>
      <w:r w:rsidRPr="00674F55">
        <w:rPr>
          <w:sz w:val="10"/>
          <w:szCs w:val="10"/>
          <w:rPrChange w:id="1813" w:author="USER" w:date="2018-02-01T14:15:00Z">
            <w:rPr>
              <w:rFonts w:ascii="宋体" w:hAnsi="宋体"/>
              <w:sz w:val="24"/>
              <w:szCs w:val="24"/>
            </w:rPr>
          </w:rPrChange>
        </w:rPr>
        <w:fldChar w:fldCharType="begin"/>
      </w:r>
      <w:r w:rsidRPr="00674F55">
        <w:rPr>
          <w:sz w:val="10"/>
          <w:szCs w:val="10"/>
          <w:rPrChange w:id="1814" w:author="USER" w:date="2018-02-01T14:15:00Z">
            <w:rPr>
              <w:rFonts w:ascii="宋体" w:hAnsi="宋体"/>
              <w:sz w:val="24"/>
              <w:szCs w:val="24"/>
            </w:rPr>
          </w:rPrChange>
        </w:rPr>
        <w:instrText xml:space="preserve">REF _Ref293689791 \r \h  \* MERGEFORMAT </w:instrText>
      </w:r>
      <w:r w:rsidRPr="00674F55">
        <w:rPr>
          <w:sz w:val="10"/>
          <w:szCs w:val="10"/>
          <w:rPrChange w:id="1815" w:author="USER" w:date="2018-02-01T14:15:00Z">
            <w:rPr>
              <w:sz w:val="10"/>
              <w:szCs w:val="10"/>
            </w:rPr>
          </w:rPrChange>
        </w:rPr>
      </w:r>
      <w:r w:rsidRPr="00674F55">
        <w:rPr>
          <w:sz w:val="10"/>
          <w:szCs w:val="10"/>
          <w:rPrChange w:id="1816" w:author="USER" w:date="2018-02-01T14:15:00Z">
            <w:rPr>
              <w:rFonts w:ascii="宋体" w:hAnsi="宋体"/>
              <w:sz w:val="24"/>
              <w:szCs w:val="24"/>
            </w:rPr>
          </w:rPrChange>
        </w:rPr>
        <w:fldChar w:fldCharType="separate"/>
      </w:r>
      <w:r w:rsidRPr="00674F55">
        <w:rPr>
          <w:rFonts w:ascii="宋体" w:hAnsi="宋体" w:hint="eastAsia"/>
          <w:sz w:val="10"/>
          <w:szCs w:val="10"/>
          <w:rPrChange w:id="1817" w:author="USER" w:date="2018-02-01T14:15:00Z">
            <w:rPr>
              <w:rFonts w:ascii="宋体" w:hAnsi="宋体" w:hint="eastAsia"/>
              <w:sz w:val="24"/>
              <w:szCs w:val="24"/>
            </w:rPr>
          </w:rPrChange>
        </w:rPr>
        <w:t>第</w:t>
      </w:r>
      <w:r w:rsidRPr="00674F55">
        <w:rPr>
          <w:rFonts w:ascii="宋体" w:hAnsi="宋体"/>
          <w:sz w:val="10"/>
          <w:szCs w:val="10"/>
          <w:rPrChange w:id="1818" w:author="USER" w:date="2018-02-01T14:15:00Z">
            <w:rPr>
              <w:rFonts w:ascii="宋体" w:hAnsi="宋体"/>
              <w:sz w:val="24"/>
              <w:szCs w:val="24"/>
            </w:rPr>
          </w:rPrChange>
        </w:rPr>
        <w:t>4条</w:t>
      </w:r>
      <w:r w:rsidRPr="00674F55">
        <w:rPr>
          <w:sz w:val="10"/>
          <w:szCs w:val="10"/>
          <w:rPrChange w:id="1819" w:author="USER" w:date="2018-02-01T14:15:00Z">
            <w:rPr>
              <w:rFonts w:ascii="宋体" w:hAnsi="宋体"/>
              <w:sz w:val="24"/>
              <w:szCs w:val="24"/>
            </w:rPr>
          </w:rPrChange>
        </w:rPr>
        <w:fldChar w:fldCharType="end"/>
      </w:r>
      <w:r w:rsidRPr="00674F55">
        <w:rPr>
          <w:rFonts w:ascii="宋体" w:hAnsi="宋体" w:hint="eastAsia"/>
          <w:sz w:val="10"/>
          <w:szCs w:val="10"/>
          <w:rPrChange w:id="1820" w:author="USER" w:date="2018-02-01T14:15:00Z">
            <w:rPr>
              <w:rFonts w:ascii="宋体" w:hAnsi="宋体" w:hint="eastAsia"/>
              <w:sz w:val="24"/>
              <w:szCs w:val="24"/>
            </w:rPr>
          </w:rPrChange>
        </w:rPr>
        <w:t>所作的承诺。</w:t>
      </w:r>
    </w:p>
    <w:p w:rsidR="004D1222" w:rsidRPr="00016119" w:rsidRDefault="00674F55" w:rsidP="004D1222">
      <w:pPr>
        <w:widowControl w:val="0"/>
        <w:numPr>
          <w:ilvl w:val="0"/>
          <w:numId w:val="7"/>
        </w:numPr>
        <w:tabs>
          <w:tab w:val="clear" w:pos="964"/>
          <w:tab w:val="left" w:pos="1080"/>
        </w:tabs>
        <w:autoSpaceDE w:val="0"/>
        <w:autoSpaceDN w:val="0"/>
        <w:adjustRightInd w:val="0"/>
        <w:ind w:leftChars="270" w:left="1080" w:hanging="540"/>
        <w:jc w:val="both"/>
        <w:rPr>
          <w:rFonts w:ascii="宋体" w:hAnsi="宋体" w:cs="楷体_GB2312"/>
          <w:w w:val="0"/>
          <w:sz w:val="10"/>
          <w:szCs w:val="10"/>
          <w:rPrChange w:id="1821" w:author="USER" w:date="2018-02-01T14:15:00Z">
            <w:rPr>
              <w:rFonts w:ascii="宋体" w:hAnsi="宋体" w:cs="楷体_GB2312"/>
              <w:w w:val="0"/>
              <w:sz w:val="24"/>
              <w:szCs w:val="24"/>
            </w:rPr>
          </w:rPrChange>
        </w:rPr>
      </w:pPr>
      <w:r w:rsidRPr="00674F55">
        <w:rPr>
          <w:rFonts w:ascii="宋体" w:hAnsi="宋体" w:cs="楷体_GB2312" w:hint="eastAsia"/>
          <w:w w:val="0"/>
          <w:sz w:val="10"/>
          <w:szCs w:val="10"/>
          <w:rPrChange w:id="1822" w:author="USER" w:date="2018-02-01T14:15:00Z">
            <w:rPr>
              <w:rFonts w:ascii="宋体" w:hAnsi="宋体" w:cs="楷体_GB2312" w:hint="eastAsia"/>
              <w:w w:val="0"/>
              <w:sz w:val="24"/>
              <w:szCs w:val="24"/>
            </w:rPr>
          </w:rPrChange>
        </w:rPr>
        <w:t>除非各方另有约定，公司及各创始人在本协议</w:t>
      </w:r>
      <w:r w:rsidRPr="00674F55">
        <w:rPr>
          <w:sz w:val="10"/>
          <w:szCs w:val="10"/>
          <w:rPrChange w:id="1823" w:author="USER" w:date="2018-02-01T14:15:00Z">
            <w:rPr>
              <w:rFonts w:ascii="宋体" w:hAnsi="宋体"/>
              <w:sz w:val="24"/>
              <w:szCs w:val="24"/>
            </w:rPr>
          </w:rPrChange>
        </w:rPr>
        <w:fldChar w:fldCharType="begin"/>
      </w:r>
      <w:r w:rsidRPr="00674F55">
        <w:rPr>
          <w:sz w:val="10"/>
          <w:szCs w:val="10"/>
          <w:rPrChange w:id="1824" w:author="USER" w:date="2018-02-01T14:15:00Z">
            <w:rPr>
              <w:rFonts w:ascii="宋体" w:hAnsi="宋体"/>
              <w:sz w:val="24"/>
              <w:szCs w:val="24"/>
            </w:rPr>
          </w:rPrChange>
        </w:rPr>
        <w:instrText xml:space="preserve">REF _Ref293689842 \r \h  \* MERGEFORMAT </w:instrText>
      </w:r>
      <w:r w:rsidRPr="00674F55">
        <w:rPr>
          <w:sz w:val="10"/>
          <w:szCs w:val="10"/>
          <w:rPrChange w:id="1825" w:author="USER" w:date="2018-02-01T14:15:00Z">
            <w:rPr>
              <w:sz w:val="10"/>
              <w:szCs w:val="10"/>
            </w:rPr>
          </w:rPrChange>
        </w:rPr>
      </w:r>
      <w:r w:rsidRPr="00674F55">
        <w:rPr>
          <w:sz w:val="10"/>
          <w:szCs w:val="10"/>
          <w:rPrChange w:id="1826" w:author="USER" w:date="2018-02-01T14:15:00Z">
            <w:rPr>
              <w:rFonts w:ascii="宋体" w:hAnsi="宋体"/>
              <w:sz w:val="24"/>
              <w:szCs w:val="24"/>
            </w:rPr>
          </w:rPrChange>
        </w:rPr>
        <w:fldChar w:fldCharType="separate"/>
      </w:r>
      <w:r w:rsidRPr="00674F55">
        <w:rPr>
          <w:rFonts w:ascii="宋体" w:hAnsi="宋体" w:cs="楷体_GB2312" w:hint="eastAsia"/>
          <w:w w:val="0"/>
          <w:sz w:val="10"/>
          <w:szCs w:val="10"/>
          <w:rPrChange w:id="1827" w:author="USER" w:date="2018-02-01T14:15:00Z">
            <w:rPr>
              <w:rFonts w:ascii="宋体" w:hAnsi="宋体" w:cs="楷体_GB2312" w:hint="eastAsia"/>
              <w:w w:val="0"/>
              <w:sz w:val="24"/>
              <w:szCs w:val="24"/>
            </w:rPr>
          </w:rPrChange>
        </w:rPr>
        <w:t>第</w:t>
      </w:r>
      <w:r w:rsidRPr="00674F55">
        <w:rPr>
          <w:rFonts w:ascii="宋体" w:hAnsi="宋体" w:cs="楷体_GB2312"/>
          <w:w w:val="0"/>
          <w:sz w:val="10"/>
          <w:szCs w:val="10"/>
          <w:rPrChange w:id="1828" w:author="USER" w:date="2018-02-01T14:15:00Z">
            <w:rPr>
              <w:rFonts w:ascii="宋体" w:hAnsi="宋体" w:cs="楷体_GB2312"/>
              <w:w w:val="0"/>
              <w:sz w:val="24"/>
              <w:szCs w:val="24"/>
            </w:rPr>
          </w:rPrChange>
        </w:rPr>
        <w:t>5条</w:t>
      </w:r>
      <w:r w:rsidRPr="00674F55">
        <w:rPr>
          <w:sz w:val="10"/>
          <w:szCs w:val="10"/>
          <w:rPrChange w:id="1829" w:author="USER" w:date="2018-02-01T14:15:00Z">
            <w:rPr>
              <w:rFonts w:ascii="宋体" w:hAnsi="宋体"/>
              <w:sz w:val="24"/>
              <w:szCs w:val="24"/>
            </w:rPr>
          </w:rPrChange>
        </w:rPr>
        <w:fldChar w:fldCharType="end"/>
      </w:r>
      <w:r w:rsidRPr="00674F55">
        <w:rPr>
          <w:rFonts w:ascii="宋体" w:hAnsi="宋体" w:cs="楷体_GB2312" w:hint="eastAsia"/>
          <w:w w:val="0"/>
          <w:sz w:val="10"/>
          <w:szCs w:val="10"/>
          <w:rPrChange w:id="1830" w:author="USER" w:date="2018-02-01T14:15:00Z">
            <w:rPr>
              <w:rFonts w:ascii="宋体" w:hAnsi="宋体" w:cs="楷体_GB2312" w:hint="eastAsia"/>
              <w:w w:val="0"/>
              <w:sz w:val="24"/>
              <w:szCs w:val="24"/>
            </w:rPr>
          </w:rPrChange>
        </w:rPr>
        <w:t>所作的陈述和保证在所有重大方面是真实、准确、完整的，不存在虚假、重大遗漏或误导。</w:t>
      </w:r>
    </w:p>
    <w:p w:rsidR="00DF4295" w:rsidRPr="00016119" w:rsidRDefault="00674F55" w:rsidP="00DF4295">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10"/>
          <w:szCs w:val="10"/>
          <w:rPrChange w:id="1831" w:author="USER" w:date="2018-02-01T14:15:00Z">
            <w:rPr>
              <w:rFonts w:ascii="宋体" w:hAnsi="宋体"/>
              <w:sz w:val="24"/>
            </w:rPr>
          </w:rPrChange>
        </w:rPr>
      </w:pPr>
      <w:r w:rsidRPr="00674F55">
        <w:rPr>
          <w:rFonts w:ascii="宋体" w:hAnsi="宋体" w:hint="eastAsia"/>
          <w:sz w:val="10"/>
          <w:szCs w:val="10"/>
          <w:rPrChange w:id="1832" w:author="USER" w:date="2018-02-01T14:15:00Z">
            <w:rPr>
              <w:rFonts w:ascii="宋体" w:hAnsi="宋体" w:hint="eastAsia"/>
              <w:sz w:val="24"/>
              <w:szCs w:val="24"/>
            </w:rPr>
          </w:rPrChange>
        </w:rPr>
        <w:t>自本协议签署之日起至一期投资款支付日，公司不存在任何具有重大不利影响的变化。</w:t>
      </w:r>
    </w:p>
    <w:p w:rsidR="008C4E70" w:rsidRPr="00016119" w:rsidRDefault="00674F55" w:rsidP="00B76B7B">
      <w:pPr>
        <w:pStyle w:val="aff"/>
        <w:numPr>
          <w:ilvl w:val="2"/>
          <w:numId w:val="49"/>
        </w:numPr>
        <w:spacing w:beforeLines="50"/>
        <w:ind w:left="567" w:firstLineChars="0" w:firstLine="0"/>
        <w:outlineLvl w:val="1"/>
        <w:rPr>
          <w:b/>
          <w:sz w:val="10"/>
          <w:szCs w:val="10"/>
          <w:rPrChange w:id="1833" w:author="USER" w:date="2018-02-01T14:15:00Z">
            <w:rPr>
              <w:b/>
              <w:sz w:val="24"/>
              <w:szCs w:val="24"/>
            </w:rPr>
          </w:rPrChange>
        </w:rPr>
      </w:pPr>
      <w:bookmarkStart w:id="1834" w:name="_Toc505242697"/>
      <w:r w:rsidRPr="00674F55">
        <w:rPr>
          <w:rFonts w:hint="eastAsia"/>
          <w:b/>
          <w:sz w:val="10"/>
          <w:szCs w:val="10"/>
          <w:rPrChange w:id="1835" w:author="USER" w:date="2018-02-01T14:15:00Z">
            <w:rPr>
              <w:rFonts w:ascii="宋体" w:hAnsi="宋体" w:hint="eastAsia"/>
              <w:b/>
              <w:sz w:val="24"/>
              <w:szCs w:val="24"/>
            </w:rPr>
          </w:rPrChange>
        </w:rPr>
        <w:t>二期投资款</w:t>
      </w:r>
      <w:bookmarkEnd w:id="1834"/>
    </w:p>
    <w:p w:rsidR="00CD0C31" w:rsidRPr="00016119" w:rsidRDefault="00674F55" w:rsidP="008C4E70">
      <w:pPr>
        <w:tabs>
          <w:tab w:val="left" w:pos="567"/>
        </w:tabs>
        <w:ind w:leftChars="270" w:left="540"/>
        <w:jc w:val="both"/>
        <w:rPr>
          <w:rFonts w:ascii="宋体" w:hAnsi="宋体"/>
          <w:sz w:val="10"/>
          <w:szCs w:val="10"/>
          <w:rPrChange w:id="1836" w:author="USER" w:date="2018-02-01T14:15:00Z">
            <w:rPr>
              <w:rFonts w:ascii="宋体" w:hAnsi="宋体"/>
              <w:sz w:val="24"/>
            </w:rPr>
          </w:rPrChange>
        </w:rPr>
      </w:pPr>
      <w:bookmarkStart w:id="1837" w:name="_Ref504209748"/>
      <w:r w:rsidRPr="00674F55">
        <w:rPr>
          <w:rFonts w:ascii="宋体" w:hAnsi="宋体" w:hint="eastAsia"/>
          <w:sz w:val="10"/>
          <w:szCs w:val="10"/>
          <w:rPrChange w:id="1838" w:author="USER" w:date="2018-02-01T14:15:00Z">
            <w:rPr>
              <w:rFonts w:ascii="宋体" w:hAnsi="宋体" w:hint="eastAsia"/>
              <w:sz w:val="24"/>
              <w:szCs w:val="24"/>
            </w:rPr>
          </w:rPrChange>
        </w:rPr>
        <w:t>各方同意，</w:t>
      </w:r>
      <w:r w:rsidRPr="00674F55">
        <w:rPr>
          <w:rFonts w:ascii="宋体" w:hAnsi="宋体"/>
          <w:sz w:val="10"/>
          <w:szCs w:val="10"/>
          <w:rPrChange w:id="1839" w:author="USER" w:date="2018-02-01T14:15:00Z">
            <w:rPr>
              <w:rFonts w:ascii="宋体" w:hAnsi="宋体"/>
              <w:sz w:val="24"/>
              <w:szCs w:val="24"/>
            </w:rPr>
          </w:rPrChange>
        </w:rPr>
        <w:t>下列</w:t>
      </w:r>
      <w:r w:rsidRPr="00674F55">
        <w:rPr>
          <w:rFonts w:ascii="宋体" w:hAnsi="宋体" w:hint="eastAsia"/>
          <w:sz w:val="10"/>
          <w:szCs w:val="10"/>
          <w:rPrChange w:id="1840" w:author="USER" w:date="2018-02-01T14:15:00Z">
            <w:rPr>
              <w:rFonts w:ascii="宋体" w:hAnsi="宋体" w:hint="eastAsia"/>
              <w:sz w:val="24"/>
              <w:szCs w:val="24"/>
            </w:rPr>
          </w:rPrChange>
        </w:rPr>
        <w:t>每一</w:t>
      </w:r>
      <w:r w:rsidRPr="00674F55">
        <w:rPr>
          <w:rFonts w:ascii="宋体" w:hAnsi="宋体"/>
          <w:sz w:val="10"/>
          <w:szCs w:val="10"/>
          <w:rPrChange w:id="1841" w:author="USER" w:date="2018-02-01T14:15:00Z">
            <w:rPr>
              <w:rFonts w:ascii="宋体" w:hAnsi="宋体"/>
              <w:sz w:val="24"/>
              <w:szCs w:val="24"/>
            </w:rPr>
          </w:rPrChange>
        </w:rPr>
        <w:t>条件全部实现</w:t>
      </w:r>
      <w:r w:rsidRPr="00674F55">
        <w:rPr>
          <w:rFonts w:ascii="宋体" w:hAnsi="宋体" w:hint="eastAsia"/>
          <w:sz w:val="10"/>
          <w:szCs w:val="10"/>
          <w:rPrChange w:id="1842" w:author="USER" w:date="2018-02-01T14:15:00Z">
            <w:rPr>
              <w:rFonts w:ascii="宋体" w:hAnsi="宋体" w:hint="eastAsia"/>
              <w:sz w:val="24"/>
              <w:szCs w:val="24"/>
            </w:rPr>
          </w:rPrChange>
        </w:rPr>
        <w:t>后</w:t>
      </w:r>
      <w:r w:rsidRPr="00674F55">
        <w:rPr>
          <w:rFonts w:ascii="宋体" w:hAnsi="宋体"/>
          <w:sz w:val="10"/>
          <w:szCs w:val="10"/>
          <w:rPrChange w:id="1843" w:author="USER" w:date="2018-02-01T14:15:00Z">
            <w:rPr>
              <w:rFonts w:ascii="宋体" w:hAnsi="宋体"/>
              <w:sz w:val="24"/>
              <w:szCs w:val="24"/>
            </w:rPr>
          </w:rPrChange>
        </w:rPr>
        <w:t>，投资</w:t>
      </w:r>
      <w:r w:rsidRPr="00674F55">
        <w:rPr>
          <w:rFonts w:ascii="宋体" w:hAnsi="宋体" w:hint="eastAsia"/>
          <w:sz w:val="10"/>
          <w:szCs w:val="10"/>
          <w:rPrChange w:id="1844" w:author="USER" w:date="2018-02-01T14:15:00Z">
            <w:rPr>
              <w:rFonts w:ascii="宋体" w:hAnsi="宋体" w:hint="eastAsia"/>
              <w:sz w:val="24"/>
              <w:szCs w:val="24"/>
            </w:rPr>
          </w:rPrChange>
        </w:rPr>
        <w:t>者有义务按本</w:t>
      </w:r>
      <w:proofErr w:type="gramStart"/>
      <w:r w:rsidRPr="00674F55">
        <w:rPr>
          <w:rFonts w:ascii="宋体" w:hAnsi="宋体" w:hint="eastAsia"/>
          <w:sz w:val="10"/>
          <w:szCs w:val="10"/>
          <w:rPrChange w:id="1845" w:author="USER" w:date="2018-02-01T14:15:00Z">
            <w:rPr>
              <w:rFonts w:ascii="宋体" w:hAnsi="宋体" w:hint="eastAsia"/>
              <w:sz w:val="24"/>
              <w:szCs w:val="24"/>
            </w:rPr>
          </w:rPrChange>
        </w:rPr>
        <w:t>协议第</w:t>
      </w:r>
      <w:proofErr w:type="gramEnd"/>
      <w:r w:rsidRPr="00674F55">
        <w:rPr>
          <w:rFonts w:ascii="宋体" w:hAnsi="宋体"/>
          <w:sz w:val="10"/>
          <w:szCs w:val="10"/>
          <w:rPrChange w:id="1846" w:author="USER" w:date="2018-02-01T14:15:00Z">
            <w:rPr>
              <w:rFonts w:ascii="宋体" w:hAnsi="宋体"/>
              <w:sz w:val="24"/>
              <w:szCs w:val="24"/>
            </w:rPr>
          </w:rPrChange>
        </w:rPr>
        <w:fldChar w:fldCharType="begin"/>
      </w:r>
      <w:r w:rsidRPr="00674F55">
        <w:rPr>
          <w:rFonts w:ascii="宋体" w:hAnsi="宋体"/>
          <w:sz w:val="10"/>
          <w:szCs w:val="10"/>
          <w:rPrChange w:id="1847" w:author="USER" w:date="2018-02-01T14:15:00Z">
            <w:rPr>
              <w:rFonts w:ascii="宋体" w:hAnsi="宋体"/>
              <w:sz w:val="24"/>
              <w:szCs w:val="24"/>
            </w:rPr>
          </w:rPrChange>
        </w:rPr>
        <w:instrText xml:space="preserve"> REF _Ref504214411 \r \h  \* MERGEFORMAT </w:instrText>
      </w:r>
      <w:r w:rsidRPr="00674F55">
        <w:rPr>
          <w:rFonts w:ascii="宋体" w:hAnsi="宋体"/>
          <w:sz w:val="10"/>
          <w:szCs w:val="10"/>
          <w:rPrChange w:id="1848" w:author="USER" w:date="2018-02-01T14:15:00Z">
            <w:rPr>
              <w:rFonts w:ascii="宋体" w:hAnsi="宋体"/>
              <w:sz w:val="10"/>
              <w:szCs w:val="10"/>
            </w:rPr>
          </w:rPrChange>
        </w:rPr>
      </w:r>
      <w:r w:rsidRPr="00674F55">
        <w:rPr>
          <w:rFonts w:ascii="宋体" w:hAnsi="宋体"/>
          <w:sz w:val="10"/>
          <w:szCs w:val="10"/>
          <w:rPrChange w:id="1849" w:author="USER" w:date="2018-02-01T14:15:00Z">
            <w:rPr>
              <w:rFonts w:ascii="宋体" w:hAnsi="宋体"/>
              <w:sz w:val="24"/>
              <w:szCs w:val="24"/>
            </w:rPr>
          </w:rPrChange>
        </w:rPr>
        <w:fldChar w:fldCharType="separate"/>
      </w:r>
      <w:r w:rsidRPr="00674F55">
        <w:rPr>
          <w:rFonts w:ascii="宋体" w:hAnsi="宋体"/>
          <w:sz w:val="10"/>
          <w:szCs w:val="10"/>
          <w:rPrChange w:id="1850" w:author="USER" w:date="2018-02-01T14:15:00Z">
            <w:rPr>
              <w:rFonts w:ascii="宋体" w:hAnsi="宋体"/>
              <w:sz w:val="24"/>
              <w:szCs w:val="24"/>
            </w:rPr>
          </w:rPrChange>
        </w:rPr>
        <w:t>3.2</w:t>
      </w:r>
      <w:r w:rsidRPr="00674F55">
        <w:rPr>
          <w:rFonts w:ascii="宋体" w:hAnsi="宋体"/>
          <w:sz w:val="10"/>
          <w:szCs w:val="10"/>
          <w:rPrChange w:id="1851" w:author="USER" w:date="2018-02-01T14:15:00Z">
            <w:rPr>
              <w:rFonts w:ascii="宋体" w:hAnsi="宋体"/>
              <w:sz w:val="24"/>
              <w:szCs w:val="24"/>
            </w:rPr>
          </w:rPrChange>
        </w:rPr>
        <w:fldChar w:fldCharType="end"/>
      </w:r>
      <w:r w:rsidRPr="00674F55">
        <w:rPr>
          <w:rFonts w:ascii="宋体" w:hAnsi="宋体" w:hint="eastAsia"/>
          <w:sz w:val="10"/>
          <w:szCs w:val="10"/>
          <w:rPrChange w:id="1852" w:author="USER" w:date="2018-02-01T14:15:00Z">
            <w:rPr>
              <w:rFonts w:ascii="宋体" w:hAnsi="宋体" w:hint="eastAsia"/>
              <w:sz w:val="24"/>
              <w:szCs w:val="24"/>
            </w:rPr>
          </w:rPrChange>
        </w:rPr>
        <w:t>款支付二期投资款：</w:t>
      </w:r>
      <w:bookmarkEnd w:id="1837"/>
    </w:p>
    <w:p w:rsidR="00CD0C31" w:rsidRPr="00016119" w:rsidRDefault="00674F55" w:rsidP="00CD0C31">
      <w:pPr>
        <w:widowControl w:val="0"/>
        <w:numPr>
          <w:ilvl w:val="0"/>
          <w:numId w:val="39"/>
        </w:numPr>
        <w:tabs>
          <w:tab w:val="left" w:pos="1080"/>
        </w:tabs>
        <w:autoSpaceDE w:val="0"/>
        <w:autoSpaceDN w:val="0"/>
        <w:adjustRightInd w:val="0"/>
        <w:jc w:val="both"/>
        <w:rPr>
          <w:rFonts w:ascii="宋体" w:hAnsi="宋体"/>
          <w:sz w:val="10"/>
          <w:szCs w:val="10"/>
          <w:rPrChange w:id="1853" w:author="USER" w:date="2018-02-01T14:15:00Z">
            <w:rPr>
              <w:rFonts w:ascii="宋体" w:hAnsi="宋体"/>
              <w:sz w:val="24"/>
            </w:rPr>
          </w:rPrChange>
        </w:rPr>
      </w:pPr>
      <w:r w:rsidRPr="00674F55">
        <w:rPr>
          <w:rFonts w:ascii="宋体" w:hAnsi="宋体" w:hint="eastAsia"/>
          <w:sz w:val="10"/>
          <w:szCs w:val="10"/>
          <w:rPrChange w:id="1854" w:author="USER" w:date="2018-02-01T14:15:00Z">
            <w:rPr>
              <w:rFonts w:ascii="宋体" w:hAnsi="宋体" w:hint="eastAsia"/>
              <w:sz w:val="24"/>
              <w:szCs w:val="24"/>
            </w:rPr>
          </w:rPrChange>
        </w:rPr>
        <w:t>除非各方另有约定，各方</w:t>
      </w:r>
      <w:proofErr w:type="gramStart"/>
      <w:r w:rsidRPr="00674F55">
        <w:rPr>
          <w:rFonts w:ascii="宋体" w:hAnsi="宋体" w:hint="eastAsia"/>
          <w:sz w:val="10"/>
          <w:szCs w:val="10"/>
          <w:rPrChange w:id="1855" w:author="USER" w:date="2018-02-01T14:15:00Z">
            <w:rPr>
              <w:rFonts w:ascii="宋体" w:hAnsi="宋体" w:hint="eastAsia"/>
              <w:sz w:val="24"/>
              <w:szCs w:val="24"/>
            </w:rPr>
          </w:rPrChange>
        </w:rPr>
        <w:t>已适当</w:t>
      </w:r>
      <w:proofErr w:type="gramEnd"/>
      <w:r w:rsidRPr="00674F55">
        <w:rPr>
          <w:rFonts w:ascii="宋体" w:hAnsi="宋体" w:hint="eastAsia"/>
          <w:sz w:val="10"/>
          <w:szCs w:val="10"/>
          <w:rPrChange w:id="1856" w:author="USER" w:date="2018-02-01T14:15:00Z">
            <w:rPr>
              <w:rFonts w:ascii="宋体" w:hAnsi="宋体" w:hint="eastAsia"/>
              <w:sz w:val="24"/>
              <w:szCs w:val="24"/>
            </w:rPr>
          </w:rPrChange>
        </w:rPr>
        <w:t>持续履行本协议</w:t>
      </w:r>
      <w:r w:rsidRPr="00674F55">
        <w:rPr>
          <w:sz w:val="10"/>
          <w:szCs w:val="10"/>
          <w:rPrChange w:id="1857" w:author="USER" w:date="2018-02-01T14:15:00Z">
            <w:rPr>
              <w:rFonts w:ascii="宋体" w:hAnsi="宋体"/>
              <w:sz w:val="24"/>
              <w:szCs w:val="24"/>
            </w:rPr>
          </w:rPrChange>
        </w:rPr>
        <w:fldChar w:fldCharType="begin"/>
      </w:r>
      <w:r w:rsidRPr="00674F55">
        <w:rPr>
          <w:sz w:val="10"/>
          <w:szCs w:val="10"/>
          <w:rPrChange w:id="1858" w:author="USER" w:date="2018-02-01T14:15:00Z">
            <w:rPr>
              <w:rFonts w:ascii="宋体" w:hAnsi="宋体"/>
              <w:sz w:val="24"/>
              <w:szCs w:val="24"/>
            </w:rPr>
          </w:rPrChange>
        </w:rPr>
        <w:instrText xml:space="preserve">REF _Ref293689791 \r \h  \* MERGEFORMAT </w:instrText>
      </w:r>
      <w:r w:rsidRPr="00674F55">
        <w:rPr>
          <w:sz w:val="10"/>
          <w:szCs w:val="10"/>
          <w:rPrChange w:id="1859" w:author="USER" w:date="2018-02-01T14:15:00Z">
            <w:rPr>
              <w:sz w:val="10"/>
              <w:szCs w:val="10"/>
            </w:rPr>
          </w:rPrChange>
        </w:rPr>
      </w:r>
      <w:r w:rsidRPr="00674F55">
        <w:rPr>
          <w:sz w:val="10"/>
          <w:szCs w:val="10"/>
          <w:rPrChange w:id="1860" w:author="USER" w:date="2018-02-01T14:15:00Z">
            <w:rPr>
              <w:rFonts w:ascii="宋体" w:hAnsi="宋体"/>
              <w:sz w:val="24"/>
              <w:szCs w:val="24"/>
            </w:rPr>
          </w:rPrChange>
        </w:rPr>
        <w:fldChar w:fldCharType="separate"/>
      </w:r>
      <w:r w:rsidRPr="00674F55">
        <w:rPr>
          <w:rFonts w:ascii="宋体" w:hAnsi="宋体" w:hint="eastAsia"/>
          <w:sz w:val="10"/>
          <w:szCs w:val="10"/>
          <w:rPrChange w:id="1861" w:author="USER" w:date="2018-02-01T14:15:00Z">
            <w:rPr>
              <w:rFonts w:ascii="宋体" w:hAnsi="宋体" w:hint="eastAsia"/>
              <w:sz w:val="24"/>
              <w:szCs w:val="24"/>
            </w:rPr>
          </w:rPrChange>
        </w:rPr>
        <w:t>第</w:t>
      </w:r>
      <w:r w:rsidRPr="00674F55">
        <w:rPr>
          <w:rFonts w:ascii="宋体" w:hAnsi="宋体"/>
          <w:sz w:val="10"/>
          <w:szCs w:val="10"/>
          <w:rPrChange w:id="1862" w:author="USER" w:date="2018-02-01T14:15:00Z">
            <w:rPr>
              <w:rFonts w:ascii="宋体" w:hAnsi="宋体"/>
              <w:sz w:val="24"/>
              <w:szCs w:val="24"/>
            </w:rPr>
          </w:rPrChange>
        </w:rPr>
        <w:t>4条</w:t>
      </w:r>
      <w:r w:rsidRPr="00674F55">
        <w:rPr>
          <w:sz w:val="10"/>
          <w:szCs w:val="10"/>
          <w:rPrChange w:id="1863" w:author="USER" w:date="2018-02-01T14:15:00Z">
            <w:rPr>
              <w:rFonts w:ascii="宋体" w:hAnsi="宋体"/>
              <w:sz w:val="24"/>
              <w:szCs w:val="24"/>
            </w:rPr>
          </w:rPrChange>
        </w:rPr>
        <w:fldChar w:fldCharType="end"/>
      </w:r>
      <w:r w:rsidRPr="00674F55">
        <w:rPr>
          <w:rFonts w:ascii="宋体" w:hAnsi="宋体" w:hint="eastAsia"/>
          <w:sz w:val="10"/>
          <w:szCs w:val="10"/>
          <w:rPrChange w:id="1864" w:author="USER" w:date="2018-02-01T14:15:00Z">
            <w:rPr>
              <w:rFonts w:ascii="宋体" w:hAnsi="宋体" w:hint="eastAsia"/>
              <w:sz w:val="24"/>
              <w:szCs w:val="24"/>
            </w:rPr>
          </w:rPrChange>
        </w:rPr>
        <w:t>所作的承诺。</w:t>
      </w:r>
    </w:p>
    <w:p w:rsidR="00CD0C31" w:rsidRPr="00016119" w:rsidRDefault="00674F55" w:rsidP="00CD0C31">
      <w:pPr>
        <w:widowControl w:val="0"/>
        <w:numPr>
          <w:ilvl w:val="0"/>
          <w:numId w:val="39"/>
        </w:numPr>
        <w:tabs>
          <w:tab w:val="left" w:pos="1080"/>
        </w:tabs>
        <w:autoSpaceDE w:val="0"/>
        <w:autoSpaceDN w:val="0"/>
        <w:adjustRightInd w:val="0"/>
        <w:jc w:val="both"/>
        <w:rPr>
          <w:rFonts w:ascii="宋体" w:hAnsi="宋体" w:cs="楷体_GB2312"/>
          <w:w w:val="0"/>
          <w:sz w:val="10"/>
          <w:szCs w:val="10"/>
          <w:rPrChange w:id="1865" w:author="USER" w:date="2018-02-01T14:15:00Z">
            <w:rPr>
              <w:rFonts w:ascii="宋体" w:hAnsi="宋体" w:cs="楷体_GB2312"/>
              <w:w w:val="0"/>
              <w:sz w:val="24"/>
              <w:szCs w:val="24"/>
            </w:rPr>
          </w:rPrChange>
        </w:rPr>
      </w:pPr>
      <w:r w:rsidRPr="00674F55">
        <w:rPr>
          <w:rFonts w:ascii="宋体" w:hAnsi="宋体" w:cs="楷体_GB2312" w:hint="eastAsia"/>
          <w:w w:val="0"/>
          <w:sz w:val="10"/>
          <w:szCs w:val="10"/>
          <w:rPrChange w:id="1866" w:author="USER" w:date="2018-02-01T14:15:00Z">
            <w:rPr>
              <w:rFonts w:ascii="宋体" w:hAnsi="宋体" w:cs="楷体_GB2312" w:hint="eastAsia"/>
              <w:w w:val="0"/>
              <w:sz w:val="24"/>
              <w:szCs w:val="24"/>
            </w:rPr>
          </w:rPrChange>
        </w:rPr>
        <w:t>除非各方另有约定，公司及各创始人在本协议</w:t>
      </w:r>
      <w:r w:rsidRPr="00674F55">
        <w:rPr>
          <w:sz w:val="10"/>
          <w:szCs w:val="10"/>
          <w:rPrChange w:id="1867" w:author="USER" w:date="2018-02-01T14:15:00Z">
            <w:rPr>
              <w:rFonts w:ascii="宋体" w:hAnsi="宋体"/>
              <w:sz w:val="24"/>
              <w:szCs w:val="24"/>
            </w:rPr>
          </w:rPrChange>
        </w:rPr>
        <w:fldChar w:fldCharType="begin"/>
      </w:r>
      <w:r w:rsidRPr="00674F55">
        <w:rPr>
          <w:sz w:val="10"/>
          <w:szCs w:val="10"/>
          <w:rPrChange w:id="1868" w:author="USER" w:date="2018-02-01T14:15:00Z">
            <w:rPr>
              <w:rFonts w:ascii="宋体" w:hAnsi="宋体"/>
              <w:sz w:val="24"/>
              <w:szCs w:val="24"/>
            </w:rPr>
          </w:rPrChange>
        </w:rPr>
        <w:instrText xml:space="preserve">REF _Ref293689842 \r \h  \* MERGEFORMAT </w:instrText>
      </w:r>
      <w:r w:rsidRPr="00674F55">
        <w:rPr>
          <w:sz w:val="10"/>
          <w:szCs w:val="10"/>
          <w:rPrChange w:id="1869" w:author="USER" w:date="2018-02-01T14:15:00Z">
            <w:rPr>
              <w:sz w:val="10"/>
              <w:szCs w:val="10"/>
            </w:rPr>
          </w:rPrChange>
        </w:rPr>
      </w:r>
      <w:r w:rsidRPr="00674F55">
        <w:rPr>
          <w:sz w:val="10"/>
          <w:szCs w:val="10"/>
          <w:rPrChange w:id="1870" w:author="USER" w:date="2018-02-01T14:15:00Z">
            <w:rPr>
              <w:rFonts w:ascii="宋体" w:hAnsi="宋体"/>
              <w:sz w:val="24"/>
              <w:szCs w:val="24"/>
            </w:rPr>
          </w:rPrChange>
        </w:rPr>
        <w:fldChar w:fldCharType="separate"/>
      </w:r>
      <w:r w:rsidRPr="00674F55">
        <w:rPr>
          <w:rFonts w:ascii="宋体" w:hAnsi="宋体" w:cs="楷体_GB2312" w:hint="eastAsia"/>
          <w:w w:val="0"/>
          <w:sz w:val="10"/>
          <w:szCs w:val="10"/>
          <w:rPrChange w:id="1871" w:author="USER" w:date="2018-02-01T14:15:00Z">
            <w:rPr>
              <w:rFonts w:ascii="宋体" w:hAnsi="宋体" w:cs="楷体_GB2312" w:hint="eastAsia"/>
              <w:w w:val="0"/>
              <w:sz w:val="24"/>
              <w:szCs w:val="24"/>
            </w:rPr>
          </w:rPrChange>
        </w:rPr>
        <w:t>第</w:t>
      </w:r>
      <w:r w:rsidRPr="00674F55">
        <w:rPr>
          <w:rFonts w:ascii="宋体" w:hAnsi="宋体" w:cs="楷体_GB2312"/>
          <w:w w:val="0"/>
          <w:sz w:val="10"/>
          <w:szCs w:val="10"/>
          <w:rPrChange w:id="1872" w:author="USER" w:date="2018-02-01T14:15:00Z">
            <w:rPr>
              <w:rFonts w:ascii="宋体" w:hAnsi="宋体" w:cs="楷体_GB2312"/>
              <w:w w:val="0"/>
              <w:sz w:val="24"/>
              <w:szCs w:val="24"/>
            </w:rPr>
          </w:rPrChange>
        </w:rPr>
        <w:t>5条</w:t>
      </w:r>
      <w:r w:rsidRPr="00674F55">
        <w:rPr>
          <w:sz w:val="10"/>
          <w:szCs w:val="10"/>
          <w:rPrChange w:id="1873" w:author="USER" w:date="2018-02-01T14:15:00Z">
            <w:rPr>
              <w:rFonts w:ascii="宋体" w:hAnsi="宋体"/>
              <w:sz w:val="24"/>
              <w:szCs w:val="24"/>
            </w:rPr>
          </w:rPrChange>
        </w:rPr>
        <w:fldChar w:fldCharType="end"/>
      </w:r>
      <w:r w:rsidRPr="00674F55">
        <w:rPr>
          <w:rFonts w:ascii="宋体" w:hAnsi="宋体" w:cs="楷体_GB2312" w:hint="eastAsia"/>
          <w:w w:val="0"/>
          <w:sz w:val="10"/>
          <w:szCs w:val="10"/>
          <w:rPrChange w:id="1874" w:author="USER" w:date="2018-02-01T14:15:00Z">
            <w:rPr>
              <w:rFonts w:ascii="宋体" w:hAnsi="宋体" w:cs="楷体_GB2312" w:hint="eastAsia"/>
              <w:w w:val="0"/>
              <w:sz w:val="24"/>
              <w:szCs w:val="24"/>
            </w:rPr>
          </w:rPrChange>
        </w:rPr>
        <w:t>所作的陈述和保证在所有重大方面是真实、准确、完整的，不存在虚假、重大遗漏或误导。</w:t>
      </w:r>
    </w:p>
    <w:p w:rsidR="00CD0C31" w:rsidRPr="00016119" w:rsidRDefault="00674F55" w:rsidP="00CD0C31">
      <w:pPr>
        <w:widowControl w:val="0"/>
        <w:numPr>
          <w:ilvl w:val="0"/>
          <w:numId w:val="39"/>
        </w:numPr>
        <w:tabs>
          <w:tab w:val="left" w:pos="1080"/>
        </w:tabs>
        <w:autoSpaceDE w:val="0"/>
        <w:autoSpaceDN w:val="0"/>
        <w:adjustRightInd w:val="0"/>
        <w:jc w:val="both"/>
        <w:rPr>
          <w:rFonts w:ascii="宋体" w:hAnsi="宋体" w:cs="楷体_GB2312"/>
          <w:w w:val="0"/>
          <w:sz w:val="10"/>
          <w:szCs w:val="10"/>
          <w:rPrChange w:id="1875" w:author="USER" w:date="2018-02-01T14:15:00Z">
            <w:rPr>
              <w:rFonts w:ascii="宋体" w:hAnsi="宋体" w:cs="楷体_GB2312"/>
              <w:w w:val="0"/>
              <w:sz w:val="24"/>
              <w:szCs w:val="24"/>
            </w:rPr>
          </w:rPrChange>
        </w:rPr>
      </w:pPr>
      <w:r w:rsidRPr="00674F55">
        <w:rPr>
          <w:rFonts w:ascii="宋体" w:hAnsi="宋体" w:cs="楷体_GB2312" w:hint="eastAsia"/>
          <w:b/>
          <w:w w:val="0"/>
          <w:sz w:val="10"/>
          <w:szCs w:val="10"/>
          <w:rPrChange w:id="1876" w:author="USER" w:date="2018-02-01T14:15:00Z">
            <w:rPr>
              <w:rFonts w:ascii="宋体" w:hAnsi="宋体" w:cs="楷体_GB2312" w:hint="eastAsia"/>
              <w:b/>
              <w:w w:val="0"/>
              <w:sz w:val="24"/>
              <w:szCs w:val="24"/>
            </w:rPr>
          </w:rPrChange>
        </w:rPr>
        <w:t>公司</w:t>
      </w:r>
      <w:r w:rsidRPr="00674F55">
        <w:rPr>
          <w:rFonts w:ascii="宋体" w:hAnsi="宋体" w:cs="楷体_GB2312" w:hint="eastAsia"/>
          <w:w w:val="0"/>
          <w:sz w:val="10"/>
          <w:szCs w:val="10"/>
          <w:rPrChange w:id="1877" w:author="USER" w:date="2018-02-01T14:15:00Z">
            <w:rPr>
              <w:rFonts w:ascii="宋体" w:hAnsi="宋体" w:cs="楷体_GB2312" w:hint="eastAsia"/>
              <w:w w:val="0"/>
              <w:sz w:val="24"/>
              <w:szCs w:val="24"/>
            </w:rPr>
          </w:rPrChange>
        </w:rPr>
        <w:t>和</w:t>
      </w:r>
      <w:r w:rsidRPr="00674F55">
        <w:rPr>
          <w:rFonts w:ascii="宋体" w:hAnsi="宋体" w:cs="楷体_GB2312" w:hint="eastAsia"/>
          <w:b/>
          <w:w w:val="0"/>
          <w:sz w:val="10"/>
          <w:szCs w:val="10"/>
          <w:rPrChange w:id="1878" w:author="USER" w:date="2018-02-01T14:15:00Z">
            <w:rPr>
              <w:rFonts w:ascii="宋体" w:hAnsi="宋体" w:cs="楷体_GB2312" w:hint="eastAsia"/>
              <w:b/>
              <w:w w:val="0"/>
              <w:sz w:val="24"/>
              <w:szCs w:val="24"/>
            </w:rPr>
          </w:rPrChange>
        </w:rPr>
        <w:t>创始人</w:t>
      </w:r>
      <w:r w:rsidRPr="00674F55">
        <w:rPr>
          <w:rFonts w:ascii="宋体" w:hAnsi="宋体" w:cs="楷体_GB2312" w:hint="eastAsia"/>
          <w:w w:val="0"/>
          <w:sz w:val="10"/>
          <w:szCs w:val="10"/>
          <w:rPrChange w:id="1879" w:author="USER" w:date="2018-02-01T14:15:00Z">
            <w:rPr>
              <w:rFonts w:ascii="宋体" w:hAnsi="宋体" w:cs="楷体_GB2312" w:hint="eastAsia"/>
              <w:w w:val="0"/>
              <w:sz w:val="24"/>
              <w:szCs w:val="24"/>
            </w:rPr>
          </w:rPrChange>
        </w:rPr>
        <w:t>向</w:t>
      </w:r>
      <w:r w:rsidRPr="00674F55">
        <w:rPr>
          <w:rFonts w:ascii="宋体" w:hAnsi="宋体" w:cs="楷体_GB2312" w:hint="eastAsia"/>
          <w:b/>
          <w:w w:val="0"/>
          <w:sz w:val="10"/>
          <w:szCs w:val="10"/>
          <w:rPrChange w:id="1880" w:author="USER" w:date="2018-02-01T14:15:00Z">
            <w:rPr>
              <w:rFonts w:ascii="宋体" w:hAnsi="宋体" w:cs="楷体_GB2312" w:hint="eastAsia"/>
              <w:b/>
              <w:w w:val="0"/>
              <w:sz w:val="24"/>
              <w:szCs w:val="24"/>
            </w:rPr>
          </w:rPrChange>
        </w:rPr>
        <w:t>投资者</w:t>
      </w:r>
      <w:r w:rsidRPr="00674F55">
        <w:rPr>
          <w:rFonts w:ascii="宋体" w:hAnsi="宋体" w:cs="楷体_GB2312" w:hint="eastAsia"/>
          <w:w w:val="0"/>
          <w:sz w:val="10"/>
          <w:szCs w:val="10"/>
          <w:rPrChange w:id="1881" w:author="USER" w:date="2018-02-01T14:15:00Z">
            <w:rPr>
              <w:rFonts w:ascii="宋体" w:hAnsi="宋体" w:cs="楷体_GB2312" w:hint="eastAsia"/>
              <w:w w:val="0"/>
              <w:sz w:val="24"/>
              <w:szCs w:val="24"/>
            </w:rPr>
          </w:rPrChange>
        </w:rPr>
        <w:t>提供了加盖工商部门公章并可以充分证明已完成</w:t>
      </w:r>
      <w:r w:rsidRPr="00674F55">
        <w:rPr>
          <w:rFonts w:ascii="宋体" w:hAnsi="宋体" w:cs="楷体_GB2312" w:hint="eastAsia"/>
          <w:b/>
          <w:w w:val="0"/>
          <w:sz w:val="10"/>
          <w:szCs w:val="10"/>
          <w:rPrChange w:id="1882" w:author="USER" w:date="2018-02-01T14:15:00Z">
            <w:rPr>
              <w:rFonts w:ascii="宋体" w:hAnsi="宋体" w:cs="楷体_GB2312" w:hint="eastAsia"/>
              <w:b/>
              <w:w w:val="0"/>
              <w:sz w:val="24"/>
              <w:szCs w:val="24"/>
            </w:rPr>
          </w:rPrChange>
        </w:rPr>
        <w:t>投资者</w:t>
      </w:r>
      <w:r w:rsidRPr="00674F55">
        <w:rPr>
          <w:rFonts w:ascii="宋体" w:hAnsi="宋体" w:cs="楷体_GB2312" w:hint="eastAsia"/>
          <w:w w:val="0"/>
          <w:sz w:val="10"/>
          <w:szCs w:val="10"/>
          <w:rPrChange w:id="1883" w:author="USER" w:date="2018-02-01T14:15:00Z">
            <w:rPr>
              <w:rFonts w:ascii="宋体" w:hAnsi="宋体" w:cs="楷体_GB2312" w:hint="eastAsia"/>
              <w:w w:val="0"/>
              <w:sz w:val="24"/>
              <w:szCs w:val="24"/>
            </w:rPr>
          </w:rPrChange>
        </w:rPr>
        <w:t>向</w:t>
      </w:r>
      <w:r w:rsidRPr="00674F55">
        <w:rPr>
          <w:rFonts w:ascii="宋体" w:hAnsi="宋体" w:cs="楷体_GB2312" w:hint="eastAsia"/>
          <w:b/>
          <w:w w:val="0"/>
          <w:sz w:val="10"/>
          <w:szCs w:val="10"/>
          <w:rPrChange w:id="1884" w:author="USER" w:date="2018-02-01T14:15:00Z">
            <w:rPr>
              <w:rFonts w:ascii="宋体" w:hAnsi="宋体" w:cs="楷体_GB2312" w:hint="eastAsia"/>
              <w:b/>
              <w:w w:val="0"/>
              <w:sz w:val="24"/>
              <w:szCs w:val="24"/>
            </w:rPr>
          </w:rPrChange>
        </w:rPr>
        <w:t>公司</w:t>
      </w:r>
      <w:r w:rsidRPr="00674F55">
        <w:rPr>
          <w:rFonts w:ascii="宋体" w:hAnsi="宋体" w:cs="楷体_GB2312" w:hint="eastAsia"/>
          <w:w w:val="0"/>
          <w:sz w:val="10"/>
          <w:szCs w:val="10"/>
          <w:rPrChange w:id="1885" w:author="USER" w:date="2018-02-01T14:15:00Z">
            <w:rPr>
              <w:rFonts w:ascii="宋体" w:hAnsi="宋体" w:cs="楷体_GB2312" w:hint="eastAsia"/>
              <w:w w:val="0"/>
              <w:sz w:val="24"/>
              <w:szCs w:val="24"/>
            </w:rPr>
          </w:rPrChange>
        </w:rPr>
        <w:t>增资并持有</w:t>
      </w:r>
      <w:r w:rsidRPr="00674F55">
        <w:rPr>
          <w:rFonts w:ascii="宋体" w:hAnsi="宋体" w:cs="楷体_GB2312" w:hint="eastAsia"/>
          <w:b/>
          <w:w w:val="0"/>
          <w:sz w:val="10"/>
          <w:szCs w:val="10"/>
          <w:rPrChange w:id="1886" w:author="USER" w:date="2018-02-01T14:15:00Z">
            <w:rPr>
              <w:rFonts w:ascii="宋体" w:hAnsi="宋体" w:cs="楷体_GB2312" w:hint="eastAsia"/>
              <w:b/>
              <w:w w:val="0"/>
              <w:sz w:val="24"/>
              <w:szCs w:val="24"/>
            </w:rPr>
          </w:rPrChange>
        </w:rPr>
        <w:t>公司</w:t>
      </w:r>
      <w:r w:rsidRPr="00674F55">
        <w:rPr>
          <w:rFonts w:ascii="宋体" w:hAnsi="宋体" w:hint="eastAsia"/>
          <w:sz w:val="10"/>
          <w:szCs w:val="10"/>
          <w:rPrChange w:id="1887" w:author="USER" w:date="2018-02-01T14:15:00Z">
            <w:rPr>
              <w:rFonts w:ascii="宋体" w:hAnsi="宋体" w:hint="eastAsia"/>
              <w:sz w:val="24"/>
              <w:szCs w:val="24"/>
            </w:rPr>
          </w:rPrChange>
        </w:rPr>
        <w:t>【】</w:t>
      </w:r>
      <w:r w:rsidRPr="00674F55">
        <w:rPr>
          <w:rFonts w:ascii="宋体" w:hAnsi="宋体" w:cs="楷体_GB2312" w:hint="eastAsia"/>
          <w:w w:val="0"/>
          <w:sz w:val="10"/>
          <w:szCs w:val="10"/>
          <w:rPrChange w:id="1888" w:author="USER" w:date="2018-02-01T14:15:00Z">
            <w:rPr>
              <w:rFonts w:ascii="宋体" w:hAnsi="宋体" w:cs="楷体_GB2312" w:hint="eastAsia"/>
              <w:w w:val="0"/>
              <w:sz w:val="24"/>
              <w:szCs w:val="24"/>
            </w:rPr>
          </w:rPrChange>
        </w:rPr>
        <w:t>股权的工商变更登记的文件（包含公司营业执照和《公司章程》），公司出示原件，投资者留存加盖公司公章的复印件。</w:t>
      </w:r>
    </w:p>
    <w:p w:rsidR="00CD0C31" w:rsidRPr="00016119" w:rsidRDefault="00674F55" w:rsidP="00CD0C31">
      <w:pPr>
        <w:widowControl w:val="0"/>
        <w:numPr>
          <w:ilvl w:val="0"/>
          <w:numId w:val="39"/>
        </w:numPr>
        <w:tabs>
          <w:tab w:val="left" w:pos="1080"/>
        </w:tabs>
        <w:autoSpaceDE w:val="0"/>
        <w:autoSpaceDN w:val="0"/>
        <w:adjustRightInd w:val="0"/>
        <w:jc w:val="both"/>
        <w:rPr>
          <w:rFonts w:ascii="宋体" w:hAnsi="宋体" w:cs="楷体_GB2312"/>
          <w:w w:val="0"/>
          <w:sz w:val="10"/>
          <w:szCs w:val="10"/>
          <w:rPrChange w:id="1889" w:author="USER" w:date="2018-02-01T14:15:00Z">
            <w:rPr>
              <w:rFonts w:ascii="宋体" w:hAnsi="宋体" w:cs="楷体_GB2312"/>
              <w:w w:val="0"/>
              <w:sz w:val="24"/>
              <w:szCs w:val="24"/>
            </w:rPr>
          </w:rPrChange>
        </w:rPr>
      </w:pPr>
      <w:r w:rsidRPr="00674F55">
        <w:rPr>
          <w:rFonts w:ascii="宋体" w:hAnsi="宋体" w:cs="楷体_GB2312" w:hint="eastAsia"/>
          <w:w w:val="0"/>
          <w:sz w:val="10"/>
          <w:szCs w:val="10"/>
          <w:rPrChange w:id="1890" w:author="USER" w:date="2018-02-01T14:15:00Z">
            <w:rPr>
              <w:rFonts w:ascii="宋体" w:hAnsi="宋体" w:cs="楷体_GB2312" w:hint="eastAsia"/>
              <w:w w:val="0"/>
              <w:sz w:val="24"/>
              <w:szCs w:val="24"/>
            </w:rPr>
          </w:rPrChange>
        </w:rPr>
        <w:t>自本协议签署之日起至二期投资款支付日，</w:t>
      </w:r>
      <w:r w:rsidRPr="00674F55">
        <w:rPr>
          <w:rFonts w:ascii="宋体" w:hAnsi="宋体" w:cs="楷体_GB2312" w:hint="eastAsia"/>
          <w:b/>
          <w:w w:val="0"/>
          <w:sz w:val="10"/>
          <w:szCs w:val="10"/>
          <w:rPrChange w:id="1891" w:author="USER" w:date="2018-02-01T14:15:00Z">
            <w:rPr>
              <w:rFonts w:ascii="宋体" w:hAnsi="宋体" w:cs="楷体_GB2312" w:hint="eastAsia"/>
              <w:b/>
              <w:w w:val="0"/>
              <w:sz w:val="24"/>
              <w:szCs w:val="24"/>
            </w:rPr>
          </w:rPrChange>
        </w:rPr>
        <w:t>公司</w:t>
      </w:r>
      <w:r w:rsidRPr="00674F55">
        <w:rPr>
          <w:rFonts w:ascii="宋体" w:hAnsi="宋体" w:cs="楷体_GB2312" w:hint="eastAsia"/>
          <w:w w:val="0"/>
          <w:sz w:val="10"/>
          <w:szCs w:val="10"/>
          <w:rPrChange w:id="1892" w:author="USER" w:date="2018-02-01T14:15:00Z">
            <w:rPr>
              <w:rFonts w:ascii="宋体" w:hAnsi="宋体" w:cs="楷体_GB2312" w:hint="eastAsia"/>
              <w:w w:val="0"/>
              <w:sz w:val="24"/>
              <w:szCs w:val="24"/>
            </w:rPr>
          </w:rPrChange>
        </w:rPr>
        <w:t>不存在任何具有重大不利影响的变化。</w:t>
      </w:r>
    </w:p>
    <w:p w:rsidR="00880E24" w:rsidRPr="00016119" w:rsidRDefault="00674F55" w:rsidP="00B76B7B">
      <w:pPr>
        <w:pStyle w:val="aff"/>
        <w:numPr>
          <w:ilvl w:val="1"/>
          <w:numId w:val="49"/>
        </w:numPr>
        <w:spacing w:beforeLines="50"/>
        <w:ind w:left="964" w:firstLineChars="0"/>
        <w:outlineLvl w:val="1"/>
        <w:rPr>
          <w:b/>
          <w:sz w:val="10"/>
          <w:szCs w:val="10"/>
          <w:rPrChange w:id="1893" w:author="USER" w:date="2018-02-01T14:15:00Z">
            <w:rPr>
              <w:b/>
              <w:sz w:val="24"/>
              <w:szCs w:val="24"/>
            </w:rPr>
          </w:rPrChange>
        </w:rPr>
      </w:pPr>
      <w:bookmarkStart w:id="1894" w:name="_DV_M122"/>
      <w:bookmarkStart w:id="1895" w:name="_DV_M123"/>
      <w:bookmarkStart w:id="1896" w:name="_DV_M124"/>
      <w:bookmarkStart w:id="1897" w:name="_DV_M125"/>
      <w:bookmarkStart w:id="1898" w:name="_DV_M126"/>
      <w:bookmarkStart w:id="1899" w:name="_DV_M127"/>
      <w:bookmarkStart w:id="1900" w:name="_DV_M128"/>
      <w:bookmarkStart w:id="1901" w:name="_DV_M129"/>
      <w:bookmarkStart w:id="1902" w:name="_DV_M132"/>
      <w:bookmarkStart w:id="1903" w:name="_DV_M130"/>
      <w:bookmarkStart w:id="1904" w:name="_Toc424573335"/>
      <w:bookmarkStart w:id="1905" w:name="_Toc505242698"/>
      <w:bookmarkEnd w:id="1717"/>
      <w:bookmarkEnd w:id="1718"/>
      <w:bookmarkEnd w:id="1719"/>
      <w:bookmarkEnd w:id="1720"/>
      <w:bookmarkEnd w:id="1721"/>
      <w:bookmarkEnd w:id="1894"/>
      <w:bookmarkEnd w:id="1895"/>
      <w:bookmarkEnd w:id="1896"/>
      <w:bookmarkEnd w:id="1897"/>
      <w:bookmarkEnd w:id="1898"/>
      <w:bookmarkEnd w:id="1899"/>
      <w:bookmarkEnd w:id="1900"/>
      <w:bookmarkEnd w:id="1901"/>
      <w:bookmarkEnd w:id="1902"/>
      <w:bookmarkEnd w:id="1903"/>
      <w:r w:rsidRPr="00674F55">
        <w:rPr>
          <w:rFonts w:hint="eastAsia"/>
          <w:b/>
          <w:sz w:val="10"/>
          <w:szCs w:val="10"/>
          <w:rPrChange w:id="1906" w:author="USER" w:date="2018-02-01T14:15:00Z">
            <w:rPr>
              <w:rFonts w:ascii="宋体" w:hAnsi="宋体" w:hint="eastAsia"/>
              <w:b/>
              <w:sz w:val="24"/>
              <w:szCs w:val="24"/>
            </w:rPr>
          </w:rPrChange>
        </w:rPr>
        <w:t>期限</w:t>
      </w:r>
      <w:bookmarkEnd w:id="1904"/>
      <w:bookmarkEnd w:id="1905"/>
    </w:p>
    <w:p w:rsidR="00880E24" w:rsidRPr="00016119" w:rsidRDefault="00674F55" w:rsidP="00880E24">
      <w:pPr>
        <w:tabs>
          <w:tab w:val="left" w:pos="567"/>
        </w:tabs>
        <w:ind w:leftChars="270" w:left="540"/>
        <w:jc w:val="both"/>
        <w:rPr>
          <w:rFonts w:ascii="宋体" w:hAnsi="宋体"/>
          <w:sz w:val="10"/>
          <w:szCs w:val="10"/>
          <w:rPrChange w:id="1907" w:author="USER" w:date="2018-02-01T14:15:00Z">
            <w:rPr>
              <w:rFonts w:ascii="宋体" w:hAnsi="宋体"/>
              <w:sz w:val="24"/>
              <w:szCs w:val="24"/>
            </w:rPr>
          </w:rPrChange>
        </w:rPr>
      </w:pPr>
      <w:r w:rsidRPr="00674F55">
        <w:rPr>
          <w:rFonts w:ascii="宋体" w:hAnsi="宋体" w:hint="eastAsia"/>
          <w:b/>
          <w:sz w:val="10"/>
          <w:szCs w:val="10"/>
          <w:rPrChange w:id="1908" w:author="USER" w:date="2018-02-01T14:15:00Z">
            <w:rPr>
              <w:rFonts w:ascii="宋体" w:hAnsi="宋体" w:hint="eastAsia"/>
              <w:b/>
              <w:sz w:val="24"/>
              <w:szCs w:val="24"/>
            </w:rPr>
          </w:rPrChange>
        </w:rPr>
        <w:t>创始人及实际控制人</w:t>
      </w:r>
      <w:r w:rsidRPr="00674F55">
        <w:rPr>
          <w:rFonts w:ascii="宋体" w:hAnsi="宋体"/>
          <w:sz w:val="10"/>
          <w:szCs w:val="10"/>
          <w:rPrChange w:id="1909" w:author="USER" w:date="2018-02-01T14:15:00Z">
            <w:rPr>
              <w:rFonts w:ascii="宋体" w:hAnsi="宋体"/>
              <w:sz w:val="24"/>
              <w:szCs w:val="24"/>
            </w:rPr>
          </w:rPrChange>
        </w:rPr>
        <w:t>同意尽其最大努力</w:t>
      </w:r>
      <w:r w:rsidRPr="00674F55">
        <w:rPr>
          <w:rFonts w:ascii="宋体" w:hAnsi="宋体" w:hint="eastAsia"/>
          <w:sz w:val="10"/>
          <w:szCs w:val="10"/>
          <w:rPrChange w:id="1910" w:author="USER" w:date="2018-02-01T14:15:00Z">
            <w:rPr>
              <w:rFonts w:ascii="宋体" w:hAnsi="宋体" w:hint="eastAsia"/>
              <w:sz w:val="24"/>
              <w:szCs w:val="24"/>
            </w:rPr>
          </w:rPrChange>
        </w:rPr>
        <w:t>通过尽可能的方式</w:t>
      </w:r>
      <w:r w:rsidRPr="00674F55">
        <w:rPr>
          <w:rFonts w:ascii="宋体" w:hAnsi="宋体"/>
          <w:sz w:val="10"/>
          <w:szCs w:val="10"/>
          <w:rPrChange w:id="1911" w:author="USER" w:date="2018-02-01T14:15:00Z">
            <w:rPr>
              <w:rFonts w:ascii="宋体" w:hAnsi="宋体"/>
              <w:sz w:val="24"/>
              <w:szCs w:val="24"/>
            </w:rPr>
          </w:rPrChange>
        </w:rPr>
        <w:t>满足</w:t>
      </w:r>
      <w:r w:rsidRPr="00674F55">
        <w:rPr>
          <w:rFonts w:ascii="宋体" w:hAnsi="宋体" w:hint="eastAsia"/>
          <w:sz w:val="10"/>
          <w:szCs w:val="10"/>
          <w:rPrChange w:id="1912" w:author="USER" w:date="2018-02-01T14:15:00Z">
            <w:rPr>
              <w:rFonts w:ascii="宋体" w:hAnsi="宋体" w:hint="eastAsia"/>
              <w:sz w:val="24"/>
              <w:szCs w:val="24"/>
            </w:rPr>
          </w:rPrChange>
        </w:rPr>
        <w:t>投资</w:t>
      </w:r>
      <w:r w:rsidRPr="00674F55">
        <w:rPr>
          <w:rFonts w:ascii="宋体" w:hAnsi="宋体"/>
          <w:sz w:val="10"/>
          <w:szCs w:val="10"/>
          <w:rPrChange w:id="1913" w:author="USER" w:date="2018-02-01T14:15:00Z">
            <w:rPr>
              <w:rFonts w:ascii="宋体" w:hAnsi="宋体"/>
              <w:sz w:val="24"/>
              <w:szCs w:val="24"/>
            </w:rPr>
          </w:rPrChange>
        </w:rPr>
        <w:t>者</w:t>
      </w:r>
      <w:r w:rsidRPr="00674F55">
        <w:rPr>
          <w:rFonts w:ascii="宋体" w:hAnsi="宋体" w:hint="eastAsia"/>
          <w:sz w:val="10"/>
          <w:szCs w:val="10"/>
          <w:rPrChange w:id="1914" w:author="USER" w:date="2018-02-01T14:15:00Z">
            <w:rPr>
              <w:rFonts w:ascii="宋体" w:hAnsi="宋体" w:hint="eastAsia"/>
              <w:sz w:val="24"/>
              <w:szCs w:val="24"/>
            </w:rPr>
          </w:rPrChange>
        </w:rPr>
        <w:t>投资款支付</w:t>
      </w:r>
      <w:r w:rsidRPr="00674F55">
        <w:rPr>
          <w:rFonts w:ascii="宋体" w:hAnsi="宋体"/>
          <w:sz w:val="10"/>
          <w:szCs w:val="10"/>
          <w:rPrChange w:id="1915" w:author="USER" w:date="2018-02-01T14:15:00Z">
            <w:rPr>
              <w:rFonts w:ascii="宋体" w:hAnsi="宋体"/>
              <w:sz w:val="24"/>
              <w:szCs w:val="24"/>
            </w:rPr>
          </w:rPrChange>
        </w:rPr>
        <w:t>的每一</w:t>
      </w:r>
      <w:r w:rsidRPr="00674F55">
        <w:rPr>
          <w:rFonts w:ascii="宋体" w:hAnsi="宋体" w:hint="eastAsia"/>
          <w:sz w:val="10"/>
          <w:szCs w:val="10"/>
          <w:rPrChange w:id="1916" w:author="USER" w:date="2018-02-01T14:15:00Z">
            <w:rPr>
              <w:rFonts w:ascii="宋体" w:hAnsi="宋体" w:hint="eastAsia"/>
              <w:sz w:val="24"/>
              <w:szCs w:val="24"/>
            </w:rPr>
          </w:rPrChange>
        </w:rPr>
        <w:t>项</w:t>
      </w:r>
      <w:r w:rsidRPr="00674F55">
        <w:rPr>
          <w:rFonts w:ascii="宋体" w:hAnsi="宋体"/>
          <w:sz w:val="10"/>
          <w:szCs w:val="10"/>
          <w:rPrChange w:id="1917" w:author="USER" w:date="2018-02-01T14:15:00Z">
            <w:rPr>
              <w:rFonts w:ascii="宋体" w:hAnsi="宋体"/>
              <w:sz w:val="24"/>
              <w:szCs w:val="24"/>
            </w:rPr>
          </w:rPrChange>
        </w:rPr>
        <w:t>先决条件</w:t>
      </w:r>
      <w:r w:rsidRPr="00674F55">
        <w:rPr>
          <w:rFonts w:ascii="宋体" w:hAnsi="宋体" w:hint="eastAsia"/>
          <w:sz w:val="10"/>
          <w:szCs w:val="10"/>
          <w:rPrChange w:id="1918" w:author="USER" w:date="2018-02-01T14:15:00Z">
            <w:rPr>
              <w:rFonts w:ascii="宋体" w:hAnsi="宋体" w:hint="eastAsia"/>
              <w:sz w:val="24"/>
              <w:szCs w:val="24"/>
            </w:rPr>
          </w:rPrChange>
        </w:rPr>
        <w:t>，并且无论如何不得迟于本协议签署之日后二十个工作日内</w:t>
      </w:r>
      <w:r w:rsidRPr="00674F55">
        <w:rPr>
          <w:rFonts w:ascii="宋体" w:hAnsi="宋体"/>
          <w:sz w:val="10"/>
          <w:szCs w:val="10"/>
          <w:rPrChange w:id="1919" w:author="USER" w:date="2018-02-01T14:15:00Z">
            <w:rPr>
              <w:rFonts w:ascii="宋体" w:hAnsi="宋体"/>
              <w:sz w:val="24"/>
              <w:szCs w:val="24"/>
            </w:rPr>
          </w:rPrChange>
        </w:rPr>
        <w:t>完成</w:t>
      </w:r>
      <w:r w:rsidRPr="00674F55">
        <w:rPr>
          <w:rFonts w:ascii="宋体" w:hAnsi="宋体" w:hint="eastAsia"/>
          <w:sz w:val="10"/>
          <w:szCs w:val="10"/>
          <w:rPrChange w:id="1920" w:author="USER" w:date="2018-02-01T14:15:00Z">
            <w:rPr>
              <w:rFonts w:ascii="宋体" w:hAnsi="宋体" w:hint="eastAsia"/>
              <w:sz w:val="24"/>
              <w:szCs w:val="24"/>
            </w:rPr>
          </w:rPrChange>
        </w:rPr>
        <w:t>。即使如果</w:t>
      </w:r>
      <w:r w:rsidRPr="00674F55">
        <w:rPr>
          <w:rFonts w:ascii="宋体" w:hAnsi="宋体" w:hint="eastAsia"/>
          <w:b/>
          <w:sz w:val="10"/>
          <w:szCs w:val="10"/>
          <w:rPrChange w:id="1921" w:author="USER" w:date="2018-02-01T14:15:00Z">
            <w:rPr>
              <w:rFonts w:ascii="宋体" w:hAnsi="宋体" w:hint="eastAsia"/>
              <w:b/>
              <w:sz w:val="24"/>
              <w:szCs w:val="24"/>
            </w:rPr>
          </w:rPrChange>
        </w:rPr>
        <w:t>投资者</w:t>
      </w:r>
      <w:r w:rsidRPr="00674F55">
        <w:rPr>
          <w:rFonts w:ascii="宋体" w:hAnsi="宋体" w:hint="eastAsia"/>
          <w:sz w:val="10"/>
          <w:szCs w:val="10"/>
          <w:rPrChange w:id="1922" w:author="USER" w:date="2018-02-01T14:15:00Z">
            <w:rPr>
              <w:rFonts w:ascii="宋体" w:hAnsi="宋体" w:hint="eastAsia"/>
              <w:sz w:val="24"/>
              <w:szCs w:val="24"/>
            </w:rPr>
          </w:rPrChange>
        </w:rPr>
        <w:t>书面豁免了某一项</w:t>
      </w:r>
      <w:r w:rsidRPr="00674F55">
        <w:rPr>
          <w:rFonts w:ascii="宋体" w:hAnsi="宋体"/>
          <w:sz w:val="10"/>
          <w:szCs w:val="10"/>
          <w:rPrChange w:id="1923" w:author="USER" w:date="2018-02-01T14:15:00Z">
            <w:rPr>
              <w:rFonts w:ascii="宋体" w:hAnsi="宋体"/>
              <w:sz w:val="24"/>
              <w:szCs w:val="24"/>
            </w:rPr>
          </w:rPrChange>
        </w:rPr>
        <w:t>先决</w:t>
      </w:r>
      <w:r w:rsidRPr="00674F55">
        <w:rPr>
          <w:rFonts w:ascii="宋体" w:hAnsi="宋体" w:hint="eastAsia"/>
          <w:sz w:val="10"/>
          <w:szCs w:val="10"/>
          <w:rPrChange w:id="1924" w:author="USER" w:date="2018-02-01T14:15:00Z">
            <w:rPr>
              <w:rFonts w:ascii="宋体" w:hAnsi="宋体" w:hint="eastAsia"/>
              <w:sz w:val="24"/>
              <w:szCs w:val="24"/>
            </w:rPr>
          </w:rPrChange>
        </w:rPr>
        <w:t>条件，在</w:t>
      </w:r>
      <w:r w:rsidRPr="00674F55">
        <w:rPr>
          <w:rFonts w:ascii="宋体" w:hAnsi="宋体" w:hint="eastAsia"/>
          <w:b/>
          <w:sz w:val="10"/>
          <w:szCs w:val="10"/>
          <w:rPrChange w:id="1925" w:author="USER" w:date="2018-02-01T14:15:00Z">
            <w:rPr>
              <w:rFonts w:ascii="宋体" w:hAnsi="宋体" w:hint="eastAsia"/>
              <w:b/>
              <w:sz w:val="24"/>
              <w:szCs w:val="24"/>
            </w:rPr>
          </w:rPrChange>
        </w:rPr>
        <w:t>投资者</w:t>
      </w:r>
      <w:r w:rsidRPr="00674F55">
        <w:rPr>
          <w:rFonts w:ascii="宋体" w:hAnsi="宋体" w:hint="eastAsia"/>
          <w:sz w:val="10"/>
          <w:szCs w:val="10"/>
          <w:rPrChange w:id="1926" w:author="USER" w:date="2018-02-01T14:15:00Z">
            <w:rPr>
              <w:rFonts w:ascii="宋体" w:hAnsi="宋体" w:hint="eastAsia"/>
              <w:sz w:val="24"/>
              <w:szCs w:val="24"/>
            </w:rPr>
          </w:rPrChange>
        </w:rPr>
        <w:t>要求的情况下，</w:t>
      </w:r>
      <w:r w:rsidRPr="00674F55">
        <w:rPr>
          <w:rFonts w:ascii="宋体" w:hAnsi="宋体" w:hint="eastAsia"/>
          <w:b/>
          <w:sz w:val="10"/>
          <w:szCs w:val="10"/>
          <w:rPrChange w:id="1927" w:author="USER" w:date="2018-02-01T14:15:00Z">
            <w:rPr>
              <w:rFonts w:ascii="宋体" w:hAnsi="宋体" w:hint="eastAsia"/>
              <w:b/>
              <w:sz w:val="24"/>
              <w:szCs w:val="24"/>
            </w:rPr>
          </w:rPrChange>
        </w:rPr>
        <w:t>创始人及实际控制人</w:t>
      </w:r>
      <w:r w:rsidRPr="00674F55">
        <w:rPr>
          <w:rFonts w:ascii="宋体" w:hAnsi="宋体" w:hint="eastAsia"/>
          <w:sz w:val="10"/>
          <w:szCs w:val="10"/>
          <w:rPrChange w:id="1928" w:author="USER" w:date="2018-02-01T14:15:00Z">
            <w:rPr>
              <w:rFonts w:ascii="宋体" w:hAnsi="宋体" w:hint="eastAsia"/>
              <w:sz w:val="24"/>
              <w:szCs w:val="24"/>
            </w:rPr>
          </w:rPrChange>
        </w:rPr>
        <w:t>也应当通过尽可能的方式在</w:t>
      </w:r>
      <w:r w:rsidRPr="00674F55">
        <w:rPr>
          <w:rFonts w:ascii="宋体" w:hAnsi="宋体" w:hint="eastAsia"/>
          <w:b/>
          <w:sz w:val="10"/>
          <w:szCs w:val="10"/>
          <w:rPrChange w:id="1929" w:author="USER" w:date="2018-02-01T14:15:00Z">
            <w:rPr>
              <w:rFonts w:ascii="宋体" w:hAnsi="宋体" w:hint="eastAsia"/>
              <w:b/>
              <w:sz w:val="24"/>
              <w:szCs w:val="24"/>
            </w:rPr>
          </w:rPrChange>
        </w:rPr>
        <w:t>投资者</w:t>
      </w:r>
      <w:r w:rsidRPr="00674F55">
        <w:rPr>
          <w:rFonts w:ascii="宋体" w:hAnsi="宋体" w:hint="eastAsia"/>
          <w:sz w:val="10"/>
          <w:szCs w:val="10"/>
          <w:rPrChange w:id="1930" w:author="USER" w:date="2018-02-01T14:15:00Z">
            <w:rPr>
              <w:rFonts w:ascii="宋体" w:hAnsi="宋体" w:hint="eastAsia"/>
              <w:sz w:val="24"/>
              <w:szCs w:val="24"/>
            </w:rPr>
          </w:rPrChange>
        </w:rPr>
        <w:t>要求的其它期限内完成。</w:t>
      </w:r>
    </w:p>
    <w:p w:rsidR="008D2A0C" w:rsidRPr="00016119" w:rsidRDefault="00674F55" w:rsidP="00B76B7B">
      <w:pPr>
        <w:pStyle w:val="aff"/>
        <w:numPr>
          <w:ilvl w:val="1"/>
          <w:numId w:val="49"/>
        </w:numPr>
        <w:spacing w:beforeLines="50"/>
        <w:ind w:left="964" w:firstLineChars="0"/>
        <w:outlineLvl w:val="1"/>
        <w:rPr>
          <w:b/>
          <w:sz w:val="10"/>
          <w:szCs w:val="10"/>
          <w:rPrChange w:id="1931" w:author="USER" w:date="2018-02-01T14:15:00Z">
            <w:rPr>
              <w:b/>
              <w:sz w:val="24"/>
              <w:szCs w:val="24"/>
            </w:rPr>
          </w:rPrChange>
        </w:rPr>
      </w:pPr>
      <w:bookmarkStart w:id="1932" w:name="_Toc422081736"/>
      <w:bookmarkStart w:id="1933" w:name="_Toc422081853"/>
      <w:bookmarkStart w:id="1934" w:name="_Toc422082236"/>
      <w:bookmarkStart w:id="1935" w:name="_Toc422083637"/>
      <w:bookmarkStart w:id="1936" w:name="_Toc422081737"/>
      <w:bookmarkStart w:id="1937" w:name="_Toc422081854"/>
      <w:bookmarkStart w:id="1938" w:name="_Toc422082237"/>
      <w:bookmarkStart w:id="1939" w:name="_Toc422083638"/>
      <w:bookmarkStart w:id="1940" w:name="_Toc422081738"/>
      <w:bookmarkStart w:id="1941" w:name="_Toc422081855"/>
      <w:bookmarkStart w:id="1942" w:name="_Toc422082238"/>
      <w:bookmarkStart w:id="1943" w:name="_Toc422083639"/>
      <w:bookmarkStart w:id="1944" w:name="_Toc422081739"/>
      <w:bookmarkStart w:id="1945" w:name="_Toc422081856"/>
      <w:bookmarkStart w:id="1946" w:name="_Toc422082239"/>
      <w:bookmarkStart w:id="1947" w:name="_Toc422083640"/>
      <w:bookmarkStart w:id="1948" w:name="_Toc293879508"/>
      <w:bookmarkStart w:id="1949" w:name="_Toc293933969"/>
      <w:bookmarkStart w:id="1950" w:name="_Toc293698807"/>
      <w:bookmarkStart w:id="1951" w:name="_Toc293699744"/>
      <w:bookmarkStart w:id="1952" w:name="_Toc424573337"/>
      <w:bookmarkStart w:id="1953" w:name="_Toc505242699"/>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r w:rsidRPr="00674F55">
        <w:rPr>
          <w:rFonts w:hint="eastAsia"/>
          <w:b/>
          <w:sz w:val="10"/>
          <w:szCs w:val="10"/>
          <w:rPrChange w:id="1954" w:author="USER" w:date="2018-02-01T14:15:00Z">
            <w:rPr>
              <w:rFonts w:ascii="宋体" w:hAnsi="宋体" w:hint="eastAsia"/>
              <w:b/>
              <w:sz w:val="24"/>
              <w:szCs w:val="24"/>
            </w:rPr>
          </w:rPrChange>
        </w:rPr>
        <w:t>登记</w:t>
      </w:r>
      <w:bookmarkEnd w:id="1950"/>
      <w:bookmarkEnd w:id="1951"/>
      <w:bookmarkEnd w:id="1952"/>
      <w:bookmarkEnd w:id="1953"/>
    </w:p>
    <w:p w:rsidR="008D2A0C" w:rsidRPr="00016119" w:rsidRDefault="00674F55" w:rsidP="00A26080">
      <w:pPr>
        <w:widowControl w:val="0"/>
        <w:numPr>
          <w:ilvl w:val="0"/>
          <w:numId w:val="9"/>
        </w:numPr>
        <w:tabs>
          <w:tab w:val="clear" w:pos="964"/>
          <w:tab w:val="left" w:pos="1080"/>
        </w:tabs>
        <w:autoSpaceDE w:val="0"/>
        <w:autoSpaceDN w:val="0"/>
        <w:adjustRightInd w:val="0"/>
        <w:ind w:leftChars="270" w:left="1080" w:hanging="540"/>
        <w:jc w:val="both"/>
        <w:rPr>
          <w:rFonts w:ascii="宋体" w:hAnsi="宋体"/>
          <w:sz w:val="10"/>
          <w:szCs w:val="10"/>
          <w:rPrChange w:id="1955" w:author="USER" w:date="2018-02-01T14:15:00Z">
            <w:rPr>
              <w:rFonts w:ascii="宋体" w:hAnsi="宋体"/>
              <w:sz w:val="24"/>
              <w:szCs w:val="24"/>
            </w:rPr>
          </w:rPrChange>
        </w:rPr>
      </w:pPr>
      <w:bookmarkStart w:id="1956" w:name="_DV_M78"/>
      <w:bookmarkStart w:id="1957" w:name="_DV_M85"/>
      <w:bookmarkStart w:id="1958" w:name="_DV_M86"/>
      <w:bookmarkStart w:id="1959" w:name="_DV_M87"/>
      <w:bookmarkStart w:id="1960" w:name="_DV_M88"/>
      <w:bookmarkStart w:id="1961" w:name="_DV_M90"/>
      <w:bookmarkStart w:id="1962" w:name="_DV_M91"/>
      <w:bookmarkStart w:id="1963" w:name="_DV_M92"/>
      <w:bookmarkStart w:id="1964" w:name="_DV_M93"/>
      <w:bookmarkStart w:id="1965" w:name="_DV_M94"/>
      <w:bookmarkStart w:id="1966" w:name="_DV_M95"/>
      <w:bookmarkStart w:id="1967" w:name="_DV_M96"/>
      <w:bookmarkStart w:id="1968" w:name="_DV_M97"/>
      <w:bookmarkStart w:id="1969" w:name="_DV_M98"/>
      <w:bookmarkStart w:id="1970" w:name="_DV_M99"/>
      <w:bookmarkStart w:id="1971" w:name="_DV_M103"/>
      <w:bookmarkStart w:id="1972" w:name="_DV_M104"/>
      <w:bookmarkStart w:id="1973" w:name="_DV_M105"/>
      <w:bookmarkStart w:id="1974" w:name="_DV_M106"/>
      <w:bookmarkStart w:id="1975" w:name="_DV_M107"/>
      <w:bookmarkStart w:id="1976" w:name="_DV_M108"/>
      <w:bookmarkStart w:id="1977" w:name="_DV_M109"/>
      <w:bookmarkStart w:id="1978" w:name="_DV_M110"/>
      <w:bookmarkStart w:id="1979" w:name="_DV_M111"/>
      <w:bookmarkStart w:id="1980" w:name="_DV_M112"/>
      <w:bookmarkStart w:id="1981" w:name="_DV_M113"/>
      <w:bookmarkStart w:id="1982" w:name="_DV_M114"/>
      <w:bookmarkStart w:id="1983" w:name="_DV_M115"/>
      <w:bookmarkStart w:id="1984" w:name="_DV_M83"/>
      <w:bookmarkStart w:id="1985" w:name="_DV_M84"/>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r w:rsidRPr="00674F55">
        <w:rPr>
          <w:rFonts w:ascii="宋体" w:hAnsi="宋体" w:hint="eastAsia"/>
          <w:sz w:val="10"/>
          <w:szCs w:val="10"/>
          <w:rPrChange w:id="1986" w:author="USER" w:date="2018-02-01T14:15:00Z">
            <w:rPr>
              <w:rFonts w:ascii="宋体" w:hAnsi="宋体" w:hint="eastAsia"/>
              <w:sz w:val="24"/>
              <w:szCs w:val="24"/>
            </w:rPr>
          </w:rPrChange>
        </w:rPr>
        <w:t>公司应代表各方尽快向登记机关提交本次交易工商登记</w:t>
      </w:r>
      <w:r w:rsidRPr="00674F55">
        <w:rPr>
          <w:rFonts w:ascii="宋体" w:hAnsi="宋体"/>
          <w:sz w:val="10"/>
          <w:szCs w:val="10"/>
          <w:rPrChange w:id="1987" w:author="USER" w:date="2018-02-01T14:15:00Z">
            <w:rPr>
              <w:rFonts w:ascii="宋体" w:hAnsi="宋体"/>
              <w:sz w:val="24"/>
              <w:szCs w:val="24"/>
            </w:rPr>
          </w:rPrChange>
        </w:rPr>
        <w:t>/备案所需的申请文件，并于</w:t>
      </w:r>
      <w:r w:rsidRPr="00674F55">
        <w:rPr>
          <w:rFonts w:ascii="宋体" w:hAnsi="宋体" w:hint="eastAsia"/>
          <w:sz w:val="10"/>
          <w:szCs w:val="10"/>
          <w:rPrChange w:id="1988" w:author="USER" w:date="2018-02-01T14:15:00Z">
            <w:rPr>
              <w:rFonts w:ascii="宋体" w:hAnsi="宋体" w:hint="eastAsia"/>
              <w:sz w:val="24"/>
              <w:szCs w:val="24"/>
            </w:rPr>
          </w:rPrChange>
        </w:rPr>
        <w:t>本协议签署之日后</w:t>
      </w:r>
      <w:del w:id="1989" w:author="USER" w:date="2018-02-01T14:20:00Z">
        <w:r w:rsidRPr="00674F55">
          <w:rPr>
            <w:rFonts w:ascii="宋体" w:hAnsi="宋体" w:hint="eastAsia"/>
            <w:sz w:val="10"/>
            <w:szCs w:val="10"/>
            <w:rPrChange w:id="1990" w:author="USER" w:date="2018-02-01T14:15:00Z">
              <w:rPr>
                <w:rFonts w:ascii="宋体" w:hAnsi="宋体" w:hint="eastAsia"/>
                <w:sz w:val="24"/>
                <w:szCs w:val="24"/>
              </w:rPr>
            </w:rPrChange>
          </w:rPr>
          <w:delText>三</w:delText>
        </w:r>
      </w:del>
      <w:ins w:id="1991" w:author="USER" w:date="2018-02-01T14:20:00Z">
        <w:r w:rsidR="00173994">
          <w:rPr>
            <w:rFonts w:ascii="宋体" w:hAnsi="宋体" w:hint="eastAsia"/>
            <w:sz w:val="10"/>
            <w:szCs w:val="10"/>
          </w:rPr>
          <w:t>六</w:t>
        </w:r>
      </w:ins>
      <w:r w:rsidRPr="00674F55">
        <w:rPr>
          <w:rFonts w:ascii="宋体" w:hAnsi="宋体" w:hint="eastAsia"/>
          <w:sz w:val="10"/>
          <w:szCs w:val="10"/>
          <w:rPrChange w:id="1992" w:author="USER" w:date="2018-02-01T14:15:00Z">
            <w:rPr>
              <w:rFonts w:ascii="宋体" w:hAnsi="宋体" w:hint="eastAsia"/>
              <w:sz w:val="24"/>
              <w:szCs w:val="24"/>
            </w:rPr>
          </w:rPrChange>
        </w:rPr>
        <w:t>十（</w:t>
      </w:r>
      <w:del w:id="1993" w:author="USER" w:date="2018-02-01T14:20:00Z">
        <w:r w:rsidRPr="00674F55">
          <w:rPr>
            <w:rFonts w:ascii="宋体" w:hAnsi="宋体"/>
            <w:sz w:val="10"/>
            <w:szCs w:val="10"/>
            <w:rPrChange w:id="1994" w:author="USER" w:date="2018-02-01T14:15:00Z">
              <w:rPr>
                <w:rFonts w:ascii="宋体" w:hAnsi="宋体"/>
                <w:sz w:val="24"/>
                <w:szCs w:val="24"/>
              </w:rPr>
            </w:rPrChange>
          </w:rPr>
          <w:delText>3</w:delText>
        </w:r>
      </w:del>
      <w:ins w:id="1995" w:author="USER" w:date="2018-02-01T14:20:00Z">
        <w:r w:rsidR="00173994">
          <w:rPr>
            <w:rFonts w:ascii="宋体" w:hAnsi="宋体" w:hint="eastAsia"/>
            <w:sz w:val="10"/>
            <w:szCs w:val="10"/>
          </w:rPr>
          <w:t>6</w:t>
        </w:r>
      </w:ins>
      <w:r w:rsidRPr="00674F55">
        <w:rPr>
          <w:rFonts w:ascii="宋体" w:hAnsi="宋体"/>
          <w:sz w:val="10"/>
          <w:szCs w:val="10"/>
          <w:rPrChange w:id="1996" w:author="USER" w:date="2018-02-01T14:15:00Z">
            <w:rPr>
              <w:rFonts w:ascii="宋体" w:hAnsi="宋体"/>
              <w:sz w:val="24"/>
              <w:szCs w:val="24"/>
            </w:rPr>
          </w:rPrChange>
        </w:rPr>
        <w:t>0）</w:t>
      </w:r>
      <w:proofErr w:type="gramStart"/>
      <w:r w:rsidRPr="00674F55">
        <w:rPr>
          <w:rFonts w:ascii="宋体" w:hAnsi="宋体" w:hint="eastAsia"/>
          <w:sz w:val="10"/>
          <w:szCs w:val="10"/>
          <w:rPrChange w:id="1997" w:author="USER" w:date="2018-02-01T14:15:00Z">
            <w:rPr>
              <w:rFonts w:ascii="宋体" w:hAnsi="宋体" w:hint="eastAsia"/>
              <w:sz w:val="24"/>
              <w:szCs w:val="24"/>
            </w:rPr>
          </w:rPrChange>
        </w:rPr>
        <w:t>个</w:t>
      </w:r>
      <w:proofErr w:type="gramEnd"/>
      <w:r w:rsidRPr="00674F55">
        <w:rPr>
          <w:rFonts w:ascii="宋体" w:hAnsi="宋体" w:hint="eastAsia"/>
          <w:sz w:val="10"/>
          <w:szCs w:val="10"/>
          <w:rPrChange w:id="1998" w:author="USER" w:date="2018-02-01T14:15:00Z">
            <w:rPr>
              <w:rFonts w:ascii="宋体" w:hAnsi="宋体" w:hint="eastAsia"/>
              <w:sz w:val="24"/>
              <w:szCs w:val="24"/>
            </w:rPr>
          </w:rPrChange>
        </w:rPr>
        <w:t>工作日内（“</w:t>
      </w:r>
      <w:r w:rsidRPr="00674F55">
        <w:rPr>
          <w:rFonts w:ascii="宋体" w:hAnsi="宋体" w:hint="eastAsia"/>
          <w:b/>
          <w:sz w:val="10"/>
          <w:szCs w:val="10"/>
          <w:rPrChange w:id="1999" w:author="USER" w:date="2018-02-01T14:15:00Z">
            <w:rPr>
              <w:rFonts w:ascii="宋体" w:hAnsi="宋体" w:hint="eastAsia"/>
              <w:b/>
              <w:sz w:val="24"/>
              <w:szCs w:val="24"/>
            </w:rPr>
          </w:rPrChange>
        </w:rPr>
        <w:t>增资变更日</w:t>
      </w:r>
      <w:r w:rsidRPr="00674F55">
        <w:rPr>
          <w:rFonts w:ascii="宋体" w:hAnsi="宋体" w:hint="eastAsia"/>
          <w:sz w:val="10"/>
          <w:szCs w:val="10"/>
          <w:rPrChange w:id="2000" w:author="USER" w:date="2018-02-01T14:15:00Z">
            <w:rPr>
              <w:rFonts w:ascii="宋体" w:hAnsi="宋体" w:hint="eastAsia"/>
              <w:sz w:val="24"/>
              <w:szCs w:val="24"/>
            </w:rPr>
          </w:rPrChange>
        </w:rPr>
        <w:t>”）完成本次交易的工商登记</w:t>
      </w:r>
      <w:r w:rsidRPr="00674F55">
        <w:rPr>
          <w:rFonts w:ascii="宋体" w:hAnsi="宋体"/>
          <w:sz w:val="10"/>
          <w:szCs w:val="10"/>
          <w:rPrChange w:id="2001" w:author="USER" w:date="2018-02-01T14:15:00Z">
            <w:rPr>
              <w:rFonts w:ascii="宋体" w:hAnsi="宋体"/>
              <w:sz w:val="24"/>
              <w:szCs w:val="24"/>
            </w:rPr>
          </w:rPrChange>
        </w:rPr>
        <w:t>/备案手续，并将足以说明已办理完成工商变更登记的</w:t>
      </w:r>
      <w:r w:rsidRPr="00674F55">
        <w:rPr>
          <w:rFonts w:ascii="宋体" w:hAnsi="宋体" w:hint="eastAsia"/>
          <w:sz w:val="10"/>
          <w:szCs w:val="10"/>
          <w:rPrChange w:id="2002" w:author="USER" w:date="2018-02-01T14:15:00Z">
            <w:rPr>
              <w:rFonts w:ascii="宋体" w:hAnsi="宋体" w:hint="eastAsia"/>
              <w:sz w:val="24"/>
              <w:szCs w:val="24"/>
            </w:rPr>
          </w:rPrChange>
        </w:rPr>
        <w:t>加盖了工商部门公章的文件提交给</w:t>
      </w:r>
      <w:r w:rsidRPr="00674F55">
        <w:rPr>
          <w:rFonts w:ascii="宋体" w:hAnsi="宋体" w:hint="eastAsia"/>
          <w:b/>
          <w:sz w:val="10"/>
          <w:szCs w:val="10"/>
          <w:rPrChange w:id="2003" w:author="USER" w:date="2018-02-01T14:15:00Z">
            <w:rPr>
              <w:rFonts w:ascii="宋体" w:hAnsi="宋体" w:hint="eastAsia"/>
              <w:b/>
              <w:sz w:val="24"/>
              <w:szCs w:val="24"/>
            </w:rPr>
          </w:rPrChange>
        </w:rPr>
        <w:t>投资者</w:t>
      </w:r>
      <w:r w:rsidRPr="00674F55">
        <w:rPr>
          <w:rFonts w:ascii="宋体" w:hAnsi="宋体" w:hint="eastAsia"/>
          <w:sz w:val="10"/>
          <w:szCs w:val="10"/>
          <w:rPrChange w:id="2004" w:author="USER" w:date="2018-02-01T14:15:00Z">
            <w:rPr>
              <w:rFonts w:ascii="宋体" w:hAnsi="宋体" w:hint="eastAsia"/>
              <w:sz w:val="24"/>
              <w:szCs w:val="24"/>
            </w:rPr>
          </w:rPrChange>
        </w:rPr>
        <w:t>。</w:t>
      </w:r>
    </w:p>
    <w:p w:rsidR="00CC31D7" w:rsidRPr="00016119" w:rsidRDefault="00674F55" w:rsidP="00A26080">
      <w:pPr>
        <w:widowControl w:val="0"/>
        <w:numPr>
          <w:ilvl w:val="0"/>
          <w:numId w:val="9"/>
        </w:numPr>
        <w:tabs>
          <w:tab w:val="clear" w:pos="964"/>
          <w:tab w:val="left" w:pos="1080"/>
        </w:tabs>
        <w:autoSpaceDE w:val="0"/>
        <w:autoSpaceDN w:val="0"/>
        <w:adjustRightInd w:val="0"/>
        <w:ind w:leftChars="270" w:left="1080" w:hanging="540"/>
        <w:jc w:val="both"/>
        <w:rPr>
          <w:rFonts w:ascii="宋体" w:hAnsi="宋体"/>
          <w:sz w:val="10"/>
          <w:szCs w:val="10"/>
          <w:rPrChange w:id="2005" w:author="USER" w:date="2018-02-01T14:15:00Z">
            <w:rPr>
              <w:rFonts w:ascii="宋体" w:hAnsi="宋体"/>
              <w:sz w:val="24"/>
              <w:szCs w:val="24"/>
            </w:rPr>
          </w:rPrChange>
        </w:rPr>
      </w:pPr>
      <w:r w:rsidRPr="00674F55">
        <w:rPr>
          <w:rFonts w:ascii="宋体" w:hAnsi="宋体" w:cs="楷体_GB2312" w:hint="eastAsia"/>
          <w:w w:val="0"/>
          <w:sz w:val="10"/>
          <w:szCs w:val="10"/>
          <w:rPrChange w:id="2006" w:author="USER" w:date="2018-02-01T14:15:00Z">
            <w:rPr>
              <w:rFonts w:ascii="宋体" w:hAnsi="宋体" w:cs="楷体_GB2312" w:hint="eastAsia"/>
              <w:w w:val="0"/>
              <w:sz w:val="24"/>
              <w:szCs w:val="24"/>
            </w:rPr>
          </w:rPrChange>
        </w:rPr>
        <w:t>工商变更登记时备案的新的《公司章程》应包括本协议中关于投资者的权利、股东会职权、董事会构成等内容。</w:t>
      </w:r>
      <w:r w:rsidRPr="00674F55">
        <w:rPr>
          <w:rFonts w:ascii="宋体" w:hAnsi="宋体" w:hint="eastAsia"/>
          <w:sz w:val="10"/>
          <w:szCs w:val="10"/>
          <w:rPrChange w:id="2007" w:author="USER" w:date="2018-02-01T14:15:00Z">
            <w:rPr>
              <w:rFonts w:ascii="宋体" w:hAnsi="宋体" w:hint="eastAsia"/>
              <w:sz w:val="24"/>
              <w:szCs w:val="24"/>
            </w:rPr>
          </w:rPrChange>
        </w:rPr>
        <w:t>如登记机关就公司提交登记备案的</w:t>
      </w:r>
      <w:r w:rsidRPr="00674F55">
        <w:rPr>
          <w:rFonts w:ascii="宋体" w:hAnsi="宋体" w:cs="楷体_GB2312" w:hint="eastAsia"/>
          <w:w w:val="0"/>
          <w:sz w:val="10"/>
          <w:szCs w:val="10"/>
          <w:rPrChange w:id="2008" w:author="USER" w:date="2018-02-01T14:15:00Z">
            <w:rPr>
              <w:rFonts w:ascii="宋体" w:hAnsi="宋体" w:cs="楷体_GB2312" w:hint="eastAsia"/>
              <w:w w:val="0"/>
              <w:sz w:val="24"/>
              <w:szCs w:val="24"/>
            </w:rPr>
          </w:rPrChange>
        </w:rPr>
        <w:t>《公司章程》提出修改意见，或者</w:t>
      </w:r>
      <w:r w:rsidRPr="00674F55">
        <w:rPr>
          <w:rFonts w:ascii="宋体" w:hAnsi="宋体" w:hint="eastAsia"/>
          <w:sz w:val="10"/>
          <w:szCs w:val="10"/>
          <w:rPrChange w:id="2009" w:author="USER" w:date="2018-02-01T14:15:00Z">
            <w:rPr>
              <w:rFonts w:ascii="宋体" w:hAnsi="宋体" w:hint="eastAsia"/>
              <w:sz w:val="24"/>
              <w:szCs w:val="24"/>
            </w:rPr>
          </w:rPrChange>
        </w:rPr>
        <w:t>登记机关要求各方按照其提供的标准文本另行签署公司章程，则各方同意：</w:t>
      </w:r>
      <w:r w:rsidRPr="00674F55">
        <w:rPr>
          <w:rFonts w:ascii="宋体" w:hAnsi="宋体"/>
          <w:sz w:val="10"/>
          <w:szCs w:val="10"/>
          <w:rPrChange w:id="2010" w:author="USER" w:date="2018-02-01T14:15:00Z">
            <w:rPr>
              <w:rFonts w:ascii="宋体" w:hAnsi="宋体"/>
              <w:sz w:val="24"/>
              <w:szCs w:val="24"/>
            </w:rPr>
          </w:rPrChange>
        </w:rPr>
        <w:t>(</w:t>
      </w:r>
      <w:proofErr w:type="spellStart"/>
      <w:r w:rsidRPr="00674F55">
        <w:rPr>
          <w:rFonts w:ascii="宋体" w:hAnsi="宋体"/>
          <w:sz w:val="10"/>
          <w:szCs w:val="10"/>
          <w:rPrChange w:id="2011" w:author="USER" w:date="2018-02-01T14:15:00Z">
            <w:rPr>
              <w:rFonts w:ascii="宋体" w:hAnsi="宋体"/>
              <w:sz w:val="24"/>
              <w:szCs w:val="24"/>
            </w:rPr>
          </w:rPrChange>
        </w:rPr>
        <w:t>i</w:t>
      </w:r>
      <w:proofErr w:type="spellEnd"/>
      <w:r w:rsidRPr="00674F55">
        <w:rPr>
          <w:rFonts w:ascii="宋体" w:hAnsi="宋体"/>
          <w:sz w:val="10"/>
          <w:szCs w:val="10"/>
          <w:rPrChange w:id="2012" w:author="USER" w:date="2018-02-01T14:15:00Z">
            <w:rPr>
              <w:rFonts w:ascii="宋体" w:hAnsi="宋体"/>
              <w:sz w:val="24"/>
              <w:szCs w:val="24"/>
            </w:rPr>
          </w:rPrChange>
        </w:rPr>
        <w:t>)首先应尽其最大努力，促使登记机关最终接受</w:t>
      </w:r>
      <w:r w:rsidRPr="00674F55">
        <w:rPr>
          <w:rFonts w:ascii="宋体" w:hAnsi="宋体" w:cs="楷体_GB2312" w:hint="eastAsia"/>
          <w:w w:val="0"/>
          <w:sz w:val="10"/>
          <w:szCs w:val="10"/>
          <w:rPrChange w:id="2013" w:author="USER" w:date="2018-02-01T14:15:00Z">
            <w:rPr>
              <w:rFonts w:ascii="宋体" w:hAnsi="宋体" w:cs="楷体_GB2312" w:hint="eastAsia"/>
              <w:w w:val="0"/>
              <w:sz w:val="24"/>
              <w:szCs w:val="24"/>
            </w:rPr>
          </w:rPrChange>
        </w:rPr>
        <w:t>《修订公司章程》的登记备案</w:t>
      </w:r>
      <w:r w:rsidRPr="00674F55">
        <w:rPr>
          <w:rFonts w:ascii="宋体" w:hAnsi="宋体" w:cs="楷体_GB2312"/>
          <w:w w:val="0"/>
          <w:sz w:val="10"/>
          <w:szCs w:val="10"/>
          <w:rPrChange w:id="2014" w:author="USER" w:date="2018-02-01T14:15:00Z">
            <w:rPr>
              <w:rFonts w:ascii="宋体" w:hAnsi="宋体" w:cs="楷体_GB2312"/>
              <w:w w:val="0"/>
              <w:sz w:val="24"/>
              <w:szCs w:val="24"/>
            </w:rPr>
          </w:rPrChange>
        </w:rPr>
        <w:t xml:space="preserve"> </w:t>
      </w:r>
      <w:r w:rsidRPr="00674F55">
        <w:rPr>
          <w:rFonts w:ascii="宋体" w:hAnsi="宋体"/>
          <w:sz w:val="10"/>
          <w:szCs w:val="10"/>
          <w:rPrChange w:id="2015" w:author="USER" w:date="2018-02-01T14:15:00Z">
            <w:rPr>
              <w:rFonts w:ascii="宋体" w:hAnsi="宋体"/>
              <w:sz w:val="24"/>
              <w:szCs w:val="24"/>
            </w:rPr>
          </w:rPrChange>
        </w:rPr>
        <w:t>(ii)</w:t>
      </w:r>
      <w:r w:rsidRPr="00674F55">
        <w:rPr>
          <w:rFonts w:ascii="宋体" w:hAnsi="宋体" w:hint="eastAsia"/>
          <w:sz w:val="10"/>
          <w:szCs w:val="10"/>
          <w:rPrChange w:id="2016" w:author="USER" w:date="2018-02-01T14:15:00Z">
            <w:rPr>
              <w:rFonts w:ascii="宋体" w:hAnsi="宋体" w:hint="eastAsia"/>
              <w:sz w:val="24"/>
              <w:szCs w:val="24"/>
            </w:rPr>
          </w:rPrChange>
        </w:rPr>
        <w:t>如最终登记机关不能接受《公司章程》进行备案登记，则各方届时应满足登记机关的要求另行签署用于在登记机关备案的公司章程，但届时该等另行签署的公司章程中应明确注明，届时用于确定公司与股东之间、股东与股东之间、公司与高级管理人员之间的权利义务关系，以本协议的约定为准。</w:t>
      </w:r>
    </w:p>
    <w:p w:rsidR="008D2A0C" w:rsidRPr="00016119" w:rsidRDefault="00674F55" w:rsidP="00B76B7B">
      <w:pPr>
        <w:pStyle w:val="aff"/>
        <w:numPr>
          <w:ilvl w:val="0"/>
          <w:numId w:val="49"/>
        </w:numPr>
        <w:spacing w:beforeLines="50" w:afterLines="50"/>
        <w:ind w:firstLineChars="0"/>
        <w:jc w:val="center"/>
        <w:outlineLvl w:val="0"/>
        <w:rPr>
          <w:b/>
          <w:sz w:val="10"/>
          <w:szCs w:val="10"/>
          <w:rPrChange w:id="2017" w:author="USER" w:date="2018-02-01T14:15:00Z">
            <w:rPr>
              <w:b/>
              <w:sz w:val="28"/>
              <w:szCs w:val="28"/>
            </w:rPr>
          </w:rPrChange>
        </w:rPr>
      </w:pPr>
      <w:bookmarkStart w:id="2018" w:name="_Toc285296355"/>
      <w:bookmarkStart w:id="2019" w:name="_Toc285136813"/>
      <w:bookmarkStart w:id="2020" w:name="_Toc285136933"/>
      <w:bookmarkStart w:id="2021" w:name="_Toc285296356"/>
      <w:bookmarkStart w:id="2022" w:name="_Toc285136814"/>
      <w:bookmarkStart w:id="2023" w:name="_Toc285136934"/>
      <w:bookmarkStart w:id="2024" w:name="_Toc285296357"/>
      <w:bookmarkStart w:id="2025" w:name="_Toc285136815"/>
      <w:bookmarkStart w:id="2026" w:name="_Toc285136935"/>
      <w:bookmarkStart w:id="2027" w:name="_Toc285296358"/>
      <w:bookmarkStart w:id="2028" w:name="_Toc285136816"/>
      <w:bookmarkStart w:id="2029" w:name="_Toc285136936"/>
      <w:bookmarkStart w:id="2030" w:name="_Toc285136812"/>
      <w:bookmarkStart w:id="2031" w:name="_Toc285136817"/>
      <w:bookmarkStart w:id="2032" w:name="_Toc285136937"/>
      <w:bookmarkStart w:id="2033" w:name="_Toc285296360"/>
      <w:bookmarkStart w:id="2034" w:name="_Toc285136818"/>
      <w:bookmarkStart w:id="2035" w:name="_Toc285136938"/>
      <w:bookmarkStart w:id="2036" w:name="_Toc285296361"/>
      <w:bookmarkStart w:id="2037" w:name="_Toc285136819"/>
      <w:bookmarkStart w:id="2038" w:name="_Toc285136939"/>
      <w:bookmarkStart w:id="2039" w:name="_Toc285296362"/>
      <w:bookmarkStart w:id="2040" w:name="_Toc282652890"/>
      <w:bookmarkStart w:id="2041" w:name="_Toc282655786"/>
      <w:bookmarkStart w:id="2042" w:name="_Toc282656447"/>
      <w:bookmarkStart w:id="2043" w:name="_Toc285296359"/>
      <w:bookmarkStart w:id="2044" w:name="_Toc285136932"/>
      <w:bookmarkStart w:id="2045" w:name="_Toc283451985"/>
      <w:bookmarkStart w:id="2046" w:name="_Toc287697075"/>
      <w:bookmarkStart w:id="2047" w:name="_Ref293689791"/>
      <w:bookmarkStart w:id="2048" w:name="_Ref293691284"/>
      <w:bookmarkStart w:id="2049" w:name="_Toc293698814"/>
      <w:bookmarkStart w:id="2050" w:name="_Ref293699608"/>
      <w:bookmarkStart w:id="2051" w:name="_Toc293699751"/>
      <w:bookmarkStart w:id="2052" w:name="_Toc424573338"/>
      <w:bookmarkStart w:id="2053" w:name="_Toc505242700"/>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r w:rsidRPr="00674F55">
        <w:rPr>
          <w:rFonts w:hint="eastAsia"/>
          <w:b/>
          <w:sz w:val="10"/>
          <w:szCs w:val="10"/>
          <w:rPrChange w:id="2054" w:author="USER" w:date="2018-02-01T14:15:00Z">
            <w:rPr>
              <w:rFonts w:ascii="宋体" w:hAnsi="宋体" w:hint="eastAsia"/>
              <w:b/>
              <w:sz w:val="28"/>
              <w:szCs w:val="28"/>
            </w:rPr>
          </w:rPrChange>
        </w:rPr>
        <w:t>承诺</w:t>
      </w:r>
      <w:bookmarkEnd w:id="2045"/>
      <w:bookmarkEnd w:id="2046"/>
      <w:bookmarkEnd w:id="2047"/>
      <w:bookmarkEnd w:id="2048"/>
      <w:bookmarkEnd w:id="2049"/>
      <w:bookmarkEnd w:id="2050"/>
      <w:bookmarkEnd w:id="2051"/>
      <w:bookmarkEnd w:id="2052"/>
      <w:bookmarkEnd w:id="2053"/>
    </w:p>
    <w:p w:rsidR="008D2A0C" w:rsidRPr="00016119" w:rsidRDefault="00674F55" w:rsidP="00B76B7B">
      <w:pPr>
        <w:pStyle w:val="aff"/>
        <w:numPr>
          <w:ilvl w:val="1"/>
          <w:numId w:val="49"/>
        </w:numPr>
        <w:spacing w:beforeLines="50"/>
        <w:ind w:left="964" w:firstLineChars="0"/>
        <w:outlineLvl w:val="1"/>
        <w:rPr>
          <w:b/>
          <w:sz w:val="10"/>
          <w:szCs w:val="10"/>
          <w:rPrChange w:id="2055" w:author="USER" w:date="2018-02-01T14:15:00Z">
            <w:rPr>
              <w:b/>
              <w:sz w:val="24"/>
              <w:szCs w:val="24"/>
            </w:rPr>
          </w:rPrChange>
        </w:rPr>
      </w:pPr>
      <w:bookmarkStart w:id="2056" w:name="_Toc287697076"/>
      <w:bookmarkStart w:id="2057" w:name="_Toc293698815"/>
      <w:bookmarkStart w:id="2058" w:name="_Toc293699752"/>
      <w:bookmarkStart w:id="2059" w:name="_Toc283451986"/>
      <w:bookmarkStart w:id="2060" w:name="_Toc424573339"/>
      <w:bookmarkStart w:id="2061" w:name="_Toc505242701"/>
      <w:r w:rsidRPr="00674F55">
        <w:rPr>
          <w:rFonts w:hint="eastAsia"/>
          <w:b/>
          <w:sz w:val="10"/>
          <w:szCs w:val="10"/>
          <w:rPrChange w:id="2062" w:author="USER" w:date="2018-02-01T14:15:00Z">
            <w:rPr>
              <w:rFonts w:ascii="宋体" w:hAnsi="宋体" w:hint="eastAsia"/>
              <w:b/>
              <w:sz w:val="24"/>
              <w:szCs w:val="24"/>
            </w:rPr>
          </w:rPrChange>
        </w:rPr>
        <w:t>正常经营承诺</w:t>
      </w:r>
      <w:bookmarkEnd w:id="2056"/>
      <w:bookmarkEnd w:id="2057"/>
      <w:bookmarkEnd w:id="2058"/>
      <w:bookmarkEnd w:id="2059"/>
      <w:bookmarkEnd w:id="2060"/>
      <w:bookmarkEnd w:id="2061"/>
    </w:p>
    <w:p w:rsidR="00BF03D0" w:rsidRPr="00016119" w:rsidRDefault="00674F55" w:rsidP="00D5309C">
      <w:pPr>
        <w:ind w:leftChars="270" w:left="540"/>
        <w:jc w:val="both"/>
        <w:rPr>
          <w:rFonts w:ascii="宋体" w:hAnsi="宋体"/>
          <w:sz w:val="10"/>
          <w:szCs w:val="10"/>
          <w:rPrChange w:id="2063" w:author="USER" w:date="2018-02-01T14:15:00Z">
            <w:rPr>
              <w:rFonts w:ascii="宋体" w:hAnsi="宋体"/>
              <w:sz w:val="24"/>
              <w:szCs w:val="24"/>
            </w:rPr>
          </w:rPrChange>
        </w:rPr>
      </w:pPr>
      <w:bookmarkStart w:id="2064" w:name="_DV_C52"/>
      <w:bookmarkStart w:id="2065" w:name="_Toc192678007"/>
      <w:bookmarkStart w:id="2066" w:name="_Toc192678183"/>
      <w:r w:rsidRPr="00674F55">
        <w:rPr>
          <w:rFonts w:ascii="宋体" w:hAnsi="宋体" w:hint="eastAsia"/>
          <w:sz w:val="10"/>
          <w:szCs w:val="10"/>
          <w:rPrChange w:id="2067" w:author="USER" w:date="2018-02-01T14:15:00Z">
            <w:rPr>
              <w:rFonts w:ascii="宋体" w:hAnsi="宋体" w:hint="eastAsia"/>
              <w:sz w:val="24"/>
              <w:szCs w:val="24"/>
            </w:rPr>
          </w:rPrChange>
        </w:rPr>
        <w:t>公司、创始人和公司实际控制人连带地</w:t>
      </w:r>
      <w:r w:rsidRPr="00674F55">
        <w:rPr>
          <w:rFonts w:ascii="宋体" w:hAnsi="宋体"/>
          <w:sz w:val="10"/>
          <w:szCs w:val="10"/>
          <w:rPrChange w:id="2068" w:author="USER" w:date="2018-02-01T14:15:00Z">
            <w:rPr>
              <w:rFonts w:ascii="宋体" w:hAnsi="宋体"/>
              <w:sz w:val="24"/>
              <w:szCs w:val="24"/>
            </w:rPr>
          </w:rPrChange>
        </w:rPr>
        <w:t>共同地</w:t>
      </w:r>
      <w:bookmarkStart w:id="2069" w:name="_DV_M140"/>
      <w:bookmarkEnd w:id="2064"/>
      <w:bookmarkEnd w:id="2069"/>
      <w:r w:rsidRPr="00674F55">
        <w:rPr>
          <w:rFonts w:ascii="宋体" w:hAnsi="宋体"/>
          <w:sz w:val="10"/>
          <w:szCs w:val="10"/>
          <w:rPrChange w:id="2070" w:author="USER" w:date="2018-02-01T14:15:00Z">
            <w:rPr>
              <w:rFonts w:ascii="宋体" w:hAnsi="宋体"/>
              <w:sz w:val="24"/>
              <w:szCs w:val="24"/>
            </w:rPr>
          </w:rPrChange>
        </w:rPr>
        <w:t>向</w:t>
      </w:r>
      <w:r w:rsidRPr="00674F55">
        <w:rPr>
          <w:rFonts w:ascii="宋体" w:hAnsi="宋体" w:hint="eastAsia"/>
          <w:sz w:val="10"/>
          <w:szCs w:val="10"/>
          <w:rPrChange w:id="2071" w:author="USER" w:date="2018-02-01T14:15:00Z">
            <w:rPr>
              <w:rFonts w:ascii="宋体" w:hAnsi="宋体" w:hint="eastAsia"/>
              <w:sz w:val="24"/>
              <w:szCs w:val="24"/>
            </w:rPr>
          </w:rPrChange>
        </w:rPr>
        <w:t>投资者</w:t>
      </w:r>
      <w:r w:rsidRPr="00674F55">
        <w:rPr>
          <w:rFonts w:ascii="宋体" w:hAnsi="宋体"/>
          <w:sz w:val="10"/>
          <w:szCs w:val="10"/>
          <w:rPrChange w:id="2072" w:author="USER" w:date="2018-02-01T14:15:00Z">
            <w:rPr>
              <w:rFonts w:ascii="宋体" w:hAnsi="宋体"/>
              <w:sz w:val="24"/>
              <w:szCs w:val="24"/>
            </w:rPr>
          </w:rPrChange>
        </w:rPr>
        <w:t>承诺</w:t>
      </w:r>
      <w:r w:rsidRPr="00674F55">
        <w:rPr>
          <w:rFonts w:ascii="宋体" w:hAnsi="宋体" w:hint="eastAsia"/>
          <w:sz w:val="10"/>
          <w:szCs w:val="10"/>
          <w:rPrChange w:id="2073" w:author="USER" w:date="2018-02-01T14:15:00Z">
            <w:rPr>
              <w:rFonts w:ascii="宋体" w:hAnsi="宋体" w:hint="eastAsia"/>
              <w:sz w:val="24"/>
              <w:szCs w:val="24"/>
            </w:rPr>
          </w:rPrChange>
        </w:rPr>
        <w:t>：</w:t>
      </w:r>
    </w:p>
    <w:p w:rsidR="007425A5" w:rsidRPr="00016119" w:rsidRDefault="00674F55" w:rsidP="00BF03D0">
      <w:pPr>
        <w:widowControl w:val="0"/>
        <w:numPr>
          <w:ilvl w:val="0"/>
          <w:numId w:val="10"/>
        </w:numPr>
        <w:tabs>
          <w:tab w:val="clear" w:pos="964"/>
          <w:tab w:val="left" w:pos="1080"/>
        </w:tabs>
        <w:autoSpaceDE w:val="0"/>
        <w:autoSpaceDN w:val="0"/>
        <w:adjustRightInd w:val="0"/>
        <w:ind w:leftChars="270" w:left="1080" w:hanging="540"/>
        <w:jc w:val="both"/>
        <w:rPr>
          <w:rFonts w:ascii="宋体" w:hAnsi="宋体"/>
          <w:sz w:val="10"/>
          <w:szCs w:val="10"/>
          <w:rPrChange w:id="2074" w:author="USER" w:date="2018-02-01T14:15:00Z">
            <w:rPr>
              <w:rFonts w:ascii="宋体" w:hAnsi="宋体"/>
              <w:sz w:val="24"/>
              <w:szCs w:val="24"/>
            </w:rPr>
          </w:rPrChange>
        </w:rPr>
      </w:pPr>
      <w:r w:rsidRPr="00674F55">
        <w:rPr>
          <w:rFonts w:ascii="宋体" w:hAnsi="宋体"/>
          <w:sz w:val="10"/>
          <w:szCs w:val="10"/>
          <w:rPrChange w:id="2075" w:author="USER" w:date="2018-02-01T14:15:00Z">
            <w:rPr>
              <w:rFonts w:ascii="宋体" w:hAnsi="宋体"/>
              <w:sz w:val="24"/>
              <w:szCs w:val="24"/>
            </w:rPr>
          </w:rPrChange>
        </w:rPr>
        <w:t>自本协议签署之日起，</w:t>
      </w:r>
      <w:r w:rsidRPr="00674F55">
        <w:rPr>
          <w:rFonts w:ascii="宋体" w:hAnsi="宋体" w:hint="eastAsia"/>
          <w:sz w:val="10"/>
          <w:szCs w:val="10"/>
          <w:rPrChange w:id="2076" w:author="USER" w:date="2018-02-01T14:15:00Z">
            <w:rPr>
              <w:rFonts w:ascii="宋体" w:hAnsi="宋体" w:hint="eastAsia"/>
              <w:sz w:val="24"/>
              <w:szCs w:val="24"/>
            </w:rPr>
          </w:rPrChange>
        </w:rPr>
        <w:t>公司</w:t>
      </w:r>
      <w:r w:rsidRPr="00674F55">
        <w:rPr>
          <w:rFonts w:ascii="宋体" w:hAnsi="宋体"/>
          <w:sz w:val="10"/>
          <w:szCs w:val="10"/>
          <w:rPrChange w:id="2077" w:author="USER" w:date="2018-02-01T14:15:00Z">
            <w:rPr>
              <w:rFonts w:ascii="宋体" w:hAnsi="宋体"/>
              <w:sz w:val="24"/>
              <w:szCs w:val="24"/>
            </w:rPr>
          </w:rPrChange>
        </w:rPr>
        <w:t>现有经营将正常持续运作</w:t>
      </w:r>
      <w:r w:rsidRPr="00674F55">
        <w:rPr>
          <w:rFonts w:ascii="宋体" w:hAnsi="宋体" w:hint="eastAsia"/>
          <w:sz w:val="10"/>
          <w:szCs w:val="10"/>
          <w:rPrChange w:id="2078" w:author="USER" w:date="2018-02-01T14:15:00Z">
            <w:rPr>
              <w:rFonts w:ascii="宋体" w:hAnsi="宋体" w:hint="eastAsia"/>
              <w:sz w:val="24"/>
              <w:szCs w:val="24"/>
            </w:rPr>
          </w:rPrChange>
        </w:rPr>
        <w:t>以及公司</w:t>
      </w:r>
      <w:r w:rsidRPr="00674F55">
        <w:rPr>
          <w:rFonts w:ascii="宋体" w:hAnsi="宋体"/>
          <w:sz w:val="10"/>
          <w:szCs w:val="10"/>
          <w:rPrChange w:id="2079" w:author="USER" w:date="2018-02-01T14:15:00Z">
            <w:rPr>
              <w:rFonts w:ascii="宋体" w:hAnsi="宋体"/>
              <w:sz w:val="24"/>
              <w:szCs w:val="24"/>
            </w:rPr>
          </w:rPrChange>
        </w:rPr>
        <w:t>的经营性质、范围或方式将不发生重大</w:t>
      </w:r>
      <w:r w:rsidRPr="00674F55">
        <w:rPr>
          <w:rFonts w:ascii="宋体" w:hAnsi="宋体" w:hint="eastAsia"/>
          <w:sz w:val="10"/>
          <w:szCs w:val="10"/>
          <w:rPrChange w:id="2080" w:author="USER" w:date="2018-02-01T14:15:00Z">
            <w:rPr>
              <w:rFonts w:ascii="宋体" w:hAnsi="宋体" w:hint="eastAsia"/>
              <w:sz w:val="24"/>
              <w:szCs w:val="24"/>
            </w:rPr>
          </w:rPrChange>
        </w:rPr>
        <w:t>不利</w:t>
      </w:r>
      <w:r w:rsidRPr="00674F55">
        <w:rPr>
          <w:rFonts w:ascii="宋体" w:hAnsi="宋体"/>
          <w:sz w:val="10"/>
          <w:szCs w:val="10"/>
          <w:rPrChange w:id="2081" w:author="USER" w:date="2018-02-01T14:15:00Z">
            <w:rPr>
              <w:rFonts w:ascii="宋体" w:hAnsi="宋体"/>
              <w:sz w:val="24"/>
              <w:szCs w:val="24"/>
            </w:rPr>
          </w:rPrChange>
        </w:rPr>
        <w:t>变化。</w:t>
      </w:r>
      <w:bookmarkEnd w:id="2065"/>
      <w:bookmarkEnd w:id="2066"/>
    </w:p>
    <w:p w:rsidR="001E6E91" w:rsidRPr="00016119" w:rsidRDefault="00674F55" w:rsidP="00BF03D0">
      <w:pPr>
        <w:widowControl w:val="0"/>
        <w:numPr>
          <w:ilvl w:val="0"/>
          <w:numId w:val="10"/>
        </w:numPr>
        <w:tabs>
          <w:tab w:val="clear" w:pos="964"/>
          <w:tab w:val="left" w:pos="1080"/>
        </w:tabs>
        <w:autoSpaceDE w:val="0"/>
        <w:autoSpaceDN w:val="0"/>
        <w:adjustRightInd w:val="0"/>
        <w:ind w:leftChars="270" w:left="1080" w:hanging="540"/>
        <w:jc w:val="both"/>
        <w:rPr>
          <w:rFonts w:ascii="宋体" w:hAnsi="宋体"/>
          <w:sz w:val="10"/>
          <w:szCs w:val="10"/>
          <w:rPrChange w:id="2082" w:author="USER" w:date="2018-02-01T14:15:00Z">
            <w:rPr>
              <w:rFonts w:ascii="宋体" w:hAnsi="宋体"/>
              <w:sz w:val="24"/>
              <w:szCs w:val="24"/>
            </w:rPr>
          </w:rPrChange>
        </w:rPr>
      </w:pPr>
      <w:r w:rsidRPr="00674F55">
        <w:rPr>
          <w:rFonts w:ascii="宋体" w:hAnsi="宋体" w:hint="eastAsia"/>
          <w:sz w:val="10"/>
          <w:szCs w:val="10"/>
          <w:rPrChange w:id="2083" w:author="USER" w:date="2018-02-01T14:15:00Z">
            <w:rPr>
              <w:rFonts w:ascii="宋体" w:hAnsi="宋体" w:hint="eastAsia"/>
              <w:sz w:val="24"/>
              <w:szCs w:val="24"/>
            </w:rPr>
          </w:rPrChange>
        </w:rPr>
        <w:t>投资款应全部用于公司运营、生产经营、市场拓展，不得用于对外投资、与主业无关的房地产、股票、期货及其它金融衍生品、资金拆借等未经投资者批准的项目。</w:t>
      </w:r>
    </w:p>
    <w:p w:rsidR="001E6E91" w:rsidRPr="00016119" w:rsidRDefault="00674F55" w:rsidP="00C26684">
      <w:pPr>
        <w:widowControl w:val="0"/>
        <w:numPr>
          <w:ilvl w:val="0"/>
          <w:numId w:val="10"/>
        </w:numPr>
        <w:tabs>
          <w:tab w:val="clear" w:pos="964"/>
          <w:tab w:val="left" w:pos="1134"/>
        </w:tabs>
        <w:autoSpaceDE w:val="0"/>
        <w:autoSpaceDN w:val="0"/>
        <w:adjustRightInd w:val="0"/>
        <w:jc w:val="both"/>
        <w:rPr>
          <w:rFonts w:ascii="宋体" w:hAnsi="宋体"/>
          <w:sz w:val="10"/>
          <w:szCs w:val="10"/>
          <w:rPrChange w:id="2084" w:author="USER" w:date="2018-02-01T14:15:00Z">
            <w:rPr>
              <w:rFonts w:ascii="宋体" w:hAnsi="宋体"/>
              <w:sz w:val="24"/>
              <w:szCs w:val="24"/>
            </w:rPr>
          </w:rPrChange>
        </w:rPr>
      </w:pPr>
      <w:r w:rsidRPr="00674F55">
        <w:rPr>
          <w:rFonts w:ascii="宋体" w:hAnsi="宋体" w:hint="eastAsia"/>
          <w:sz w:val="10"/>
          <w:szCs w:val="10"/>
          <w:rPrChange w:id="2085" w:author="USER" w:date="2018-02-01T14:15:00Z">
            <w:rPr>
              <w:rFonts w:ascii="宋体" w:hAnsi="宋体" w:hint="eastAsia"/>
              <w:sz w:val="24"/>
              <w:szCs w:val="24"/>
            </w:rPr>
          </w:rPrChange>
        </w:rPr>
        <w:t>将促使公司知识产权或业务具有关键性意义的“关键人士”与公司签署不少于三年的劳动合同及经投资人认可的《竞业禁止协议》。</w:t>
      </w:r>
    </w:p>
    <w:p w:rsidR="008D2A0C" w:rsidRPr="00016119" w:rsidRDefault="00674F55" w:rsidP="00B76B7B">
      <w:pPr>
        <w:pStyle w:val="aff"/>
        <w:numPr>
          <w:ilvl w:val="1"/>
          <w:numId w:val="49"/>
        </w:numPr>
        <w:spacing w:beforeLines="50"/>
        <w:ind w:left="964" w:firstLineChars="0"/>
        <w:outlineLvl w:val="1"/>
        <w:rPr>
          <w:b/>
          <w:sz w:val="10"/>
          <w:szCs w:val="10"/>
          <w:rPrChange w:id="2086" w:author="USER" w:date="2018-02-01T14:15:00Z">
            <w:rPr>
              <w:b/>
              <w:sz w:val="24"/>
              <w:szCs w:val="24"/>
            </w:rPr>
          </w:rPrChange>
        </w:rPr>
      </w:pPr>
      <w:bookmarkStart w:id="2087" w:name="_Toc283451987"/>
      <w:bookmarkStart w:id="2088" w:name="_Toc287697077"/>
      <w:bookmarkStart w:id="2089" w:name="_Toc293698816"/>
      <w:bookmarkStart w:id="2090" w:name="_Toc293699753"/>
      <w:bookmarkStart w:id="2091" w:name="_Toc424573340"/>
      <w:bookmarkStart w:id="2092" w:name="_Toc505242702"/>
      <w:r w:rsidRPr="00674F55">
        <w:rPr>
          <w:rFonts w:hint="eastAsia"/>
          <w:b/>
          <w:sz w:val="10"/>
          <w:szCs w:val="10"/>
          <w:rPrChange w:id="2093" w:author="USER" w:date="2018-02-01T14:15:00Z">
            <w:rPr>
              <w:rFonts w:ascii="宋体" w:hAnsi="宋体" w:hint="eastAsia"/>
              <w:b/>
              <w:sz w:val="24"/>
              <w:szCs w:val="24"/>
            </w:rPr>
          </w:rPrChange>
        </w:rPr>
        <w:t>进一步说明承诺</w:t>
      </w:r>
      <w:bookmarkEnd w:id="2087"/>
      <w:bookmarkEnd w:id="2088"/>
      <w:bookmarkEnd w:id="2089"/>
      <w:bookmarkEnd w:id="2090"/>
      <w:bookmarkEnd w:id="2091"/>
      <w:bookmarkEnd w:id="2092"/>
    </w:p>
    <w:p w:rsidR="008D2A0C" w:rsidRPr="00016119" w:rsidRDefault="00674F55">
      <w:pPr>
        <w:ind w:leftChars="270" w:left="540"/>
        <w:jc w:val="both"/>
        <w:rPr>
          <w:rFonts w:ascii="宋体" w:hAnsi="宋体"/>
          <w:sz w:val="10"/>
          <w:szCs w:val="10"/>
          <w:rPrChange w:id="2094" w:author="USER" w:date="2018-02-01T14:15:00Z">
            <w:rPr>
              <w:rFonts w:ascii="宋体" w:hAnsi="宋体"/>
              <w:sz w:val="24"/>
              <w:szCs w:val="24"/>
            </w:rPr>
          </w:rPrChange>
        </w:rPr>
      </w:pPr>
      <w:bookmarkStart w:id="2095" w:name="_DV_C53"/>
      <w:bookmarkStart w:id="2096" w:name="_Toc192678008"/>
      <w:bookmarkStart w:id="2097" w:name="_Toc192678184"/>
      <w:r w:rsidRPr="00674F55">
        <w:rPr>
          <w:rFonts w:ascii="宋体" w:hAnsi="宋体" w:hint="eastAsia"/>
          <w:sz w:val="10"/>
          <w:szCs w:val="10"/>
          <w:rPrChange w:id="2098" w:author="USER" w:date="2018-02-01T14:15:00Z">
            <w:rPr>
              <w:rFonts w:ascii="宋体" w:hAnsi="宋体" w:hint="eastAsia"/>
              <w:sz w:val="24"/>
              <w:szCs w:val="24"/>
            </w:rPr>
          </w:rPrChange>
        </w:rPr>
        <w:t>各创始人连带</w:t>
      </w:r>
      <w:r w:rsidRPr="00674F55">
        <w:rPr>
          <w:rFonts w:ascii="宋体" w:hAnsi="宋体"/>
          <w:sz w:val="10"/>
          <w:szCs w:val="10"/>
          <w:rPrChange w:id="2099" w:author="USER" w:date="2018-02-01T14:15:00Z">
            <w:rPr>
              <w:rFonts w:ascii="宋体" w:hAnsi="宋体"/>
              <w:sz w:val="24"/>
              <w:szCs w:val="24"/>
            </w:rPr>
          </w:rPrChange>
        </w:rPr>
        <w:t>地</w:t>
      </w:r>
      <w:bookmarkStart w:id="2100" w:name="_DV_M142"/>
      <w:bookmarkEnd w:id="2095"/>
      <w:bookmarkEnd w:id="2100"/>
      <w:r w:rsidRPr="00674F55">
        <w:rPr>
          <w:rFonts w:ascii="宋体" w:hAnsi="宋体" w:hint="eastAsia"/>
          <w:sz w:val="10"/>
          <w:szCs w:val="10"/>
          <w:rPrChange w:id="2101" w:author="USER" w:date="2018-02-01T14:15:00Z">
            <w:rPr>
              <w:rFonts w:ascii="宋体" w:hAnsi="宋体" w:hint="eastAsia"/>
              <w:sz w:val="24"/>
              <w:szCs w:val="24"/>
            </w:rPr>
          </w:rPrChange>
        </w:rPr>
        <w:t>共同</w:t>
      </w:r>
      <w:r w:rsidRPr="00674F55">
        <w:rPr>
          <w:rFonts w:ascii="宋体" w:hAnsi="宋体"/>
          <w:sz w:val="10"/>
          <w:szCs w:val="10"/>
          <w:rPrChange w:id="2102" w:author="USER" w:date="2018-02-01T14:15:00Z">
            <w:rPr>
              <w:rFonts w:ascii="宋体" w:hAnsi="宋体"/>
              <w:sz w:val="24"/>
              <w:szCs w:val="24"/>
            </w:rPr>
          </w:rPrChange>
        </w:rPr>
        <w:t>向</w:t>
      </w:r>
      <w:r w:rsidRPr="00674F55">
        <w:rPr>
          <w:rFonts w:ascii="宋体" w:hAnsi="宋体" w:hint="eastAsia"/>
          <w:sz w:val="10"/>
          <w:szCs w:val="10"/>
          <w:rPrChange w:id="2103" w:author="USER" w:date="2018-02-01T14:15:00Z">
            <w:rPr>
              <w:rFonts w:ascii="宋体" w:hAnsi="宋体" w:hint="eastAsia"/>
              <w:sz w:val="24"/>
              <w:szCs w:val="24"/>
            </w:rPr>
          </w:rPrChange>
        </w:rPr>
        <w:t>投资者</w:t>
      </w:r>
      <w:r w:rsidRPr="00674F55">
        <w:rPr>
          <w:rFonts w:ascii="宋体" w:hAnsi="宋体"/>
          <w:sz w:val="10"/>
          <w:szCs w:val="10"/>
          <w:rPrChange w:id="2104" w:author="USER" w:date="2018-02-01T14:15:00Z">
            <w:rPr>
              <w:rFonts w:ascii="宋体" w:hAnsi="宋体"/>
              <w:sz w:val="24"/>
              <w:szCs w:val="24"/>
            </w:rPr>
          </w:rPrChange>
        </w:rPr>
        <w:t>承诺</w:t>
      </w:r>
      <w:bookmarkStart w:id="2105" w:name="_DV_M143"/>
      <w:bookmarkEnd w:id="2105"/>
      <w:r w:rsidRPr="00674F55">
        <w:rPr>
          <w:rFonts w:ascii="宋体" w:hAnsi="宋体" w:hint="eastAsia"/>
          <w:sz w:val="10"/>
          <w:szCs w:val="10"/>
          <w:rPrChange w:id="2106" w:author="USER" w:date="2018-02-01T14:15:00Z">
            <w:rPr>
              <w:rFonts w:ascii="宋体" w:hAnsi="宋体" w:hint="eastAsia"/>
              <w:sz w:val="24"/>
              <w:szCs w:val="24"/>
            </w:rPr>
          </w:rPrChange>
        </w:rPr>
        <w:t>，</w:t>
      </w:r>
      <w:r w:rsidRPr="00674F55">
        <w:rPr>
          <w:rFonts w:ascii="宋体" w:hAnsi="宋体"/>
          <w:sz w:val="10"/>
          <w:szCs w:val="10"/>
          <w:rPrChange w:id="2107" w:author="USER" w:date="2018-02-01T14:15:00Z">
            <w:rPr>
              <w:rFonts w:ascii="宋体" w:hAnsi="宋体"/>
              <w:sz w:val="24"/>
              <w:szCs w:val="24"/>
            </w:rPr>
          </w:rPrChange>
        </w:rPr>
        <w:t>自本协议签署之日起至</w:t>
      </w:r>
      <w:r w:rsidRPr="00674F55">
        <w:rPr>
          <w:rFonts w:ascii="宋体" w:hAnsi="宋体" w:hint="eastAsia"/>
          <w:sz w:val="10"/>
          <w:szCs w:val="10"/>
          <w:rPrChange w:id="2108" w:author="USER" w:date="2018-02-01T14:15:00Z">
            <w:rPr>
              <w:rFonts w:ascii="宋体" w:hAnsi="宋体" w:hint="eastAsia"/>
              <w:sz w:val="24"/>
              <w:szCs w:val="24"/>
            </w:rPr>
          </w:rPrChange>
        </w:rPr>
        <w:t>本次</w:t>
      </w:r>
      <w:r w:rsidRPr="00674F55">
        <w:rPr>
          <w:rFonts w:ascii="宋体" w:hAnsi="宋体" w:cs="楷体_GB2312" w:hint="eastAsia"/>
          <w:w w:val="0"/>
          <w:sz w:val="10"/>
          <w:szCs w:val="10"/>
          <w:rPrChange w:id="2109" w:author="USER" w:date="2018-02-01T14:15:00Z">
            <w:rPr>
              <w:rFonts w:ascii="宋体" w:hAnsi="宋体" w:cs="楷体_GB2312" w:hint="eastAsia"/>
              <w:w w:val="0"/>
              <w:sz w:val="24"/>
              <w:szCs w:val="24"/>
            </w:rPr>
          </w:rPrChange>
        </w:rPr>
        <w:t>交易变更日</w:t>
      </w:r>
      <w:r w:rsidRPr="00674F55">
        <w:rPr>
          <w:rFonts w:ascii="宋体" w:hAnsi="宋体"/>
          <w:sz w:val="10"/>
          <w:szCs w:val="10"/>
          <w:rPrChange w:id="2110" w:author="USER" w:date="2018-02-01T14:15:00Z">
            <w:rPr>
              <w:rFonts w:ascii="宋体" w:hAnsi="宋体"/>
              <w:sz w:val="24"/>
              <w:szCs w:val="24"/>
            </w:rPr>
          </w:rPrChange>
        </w:rPr>
        <w:t>，</w:t>
      </w:r>
      <w:r w:rsidRPr="00674F55">
        <w:rPr>
          <w:rFonts w:ascii="宋体" w:hAnsi="宋体" w:hint="eastAsia"/>
          <w:sz w:val="10"/>
          <w:szCs w:val="10"/>
          <w:rPrChange w:id="2111" w:author="USER" w:date="2018-02-01T14:15:00Z">
            <w:rPr>
              <w:rFonts w:ascii="宋体" w:hAnsi="宋体" w:hint="eastAsia"/>
              <w:sz w:val="24"/>
              <w:szCs w:val="24"/>
            </w:rPr>
          </w:rPrChange>
        </w:rPr>
        <w:t>除本协议另有明确规定或者经投资者事先</w:t>
      </w:r>
      <w:r w:rsidRPr="00674F55">
        <w:rPr>
          <w:rFonts w:ascii="宋体" w:hAnsi="宋体"/>
          <w:sz w:val="10"/>
          <w:szCs w:val="10"/>
          <w:rPrChange w:id="2112" w:author="USER" w:date="2018-02-01T14:15:00Z">
            <w:rPr>
              <w:rFonts w:ascii="宋体" w:hAnsi="宋体"/>
              <w:sz w:val="24"/>
              <w:szCs w:val="24"/>
            </w:rPr>
          </w:rPrChange>
        </w:rPr>
        <w:t>书面同意</w:t>
      </w:r>
      <w:r w:rsidRPr="00674F55">
        <w:rPr>
          <w:rFonts w:ascii="宋体" w:hAnsi="宋体" w:hint="eastAsia"/>
          <w:sz w:val="10"/>
          <w:szCs w:val="10"/>
          <w:rPrChange w:id="2113" w:author="USER" w:date="2018-02-01T14:15:00Z">
            <w:rPr>
              <w:rFonts w:ascii="宋体" w:hAnsi="宋体" w:hint="eastAsia"/>
              <w:sz w:val="24"/>
              <w:szCs w:val="24"/>
            </w:rPr>
          </w:rPrChange>
        </w:rPr>
        <w:t>外</w:t>
      </w:r>
      <w:r w:rsidRPr="00674F55">
        <w:rPr>
          <w:rFonts w:ascii="宋体" w:hAnsi="宋体"/>
          <w:sz w:val="10"/>
          <w:szCs w:val="10"/>
          <w:rPrChange w:id="2114" w:author="USER" w:date="2018-02-01T14:15:00Z">
            <w:rPr>
              <w:rFonts w:ascii="宋体" w:hAnsi="宋体"/>
              <w:sz w:val="24"/>
              <w:szCs w:val="24"/>
            </w:rPr>
          </w:rPrChange>
        </w:rPr>
        <w:t>，</w:t>
      </w:r>
      <w:r w:rsidRPr="00674F55">
        <w:rPr>
          <w:rFonts w:ascii="宋体" w:hAnsi="宋体" w:hint="eastAsia"/>
          <w:sz w:val="10"/>
          <w:szCs w:val="10"/>
          <w:rPrChange w:id="2115" w:author="USER" w:date="2018-02-01T14:15:00Z">
            <w:rPr>
              <w:rFonts w:ascii="宋体" w:hAnsi="宋体" w:hint="eastAsia"/>
              <w:sz w:val="24"/>
              <w:szCs w:val="24"/>
            </w:rPr>
          </w:rPrChange>
        </w:rPr>
        <w:t>公司不得</w:t>
      </w:r>
      <w:r w:rsidRPr="00674F55">
        <w:rPr>
          <w:rFonts w:ascii="宋体" w:hAnsi="宋体"/>
          <w:sz w:val="10"/>
          <w:szCs w:val="10"/>
          <w:rPrChange w:id="2116" w:author="USER" w:date="2018-02-01T14:15:00Z">
            <w:rPr>
              <w:rFonts w:ascii="宋体" w:hAnsi="宋体"/>
              <w:sz w:val="24"/>
              <w:szCs w:val="24"/>
            </w:rPr>
          </w:rPrChange>
        </w:rPr>
        <w:t>：</w:t>
      </w:r>
      <w:bookmarkEnd w:id="2096"/>
      <w:bookmarkEnd w:id="2097"/>
    </w:p>
    <w:p w:rsidR="008D2A0C" w:rsidRPr="00016119" w:rsidRDefault="00674F55" w:rsidP="00BF03D0">
      <w:pPr>
        <w:widowControl w:val="0"/>
        <w:numPr>
          <w:ilvl w:val="0"/>
          <w:numId w:val="41"/>
        </w:numPr>
        <w:tabs>
          <w:tab w:val="left" w:pos="1080"/>
        </w:tabs>
        <w:autoSpaceDE w:val="0"/>
        <w:autoSpaceDN w:val="0"/>
        <w:adjustRightInd w:val="0"/>
        <w:jc w:val="both"/>
        <w:rPr>
          <w:rFonts w:ascii="宋体" w:hAnsi="宋体"/>
          <w:sz w:val="10"/>
          <w:szCs w:val="10"/>
          <w:rPrChange w:id="2117" w:author="USER" w:date="2018-02-01T14:15:00Z">
            <w:rPr>
              <w:rFonts w:ascii="宋体" w:hAnsi="宋体"/>
              <w:sz w:val="24"/>
              <w:szCs w:val="24"/>
            </w:rPr>
          </w:rPrChange>
        </w:rPr>
      </w:pPr>
      <w:bookmarkStart w:id="2118" w:name="_DV_M144"/>
      <w:bookmarkStart w:id="2119" w:name="_Toc192678009"/>
      <w:bookmarkStart w:id="2120" w:name="_Toc192678185"/>
      <w:bookmarkEnd w:id="2118"/>
      <w:r w:rsidRPr="00674F55">
        <w:rPr>
          <w:rFonts w:ascii="宋体" w:hAnsi="宋体"/>
          <w:sz w:val="10"/>
          <w:szCs w:val="10"/>
          <w:rPrChange w:id="2121" w:author="USER" w:date="2018-02-01T14:15:00Z">
            <w:rPr>
              <w:rFonts w:ascii="宋体" w:hAnsi="宋体"/>
              <w:sz w:val="24"/>
              <w:szCs w:val="24"/>
            </w:rPr>
          </w:rPrChange>
        </w:rPr>
        <w:t>增加、减少、转让注册资本，或以</w:t>
      </w:r>
      <w:r w:rsidRPr="00674F55">
        <w:rPr>
          <w:rFonts w:ascii="宋体" w:hAnsi="宋体" w:hint="eastAsia"/>
          <w:sz w:val="10"/>
          <w:szCs w:val="10"/>
          <w:rPrChange w:id="2122" w:author="USER" w:date="2018-02-01T14:15:00Z">
            <w:rPr>
              <w:rFonts w:ascii="宋体" w:hAnsi="宋体" w:hint="eastAsia"/>
              <w:sz w:val="24"/>
              <w:szCs w:val="24"/>
            </w:rPr>
          </w:rPrChange>
        </w:rPr>
        <w:t>质</w:t>
      </w:r>
      <w:r w:rsidRPr="00674F55">
        <w:rPr>
          <w:rFonts w:ascii="宋体" w:hAnsi="宋体"/>
          <w:sz w:val="10"/>
          <w:szCs w:val="10"/>
          <w:rPrChange w:id="2123" w:author="USER" w:date="2018-02-01T14:15:00Z">
            <w:rPr>
              <w:rFonts w:ascii="宋体" w:hAnsi="宋体"/>
              <w:sz w:val="24"/>
              <w:szCs w:val="24"/>
            </w:rPr>
          </w:rPrChange>
        </w:rPr>
        <w:t>押</w:t>
      </w:r>
      <w:r w:rsidRPr="00674F55">
        <w:rPr>
          <w:rFonts w:ascii="宋体" w:hAnsi="宋体" w:hint="eastAsia"/>
          <w:sz w:val="10"/>
          <w:szCs w:val="10"/>
          <w:rPrChange w:id="2124" w:author="USER" w:date="2018-02-01T14:15:00Z">
            <w:rPr>
              <w:rFonts w:ascii="宋体" w:hAnsi="宋体" w:hint="eastAsia"/>
              <w:sz w:val="24"/>
              <w:szCs w:val="24"/>
            </w:rPr>
          </w:rPrChange>
        </w:rPr>
        <w:t>、抵押等</w:t>
      </w:r>
      <w:r w:rsidRPr="00674F55">
        <w:rPr>
          <w:rFonts w:ascii="宋体" w:hAnsi="宋体"/>
          <w:sz w:val="10"/>
          <w:szCs w:val="10"/>
          <w:rPrChange w:id="2125" w:author="USER" w:date="2018-02-01T14:15:00Z">
            <w:rPr>
              <w:rFonts w:ascii="宋体" w:hAnsi="宋体"/>
              <w:sz w:val="24"/>
              <w:szCs w:val="24"/>
            </w:rPr>
          </w:rPrChange>
        </w:rPr>
        <w:t>方式处置</w:t>
      </w:r>
      <w:r w:rsidRPr="00674F55">
        <w:rPr>
          <w:rFonts w:ascii="宋体" w:hAnsi="宋体" w:hint="eastAsia"/>
          <w:sz w:val="10"/>
          <w:szCs w:val="10"/>
          <w:rPrChange w:id="2126" w:author="USER" w:date="2018-02-01T14:15:00Z">
            <w:rPr>
              <w:rFonts w:ascii="宋体" w:hAnsi="宋体" w:hint="eastAsia"/>
              <w:sz w:val="24"/>
              <w:szCs w:val="24"/>
            </w:rPr>
          </w:rPrChange>
        </w:rPr>
        <w:t>其</w:t>
      </w:r>
      <w:r w:rsidRPr="00674F55">
        <w:rPr>
          <w:rFonts w:ascii="宋体" w:hAnsi="宋体"/>
          <w:sz w:val="10"/>
          <w:szCs w:val="10"/>
          <w:rPrChange w:id="2127" w:author="USER" w:date="2018-02-01T14:15:00Z">
            <w:rPr>
              <w:rFonts w:ascii="宋体" w:hAnsi="宋体"/>
              <w:sz w:val="24"/>
              <w:szCs w:val="24"/>
            </w:rPr>
          </w:rPrChange>
        </w:rPr>
        <w:t>注册资本</w:t>
      </w:r>
      <w:r w:rsidRPr="00674F55">
        <w:rPr>
          <w:rFonts w:ascii="宋体" w:hAnsi="宋体" w:hint="eastAsia"/>
          <w:sz w:val="10"/>
          <w:szCs w:val="10"/>
          <w:rPrChange w:id="2128" w:author="USER" w:date="2018-02-01T14:15:00Z">
            <w:rPr>
              <w:rFonts w:ascii="宋体" w:hAnsi="宋体" w:hint="eastAsia"/>
              <w:sz w:val="24"/>
              <w:szCs w:val="24"/>
            </w:rPr>
          </w:rPrChange>
        </w:rPr>
        <w:t>及</w:t>
      </w:r>
      <w:r w:rsidRPr="00674F55">
        <w:rPr>
          <w:rFonts w:ascii="宋体" w:hAnsi="宋体"/>
          <w:sz w:val="10"/>
          <w:szCs w:val="10"/>
          <w:rPrChange w:id="2129" w:author="USER" w:date="2018-02-01T14:15:00Z">
            <w:rPr>
              <w:rFonts w:ascii="宋体" w:hAnsi="宋体"/>
              <w:sz w:val="24"/>
              <w:szCs w:val="24"/>
            </w:rPr>
          </w:rPrChange>
        </w:rPr>
        <w:t>股权；</w:t>
      </w:r>
      <w:bookmarkEnd w:id="2119"/>
      <w:bookmarkEnd w:id="2120"/>
    </w:p>
    <w:p w:rsidR="001E6E91" w:rsidRPr="00016119" w:rsidRDefault="00674F55" w:rsidP="00BF03D0">
      <w:pPr>
        <w:widowControl w:val="0"/>
        <w:numPr>
          <w:ilvl w:val="0"/>
          <w:numId w:val="41"/>
        </w:numPr>
        <w:tabs>
          <w:tab w:val="clear" w:pos="964"/>
          <w:tab w:val="left" w:pos="1080"/>
        </w:tabs>
        <w:autoSpaceDE w:val="0"/>
        <w:autoSpaceDN w:val="0"/>
        <w:adjustRightInd w:val="0"/>
        <w:ind w:leftChars="270" w:left="1080" w:hanging="540"/>
        <w:jc w:val="both"/>
        <w:rPr>
          <w:rFonts w:ascii="宋体" w:hAnsi="宋体"/>
          <w:sz w:val="10"/>
          <w:szCs w:val="10"/>
          <w:rPrChange w:id="2130" w:author="USER" w:date="2018-02-01T14:15:00Z">
            <w:rPr>
              <w:rFonts w:ascii="宋体" w:hAnsi="宋体"/>
              <w:sz w:val="24"/>
              <w:szCs w:val="24"/>
            </w:rPr>
          </w:rPrChange>
        </w:rPr>
      </w:pPr>
      <w:r w:rsidRPr="00674F55">
        <w:rPr>
          <w:rFonts w:ascii="宋体" w:hAnsi="宋体" w:hint="eastAsia"/>
          <w:sz w:val="10"/>
          <w:szCs w:val="10"/>
          <w:rPrChange w:id="2131" w:author="USER" w:date="2018-02-01T14:15:00Z">
            <w:rPr>
              <w:rFonts w:ascii="宋体" w:hAnsi="宋体" w:hint="eastAsia"/>
              <w:sz w:val="24"/>
              <w:szCs w:val="24"/>
            </w:rPr>
          </w:rPrChange>
        </w:rPr>
        <w:t>宣布分配或者分配任何股息或红利；</w:t>
      </w:r>
    </w:p>
    <w:p w:rsidR="008D2A0C" w:rsidRPr="00016119" w:rsidRDefault="00674F55" w:rsidP="00BF03D0">
      <w:pPr>
        <w:widowControl w:val="0"/>
        <w:numPr>
          <w:ilvl w:val="0"/>
          <w:numId w:val="41"/>
        </w:numPr>
        <w:tabs>
          <w:tab w:val="left" w:pos="1080"/>
        </w:tabs>
        <w:autoSpaceDE w:val="0"/>
        <w:autoSpaceDN w:val="0"/>
        <w:adjustRightInd w:val="0"/>
        <w:ind w:leftChars="270" w:left="1080" w:hanging="540"/>
        <w:jc w:val="both"/>
        <w:rPr>
          <w:rFonts w:ascii="宋体" w:hAnsi="宋体"/>
          <w:sz w:val="10"/>
          <w:szCs w:val="10"/>
          <w:rPrChange w:id="2132" w:author="USER" w:date="2018-02-01T14:15:00Z">
            <w:rPr>
              <w:rFonts w:ascii="宋体" w:hAnsi="宋体"/>
              <w:sz w:val="24"/>
              <w:szCs w:val="24"/>
            </w:rPr>
          </w:rPrChange>
        </w:rPr>
      </w:pPr>
      <w:r w:rsidRPr="00674F55">
        <w:rPr>
          <w:rFonts w:ascii="宋体" w:hAnsi="宋体"/>
          <w:sz w:val="10"/>
          <w:szCs w:val="10"/>
          <w:rPrChange w:id="2133" w:author="USER" w:date="2018-02-01T14:15:00Z">
            <w:rPr>
              <w:rFonts w:ascii="宋体" w:hAnsi="宋体"/>
              <w:sz w:val="24"/>
              <w:szCs w:val="24"/>
            </w:rPr>
          </w:rPrChange>
        </w:rPr>
        <w:t>采取任何合并、分立、中止经营</w:t>
      </w:r>
      <w:r w:rsidRPr="00674F55">
        <w:rPr>
          <w:rFonts w:ascii="宋体" w:hAnsi="宋体" w:hint="eastAsia"/>
          <w:sz w:val="10"/>
          <w:szCs w:val="10"/>
          <w:rPrChange w:id="2134" w:author="USER" w:date="2018-02-01T14:15:00Z">
            <w:rPr>
              <w:rFonts w:ascii="宋体" w:hAnsi="宋体" w:hint="eastAsia"/>
              <w:sz w:val="24"/>
              <w:szCs w:val="24"/>
            </w:rPr>
          </w:rPrChange>
        </w:rPr>
        <w:t>、并购、重组、清算、申请破产</w:t>
      </w:r>
      <w:r w:rsidRPr="00674F55">
        <w:rPr>
          <w:rFonts w:ascii="宋体" w:hAnsi="宋体"/>
          <w:sz w:val="10"/>
          <w:szCs w:val="10"/>
          <w:rPrChange w:id="2135" w:author="USER" w:date="2018-02-01T14:15:00Z">
            <w:rPr>
              <w:rFonts w:ascii="宋体" w:hAnsi="宋体"/>
              <w:sz w:val="24"/>
              <w:szCs w:val="24"/>
            </w:rPr>
          </w:rPrChange>
        </w:rPr>
        <w:t>或者其它类似的行为；</w:t>
      </w:r>
    </w:p>
    <w:p w:rsidR="008D2A0C" w:rsidRPr="00016119" w:rsidDel="00173994" w:rsidRDefault="00674F55" w:rsidP="00BF03D0">
      <w:pPr>
        <w:widowControl w:val="0"/>
        <w:numPr>
          <w:ilvl w:val="0"/>
          <w:numId w:val="41"/>
        </w:numPr>
        <w:tabs>
          <w:tab w:val="left" w:pos="1080"/>
        </w:tabs>
        <w:autoSpaceDE w:val="0"/>
        <w:autoSpaceDN w:val="0"/>
        <w:adjustRightInd w:val="0"/>
        <w:ind w:leftChars="270" w:left="1080" w:hanging="540"/>
        <w:jc w:val="both"/>
        <w:rPr>
          <w:del w:id="2136" w:author="USER" w:date="2018-02-01T14:23:00Z"/>
          <w:rFonts w:ascii="宋体" w:hAnsi="宋体"/>
          <w:sz w:val="10"/>
          <w:szCs w:val="10"/>
          <w:rPrChange w:id="2137" w:author="USER" w:date="2018-02-01T14:15:00Z">
            <w:rPr>
              <w:del w:id="2138" w:author="USER" w:date="2018-02-01T14:23:00Z"/>
              <w:rFonts w:ascii="宋体" w:hAnsi="宋体"/>
              <w:sz w:val="24"/>
              <w:szCs w:val="24"/>
            </w:rPr>
          </w:rPrChange>
        </w:rPr>
      </w:pPr>
      <w:bookmarkStart w:id="2139" w:name="_DV_M146"/>
      <w:bookmarkStart w:id="2140" w:name="_DV_M150"/>
      <w:bookmarkEnd w:id="2139"/>
      <w:bookmarkEnd w:id="2140"/>
      <w:del w:id="2141" w:author="USER" w:date="2018-02-01T14:23:00Z">
        <w:r w:rsidRPr="00674F55">
          <w:rPr>
            <w:rFonts w:ascii="宋体" w:hAnsi="宋体" w:hint="eastAsia"/>
            <w:sz w:val="10"/>
            <w:szCs w:val="10"/>
            <w:rPrChange w:id="2142" w:author="USER" w:date="2018-02-01T14:15:00Z">
              <w:rPr>
                <w:rFonts w:ascii="宋体" w:hAnsi="宋体" w:hint="eastAsia"/>
                <w:sz w:val="24"/>
                <w:szCs w:val="24"/>
              </w:rPr>
            </w:rPrChange>
          </w:rPr>
          <w:delText>不发起、寻求、磋商、谈判或其它形式另外进行股权融资活动；</w:delText>
        </w:r>
      </w:del>
    </w:p>
    <w:p w:rsidR="008D2A0C" w:rsidRPr="00016119" w:rsidRDefault="00674F55" w:rsidP="00BF03D0">
      <w:pPr>
        <w:widowControl w:val="0"/>
        <w:numPr>
          <w:ilvl w:val="0"/>
          <w:numId w:val="41"/>
        </w:numPr>
        <w:tabs>
          <w:tab w:val="left" w:pos="1080"/>
        </w:tabs>
        <w:autoSpaceDE w:val="0"/>
        <w:autoSpaceDN w:val="0"/>
        <w:adjustRightInd w:val="0"/>
        <w:ind w:leftChars="270" w:left="1080" w:hanging="540"/>
        <w:jc w:val="both"/>
        <w:rPr>
          <w:rFonts w:ascii="宋体" w:hAnsi="宋体"/>
          <w:sz w:val="10"/>
          <w:szCs w:val="10"/>
          <w:rPrChange w:id="2143" w:author="USER" w:date="2018-02-01T14:15:00Z">
            <w:rPr>
              <w:rFonts w:ascii="宋体" w:hAnsi="宋体"/>
              <w:sz w:val="24"/>
              <w:szCs w:val="24"/>
            </w:rPr>
          </w:rPrChange>
        </w:rPr>
      </w:pPr>
      <w:bookmarkStart w:id="2144" w:name="_DV_M152"/>
      <w:bookmarkStart w:id="2145" w:name="_DV_M153"/>
      <w:bookmarkStart w:id="2146" w:name="_DV_M154"/>
      <w:bookmarkStart w:id="2147" w:name="_DV_M151"/>
      <w:bookmarkStart w:id="2148" w:name="_Toc192678014"/>
      <w:bookmarkStart w:id="2149" w:name="_Toc192678190"/>
      <w:bookmarkEnd w:id="2144"/>
      <w:bookmarkEnd w:id="2145"/>
      <w:bookmarkEnd w:id="2146"/>
      <w:bookmarkEnd w:id="2147"/>
      <w:r w:rsidRPr="00674F55">
        <w:rPr>
          <w:rFonts w:ascii="宋体" w:hAnsi="宋体"/>
          <w:sz w:val="10"/>
          <w:szCs w:val="10"/>
          <w:rPrChange w:id="2150" w:author="USER" w:date="2018-02-01T14:15:00Z">
            <w:rPr>
              <w:rFonts w:ascii="宋体" w:hAnsi="宋体"/>
              <w:sz w:val="24"/>
              <w:szCs w:val="24"/>
            </w:rPr>
          </w:rPrChange>
        </w:rPr>
        <w:t>对</w:t>
      </w:r>
      <w:r w:rsidRPr="00674F55">
        <w:rPr>
          <w:rFonts w:ascii="宋体" w:hAnsi="宋体" w:hint="eastAsia"/>
          <w:sz w:val="10"/>
          <w:szCs w:val="10"/>
          <w:rPrChange w:id="2151" w:author="USER" w:date="2018-02-01T14:15:00Z">
            <w:rPr>
              <w:rFonts w:ascii="宋体" w:hAnsi="宋体" w:hint="eastAsia"/>
              <w:sz w:val="24"/>
              <w:szCs w:val="24"/>
            </w:rPr>
          </w:rPrChange>
        </w:rPr>
        <w:t>公司</w:t>
      </w:r>
      <w:r w:rsidRPr="00674F55">
        <w:rPr>
          <w:rFonts w:ascii="宋体" w:hAnsi="宋体"/>
          <w:sz w:val="10"/>
          <w:szCs w:val="10"/>
          <w:rPrChange w:id="2152" w:author="USER" w:date="2018-02-01T14:15:00Z">
            <w:rPr>
              <w:rFonts w:ascii="宋体" w:hAnsi="宋体"/>
              <w:sz w:val="24"/>
              <w:szCs w:val="24"/>
            </w:rPr>
          </w:rPrChange>
        </w:rPr>
        <w:t>章程</w:t>
      </w:r>
      <w:bookmarkStart w:id="2153" w:name="_DV_M155"/>
      <w:bookmarkEnd w:id="2153"/>
      <w:r w:rsidRPr="00674F55">
        <w:rPr>
          <w:rFonts w:ascii="宋体" w:hAnsi="宋体"/>
          <w:sz w:val="10"/>
          <w:szCs w:val="10"/>
          <w:rPrChange w:id="2154" w:author="USER" w:date="2018-02-01T14:15:00Z">
            <w:rPr>
              <w:rFonts w:ascii="宋体" w:hAnsi="宋体"/>
              <w:sz w:val="24"/>
              <w:szCs w:val="24"/>
            </w:rPr>
          </w:rPrChange>
        </w:rPr>
        <w:t>进行</w:t>
      </w:r>
      <w:bookmarkStart w:id="2155" w:name="_DV_C64"/>
      <w:r w:rsidRPr="00674F55">
        <w:rPr>
          <w:rFonts w:ascii="宋体" w:hAnsi="宋体"/>
          <w:sz w:val="10"/>
          <w:szCs w:val="10"/>
          <w:rPrChange w:id="2156" w:author="USER" w:date="2018-02-01T14:15:00Z">
            <w:rPr>
              <w:rFonts w:ascii="宋体" w:hAnsi="宋体"/>
              <w:sz w:val="24"/>
              <w:szCs w:val="24"/>
            </w:rPr>
          </w:rPrChange>
        </w:rPr>
        <w:t>的</w:t>
      </w:r>
      <w:bookmarkStart w:id="2157" w:name="_DV_M156"/>
      <w:bookmarkEnd w:id="2155"/>
      <w:bookmarkEnd w:id="2157"/>
      <w:r w:rsidRPr="00674F55">
        <w:rPr>
          <w:rFonts w:ascii="宋体" w:hAnsi="宋体"/>
          <w:sz w:val="10"/>
          <w:szCs w:val="10"/>
          <w:rPrChange w:id="2158" w:author="USER" w:date="2018-02-01T14:15:00Z">
            <w:rPr>
              <w:rFonts w:ascii="宋体" w:hAnsi="宋体"/>
              <w:sz w:val="24"/>
              <w:szCs w:val="24"/>
            </w:rPr>
          </w:rPrChange>
        </w:rPr>
        <w:t>任何修改；</w:t>
      </w:r>
      <w:bookmarkEnd w:id="2148"/>
      <w:bookmarkEnd w:id="2149"/>
    </w:p>
    <w:p w:rsidR="008D2A0C" w:rsidRPr="00016119" w:rsidRDefault="00674F55" w:rsidP="00BF03D0">
      <w:pPr>
        <w:widowControl w:val="0"/>
        <w:numPr>
          <w:ilvl w:val="0"/>
          <w:numId w:val="41"/>
        </w:numPr>
        <w:tabs>
          <w:tab w:val="left" w:pos="1080"/>
        </w:tabs>
        <w:autoSpaceDE w:val="0"/>
        <w:autoSpaceDN w:val="0"/>
        <w:adjustRightInd w:val="0"/>
        <w:ind w:leftChars="270" w:left="1080" w:hanging="540"/>
        <w:jc w:val="both"/>
        <w:rPr>
          <w:rFonts w:ascii="宋体" w:hAnsi="宋体"/>
          <w:sz w:val="10"/>
          <w:szCs w:val="10"/>
          <w:rPrChange w:id="2159" w:author="USER" w:date="2018-02-01T14:15:00Z">
            <w:rPr>
              <w:rFonts w:ascii="宋体" w:hAnsi="宋体"/>
              <w:sz w:val="24"/>
              <w:szCs w:val="24"/>
            </w:rPr>
          </w:rPrChange>
        </w:rPr>
      </w:pPr>
      <w:bookmarkStart w:id="2160" w:name="_DV_M157"/>
      <w:bookmarkStart w:id="2161" w:name="_DV_M160"/>
      <w:bookmarkStart w:id="2162" w:name="_Toc192678016"/>
      <w:bookmarkStart w:id="2163" w:name="_Toc192678192"/>
      <w:bookmarkEnd w:id="2160"/>
      <w:bookmarkEnd w:id="2161"/>
      <w:r w:rsidRPr="00674F55">
        <w:rPr>
          <w:rFonts w:ascii="宋体" w:hAnsi="宋体"/>
          <w:sz w:val="10"/>
          <w:szCs w:val="10"/>
          <w:rPrChange w:id="2164" w:author="USER" w:date="2018-02-01T14:15:00Z">
            <w:rPr>
              <w:rFonts w:ascii="宋体" w:hAnsi="宋体"/>
              <w:sz w:val="24"/>
              <w:szCs w:val="24"/>
            </w:rPr>
          </w:rPrChange>
        </w:rPr>
        <w:t>对董事会</w:t>
      </w:r>
      <w:r w:rsidRPr="00674F55">
        <w:rPr>
          <w:rFonts w:ascii="宋体" w:hAnsi="宋体" w:hint="eastAsia"/>
          <w:sz w:val="10"/>
          <w:szCs w:val="10"/>
          <w:rPrChange w:id="2165" w:author="USER" w:date="2018-02-01T14:15:00Z">
            <w:rPr>
              <w:rFonts w:ascii="宋体" w:hAnsi="宋体" w:hint="eastAsia"/>
              <w:sz w:val="24"/>
              <w:szCs w:val="24"/>
            </w:rPr>
          </w:rPrChange>
        </w:rPr>
        <w:t>或管理层</w:t>
      </w:r>
      <w:r w:rsidRPr="00674F55">
        <w:rPr>
          <w:rFonts w:ascii="宋体" w:hAnsi="宋体"/>
          <w:sz w:val="10"/>
          <w:szCs w:val="10"/>
          <w:rPrChange w:id="2166" w:author="USER" w:date="2018-02-01T14:15:00Z">
            <w:rPr>
              <w:rFonts w:ascii="宋体" w:hAnsi="宋体"/>
              <w:sz w:val="24"/>
              <w:szCs w:val="24"/>
            </w:rPr>
          </w:rPrChange>
        </w:rPr>
        <w:t>成员进行任何变更，或者对任何劳动合同的主要条款进行变更</w:t>
      </w:r>
      <w:bookmarkEnd w:id="2162"/>
      <w:bookmarkEnd w:id="2163"/>
      <w:r w:rsidRPr="00674F55">
        <w:rPr>
          <w:rFonts w:ascii="宋体" w:hAnsi="宋体" w:hint="eastAsia"/>
          <w:sz w:val="10"/>
          <w:szCs w:val="10"/>
          <w:rPrChange w:id="2167" w:author="USER" w:date="2018-02-01T14:15:00Z">
            <w:rPr>
              <w:rFonts w:ascii="宋体" w:hAnsi="宋体" w:hint="eastAsia"/>
              <w:sz w:val="24"/>
              <w:szCs w:val="24"/>
            </w:rPr>
          </w:rPrChange>
        </w:rPr>
        <w:t>；</w:t>
      </w:r>
    </w:p>
    <w:p w:rsidR="008D2A0C" w:rsidRPr="00016119" w:rsidRDefault="00674F55" w:rsidP="00BF03D0">
      <w:pPr>
        <w:widowControl w:val="0"/>
        <w:numPr>
          <w:ilvl w:val="0"/>
          <w:numId w:val="41"/>
        </w:numPr>
        <w:tabs>
          <w:tab w:val="left" w:pos="1080"/>
        </w:tabs>
        <w:autoSpaceDE w:val="0"/>
        <w:autoSpaceDN w:val="0"/>
        <w:adjustRightInd w:val="0"/>
        <w:ind w:leftChars="270" w:left="1080" w:hanging="540"/>
        <w:jc w:val="both"/>
        <w:rPr>
          <w:rFonts w:ascii="宋体" w:hAnsi="宋体"/>
          <w:sz w:val="10"/>
          <w:szCs w:val="10"/>
          <w:rPrChange w:id="2168" w:author="USER" w:date="2018-02-01T14:15:00Z">
            <w:rPr>
              <w:rFonts w:ascii="宋体" w:hAnsi="宋体"/>
              <w:sz w:val="24"/>
              <w:szCs w:val="24"/>
            </w:rPr>
          </w:rPrChange>
        </w:rPr>
      </w:pPr>
      <w:r w:rsidRPr="00674F55">
        <w:rPr>
          <w:rFonts w:ascii="宋体" w:hAnsi="宋体" w:hint="eastAsia"/>
          <w:sz w:val="10"/>
          <w:szCs w:val="10"/>
          <w:rPrChange w:id="2169" w:author="USER" w:date="2018-02-01T14:15:00Z">
            <w:rPr>
              <w:rFonts w:ascii="宋体" w:hAnsi="宋体" w:hint="eastAsia"/>
              <w:sz w:val="24"/>
              <w:szCs w:val="24"/>
            </w:rPr>
          </w:rPrChange>
        </w:rPr>
        <w:t>采取其它可能会导致重大不利影响的行为。</w:t>
      </w:r>
    </w:p>
    <w:p w:rsidR="007425A5" w:rsidRPr="00016119" w:rsidRDefault="00674F55" w:rsidP="00B76B7B">
      <w:pPr>
        <w:pStyle w:val="aff"/>
        <w:numPr>
          <w:ilvl w:val="1"/>
          <w:numId w:val="49"/>
        </w:numPr>
        <w:spacing w:beforeLines="50"/>
        <w:ind w:left="964" w:firstLineChars="0"/>
        <w:outlineLvl w:val="1"/>
        <w:rPr>
          <w:b/>
          <w:sz w:val="10"/>
          <w:szCs w:val="10"/>
          <w:rPrChange w:id="2170" w:author="USER" w:date="2018-02-01T14:15:00Z">
            <w:rPr>
              <w:b/>
              <w:sz w:val="24"/>
              <w:szCs w:val="24"/>
            </w:rPr>
          </w:rPrChange>
        </w:rPr>
      </w:pPr>
      <w:bookmarkStart w:id="2171" w:name="_Toc424573341"/>
      <w:bookmarkStart w:id="2172" w:name="_Toc505242703"/>
      <w:r w:rsidRPr="00674F55">
        <w:rPr>
          <w:rFonts w:hint="eastAsia"/>
          <w:b/>
          <w:sz w:val="10"/>
          <w:szCs w:val="10"/>
          <w:rPrChange w:id="2173" w:author="USER" w:date="2018-02-01T14:15:00Z">
            <w:rPr>
              <w:rFonts w:ascii="宋体" w:hAnsi="宋体" w:hint="eastAsia"/>
              <w:b/>
              <w:sz w:val="24"/>
              <w:szCs w:val="24"/>
            </w:rPr>
          </w:rPrChange>
        </w:rPr>
        <w:t>公司和创始人承诺</w:t>
      </w:r>
      <w:bookmarkEnd w:id="2171"/>
      <w:bookmarkEnd w:id="2172"/>
    </w:p>
    <w:p w:rsidR="00C56164" w:rsidRDefault="00674F55">
      <w:pPr>
        <w:widowControl w:val="0"/>
        <w:autoSpaceDE w:val="0"/>
        <w:autoSpaceDN w:val="0"/>
        <w:adjustRightInd w:val="0"/>
        <w:ind w:firstLineChars="200" w:firstLine="200"/>
        <w:jc w:val="both"/>
        <w:rPr>
          <w:rFonts w:ascii="宋体" w:hAnsi="宋体"/>
          <w:sz w:val="10"/>
          <w:szCs w:val="10"/>
          <w:rPrChange w:id="2174" w:author="USER" w:date="2018-02-01T14:15:00Z">
            <w:rPr>
              <w:rFonts w:ascii="宋体" w:hAnsi="宋体"/>
              <w:sz w:val="24"/>
              <w:szCs w:val="24"/>
            </w:rPr>
          </w:rPrChange>
        </w:rPr>
        <w:pPrChange w:id="2175" w:author="USER" w:date="2018-02-01T14:15:00Z">
          <w:pPr>
            <w:widowControl w:val="0"/>
            <w:autoSpaceDE w:val="0"/>
            <w:autoSpaceDN w:val="0"/>
            <w:adjustRightInd w:val="0"/>
            <w:ind w:firstLineChars="200" w:firstLine="480"/>
            <w:jc w:val="both"/>
          </w:pPr>
        </w:pPrChange>
      </w:pPr>
      <w:r w:rsidRPr="00674F55">
        <w:rPr>
          <w:rFonts w:ascii="宋体" w:hAnsi="宋体" w:hint="eastAsia"/>
          <w:sz w:val="10"/>
          <w:szCs w:val="10"/>
          <w:rPrChange w:id="2176" w:author="USER" w:date="2018-02-01T14:15:00Z">
            <w:rPr>
              <w:rFonts w:ascii="宋体" w:hAnsi="宋体" w:hint="eastAsia"/>
              <w:sz w:val="24"/>
              <w:szCs w:val="24"/>
            </w:rPr>
          </w:rPrChange>
        </w:rPr>
        <w:t>公司、创始人连带地共同</w:t>
      </w:r>
      <w:r w:rsidRPr="00674F55">
        <w:rPr>
          <w:rFonts w:ascii="宋体" w:hAnsi="宋体"/>
          <w:sz w:val="10"/>
          <w:szCs w:val="10"/>
          <w:rPrChange w:id="2177" w:author="USER" w:date="2018-02-01T14:15:00Z">
            <w:rPr>
              <w:rFonts w:ascii="宋体" w:hAnsi="宋体"/>
              <w:sz w:val="24"/>
              <w:szCs w:val="24"/>
            </w:rPr>
          </w:rPrChange>
        </w:rPr>
        <w:t>向</w:t>
      </w:r>
      <w:r w:rsidRPr="00674F55">
        <w:rPr>
          <w:rFonts w:ascii="宋体" w:hAnsi="宋体" w:hint="eastAsia"/>
          <w:sz w:val="10"/>
          <w:szCs w:val="10"/>
          <w:rPrChange w:id="2178" w:author="USER" w:date="2018-02-01T14:15:00Z">
            <w:rPr>
              <w:rFonts w:ascii="宋体" w:hAnsi="宋体" w:hint="eastAsia"/>
              <w:sz w:val="24"/>
              <w:szCs w:val="24"/>
            </w:rPr>
          </w:rPrChange>
        </w:rPr>
        <w:t>投资者</w:t>
      </w:r>
      <w:r w:rsidRPr="00674F55">
        <w:rPr>
          <w:rFonts w:ascii="宋体" w:hAnsi="宋体"/>
          <w:sz w:val="10"/>
          <w:szCs w:val="10"/>
          <w:rPrChange w:id="2179" w:author="USER" w:date="2018-02-01T14:15:00Z">
            <w:rPr>
              <w:rFonts w:ascii="宋体" w:hAnsi="宋体"/>
              <w:sz w:val="24"/>
              <w:szCs w:val="24"/>
            </w:rPr>
          </w:rPrChange>
        </w:rPr>
        <w:t>承诺</w:t>
      </w:r>
      <w:r w:rsidRPr="00674F55">
        <w:rPr>
          <w:rFonts w:ascii="宋体" w:hAnsi="宋体" w:hint="eastAsia"/>
          <w:sz w:val="10"/>
          <w:szCs w:val="10"/>
          <w:rPrChange w:id="2180" w:author="USER" w:date="2018-02-01T14:15:00Z">
            <w:rPr>
              <w:rFonts w:ascii="宋体" w:hAnsi="宋体" w:hint="eastAsia"/>
              <w:sz w:val="24"/>
              <w:szCs w:val="24"/>
            </w:rPr>
          </w:rPrChange>
        </w:rPr>
        <w:t>：</w:t>
      </w:r>
    </w:p>
    <w:p w:rsidR="009B1796" w:rsidRPr="00016119" w:rsidRDefault="00674F55" w:rsidP="00F0468C">
      <w:pPr>
        <w:widowControl w:val="0"/>
        <w:numPr>
          <w:ilvl w:val="0"/>
          <w:numId w:val="40"/>
        </w:numPr>
        <w:tabs>
          <w:tab w:val="left" w:pos="1080"/>
        </w:tabs>
        <w:autoSpaceDE w:val="0"/>
        <w:autoSpaceDN w:val="0"/>
        <w:adjustRightInd w:val="0"/>
        <w:jc w:val="both"/>
        <w:rPr>
          <w:rFonts w:ascii="宋体" w:hAnsi="宋体" w:cs="楷体_GB2312"/>
          <w:w w:val="0"/>
          <w:sz w:val="10"/>
          <w:szCs w:val="10"/>
          <w:rPrChange w:id="2181" w:author="USER" w:date="2018-02-01T14:15:00Z">
            <w:rPr>
              <w:rFonts w:ascii="宋体" w:hAnsi="宋体" w:cs="楷体_GB2312"/>
              <w:w w:val="0"/>
              <w:sz w:val="24"/>
              <w:szCs w:val="24"/>
            </w:rPr>
          </w:rPrChange>
        </w:rPr>
      </w:pPr>
      <w:r w:rsidRPr="00674F55">
        <w:rPr>
          <w:rFonts w:ascii="宋体" w:hAnsi="宋体" w:cs="楷体_GB2312" w:hint="eastAsia"/>
          <w:w w:val="0"/>
          <w:sz w:val="10"/>
          <w:szCs w:val="10"/>
          <w:rPrChange w:id="2182" w:author="USER" w:date="2018-02-01T14:15:00Z">
            <w:rPr>
              <w:rFonts w:ascii="宋体" w:hAnsi="宋体" w:cs="楷体_GB2312" w:hint="eastAsia"/>
              <w:w w:val="0"/>
              <w:sz w:val="24"/>
              <w:szCs w:val="24"/>
            </w:rPr>
          </w:rPrChange>
        </w:rPr>
        <w:t>除非各方另有约定，公司、创始人和公司实际控制人在本协议</w:t>
      </w:r>
      <w:r w:rsidRPr="00674F55">
        <w:rPr>
          <w:sz w:val="10"/>
          <w:szCs w:val="10"/>
          <w:rPrChange w:id="2183" w:author="USER" w:date="2018-02-01T14:15:00Z">
            <w:rPr>
              <w:rFonts w:ascii="宋体" w:hAnsi="宋体"/>
              <w:sz w:val="24"/>
              <w:szCs w:val="24"/>
            </w:rPr>
          </w:rPrChange>
        </w:rPr>
        <w:fldChar w:fldCharType="begin"/>
      </w:r>
      <w:r w:rsidRPr="00674F55">
        <w:rPr>
          <w:sz w:val="10"/>
          <w:szCs w:val="10"/>
          <w:rPrChange w:id="2184" w:author="USER" w:date="2018-02-01T14:15:00Z">
            <w:rPr>
              <w:rFonts w:ascii="宋体" w:hAnsi="宋体"/>
              <w:sz w:val="24"/>
              <w:szCs w:val="24"/>
            </w:rPr>
          </w:rPrChange>
        </w:rPr>
        <w:instrText xml:space="preserve"> REF _Ref293691306 \r \h  \* MERGEFORMAT </w:instrText>
      </w:r>
      <w:r w:rsidRPr="00674F55">
        <w:rPr>
          <w:sz w:val="10"/>
          <w:szCs w:val="10"/>
          <w:rPrChange w:id="2185" w:author="USER" w:date="2018-02-01T14:15:00Z">
            <w:rPr>
              <w:sz w:val="10"/>
              <w:szCs w:val="10"/>
            </w:rPr>
          </w:rPrChange>
        </w:rPr>
      </w:r>
      <w:r w:rsidRPr="00674F55">
        <w:rPr>
          <w:sz w:val="10"/>
          <w:szCs w:val="10"/>
          <w:rPrChange w:id="2186" w:author="USER" w:date="2018-02-01T14:15:00Z">
            <w:rPr>
              <w:rFonts w:ascii="宋体" w:hAnsi="宋体"/>
              <w:sz w:val="24"/>
              <w:szCs w:val="24"/>
            </w:rPr>
          </w:rPrChange>
        </w:rPr>
        <w:fldChar w:fldCharType="separate"/>
      </w:r>
      <w:r w:rsidRPr="00674F55">
        <w:rPr>
          <w:rFonts w:ascii="宋体" w:hAnsi="宋体" w:cs="楷体_GB2312" w:hint="eastAsia"/>
          <w:w w:val="0"/>
          <w:sz w:val="10"/>
          <w:szCs w:val="10"/>
          <w:rPrChange w:id="2187" w:author="USER" w:date="2018-02-01T14:15:00Z">
            <w:rPr>
              <w:rFonts w:ascii="宋体" w:hAnsi="宋体" w:cs="楷体_GB2312" w:hint="eastAsia"/>
              <w:w w:val="0"/>
              <w:sz w:val="24"/>
              <w:szCs w:val="24"/>
            </w:rPr>
          </w:rPrChange>
        </w:rPr>
        <w:t>第</w:t>
      </w:r>
      <w:r w:rsidRPr="00674F55">
        <w:rPr>
          <w:rFonts w:ascii="宋体" w:hAnsi="宋体" w:cs="楷体_GB2312"/>
          <w:w w:val="0"/>
          <w:sz w:val="10"/>
          <w:szCs w:val="10"/>
          <w:rPrChange w:id="2188" w:author="USER" w:date="2018-02-01T14:15:00Z">
            <w:rPr>
              <w:rFonts w:ascii="宋体" w:hAnsi="宋体" w:cs="楷体_GB2312"/>
              <w:w w:val="0"/>
              <w:sz w:val="24"/>
              <w:szCs w:val="24"/>
            </w:rPr>
          </w:rPrChange>
        </w:rPr>
        <w:t>5条</w:t>
      </w:r>
      <w:r w:rsidRPr="00674F55">
        <w:rPr>
          <w:sz w:val="10"/>
          <w:szCs w:val="10"/>
          <w:rPrChange w:id="2189" w:author="USER" w:date="2018-02-01T14:15:00Z">
            <w:rPr>
              <w:rFonts w:ascii="宋体" w:hAnsi="宋体"/>
              <w:sz w:val="24"/>
              <w:szCs w:val="24"/>
            </w:rPr>
          </w:rPrChange>
        </w:rPr>
        <w:fldChar w:fldCharType="end"/>
      </w:r>
      <w:r w:rsidRPr="00674F55">
        <w:rPr>
          <w:rFonts w:ascii="宋体" w:hAnsi="宋体" w:cs="楷体_GB2312" w:hint="eastAsia"/>
          <w:w w:val="0"/>
          <w:sz w:val="10"/>
          <w:szCs w:val="10"/>
          <w:rPrChange w:id="2190" w:author="USER" w:date="2018-02-01T14:15:00Z">
            <w:rPr>
              <w:rFonts w:ascii="宋体" w:hAnsi="宋体" w:cs="楷体_GB2312" w:hint="eastAsia"/>
              <w:w w:val="0"/>
              <w:sz w:val="24"/>
              <w:szCs w:val="24"/>
            </w:rPr>
          </w:rPrChange>
        </w:rPr>
        <w:t>所作之陈述和保证在所有重大方面是真实、准确、完整的，不存在虚假、重大遗漏或误导。</w:t>
      </w:r>
    </w:p>
    <w:p w:rsidR="00392861" w:rsidRPr="00016119" w:rsidRDefault="00674F55" w:rsidP="002F62D4">
      <w:pPr>
        <w:widowControl w:val="0"/>
        <w:numPr>
          <w:ilvl w:val="0"/>
          <w:numId w:val="40"/>
        </w:numPr>
        <w:tabs>
          <w:tab w:val="left" w:pos="1080"/>
        </w:tabs>
        <w:autoSpaceDE w:val="0"/>
        <w:autoSpaceDN w:val="0"/>
        <w:adjustRightInd w:val="0"/>
        <w:ind w:leftChars="270" w:left="1080" w:hanging="540"/>
        <w:jc w:val="both"/>
        <w:rPr>
          <w:rFonts w:ascii="宋体" w:hAnsi="宋体" w:cs="楷体_GB2312"/>
          <w:w w:val="0"/>
          <w:sz w:val="10"/>
          <w:szCs w:val="10"/>
          <w:rPrChange w:id="2191" w:author="USER" w:date="2018-02-01T14:15:00Z">
            <w:rPr>
              <w:rFonts w:ascii="宋体" w:hAnsi="宋体" w:cs="楷体_GB2312"/>
              <w:w w:val="0"/>
              <w:sz w:val="24"/>
              <w:szCs w:val="24"/>
            </w:rPr>
          </w:rPrChange>
        </w:rPr>
      </w:pPr>
      <w:r w:rsidRPr="00674F55">
        <w:rPr>
          <w:rFonts w:ascii="宋体" w:hAnsi="宋体" w:hint="eastAsia"/>
          <w:sz w:val="10"/>
          <w:szCs w:val="10"/>
          <w:rPrChange w:id="2192" w:author="USER" w:date="2018-02-01T14:15:00Z">
            <w:rPr>
              <w:rFonts w:ascii="宋体" w:hAnsi="宋体" w:hint="eastAsia"/>
              <w:sz w:val="24"/>
              <w:szCs w:val="24"/>
            </w:rPr>
          </w:rPrChange>
        </w:rPr>
        <w:t>如果投资者以外的任何股东享有的股东权利优于投资者享有的权利，则投资者自动享有该等权利。如果投资者以外的任何股东或其它后续投资者（“</w:t>
      </w:r>
      <w:r w:rsidRPr="00674F55">
        <w:rPr>
          <w:rFonts w:ascii="宋体" w:hAnsi="宋体" w:hint="eastAsia"/>
          <w:b/>
          <w:sz w:val="10"/>
          <w:szCs w:val="10"/>
          <w:rPrChange w:id="2193" w:author="USER" w:date="2018-02-01T14:15:00Z">
            <w:rPr>
              <w:rFonts w:ascii="宋体" w:hAnsi="宋体" w:hint="eastAsia"/>
              <w:b/>
              <w:sz w:val="24"/>
              <w:szCs w:val="24"/>
            </w:rPr>
          </w:rPrChange>
        </w:rPr>
        <w:t>后续优先权人</w:t>
      </w:r>
      <w:r w:rsidRPr="00674F55">
        <w:rPr>
          <w:rFonts w:ascii="宋体" w:hAnsi="宋体" w:hint="eastAsia"/>
          <w:sz w:val="10"/>
          <w:szCs w:val="10"/>
          <w:rPrChange w:id="2194" w:author="USER" w:date="2018-02-01T14:15:00Z">
            <w:rPr>
              <w:rFonts w:ascii="宋体" w:hAnsi="宋体" w:hint="eastAsia"/>
              <w:sz w:val="24"/>
              <w:szCs w:val="24"/>
            </w:rPr>
          </w:rPrChange>
        </w:rPr>
        <w:t>”）享有的投资条件、价格、条款或承诺全部或部分优于投资者</w:t>
      </w:r>
      <w:r w:rsidRPr="00674F55">
        <w:rPr>
          <w:rFonts w:ascii="宋体" w:hAnsi="宋体"/>
          <w:sz w:val="10"/>
          <w:szCs w:val="10"/>
          <w:rPrChange w:id="2195" w:author="USER" w:date="2018-02-01T14:15:00Z">
            <w:rPr>
              <w:rFonts w:ascii="宋体" w:hAnsi="宋体"/>
              <w:sz w:val="24"/>
              <w:szCs w:val="24"/>
            </w:rPr>
          </w:rPrChange>
        </w:rPr>
        <w:t>,</w:t>
      </w:r>
      <w:r w:rsidRPr="00674F55">
        <w:rPr>
          <w:rFonts w:ascii="宋体" w:hAnsi="宋体" w:hint="eastAsia"/>
          <w:sz w:val="10"/>
          <w:szCs w:val="10"/>
          <w:rPrChange w:id="2196" w:author="USER" w:date="2018-02-01T14:15:00Z">
            <w:rPr>
              <w:rFonts w:ascii="宋体" w:hAnsi="宋体" w:hint="eastAsia"/>
              <w:sz w:val="24"/>
              <w:szCs w:val="24"/>
            </w:rPr>
          </w:rPrChange>
        </w:rPr>
        <w:t>公司、创始人应提前通知投资者。</w:t>
      </w:r>
      <w:del w:id="2197" w:author="USER" w:date="2018-02-01T14:25:00Z">
        <w:r w:rsidRPr="00674F55">
          <w:rPr>
            <w:rFonts w:ascii="宋体" w:hAnsi="宋体" w:hint="eastAsia"/>
            <w:sz w:val="10"/>
            <w:szCs w:val="10"/>
            <w:rPrChange w:id="2198" w:author="USER" w:date="2018-02-01T14:15:00Z">
              <w:rPr>
                <w:rFonts w:ascii="宋体" w:hAnsi="宋体" w:hint="eastAsia"/>
                <w:sz w:val="24"/>
                <w:szCs w:val="24"/>
              </w:rPr>
            </w:rPrChange>
          </w:rPr>
          <w:delText>投资者有权向公司和</w:delText>
        </w:r>
        <w:r w:rsidRPr="00674F55">
          <w:rPr>
            <w:rFonts w:ascii="宋体" w:hAnsi="宋体"/>
            <w:sz w:val="10"/>
            <w:szCs w:val="10"/>
            <w:rPrChange w:id="2199" w:author="USER" w:date="2018-02-01T14:15:00Z">
              <w:rPr>
                <w:rFonts w:ascii="宋体" w:hAnsi="宋体"/>
                <w:sz w:val="24"/>
                <w:szCs w:val="24"/>
              </w:rPr>
            </w:rPrChange>
          </w:rPr>
          <w:delText>/或任何</w:delText>
        </w:r>
        <w:r w:rsidRPr="00674F55">
          <w:rPr>
            <w:rFonts w:ascii="宋体" w:hAnsi="宋体" w:hint="eastAsia"/>
            <w:sz w:val="10"/>
            <w:szCs w:val="10"/>
            <w:rPrChange w:id="2200" w:author="USER" w:date="2018-02-01T14:15:00Z">
              <w:rPr>
                <w:rFonts w:ascii="宋体" w:hAnsi="宋体" w:hint="eastAsia"/>
                <w:sz w:val="24"/>
                <w:szCs w:val="24"/>
              </w:rPr>
            </w:rPrChange>
          </w:rPr>
          <w:delText>创始人要求并自投资者发出书面要求之日取得和</w:delText>
        </w:r>
        <w:r w:rsidRPr="00674F55">
          <w:rPr>
            <w:rFonts w:ascii="宋体" w:hAnsi="宋体" w:hint="eastAsia"/>
            <w:b/>
            <w:sz w:val="10"/>
            <w:szCs w:val="10"/>
            <w:rPrChange w:id="2201" w:author="USER" w:date="2018-02-01T14:15:00Z">
              <w:rPr>
                <w:rFonts w:ascii="宋体" w:hAnsi="宋体" w:hint="eastAsia"/>
                <w:b/>
                <w:sz w:val="24"/>
                <w:szCs w:val="24"/>
              </w:rPr>
            </w:rPrChange>
          </w:rPr>
          <w:delText>后续优先权人</w:delText>
        </w:r>
        <w:r w:rsidRPr="00674F55">
          <w:rPr>
            <w:rFonts w:ascii="宋体" w:hAnsi="宋体" w:hint="eastAsia"/>
            <w:sz w:val="10"/>
            <w:szCs w:val="10"/>
            <w:rPrChange w:id="2202" w:author="USER" w:date="2018-02-01T14:15:00Z">
              <w:rPr>
                <w:rFonts w:ascii="宋体" w:hAnsi="宋体" w:hint="eastAsia"/>
                <w:sz w:val="24"/>
                <w:szCs w:val="24"/>
              </w:rPr>
            </w:rPrChange>
          </w:rPr>
          <w:delText>相同的权利。同时，投资者有权要求公司和</w:delText>
        </w:r>
        <w:r w:rsidRPr="00674F55">
          <w:rPr>
            <w:rFonts w:ascii="宋体" w:hAnsi="宋体"/>
            <w:sz w:val="10"/>
            <w:szCs w:val="10"/>
            <w:rPrChange w:id="2203" w:author="USER" w:date="2018-02-01T14:15:00Z">
              <w:rPr>
                <w:rFonts w:ascii="宋体" w:hAnsi="宋体"/>
                <w:sz w:val="24"/>
                <w:szCs w:val="24"/>
              </w:rPr>
            </w:rPrChange>
          </w:rPr>
          <w:delText>/或</w:delText>
        </w:r>
        <w:r w:rsidRPr="00674F55">
          <w:rPr>
            <w:rFonts w:ascii="宋体" w:hAnsi="宋体" w:hint="eastAsia"/>
            <w:sz w:val="10"/>
            <w:szCs w:val="10"/>
            <w:rPrChange w:id="2204" w:author="USER" w:date="2018-02-01T14:15:00Z">
              <w:rPr>
                <w:rFonts w:ascii="宋体" w:hAnsi="宋体" w:hint="eastAsia"/>
                <w:sz w:val="24"/>
                <w:szCs w:val="24"/>
              </w:rPr>
            </w:rPrChange>
          </w:rPr>
          <w:delText>创始人与投资者签署新的投资协议或补充协议，明确投资者由此取得的新的权利。公司、创始人应在投资者发出的相应内容的文件送达之日后三个工作日内按投资者要求签署上述文件并履行相应义务。</w:delText>
        </w:r>
      </w:del>
    </w:p>
    <w:p w:rsidR="00EA5345" w:rsidRPr="00016119" w:rsidRDefault="00674F55" w:rsidP="001E6E91">
      <w:pPr>
        <w:numPr>
          <w:ilvl w:val="0"/>
          <w:numId w:val="40"/>
        </w:numPr>
        <w:jc w:val="both"/>
        <w:rPr>
          <w:rFonts w:ascii="宋体" w:hAnsi="宋体"/>
          <w:sz w:val="10"/>
          <w:szCs w:val="10"/>
          <w:rPrChange w:id="2205" w:author="USER" w:date="2018-02-01T14:15:00Z">
            <w:rPr>
              <w:rFonts w:ascii="宋体" w:hAnsi="宋体"/>
              <w:sz w:val="24"/>
              <w:szCs w:val="24"/>
            </w:rPr>
          </w:rPrChange>
        </w:rPr>
      </w:pPr>
      <w:r w:rsidRPr="00674F55">
        <w:rPr>
          <w:rFonts w:ascii="宋体" w:hAnsi="宋体" w:hint="eastAsia"/>
          <w:sz w:val="10"/>
          <w:szCs w:val="10"/>
          <w:rPrChange w:id="2206" w:author="USER" w:date="2018-02-01T14:15:00Z">
            <w:rPr>
              <w:rFonts w:ascii="宋体" w:hAnsi="宋体" w:hint="eastAsia"/>
              <w:sz w:val="24"/>
              <w:szCs w:val="24"/>
            </w:rPr>
          </w:rPrChange>
        </w:rPr>
        <w:t>创始人承诺，未经投资者书面同意，在任何时间不会降低其已实缴注册资本。</w:t>
      </w:r>
    </w:p>
    <w:p w:rsidR="00DC270F" w:rsidRPr="00016119" w:rsidRDefault="00674F55" w:rsidP="001E6E91">
      <w:pPr>
        <w:numPr>
          <w:ilvl w:val="0"/>
          <w:numId w:val="40"/>
        </w:numPr>
        <w:jc w:val="both"/>
        <w:rPr>
          <w:rFonts w:ascii="宋体" w:hAnsi="宋体"/>
          <w:sz w:val="10"/>
          <w:szCs w:val="10"/>
          <w:rPrChange w:id="2207" w:author="USER" w:date="2018-02-01T14:15:00Z">
            <w:rPr>
              <w:rFonts w:ascii="宋体" w:hAnsi="宋体"/>
              <w:sz w:val="24"/>
              <w:szCs w:val="24"/>
            </w:rPr>
          </w:rPrChange>
        </w:rPr>
      </w:pPr>
      <w:r w:rsidRPr="00674F55">
        <w:rPr>
          <w:rFonts w:ascii="宋体" w:hAnsi="宋体" w:hint="eastAsia"/>
          <w:sz w:val="10"/>
          <w:szCs w:val="10"/>
          <w:rPrChange w:id="2208" w:author="USER" w:date="2018-02-01T14:15:00Z">
            <w:rPr>
              <w:rFonts w:ascii="宋体" w:hAnsi="宋体" w:hint="eastAsia"/>
              <w:sz w:val="24"/>
              <w:szCs w:val="24"/>
            </w:rPr>
          </w:rPrChange>
        </w:rPr>
        <w:t>分红由公司股东会决议通过后方可实施。在公司向投资者足额支付红利之前，公司不得向公司的任何其它股东以现金、财产或以公司注册资本股权的方式支付任何红利。</w:t>
      </w:r>
    </w:p>
    <w:p w:rsidR="005E04BE" w:rsidRPr="00016119" w:rsidRDefault="00674F55" w:rsidP="001E6E91">
      <w:pPr>
        <w:widowControl w:val="0"/>
        <w:numPr>
          <w:ilvl w:val="0"/>
          <w:numId w:val="40"/>
        </w:numPr>
        <w:tabs>
          <w:tab w:val="left" w:pos="1080"/>
        </w:tabs>
        <w:autoSpaceDE w:val="0"/>
        <w:autoSpaceDN w:val="0"/>
        <w:adjustRightInd w:val="0"/>
        <w:ind w:leftChars="270" w:left="1080" w:hanging="540"/>
        <w:jc w:val="both"/>
        <w:rPr>
          <w:rFonts w:ascii="宋体" w:hAnsi="宋体"/>
          <w:sz w:val="10"/>
          <w:szCs w:val="10"/>
          <w:rPrChange w:id="2209" w:author="USER" w:date="2018-02-01T14:15:00Z">
            <w:rPr>
              <w:rFonts w:ascii="宋体" w:hAnsi="宋体"/>
              <w:sz w:val="24"/>
              <w:szCs w:val="24"/>
            </w:rPr>
          </w:rPrChange>
        </w:rPr>
      </w:pPr>
      <w:r w:rsidRPr="00674F55">
        <w:rPr>
          <w:rFonts w:ascii="宋体" w:hAnsi="宋体" w:hint="eastAsia"/>
          <w:sz w:val="10"/>
          <w:szCs w:val="10"/>
          <w:rPrChange w:id="2210" w:author="USER" w:date="2018-02-01T14:15:00Z">
            <w:rPr>
              <w:rFonts w:ascii="宋体" w:hAnsi="宋体" w:hint="eastAsia"/>
              <w:sz w:val="24"/>
              <w:szCs w:val="24"/>
            </w:rPr>
          </w:rPrChange>
        </w:rPr>
        <w:t>如果拟将公司相关业务或关联方进行上市或挂牌或股权融资，应将公司作为唯一的上市、挂牌或融资主体。</w:t>
      </w:r>
    </w:p>
    <w:p w:rsidR="008D2A0C" w:rsidRPr="00016119" w:rsidRDefault="00674F55" w:rsidP="00B76B7B">
      <w:pPr>
        <w:pStyle w:val="aff"/>
        <w:numPr>
          <w:ilvl w:val="0"/>
          <w:numId w:val="49"/>
        </w:numPr>
        <w:spacing w:beforeLines="50" w:afterLines="50"/>
        <w:ind w:firstLineChars="0"/>
        <w:jc w:val="center"/>
        <w:outlineLvl w:val="0"/>
        <w:rPr>
          <w:b/>
          <w:sz w:val="10"/>
          <w:szCs w:val="10"/>
          <w:rPrChange w:id="2211" w:author="USER" w:date="2018-02-01T14:15:00Z">
            <w:rPr>
              <w:b/>
              <w:sz w:val="28"/>
              <w:szCs w:val="28"/>
            </w:rPr>
          </w:rPrChange>
        </w:rPr>
      </w:pPr>
      <w:bookmarkStart w:id="2212" w:name="_Toc422070497"/>
      <w:bookmarkStart w:id="2213" w:name="_Toc422070798"/>
      <w:bookmarkStart w:id="2214" w:name="_Toc422070912"/>
      <w:bookmarkStart w:id="2215" w:name="_Toc422071725"/>
      <w:bookmarkStart w:id="2216" w:name="_Toc422081747"/>
      <w:bookmarkStart w:id="2217" w:name="_Toc422081864"/>
      <w:bookmarkStart w:id="2218" w:name="_Toc422082247"/>
      <w:bookmarkStart w:id="2219" w:name="_Toc422083648"/>
      <w:bookmarkStart w:id="2220" w:name="_Toc422070498"/>
      <w:bookmarkStart w:id="2221" w:name="_Toc422070799"/>
      <w:bookmarkStart w:id="2222" w:name="_Toc422070913"/>
      <w:bookmarkStart w:id="2223" w:name="_Toc422071726"/>
      <w:bookmarkStart w:id="2224" w:name="_Toc422081748"/>
      <w:bookmarkStart w:id="2225" w:name="_Toc422081865"/>
      <w:bookmarkStart w:id="2226" w:name="_Toc422082248"/>
      <w:bookmarkStart w:id="2227" w:name="_Toc422083649"/>
      <w:bookmarkStart w:id="2228" w:name="_Toc422070499"/>
      <w:bookmarkStart w:id="2229" w:name="_Toc422070800"/>
      <w:bookmarkStart w:id="2230" w:name="_Toc422070914"/>
      <w:bookmarkStart w:id="2231" w:name="_Toc422071727"/>
      <w:bookmarkStart w:id="2232" w:name="_Toc422081749"/>
      <w:bookmarkStart w:id="2233" w:name="_Toc422081866"/>
      <w:bookmarkStart w:id="2234" w:name="_Toc422082249"/>
      <w:bookmarkStart w:id="2235" w:name="_Toc422083650"/>
      <w:bookmarkStart w:id="2236" w:name="_Toc283451988"/>
      <w:bookmarkStart w:id="2237" w:name="_Toc287697079"/>
      <w:bookmarkStart w:id="2238" w:name="_Ref293689842"/>
      <w:bookmarkStart w:id="2239" w:name="_Ref293691306"/>
      <w:bookmarkStart w:id="2240" w:name="_Toc293698817"/>
      <w:bookmarkStart w:id="2241" w:name="_Ref293699623"/>
      <w:bookmarkStart w:id="2242" w:name="_Toc293699754"/>
      <w:bookmarkStart w:id="2243" w:name="_Toc424573342"/>
      <w:bookmarkStart w:id="2244" w:name="_Ref504254955"/>
      <w:bookmarkStart w:id="2245" w:name="_Toc505242704"/>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r w:rsidRPr="00674F55">
        <w:rPr>
          <w:rFonts w:hint="eastAsia"/>
          <w:b/>
          <w:sz w:val="10"/>
          <w:szCs w:val="10"/>
          <w:rPrChange w:id="2246" w:author="USER" w:date="2018-02-01T14:15:00Z">
            <w:rPr>
              <w:rFonts w:ascii="宋体" w:hAnsi="宋体" w:hint="eastAsia"/>
              <w:b/>
              <w:sz w:val="28"/>
              <w:szCs w:val="28"/>
            </w:rPr>
          </w:rPrChange>
        </w:rPr>
        <w:t>陈述与保证</w:t>
      </w:r>
      <w:bookmarkEnd w:id="2236"/>
      <w:bookmarkEnd w:id="2237"/>
      <w:bookmarkEnd w:id="2238"/>
      <w:bookmarkEnd w:id="2239"/>
      <w:bookmarkEnd w:id="2240"/>
      <w:bookmarkEnd w:id="2241"/>
      <w:bookmarkEnd w:id="2242"/>
      <w:bookmarkEnd w:id="2243"/>
      <w:bookmarkEnd w:id="2244"/>
      <w:bookmarkEnd w:id="2245"/>
    </w:p>
    <w:p w:rsidR="008D2A0C" w:rsidRPr="00016119" w:rsidRDefault="00674F55" w:rsidP="00B76B7B">
      <w:pPr>
        <w:pStyle w:val="aff"/>
        <w:numPr>
          <w:ilvl w:val="1"/>
          <w:numId w:val="49"/>
        </w:numPr>
        <w:spacing w:beforeLines="50"/>
        <w:ind w:left="964" w:firstLineChars="0"/>
        <w:outlineLvl w:val="1"/>
        <w:rPr>
          <w:b/>
          <w:sz w:val="10"/>
          <w:szCs w:val="10"/>
          <w:rPrChange w:id="2247" w:author="USER" w:date="2018-02-01T14:15:00Z">
            <w:rPr>
              <w:b/>
              <w:sz w:val="24"/>
              <w:szCs w:val="24"/>
            </w:rPr>
          </w:rPrChange>
        </w:rPr>
      </w:pPr>
      <w:bookmarkStart w:id="2248" w:name="_Toc283451989"/>
      <w:bookmarkStart w:id="2249" w:name="_Toc287697080"/>
      <w:bookmarkStart w:id="2250" w:name="_Toc293698818"/>
      <w:bookmarkStart w:id="2251" w:name="_Toc293699755"/>
      <w:bookmarkStart w:id="2252" w:name="_Toc279676846"/>
      <w:bookmarkStart w:id="2253" w:name="_Toc424573343"/>
      <w:bookmarkStart w:id="2254" w:name="_Toc505242705"/>
      <w:r w:rsidRPr="00674F55">
        <w:rPr>
          <w:rFonts w:hint="eastAsia"/>
          <w:b/>
          <w:sz w:val="10"/>
          <w:szCs w:val="10"/>
          <w:rPrChange w:id="2255" w:author="USER" w:date="2018-02-01T14:15:00Z">
            <w:rPr>
              <w:rFonts w:ascii="宋体" w:hAnsi="宋体" w:hint="eastAsia"/>
              <w:b/>
              <w:sz w:val="24"/>
              <w:szCs w:val="24"/>
            </w:rPr>
          </w:rPrChange>
        </w:rPr>
        <w:t>各方的陈述和保证</w:t>
      </w:r>
      <w:bookmarkEnd w:id="2248"/>
      <w:bookmarkEnd w:id="2249"/>
      <w:bookmarkEnd w:id="2250"/>
      <w:bookmarkEnd w:id="2251"/>
      <w:bookmarkEnd w:id="2252"/>
      <w:bookmarkEnd w:id="2253"/>
      <w:bookmarkEnd w:id="2254"/>
    </w:p>
    <w:p w:rsidR="008D2A0C" w:rsidRPr="00016119" w:rsidRDefault="00674F55">
      <w:pPr>
        <w:ind w:leftChars="270" w:left="540"/>
        <w:jc w:val="both"/>
        <w:rPr>
          <w:rFonts w:ascii="宋体" w:hAnsi="宋体"/>
          <w:sz w:val="10"/>
          <w:szCs w:val="10"/>
          <w:rPrChange w:id="2256" w:author="USER" w:date="2018-02-01T14:15:00Z">
            <w:rPr>
              <w:rFonts w:ascii="宋体" w:hAnsi="宋体"/>
              <w:sz w:val="24"/>
              <w:szCs w:val="24"/>
            </w:rPr>
          </w:rPrChange>
        </w:rPr>
      </w:pPr>
      <w:r w:rsidRPr="00674F55">
        <w:rPr>
          <w:rFonts w:ascii="宋体" w:hAnsi="宋体"/>
          <w:sz w:val="10"/>
          <w:szCs w:val="10"/>
          <w:rPrChange w:id="2257" w:author="USER" w:date="2018-02-01T14:15:00Z">
            <w:rPr>
              <w:rFonts w:ascii="宋体" w:hAnsi="宋体"/>
              <w:sz w:val="24"/>
              <w:szCs w:val="24"/>
            </w:rPr>
          </w:rPrChange>
        </w:rPr>
        <w:t>本协议每一方向其它各方</w:t>
      </w:r>
      <w:proofErr w:type="gramStart"/>
      <w:r w:rsidRPr="00674F55">
        <w:rPr>
          <w:rFonts w:ascii="宋体" w:hAnsi="宋体"/>
          <w:sz w:val="10"/>
          <w:szCs w:val="10"/>
          <w:rPrChange w:id="2258" w:author="USER" w:date="2018-02-01T14:15:00Z">
            <w:rPr>
              <w:rFonts w:ascii="宋体" w:hAnsi="宋体"/>
              <w:sz w:val="24"/>
              <w:szCs w:val="24"/>
            </w:rPr>
          </w:rPrChange>
        </w:rPr>
        <w:t>作出</w:t>
      </w:r>
      <w:proofErr w:type="gramEnd"/>
      <w:r w:rsidRPr="00674F55">
        <w:rPr>
          <w:rFonts w:ascii="宋体" w:hAnsi="宋体"/>
          <w:sz w:val="10"/>
          <w:szCs w:val="10"/>
          <w:rPrChange w:id="2259" w:author="USER" w:date="2018-02-01T14:15:00Z">
            <w:rPr>
              <w:rFonts w:ascii="宋体" w:hAnsi="宋体"/>
              <w:sz w:val="24"/>
              <w:szCs w:val="24"/>
            </w:rPr>
          </w:rPrChange>
        </w:rPr>
        <w:t>陈述和保证如下：</w:t>
      </w:r>
    </w:p>
    <w:p w:rsidR="008D2A0C" w:rsidRPr="00016119" w:rsidRDefault="00674F55" w:rsidP="00A2608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10"/>
          <w:szCs w:val="10"/>
          <w:rPrChange w:id="2260" w:author="USER" w:date="2018-02-01T14:15:00Z">
            <w:rPr>
              <w:rFonts w:ascii="宋体" w:hAnsi="宋体"/>
              <w:sz w:val="24"/>
              <w:szCs w:val="24"/>
            </w:rPr>
          </w:rPrChange>
        </w:rPr>
      </w:pPr>
      <w:bookmarkStart w:id="2261" w:name="_DV_M163"/>
      <w:bookmarkStart w:id="2262" w:name="_Toc192678018"/>
      <w:bookmarkStart w:id="2263" w:name="_Toc192678194"/>
      <w:bookmarkEnd w:id="2261"/>
      <w:r w:rsidRPr="00674F55">
        <w:rPr>
          <w:rFonts w:ascii="宋体" w:hAnsi="宋体" w:hint="eastAsia"/>
          <w:sz w:val="10"/>
          <w:szCs w:val="10"/>
          <w:rPrChange w:id="2264" w:author="USER" w:date="2018-02-01T14:15:00Z">
            <w:rPr>
              <w:rFonts w:ascii="宋体" w:hAnsi="宋体" w:hint="eastAsia"/>
              <w:sz w:val="24"/>
              <w:szCs w:val="24"/>
            </w:rPr>
          </w:rPrChange>
        </w:rPr>
        <w:t>截至</w:t>
      </w:r>
      <w:r w:rsidRPr="00674F55">
        <w:rPr>
          <w:rFonts w:ascii="宋体" w:hAnsi="宋体"/>
          <w:sz w:val="10"/>
          <w:szCs w:val="10"/>
          <w:rPrChange w:id="2265" w:author="USER" w:date="2018-02-01T14:15:00Z">
            <w:rPr>
              <w:rFonts w:ascii="宋体" w:hAnsi="宋体"/>
              <w:sz w:val="24"/>
              <w:szCs w:val="24"/>
            </w:rPr>
          </w:rPrChange>
        </w:rPr>
        <w:t>本协议签署之日</w:t>
      </w:r>
      <w:r w:rsidRPr="00674F55">
        <w:rPr>
          <w:rFonts w:ascii="宋体" w:hAnsi="宋体" w:hint="eastAsia"/>
          <w:sz w:val="10"/>
          <w:szCs w:val="10"/>
          <w:rPrChange w:id="2266" w:author="USER" w:date="2018-02-01T14:15:00Z">
            <w:rPr>
              <w:rFonts w:ascii="宋体" w:hAnsi="宋体" w:hint="eastAsia"/>
              <w:sz w:val="24"/>
              <w:szCs w:val="24"/>
            </w:rPr>
          </w:rPrChange>
        </w:rPr>
        <w:t>为止，</w:t>
      </w:r>
      <w:r w:rsidRPr="00674F55">
        <w:rPr>
          <w:rFonts w:ascii="宋体" w:hAnsi="宋体"/>
          <w:sz w:val="10"/>
          <w:szCs w:val="10"/>
          <w:rPrChange w:id="2267" w:author="USER" w:date="2018-02-01T14:15:00Z">
            <w:rPr>
              <w:rFonts w:ascii="宋体" w:hAnsi="宋体"/>
              <w:sz w:val="24"/>
              <w:szCs w:val="24"/>
            </w:rPr>
          </w:rPrChange>
        </w:rPr>
        <w:t>该</w:t>
      </w:r>
      <w:r w:rsidRPr="00674F55">
        <w:rPr>
          <w:rFonts w:ascii="宋体" w:hAnsi="宋体" w:hint="eastAsia"/>
          <w:sz w:val="10"/>
          <w:szCs w:val="10"/>
          <w:rPrChange w:id="2268" w:author="USER" w:date="2018-02-01T14:15:00Z">
            <w:rPr>
              <w:rFonts w:ascii="宋体" w:hAnsi="宋体" w:hint="eastAsia"/>
              <w:sz w:val="24"/>
              <w:szCs w:val="24"/>
            </w:rPr>
          </w:rPrChange>
        </w:rPr>
        <w:t>一</w:t>
      </w:r>
      <w:r w:rsidRPr="00674F55">
        <w:rPr>
          <w:rFonts w:ascii="宋体" w:hAnsi="宋体"/>
          <w:sz w:val="10"/>
          <w:szCs w:val="10"/>
          <w:rPrChange w:id="2269" w:author="USER" w:date="2018-02-01T14:15:00Z">
            <w:rPr>
              <w:rFonts w:ascii="宋体" w:hAnsi="宋体"/>
              <w:sz w:val="24"/>
              <w:szCs w:val="24"/>
            </w:rPr>
          </w:rPrChange>
        </w:rPr>
        <w:t>方是依据其成立地所适用</w:t>
      </w:r>
      <w:r w:rsidRPr="00674F55">
        <w:rPr>
          <w:rFonts w:ascii="宋体" w:hAnsi="宋体" w:hint="eastAsia"/>
          <w:sz w:val="10"/>
          <w:szCs w:val="10"/>
          <w:rPrChange w:id="2270" w:author="USER" w:date="2018-02-01T14:15:00Z">
            <w:rPr>
              <w:rFonts w:ascii="宋体" w:hAnsi="宋体" w:hint="eastAsia"/>
              <w:sz w:val="24"/>
              <w:szCs w:val="24"/>
            </w:rPr>
          </w:rPrChange>
        </w:rPr>
        <w:t>的</w:t>
      </w:r>
      <w:r w:rsidRPr="00674F55">
        <w:rPr>
          <w:rFonts w:ascii="宋体" w:hAnsi="宋体"/>
          <w:sz w:val="10"/>
          <w:szCs w:val="10"/>
          <w:rPrChange w:id="2271" w:author="USER" w:date="2018-02-01T14:15:00Z">
            <w:rPr>
              <w:rFonts w:ascii="宋体" w:hAnsi="宋体"/>
              <w:sz w:val="24"/>
              <w:szCs w:val="24"/>
            </w:rPr>
          </w:rPrChange>
        </w:rPr>
        <w:t>法律合法设立、有效</w:t>
      </w:r>
      <w:proofErr w:type="gramStart"/>
      <w:r w:rsidRPr="00674F55">
        <w:rPr>
          <w:rFonts w:ascii="宋体" w:hAnsi="宋体"/>
          <w:sz w:val="10"/>
          <w:szCs w:val="10"/>
          <w:rPrChange w:id="2272" w:author="USER" w:date="2018-02-01T14:15:00Z">
            <w:rPr>
              <w:rFonts w:ascii="宋体" w:hAnsi="宋体"/>
              <w:sz w:val="24"/>
              <w:szCs w:val="24"/>
            </w:rPr>
          </w:rPrChange>
        </w:rPr>
        <w:t>存续且状况</w:t>
      </w:r>
      <w:proofErr w:type="gramEnd"/>
      <w:r w:rsidRPr="00674F55">
        <w:rPr>
          <w:rFonts w:ascii="宋体" w:hAnsi="宋体"/>
          <w:sz w:val="10"/>
          <w:szCs w:val="10"/>
          <w:rPrChange w:id="2273" w:author="USER" w:date="2018-02-01T14:15:00Z">
            <w:rPr>
              <w:rFonts w:ascii="宋体" w:hAnsi="宋体"/>
              <w:sz w:val="24"/>
              <w:szCs w:val="24"/>
            </w:rPr>
          </w:rPrChange>
        </w:rPr>
        <w:t>良好的</w:t>
      </w:r>
      <w:r w:rsidRPr="00674F55">
        <w:rPr>
          <w:rFonts w:ascii="宋体" w:hAnsi="宋体" w:hint="eastAsia"/>
          <w:sz w:val="10"/>
          <w:szCs w:val="10"/>
          <w:rPrChange w:id="2274" w:author="USER" w:date="2018-02-01T14:15:00Z">
            <w:rPr>
              <w:rFonts w:ascii="宋体" w:hAnsi="宋体" w:hint="eastAsia"/>
              <w:sz w:val="24"/>
              <w:szCs w:val="24"/>
            </w:rPr>
          </w:rPrChange>
        </w:rPr>
        <w:t>公司或企业</w:t>
      </w:r>
      <w:r w:rsidRPr="00674F55">
        <w:rPr>
          <w:rFonts w:ascii="宋体" w:hAnsi="宋体"/>
          <w:sz w:val="10"/>
          <w:szCs w:val="10"/>
          <w:rPrChange w:id="2275" w:author="USER" w:date="2018-02-01T14:15:00Z">
            <w:rPr>
              <w:rFonts w:ascii="宋体" w:hAnsi="宋体"/>
              <w:sz w:val="24"/>
              <w:szCs w:val="24"/>
            </w:rPr>
          </w:rPrChange>
        </w:rPr>
        <w:t>，或一名具有完全民事行为能力的自然人（视具体该方情况而定）</w:t>
      </w:r>
      <w:r w:rsidRPr="00674F55">
        <w:rPr>
          <w:rFonts w:ascii="宋体" w:hAnsi="宋体" w:hint="eastAsia"/>
          <w:sz w:val="10"/>
          <w:szCs w:val="10"/>
          <w:rPrChange w:id="2276" w:author="USER" w:date="2018-02-01T14:15:00Z">
            <w:rPr>
              <w:rFonts w:ascii="宋体" w:hAnsi="宋体" w:hint="eastAsia"/>
              <w:sz w:val="24"/>
              <w:szCs w:val="24"/>
            </w:rPr>
          </w:rPrChange>
        </w:rPr>
        <w:t>，各自具备</w:t>
      </w:r>
      <w:r w:rsidRPr="00674F55">
        <w:rPr>
          <w:rFonts w:ascii="宋体" w:hAnsi="宋体" w:hint="eastAsia"/>
          <w:sz w:val="10"/>
          <w:szCs w:val="10"/>
          <w:lang w:val="en-GB"/>
          <w:rPrChange w:id="2277" w:author="USER" w:date="2018-02-01T14:15:00Z">
            <w:rPr>
              <w:rFonts w:ascii="宋体" w:hAnsi="宋体" w:hint="eastAsia"/>
              <w:sz w:val="24"/>
              <w:szCs w:val="24"/>
              <w:lang w:val="en-GB"/>
            </w:rPr>
          </w:rPrChange>
        </w:rPr>
        <w:t>对外独立承担责任的完全民事权利能力和民事行为能力</w:t>
      </w:r>
      <w:r w:rsidRPr="00674F55">
        <w:rPr>
          <w:rFonts w:ascii="宋体" w:hAnsi="宋体"/>
          <w:sz w:val="10"/>
          <w:szCs w:val="10"/>
          <w:rPrChange w:id="2278" w:author="USER" w:date="2018-02-01T14:15:00Z">
            <w:rPr>
              <w:rFonts w:ascii="宋体" w:hAnsi="宋体"/>
              <w:sz w:val="24"/>
              <w:szCs w:val="24"/>
            </w:rPr>
          </w:rPrChange>
        </w:rPr>
        <w:t>；</w:t>
      </w:r>
    </w:p>
    <w:p w:rsidR="008D2A0C" w:rsidRPr="00016119" w:rsidRDefault="00674F55" w:rsidP="00A2608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10"/>
          <w:szCs w:val="10"/>
          <w:rPrChange w:id="2279" w:author="USER" w:date="2018-02-01T14:15:00Z">
            <w:rPr>
              <w:rFonts w:ascii="宋体" w:hAnsi="宋体"/>
              <w:sz w:val="24"/>
              <w:szCs w:val="24"/>
            </w:rPr>
          </w:rPrChange>
        </w:rPr>
      </w:pPr>
      <w:r w:rsidRPr="00674F55">
        <w:rPr>
          <w:rFonts w:ascii="宋体" w:hAnsi="宋体" w:hint="eastAsia"/>
          <w:sz w:val="10"/>
          <w:szCs w:val="10"/>
          <w:rPrChange w:id="2280" w:author="USER" w:date="2018-02-01T14:15:00Z">
            <w:rPr>
              <w:rFonts w:ascii="宋体" w:hAnsi="宋体" w:hint="eastAsia"/>
              <w:sz w:val="24"/>
              <w:szCs w:val="24"/>
            </w:rPr>
          </w:rPrChange>
        </w:rPr>
        <w:t>截至</w:t>
      </w:r>
      <w:r w:rsidRPr="00674F55">
        <w:rPr>
          <w:rFonts w:ascii="宋体" w:hAnsi="宋体"/>
          <w:sz w:val="10"/>
          <w:szCs w:val="10"/>
          <w:rPrChange w:id="2281" w:author="USER" w:date="2018-02-01T14:15:00Z">
            <w:rPr>
              <w:rFonts w:ascii="宋体" w:hAnsi="宋体"/>
              <w:sz w:val="24"/>
              <w:szCs w:val="24"/>
            </w:rPr>
          </w:rPrChange>
        </w:rPr>
        <w:t>本协议签署之日</w:t>
      </w:r>
      <w:r w:rsidRPr="00674F55">
        <w:rPr>
          <w:rFonts w:ascii="宋体" w:hAnsi="宋体" w:hint="eastAsia"/>
          <w:sz w:val="10"/>
          <w:szCs w:val="10"/>
          <w:rPrChange w:id="2282" w:author="USER" w:date="2018-02-01T14:15:00Z">
            <w:rPr>
              <w:rFonts w:ascii="宋体" w:hAnsi="宋体" w:hint="eastAsia"/>
              <w:sz w:val="24"/>
              <w:szCs w:val="24"/>
            </w:rPr>
          </w:rPrChange>
        </w:rPr>
        <w:t>为止，（如该一方是公司或企业实体）</w:t>
      </w:r>
      <w:r w:rsidRPr="00674F55">
        <w:rPr>
          <w:rFonts w:ascii="宋体" w:hAnsi="宋体"/>
          <w:sz w:val="10"/>
          <w:szCs w:val="10"/>
          <w:rPrChange w:id="2283" w:author="USER" w:date="2018-02-01T14:15:00Z">
            <w:rPr>
              <w:rFonts w:ascii="宋体" w:hAnsi="宋体"/>
              <w:sz w:val="24"/>
              <w:szCs w:val="24"/>
            </w:rPr>
          </w:rPrChange>
        </w:rPr>
        <w:t>根据成立地</w:t>
      </w:r>
      <w:r w:rsidRPr="00674F55">
        <w:rPr>
          <w:rFonts w:ascii="宋体" w:hAnsi="宋体" w:hint="eastAsia"/>
          <w:sz w:val="10"/>
          <w:szCs w:val="10"/>
          <w:rPrChange w:id="2284" w:author="USER" w:date="2018-02-01T14:15:00Z">
            <w:rPr>
              <w:rFonts w:ascii="宋体" w:hAnsi="宋体" w:hint="eastAsia"/>
              <w:sz w:val="24"/>
              <w:szCs w:val="24"/>
            </w:rPr>
          </w:rPrChange>
        </w:rPr>
        <w:t>所适用的</w:t>
      </w:r>
      <w:r w:rsidRPr="00674F55">
        <w:rPr>
          <w:rFonts w:ascii="宋体" w:hAnsi="宋体"/>
          <w:sz w:val="10"/>
          <w:szCs w:val="10"/>
          <w:rPrChange w:id="2285" w:author="USER" w:date="2018-02-01T14:15:00Z">
            <w:rPr>
              <w:rFonts w:ascii="宋体" w:hAnsi="宋体"/>
              <w:sz w:val="24"/>
              <w:szCs w:val="24"/>
            </w:rPr>
          </w:rPrChange>
        </w:rPr>
        <w:t>法律，该</w:t>
      </w:r>
      <w:r w:rsidRPr="00674F55">
        <w:rPr>
          <w:rFonts w:ascii="宋体" w:hAnsi="宋体" w:hint="eastAsia"/>
          <w:sz w:val="10"/>
          <w:szCs w:val="10"/>
          <w:rPrChange w:id="2286" w:author="USER" w:date="2018-02-01T14:15:00Z">
            <w:rPr>
              <w:rFonts w:ascii="宋体" w:hAnsi="宋体" w:hint="eastAsia"/>
              <w:sz w:val="24"/>
              <w:szCs w:val="24"/>
            </w:rPr>
          </w:rPrChange>
        </w:rPr>
        <w:t>一</w:t>
      </w:r>
      <w:r w:rsidRPr="00674F55">
        <w:rPr>
          <w:rFonts w:ascii="宋体" w:hAnsi="宋体"/>
          <w:sz w:val="10"/>
          <w:szCs w:val="10"/>
          <w:rPrChange w:id="2287" w:author="USER" w:date="2018-02-01T14:15:00Z">
            <w:rPr>
              <w:rFonts w:ascii="宋体" w:hAnsi="宋体"/>
              <w:sz w:val="24"/>
              <w:szCs w:val="24"/>
            </w:rPr>
          </w:rPrChange>
        </w:rPr>
        <w:t xml:space="preserve">方拥有签署本协议所必需的所有权力、授权和批准，并拥有充分履行其在本协议项下的每一项义务所必需的所有权力、授权和批准； </w:t>
      </w:r>
    </w:p>
    <w:p w:rsidR="008D2A0C" w:rsidRPr="00016119" w:rsidRDefault="00674F55" w:rsidP="000D257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10"/>
          <w:szCs w:val="10"/>
          <w:rPrChange w:id="2288" w:author="USER" w:date="2018-02-01T14:15:00Z">
            <w:rPr>
              <w:rFonts w:ascii="宋体" w:hAnsi="宋体"/>
              <w:sz w:val="24"/>
              <w:szCs w:val="24"/>
            </w:rPr>
          </w:rPrChange>
        </w:rPr>
      </w:pPr>
      <w:r w:rsidRPr="00674F55">
        <w:rPr>
          <w:rFonts w:ascii="宋体" w:hAnsi="宋体"/>
          <w:sz w:val="10"/>
          <w:szCs w:val="10"/>
          <w:rPrChange w:id="2289" w:author="USER" w:date="2018-02-01T14:15:00Z">
            <w:rPr>
              <w:rFonts w:ascii="宋体" w:hAnsi="宋体"/>
              <w:sz w:val="24"/>
              <w:szCs w:val="24"/>
            </w:rPr>
          </w:rPrChange>
        </w:rPr>
        <w:t>签署本协议</w:t>
      </w:r>
      <w:r w:rsidRPr="00674F55">
        <w:rPr>
          <w:rFonts w:ascii="宋体" w:hAnsi="宋体" w:hint="eastAsia"/>
          <w:sz w:val="10"/>
          <w:szCs w:val="10"/>
          <w:rPrChange w:id="2290" w:author="USER" w:date="2018-02-01T14:15:00Z">
            <w:rPr>
              <w:rFonts w:ascii="宋体" w:hAnsi="宋体" w:hint="eastAsia"/>
              <w:sz w:val="24"/>
              <w:szCs w:val="24"/>
            </w:rPr>
          </w:rPrChange>
        </w:rPr>
        <w:t>之时，该</w:t>
      </w:r>
      <w:proofErr w:type="gramStart"/>
      <w:r w:rsidRPr="00674F55">
        <w:rPr>
          <w:rFonts w:ascii="宋体" w:hAnsi="宋体" w:hint="eastAsia"/>
          <w:sz w:val="10"/>
          <w:szCs w:val="10"/>
          <w:rPrChange w:id="2291" w:author="USER" w:date="2018-02-01T14:15:00Z">
            <w:rPr>
              <w:rFonts w:ascii="宋体" w:hAnsi="宋体" w:hint="eastAsia"/>
              <w:sz w:val="24"/>
              <w:szCs w:val="24"/>
            </w:rPr>
          </w:rPrChange>
        </w:rPr>
        <w:t>一方签署</w:t>
      </w:r>
      <w:proofErr w:type="gramEnd"/>
      <w:r w:rsidRPr="00674F55">
        <w:rPr>
          <w:rFonts w:ascii="宋体" w:hAnsi="宋体" w:hint="eastAsia"/>
          <w:sz w:val="10"/>
          <w:szCs w:val="10"/>
          <w:rPrChange w:id="2292" w:author="USER" w:date="2018-02-01T14:15:00Z">
            <w:rPr>
              <w:rFonts w:ascii="宋体" w:hAnsi="宋体" w:hint="eastAsia"/>
              <w:sz w:val="24"/>
              <w:szCs w:val="24"/>
            </w:rPr>
          </w:rPrChange>
        </w:rPr>
        <w:t>本协议不违反任何对其具有约束力的合同、协议、章程、生效判决、仲裁裁决、司法裁定或行政决定。</w:t>
      </w:r>
      <w:bookmarkStart w:id="2293" w:name="_DV_M164"/>
      <w:bookmarkStart w:id="2294" w:name="_DV_M165"/>
      <w:bookmarkEnd w:id="2262"/>
      <w:bookmarkEnd w:id="2263"/>
      <w:bookmarkEnd w:id="2293"/>
      <w:bookmarkEnd w:id="2294"/>
    </w:p>
    <w:p w:rsidR="00205640" w:rsidRPr="00016119" w:rsidRDefault="00674F55" w:rsidP="00B76B7B">
      <w:pPr>
        <w:pStyle w:val="aff"/>
        <w:numPr>
          <w:ilvl w:val="1"/>
          <w:numId w:val="49"/>
        </w:numPr>
        <w:spacing w:beforeLines="50"/>
        <w:ind w:left="964" w:firstLineChars="0"/>
        <w:outlineLvl w:val="1"/>
        <w:rPr>
          <w:b/>
          <w:sz w:val="10"/>
          <w:szCs w:val="10"/>
          <w:rPrChange w:id="2295" w:author="USER" w:date="2018-02-01T14:15:00Z">
            <w:rPr>
              <w:b/>
              <w:sz w:val="24"/>
              <w:szCs w:val="24"/>
            </w:rPr>
          </w:rPrChange>
        </w:rPr>
      </w:pPr>
      <w:bookmarkStart w:id="2296" w:name="_Toc505242706"/>
      <w:r w:rsidRPr="00674F55">
        <w:rPr>
          <w:rFonts w:hint="eastAsia"/>
          <w:b/>
          <w:sz w:val="10"/>
          <w:szCs w:val="10"/>
          <w:rPrChange w:id="2297" w:author="USER" w:date="2018-02-01T14:15:00Z">
            <w:rPr>
              <w:rFonts w:ascii="宋体" w:hAnsi="宋体" w:hint="eastAsia"/>
              <w:b/>
              <w:sz w:val="24"/>
              <w:szCs w:val="24"/>
            </w:rPr>
          </w:rPrChange>
        </w:rPr>
        <w:t>公司、创始人和公司实际控制人向投资者的陈述和保证</w:t>
      </w:r>
      <w:bookmarkEnd w:id="2296"/>
    </w:p>
    <w:p w:rsidR="00205640" w:rsidRPr="00016119" w:rsidRDefault="00674F55" w:rsidP="00205640">
      <w:pPr>
        <w:ind w:leftChars="270" w:left="540"/>
        <w:jc w:val="both"/>
        <w:rPr>
          <w:rFonts w:ascii="宋体" w:hAnsi="宋体"/>
          <w:sz w:val="10"/>
          <w:szCs w:val="10"/>
          <w:rPrChange w:id="2298" w:author="USER" w:date="2018-02-01T14:15:00Z">
            <w:rPr>
              <w:rFonts w:ascii="宋体" w:hAnsi="宋体"/>
              <w:sz w:val="24"/>
              <w:szCs w:val="24"/>
            </w:rPr>
          </w:rPrChange>
        </w:rPr>
      </w:pPr>
      <w:r w:rsidRPr="00674F55">
        <w:rPr>
          <w:rFonts w:ascii="宋体" w:hAnsi="宋体"/>
          <w:sz w:val="10"/>
          <w:szCs w:val="10"/>
          <w:rPrChange w:id="2299" w:author="USER" w:date="2018-02-01T14:15:00Z">
            <w:rPr>
              <w:rFonts w:ascii="宋体" w:hAnsi="宋体"/>
              <w:sz w:val="24"/>
              <w:szCs w:val="24"/>
            </w:rPr>
          </w:rPrChange>
        </w:rPr>
        <w:t>除上述陈述和保证以外，为完成</w:t>
      </w:r>
      <w:r w:rsidRPr="00674F55">
        <w:rPr>
          <w:rFonts w:ascii="宋体" w:hAnsi="宋体" w:hint="eastAsia"/>
          <w:sz w:val="10"/>
          <w:szCs w:val="10"/>
          <w:rPrChange w:id="2300" w:author="USER" w:date="2018-02-01T14:15:00Z">
            <w:rPr>
              <w:rFonts w:ascii="宋体" w:hAnsi="宋体" w:hint="eastAsia"/>
              <w:sz w:val="24"/>
              <w:szCs w:val="24"/>
            </w:rPr>
          </w:rPrChange>
        </w:rPr>
        <w:t>本协议拟议之所有交易事项，公司、创始人和公司实际控制人（合称“</w:t>
      </w:r>
      <w:r w:rsidRPr="00674F55">
        <w:rPr>
          <w:rFonts w:ascii="宋体" w:hAnsi="宋体" w:hint="eastAsia"/>
          <w:b/>
          <w:sz w:val="10"/>
          <w:szCs w:val="10"/>
          <w:rPrChange w:id="2301" w:author="USER" w:date="2018-02-01T14:15:00Z">
            <w:rPr>
              <w:rFonts w:ascii="宋体" w:hAnsi="宋体" w:hint="eastAsia"/>
              <w:b/>
              <w:sz w:val="24"/>
              <w:szCs w:val="24"/>
            </w:rPr>
          </w:rPrChange>
        </w:rPr>
        <w:t>陈述保证人</w:t>
      </w:r>
      <w:r w:rsidRPr="00674F55">
        <w:rPr>
          <w:rFonts w:ascii="宋体" w:hAnsi="宋体" w:hint="eastAsia"/>
          <w:sz w:val="10"/>
          <w:szCs w:val="10"/>
          <w:rPrChange w:id="2302" w:author="USER" w:date="2018-02-01T14:15:00Z">
            <w:rPr>
              <w:rFonts w:ascii="宋体" w:hAnsi="宋体" w:hint="eastAsia"/>
              <w:sz w:val="24"/>
              <w:szCs w:val="24"/>
            </w:rPr>
          </w:rPrChange>
        </w:rPr>
        <w:t>”）特</w:t>
      </w:r>
      <w:r w:rsidRPr="00674F55">
        <w:rPr>
          <w:rFonts w:ascii="宋体" w:hAnsi="宋体"/>
          <w:sz w:val="10"/>
          <w:szCs w:val="10"/>
          <w:rPrChange w:id="2303" w:author="USER" w:date="2018-02-01T14:15:00Z">
            <w:rPr>
              <w:rFonts w:ascii="宋体" w:hAnsi="宋体"/>
              <w:sz w:val="24"/>
              <w:szCs w:val="24"/>
            </w:rPr>
          </w:rPrChange>
        </w:rPr>
        <w:t>就</w:t>
      </w:r>
      <w:r w:rsidRPr="00674F55">
        <w:rPr>
          <w:rFonts w:ascii="宋体" w:hAnsi="宋体" w:hint="eastAsia"/>
          <w:sz w:val="10"/>
          <w:szCs w:val="10"/>
          <w:rPrChange w:id="2304" w:author="USER" w:date="2018-02-01T14:15:00Z">
            <w:rPr>
              <w:rFonts w:ascii="宋体" w:hAnsi="宋体" w:hint="eastAsia"/>
              <w:sz w:val="24"/>
              <w:szCs w:val="24"/>
            </w:rPr>
          </w:rPrChange>
        </w:rPr>
        <w:t>本协议拟议之所有交易事项连带地</w:t>
      </w:r>
      <w:r w:rsidRPr="00674F55">
        <w:rPr>
          <w:rFonts w:ascii="宋体" w:hAnsi="宋体"/>
          <w:sz w:val="10"/>
          <w:szCs w:val="10"/>
          <w:rPrChange w:id="2305" w:author="USER" w:date="2018-02-01T14:15:00Z">
            <w:rPr>
              <w:rFonts w:ascii="宋体" w:hAnsi="宋体"/>
              <w:sz w:val="24"/>
              <w:szCs w:val="24"/>
            </w:rPr>
          </w:rPrChange>
        </w:rPr>
        <w:t>向投资者</w:t>
      </w:r>
      <w:proofErr w:type="gramStart"/>
      <w:r w:rsidRPr="00674F55">
        <w:rPr>
          <w:rFonts w:ascii="宋体" w:hAnsi="宋体"/>
          <w:sz w:val="10"/>
          <w:szCs w:val="10"/>
          <w:rPrChange w:id="2306" w:author="USER" w:date="2018-02-01T14:15:00Z">
            <w:rPr>
              <w:rFonts w:ascii="宋体" w:hAnsi="宋体"/>
              <w:sz w:val="24"/>
              <w:szCs w:val="24"/>
            </w:rPr>
          </w:rPrChange>
        </w:rPr>
        <w:t>作出</w:t>
      </w:r>
      <w:proofErr w:type="gramEnd"/>
      <w:r w:rsidRPr="00674F55">
        <w:rPr>
          <w:rFonts w:ascii="宋体" w:hAnsi="宋体" w:hint="eastAsia"/>
          <w:sz w:val="10"/>
          <w:szCs w:val="10"/>
          <w:rPrChange w:id="2307" w:author="USER" w:date="2018-02-01T14:15:00Z">
            <w:rPr>
              <w:rFonts w:ascii="宋体" w:hAnsi="宋体" w:hint="eastAsia"/>
              <w:sz w:val="24"/>
              <w:szCs w:val="24"/>
            </w:rPr>
          </w:rPrChange>
        </w:rPr>
        <w:t>如下</w:t>
      </w:r>
      <w:r w:rsidRPr="00674F55">
        <w:rPr>
          <w:rFonts w:ascii="宋体" w:hAnsi="宋体"/>
          <w:sz w:val="10"/>
          <w:szCs w:val="10"/>
          <w:rPrChange w:id="2308" w:author="USER" w:date="2018-02-01T14:15:00Z">
            <w:rPr>
              <w:rFonts w:ascii="宋体" w:hAnsi="宋体"/>
              <w:sz w:val="24"/>
              <w:szCs w:val="24"/>
            </w:rPr>
          </w:rPrChange>
        </w:rPr>
        <w:t>陈述和保证</w:t>
      </w:r>
      <w:r w:rsidRPr="00674F55">
        <w:rPr>
          <w:rFonts w:ascii="宋体" w:hAnsi="宋体" w:hint="eastAsia"/>
          <w:sz w:val="10"/>
          <w:szCs w:val="10"/>
          <w:rPrChange w:id="2309" w:author="USER" w:date="2018-02-01T14:15:00Z">
            <w:rPr>
              <w:rFonts w:ascii="宋体" w:hAnsi="宋体" w:hint="eastAsia"/>
              <w:sz w:val="24"/>
              <w:szCs w:val="24"/>
            </w:rPr>
          </w:rPrChange>
        </w:rPr>
        <w:t>。截至本协议签署日、二期投资款支付日（除非本条另有明确的时间限定的除外）</w:t>
      </w:r>
      <w:r w:rsidRPr="00674F55">
        <w:rPr>
          <w:rFonts w:ascii="宋体" w:hAnsi="宋体"/>
          <w:sz w:val="10"/>
          <w:szCs w:val="10"/>
          <w:rPrChange w:id="2310" w:author="USER" w:date="2018-02-01T14:15:00Z">
            <w:rPr>
              <w:rFonts w:ascii="宋体" w:hAnsi="宋体"/>
              <w:sz w:val="24"/>
              <w:szCs w:val="24"/>
            </w:rPr>
          </w:rPrChange>
        </w:rPr>
        <w:t>：</w:t>
      </w:r>
    </w:p>
    <w:p w:rsidR="00205640" w:rsidRPr="00016119" w:rsidRDefault="00674F55"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10"/>
          <w:szCs w:val="10"/>
          <w:rPrChange w:id="2311" w:author="USER" w:date="2018-02-01T14:15:00Z">
            <w:rPr>
              <w:rFonts w:ascii="宋体" w:hAnsi="宋体"/>
              <w:sz w:val="24"/>
              <w:szCs w:val="24"/>
            </w:rPr>
          </w:rPrChange>
        </w:rPr>
      </w:pPr>
      <w:r w:rsidRPr="00674F55">
        <w:rPr>
          <w:rFonts w:ascii="宋体" w:hAnsi="宋体"/>
          <w:i/>
          <w:sz w:val="10"/>
          <w:szCs w:val="10"/>
          <w:rPrChange w:id="2312" w:author="USER" w:date="2018-02-01T14:15:00Z">
            <w:rPr>
              <w:rFonts w:ascii="宋体" w:hAnsi="宋体"/>
              <w:i/>
              <w:sz w:val="24"/>
              <w:szCs w:val="24"/>
            </w:rPr>
          </w:rPrChange>
        </w:rPr>
        <w:lastRenderedPageBreak/>
        <w:t>（</w:t>
      </w:r>
      <w:r w:rsidRPr="00674F55">
        <w:rPr>
          <w:rFonts w:ascii="宋体" w:hAnsi="宋体" w:hint="eastAsia"/>
          <w:i/>
          <w:sz w:val="10"/>
          <w:szCs w:val="10"/>
          <w:rPrChange w:id="2313" w:author="USER" w:date="2018-02-01T14:15:00Z">
            <w:rPr>
              <w:rFonts w:ascii="宋体" w:hAnsi="宋体" w:hint="eastAsia"/>
              <w:i/>
              <w:sz w:val="24"/>
              <w:szCs w:val="24"/>
            </w:rPr>
          </w:rPrChange>
        </w:rPr>
        <w:t>注册资本</w:t>
      </w:r>
      <w:r w:rsidRPr="00674F55">
        <w:rPr>
          <w:rFonts w:ascii="宋体" w:hAnsi="宋体"/>
          <w:i/>
          <w:sz w:val="10"/>
          <w:szCs w:val="10"/>
          <w:rPrChange w:id="2314" w:author="USER" w:date="2018-02-01T14:15:00Z">
            <w:rPr>
              <w:rFonts w:ascii="宋体" w:hAnsi="宋体"/>
              <w:i/>
              <w:sz w:val="24"/>
              <w:szCs w:val="24"/>
            </w:rPr>
          </w:rPrChange>
        </w:rPr>
        <w:t>无权利负担）</w:t>
      </w:r>
      <w:r w:rsidRPr="00674F55">
        <w:rPr>
          <w:rFonts w:ascii="宋体" w:hAnsi="宋体" w:hint="eastAsia"/>
          <w:sz w:val="10"/>
          <w:szCs w:val="10"/>
          <w:rPrChange w:id="2315" w:author="USER" w:date="2018-02-01T14:15:00Z">
            <w:rPr>
              <w:rFonts w:ascii="宋体" w:hAnsi="宋体" w:hint="eastAsia"/>
              <w:sz w:val="24"/>
              <w:szCs w:val="24"/>
            </w:rPr>
          </w:rPrChange>
        </w:rPr>
        <w:t>除了本协议项下拟议交易，</w:t>
      </w:r>
      <w:r w:rsidRPr="00674F55">
        <w:rPr>
          <w:rFonts w:ascii="宋体" w:hAnsi="宋体"/>
          <w:sz w:val="10"/>
          <w:szCs w:val="10"/>
          <w:rPrChange w:id="2316" w:author="USER" w:date="2018-02-01T14:15:00Z">
            <w:rPr>
              <w:rFonts w:ascii="宋体" w:hAnsi="宋体"/>
              <w:sz w:val="24"/>
              <w:szCs w:val="24"/>
            </w:rPr>
          </w:rPrChange>
        </w:rPr>
        <w:t>公司现有注册资本</w:t>
      </w:r>
      <w:r w:rsidRPr="00674F55">
        <w:rPr>
          <w:rFonts w:ascii="宋体" w:hAnsi="宋体" w:hint="eastAsia"/>
          <w:sz w:val="10"/>
          <w:szCs w:val="10"/>
          <w:rPrChange w:id="2317" w:author="USER" w:date="2018-02-01T14:15:00Z">
            <w:rPr>
              <w:rFonts w:ascii="宋体" w:hAnsi="宋体" w:hint="eastAsia"/>
              <w:sz w:val="24"/>
              <w:szCs w:val="24"/>
            </w:rPr>
          </w:rPrChange>
        </w:rPr>
        <w:t>以及新增注册资本不存在未完整书面告知的</w:t>
      </w:r>
      <w:r w:rsidRPr="00674F55">
        <w:rPr>
          <w:rFonts w:ascii="宋体" w:hAnsi="宋体"/>
          <w:sz w:val="10"/>
          <w:szCs w:val="10"/>
          <w:rPrChange w:id="2318" w:author="USER" w:date="2018-02-01T14:15:00Z">
            <w:rPr>
              <w:rFonts w:ascii="宋体" w:hAnsi="宋体"/>
              <w:sz w:val="24"/>
              <w:szCs w:val="24"/>
            </w:rPr>
          </w:rPrChange>
        </w:rPr>
        <w:t>下述任何情况：（</w:t>
      </w:r>
      <w:proofErr w:type="spellStart"/>
      <w:r w:rsidRPr="00674F55">
        <w:rPr>
          <w:rFonts w:ascii="宋体" w:hAnsi="宋体"/>
          <w:sz w:val="10"/>
          <w:szCs w:val="10"/>
          <w:rPrChange w:id="2319" w:author="USER" w:date="2018-02-01T14:15:00Z">
            <w:rPr>
              <w:rFonts w:ascii="宋体" w:hAnsi="宋体"/>
              <w:sz w:val="24"/>
              <w:szCs w:val="24"/>
            </w:rPr>
          </w:rPrChange>
        </w:rPr>
        <w:t>i</w:t>
      </w:r>
      <w:proofErr w:type="spellEnd"/>
      <w:r w:rsidRPr="00674F55">
        <w:rPr>
          <w:rFonts w:ascii="宋体" w:hAnsi="宋体"/>
          <w:sz w:val="10"/>
          <w:szCs w:val="10"/>
          <w:rPrChange w:id="2320" w:author="USER" w:date="2018-02-01T14:15:00Z">
            <w:rPr>
              <w:rFonts w:ascii="宋体" w:hAnsi="宋体"/>
              <w:sz w:val="24"/>
              <w:szCs w:val="24"/>
            </w:rPr>
          </w:rPrChange>
        </w:rPr>
        <w:t>）任何股东权利和权益的信托或类似的安排，或（ii）任何有关于可转换有价证券的优先购买权、选择权或权利和权益，或（iii）由任何司法和行政部门实施的查封、扣留、冻结或强制过户措施，或（iv）公司现有注册资本现有或已经建立的任何抵押以及其它担保物权或第三方权益，或（v）任何可能影响到</w:t>
      </w:r>
      <w:r w:rsidRPr="00674F55">
        <w:rPr>
          <w:rFonts w:ascii="宋体" w:hAnsi="宋体" w:hint="eastAsia"/>
          <w:sz w:val="10"/>
          <w:szCs w:val="10"/>
          <w:rPrChange w:id="2321" w:author="USER" w:date="2018-02-01T14:15:00Z">
            <w:rPr>
              <w:rFonts w:ascii="宋体" w:hAnsi="宋体" w:hint="eastAsia"/>
              <w:sz w:val="24"/>
              <w:szCs w:val="24"/>
            </w:rPr>
          </w:rPrChange>
        </w:rPr>
        <w:t>创始人</w:t>
      </w:r>
      <w:r w:rsidRPr="00674F55">
        <w:rPr>
          <w:rFonts w:ascii="宋体" w:hAnsi="宋体"/>
          <w:sz w:val="10"/>
          <w:szCs w:val="10"/>
          <w:rPrChange w:id="2322" w:author="USER" w:date="2018-02-01T14:15:00Z">
            <w:rPr>
              <w:rFonts w:ascii="宋体" w:hAnsi="宋体"/>
              <w:sz w:val="24"/>
              <w:szCs w:val="24"/>
            </w:rPr>
          </w:rPrChange>
        </w:rPr>
        <w:t>对于公司现有注册资本享有的任何股东之权利和权益，或可能致使任何</w:t>
      </w:r>
      <w:commentRangeStart w:id="2323"/>
      <w:r w:rsidRPr="00674F55">
        <w:rPr>
          <w:rFonts w:ascii="宋体" w:hAnsi="宋体"/>
          <w:sz w:val="10"/>
          <w:szCs w:val="10"/>
          <w:rPrChange w:id="2324" w:author="USER" w:date="2018-02-01T14:15:00Z">
            <w:rPr>
              <w:rFonts w:ascii="宋体" w:hAnsi="宋体"/>
              <w:sz w:val="24"/>
              <w:szCs w:val="24"/>
            </w:rPr>
          </w:rPrChange>
        </w:rPr>
        <w:t>第三人</w:t>
      </w:r>
      <w:commentRangeEnd w:id="2323"/>
      <w:r w:rsidR="007F0C21">
        <w:rPr>
          <w:rStyle w:val="a8"/>
        </w:rPr>
        <w:commentReference w:id="2323"/>
      </w:r>
      <w:r w:rsidRPr="00674F55">
        <w:rPr>
          <w:rFonts w:ascii="宋体" w:hAnsi="宋体"/>
          <w:sz w:val="10"/>
          <w:szCs w:val="10"/>
          <w:rPrChange w:id="2325" w:author="USER" w:date="2018-02-01T14:15:00Z">
            <w:rPr>
              <w:rFonts w:ascii="宋体" w:hAnsi="宋体"/>
              <w:sz w:val="24"/>
              <w:szCs w:val="24"/>
            </w:rPr>
          </w:rPrChange>
        </w:rPr>
        <w:t>直接或者间接获取任何对公司现有注册资本之任何股东权利和权益的情形。</w:t>
      </w:r>
    </w:p>
    <w:p w:rsidR="00205640" w:rsidRPr="00016119" w:rsidRDefault="00674F55"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10"/>
          <w:szCs w:val="10"/>
          <w:rPrChange w:id="2326" w:author="USER" w:date="2018-02-01T14:15:00Z">
            <w:rPr>
              <w:rFonts w:ascii="宋体" w:hAnsi="宋体"/>
              <w:sz w:val="24"/>
              <w:szCs w:val="24"/>
            </w:rPr>
          </w:rPrChange>
        </w:rPr>
      </w:pPr>
      <w:r w:rsidRPr="00674F55">
        <w:rPr>
          <w:rFonts w:ascii="宋体" w:hAnsi="宋体" w:hint="eastAsia"/>
          <w:sz w:val="10"/>
          <w:szCs w:val="10"/>
          <w:rPrChange w:id="2327" w:author="USER" w:date="2018-02-01T14:15:00Z">
            <w:rPr>
              <w:rFonts w:ascii="宋体" w:hAnsi="宋体" w:hint="eastAsia"/>
              <w:sz w:val="24"/>
              <w:szCs w:val="24"/>
            </w:rPr>
          </w:rPrChange>
        </w:rPr>
        <w:t>（</w:t>
      </w:r>
      <w:r w:rsidRPr="00674F55">
        <w:rPr>
          <w:rFonts w:ascii="宋体" w:hAnsi="宋体" w:hint="eastAsia"/>
          <w:i/>
          <w:sz w:val="10"/>
          <w:szCs w:val="10"/>
          <w:rPrChange w:id="2328" w:author="USER" w:date="2018-02-01T14:15:00Z">
            <w:rPr>
              <w:rFonts w:ascii="宋体" w:hAnsi="宋体" w:hint="eastAsia"/>
              <w:i/>
              <w:sz w:val="24"/>
              <w:szCs w:val="24"/>
            </w:rPr>
          </w:rPrChange>
        </w:rPr>
        <w:t>无其它投资及优先权文件</w:t>
      </w:r>
      <w:r w:rsidRPr="00674F55">
        <w:rPr>
          <w:rFonts w:ascii="宋体" w:hAnsi="宋体" w:hint="eastAsia"/>
          <w:sz w:val="10"/>
          <w:szCs w:val="10"/>
          <w:rPrChange w:id="2329" w:author="USER" w:date="2018-02-01T14:15:00Z">
            <w:rPr>
              <w:rFonts w:ascii="宋体" w:hAnsi="宋体" w:hint="eastAsia"/>
              <w:sz w:val="24"/>
              <w:szCs w:val="24"/>
            </w:rPr>
          </w:rPrChange>
        </w:rPr>
        <w:t>）除本协议另有约定外，公司不存在：</w:t>
      </w:r>
      <w:r w:rsidRPr="00674F55">
        <w:rPr>
          <w:rFonts w:ascii="宋体" w:hAnsi="宋体"/>
          <w:sz w:val="10"/>
          <w:szCs w:val="10"/>
          <w:rPrChange w:id="2330" w:author="USER" w:date="2018-02-01T14:15:00Z">
            <w:rPr>
              <w:rFonts w:ascii="宋体" w:hAnsi="宋体"/>
              <w:sz w:val="24"/>
              <w:szCs w:val="24"/>
            </w:rPr>
          </w:rPrChange>
        </w:rPr>
        <w:t>（</w:t>
      </w:r>
      <w:proofErr w:type="spellStart"/>
      <w:r w:rsidRPr="00674F55">
        <w:rPr>
          <w:rFonts w:ascii="宋体" w:hAnsi="宋体"/>
          <w:sz w:val="10"/>
          <w:szCs w:val="10"/>
          <w:rPrChange w:id="2331" w:author="USER" w:date="2018-02-01T14:15:00Z">
            <w:rPr>
              <w:rFonts w:ascii="宋体" w:hAnsi="宋体"/>
              <w:sz w:val="24"/>
              <w:szCs w:val="24"/>
            </w:rPr>
          </w:rPrChange>
        </w:rPr>
        <w:t>i</w:t>
      </w:r>
      <w:proofErr w:type="spellEnd"/>
      <w:r w:rsidRPr="00674F55">
        <w:rPr>
          <w:rFonts w:ascii="宋体" w:hAnsi="宋体"/>
          <w:sz w:val="10"/>
          <w:szCs w:val="10"/>
          <w:rPrChange w:id="2332" w:author="USER" w:date="2018-02-01T14:15:00Z">
            <w:rPr>
              <w:rFonts w:ascii="宋体" w:hAnsi="宋体"/>
              <w:sz w:val="24"/>
              <w:szCs w:val="24"/>
            </w:rPr>
          </w:rPrChange>
        </w:rPr>
        <w:t>）</w:t>
      </w:r>
      <w:r w:rsidRPr="00674F55">
        <w:rPr>
          <w:rFonts w:ascii="宋体" w:hAnsi="宋体" w:hint="eastAsia"/>
          <w:sz w:val="10"/>
          <w:szCs w:val="10"/>
          <w:rPrChange w:id="2333" w:author="USER" w:date="2018-02-01T14:15:00Z">
            <w:rPr>
              <w:rFonts w:ascii="宋体" w:hAnsi="宋体" w:hint="eastAsia"/>
              <w:sz w:val="24"/>
              <w:szCs w:val="24"/>
            </w:rPr>
          </w:rPrChange>
        </w:rPr>
        <w:t>任何其它尚未审批或备案登记的</w:t>
      </w:r>
      <w:proofErr w:type="gramStart"/>
      <w:r w:rsidRPr="00674F55">
        <w:rPr>
          <w:rFonts w:ascii="宋体" w:hAnsi="宋体" w:hint="eastAsia"/>
          <w:sz w:val="10"/>
          <w:szCs w:val="10"/>
          <w:rPrChange w:id="2334" w:author="USER" w:date="2018-02-01T14:15:00Z">
            <w:rPr>
              <w:rFonts w:ascii="宋体" w:hAnsi="宋体" w:hint="eastAsia"/>
              <w:sz w:val="24"/>
              <w:szCs w:val="24"/>
            </w:rPr>
          </w:rPrChange>
        </w:rPr>
        <w:t>其它第三</w:t>
      </w:r>
      <w:proofErr w:type="gramEnd"/>
      <w:r w:rsidRPr="00674F55">
        <w:rPr>
          <w:rFonts w:ascii="宋体" w:hAnsi="宋体" w:hint="eastAsia"/>
          <w:sz w:val="10"/>
          <w:szCs w:val="10"/>
          <w:rPrChange w:id="2335" w:author="USER" w:date="2018-02-01T14:15:00Z">
            <w:rPr>
              <w:rFonts w:ascii="宋体" w:hAnsi="宋体" w:hint="eastAsia"/>
              <w:sz w:val="24"/>
              <w:szCs w:val="24"/>
            </w:rPr>
          </w:rPrChange>
        </w:rPr>
        <w:t>方、股东同公司的投资（包括但不限于增资）法律文件，或</w:t>
      </w:r>
      <w:r w:rsidRPr="00674F55">
        <w:rPr>
          <w:rFonts w:ascii="宋体" w:hAnsi="宋体"/>
          <w:sz w:val="10"/>
          <w:szCs w:val="10"/>
          <w:rPrChange w:id="2336" w:author="USER" w:date="2018-02-01T14:15:00Z">
            <w:rPr>
              <w:rFonts w:ascii="宋体" w:hAnsi="宋体"/>
              <w:sz w:val="24"/>
              <w:szCs w:val="24"/>
            </w:rPr>
          </w:rPrChange>
        </w:rPr>
        <w:t>（ii）</w:t>
      </w:r>
      <w:r w:rsidRPr="00674F55">
        <w:rPr>
          <w:rFonts w:ascii="宋体" w:hAnsi="宋体" w:hint="eastAsia"/>
          <w:sz w:val="10"/>
          <w:szCs w:val="10"/>
          <w:rPrChange w:id="2337" w:author="USER" w:date="2018-02-01T14:15:00Z">
            <w:rPr>
              <w:rFonts w:ascii="宋体" w:hAnsi="宋体" w:hint="eastAsia"/>
              <w:sz w:val="24"/>
              <w:szCs w:val="24"/>
            </w:rPr>
          </w:rPrChange>
        </w:rPr>
        <w:t>任何约定公司</w:t>
      </w:r>
      <w:proofErr w:type="gramStart"/>
      <w:r w:rsidRPr="00674F55">
        <w:rPr>
          <w:rFonts w:ascii="宋体" w:hAnsi="宋体" w:hint="eastAsia"/>
          <w:sz w:val="10"/>
          <w:szCs w:val="10"/>
          <w:rPrChange w:id="2338" w:author="USER" w:date="2018-02-01T14:15:00Z">
            <w:rPr>
              <w:rFonts w:ascii="宋体" w:hAnsi="宋体" w:hint="eastAsia"/>
              <w:sz w:val="24"/>
              <w:szCs w:val="24"/>
            </w:rPr>
          </w:rPrChange>
        </w:rPr>
        <w:t>同股东</w:t>
      </w:r>
      <w:proofErr w:type="gramEnd"/>
      <w:r w:rsidRPr="00674F55">
        <w:rPr>
          <w:rFonts w:ascii="宋体" w:hAnsi="宋体" w:hint="eastAsia"/>
          <w:sz w:val="10"/>
          <w:szCs w:val="10"/>
          <w:rPrChange w:id="2339" w:author="USER" w:date="2018-02-01T14:15:00Z">
            <w:rPr>
              <w:rFonts w:ascii="宋体" w:hAnsi="宋体" w:hint="eastAsia"/>
              <w:sz w:val="24"/>
              <w:szCs w:val="24"/>
            </w:rPr>
          </w:rPrChange>
        </w:rPr>
        <w:t>之间的权利义务包括但不限于优先购买、优先增资、强制出售、股权回售、优先清算、股权调整以及任何其它形式的股权或现金补偿等的法律文件，或</w:t>
      </w:r>
      <w:r w:rsidRPr="00674F55">
        <w:rPr>
          <w:rFonts w:ascii="宋体" w:hAnsi="宋体"/>
          <w:sz w:val="10"/>
          <w:szCs w:val="10"/>
          <w:rPrChange w:id="2340" w:author="USER" w:date="2018-02-01T14:15:00Z">
            <w:rPr>
              <w:rFonts w:ascii="宋体" w:hAnsi="宋体"/>
              <w:sz w:val="24"/>
              <w:szCs w:val="24"/>
            </w:rPr>
          </w:rPrChange>
        </w:rPr>
        <w:t>（iii）</w:t>
      </w:r>
      <w:r w:rsidRPr="00674F55">
        <w:rPr>
          <w:rFonts w:ascii="宋体" w:hAnsi="宋体" w:hint="eastAsia"/>
          <w:sz w:val="10"/>
          <w:szCs w:val="10"/>
          <w:rPrChange w:id="2341" w:author="USER" w:date="2018-02-01T14:15:00Z">
            <w:rPr>
              <w:rFonts w:ascii="宋体" w:hAnsi="宋体" w:hint="eastAsia"/>
              <w:sz w:val="24"/>
              <w:szCs w:val="24"/>
            </w:rPr>
          </w:rPrChange>
        </w:rPr>
        <w:t>任何其它如果实施、履行将导致原股东股权清晰、稳定受到影响或存在重大不确定性的法律文件。</w:t>
      </w:r>
    </w:p>
    <w:p w:rsidR="00205640" w:rsidRPr="00016119" w:rsidRDefault="00674F55"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10"/>
          <w:szCs w:val="10"/>
          <w:rPrChange w:id="2342" w:author="USER" w:date="2018-02-01T14:15:00Z">
            <w:rPr>
              <w:rFonts w:ascii="宋体" w:hAnsi="宋体"/>
              <w:sz w:val="24"/>
              <w:szCs w:val="24"/>
            </w:rPr>
          </w:rPrChange>
        </w:rPr>
      </w:pPr>
      <w:r w:rsidRPr="00674F55">
        <w:rPr>
          <w:rFonts w:ascii="宋体" w:hAnsi="宋体"/>
          <w:i/>
          <w:sz w:val="10"/>
          <w:szCs w:val="10"/>
          <w:rPrChange w:id="2343" w:author="USER" w:date="2018-02-01T14:15:00Z">
            <w:rPr>
              <w:rFonts w:ascii="宋体" w:hAnsi="宋体"/>
              <w:i/>
              <w:sz w:val="24"/>
              <w:szCs w:val="24"/>
            </w:rPr>
          </w:rPrChange>
        </w:rPr>
        <w:t>（</w:t>
      </w:r>
      <w:r w:rsidRPr="00674F55">
        <w:rPr>
          <w:rFonts w:ascii="宋体" w:hAnsi="宋体" w:hint="eastAsia"/>
          <w:i/>
          <w:sz w:val="10"/>
          <w:szCs w:val="10"/>
          <w:rPrChange w:id="2344" w:author="USER" w:date="2018-02-01T14:15:00Z">
            <w:rPr>
              <w:rFonts w:ascii="宋体" w:hAnsi="宋体" w:hint="eastAsia"/>
              <w:i/>
              <w:sz w:val="24"/>
              <w:szCs w:val="24"/>
            </w:rPr>
          </w:rPrChange>
        </w:rPr>
        <w:t>经营活动</w:t>
      </w:r>
      <w:r w:rsidRPr="00674F55">
        <w:rPr>
          <w:rFonts w:ascii="宋体" w:hAnsi="宋体"/>
          <w:i/>
          <w:sz w:val="10"/>
          <w:szCs w:val="10"/>
          <w:rPrChange w:id="2345" w:author="USER" w:date="2018-02-01T14:15:00Z">
            <w:rPr>
              <w:rFonts w:ascii="宋体" w:hAnsi="宋体"/>
              <w:i/>
              <w:sz w:val="24"/>
              <w:szCs w:val="24"/>
            </w:rPr>
          </w:rPrChange>
        </w:rPr>
        <w:t>符合法律）</w:t>
      </w:r>
      <w:r w:rsidRPr="00674F55">
        <w:rPr>
          <w:rFonts w:ascii="宋体" w:hAnsi="宋体" w:hint="eastAsia"/>
          <w:sz w:val="10"/>
          <w:szCs w:val="10"/>
          <w:rPrChange w:id="2346" w:author="USER" w:date="2018-02-01T14:15:00Z">
            <w:rPr>
              <w:rFonts w:ascii="宋体" w:hAnsi="宋体" w:hint="eastAsia"/>
              <w:sz w:val="24"/>
              <w:szCs w:val="24"/>
            </w:rPr>
          </w:rPrChange>
        </w:rPr>
        <w:t>公司</w:t>
      </w:r>
      <w:r w:rsidRPr="00674F55">
        <w:rPr>
          <w:rFonts w:ascii="宋体" w:hAnsi="宋体"/>
          <w:sz w:val="10"/>
          <w:szCs w:val="10"/>
          <w:rPrChange w:id="2347" w:author="USER" w:date="2018-02-01T14:15:00Z">
            <w:rPr>
              <w:rFonts w:ascii="宋体" w:hAnsi="宋体"/>
              <w:sz w:val="24"/>
              <w:szCs w:val="24"/>
            </w:rPr>
          </w:rPrChange>
        </w:rPr>
        <w:t>的经营活动</w:t>
      </w:r>
      <w:r w:rsidRPr="00674F55">
        <w:rPr>
          <w:rFonts w:ascii="宋体" w:hAnsi="宋体" w:hint="eastAsia"/>
          <w:sz w:val="10"/>
          <w:szCs w:val="10"/>
          <w:rPrChange w:id="2348" w:author="USER" w:date="2018-02-01T14:15:00Z">
            <w:rPr>
              <w:rFonts w:ascii="宋体" w:hAnsi="宋体" w:hint="eastAsia"/>
              <w:sz w:val="24"/>
              <w:szCs w:val="24"/>
            </w:rPr>
          </w:rPrChange>
        </w:rPr>
        <w:t>在重大方面</w:t>
      </w:r>
      <w:r w:rsidRPr="00674F55">
        <w:rPr>
          <w:rFonts w:ascii="宋体" w:hAnsi="宋体"/>
          <w:sz w:val="10"/>
          <w:szCs w:val="10"/>
          <w:rPrChange w:id="2349" w:author="USER" w:date="2018-02-01T14:15:00Z">
            <w:rPr>
              <w:rFonts w:ascii="宋体" w:hAnsi="宋体"/>
              <w:sz w:val="24"/>
              <w:szCs w:val="24"/>
            </w:rPr>
          </w:rPrChange>
        </w:rPr>
        <w:t>基本上符合相关法律法规的规定</w:t>
      </w:r>
      <w:r w:rsidRPr="00674F55">
        <w:rPr>
          <w:rFonts w:ascii="宋体" w:hAnsi="宋体" w:hint="eastAsia"/>
          <w:sz w:val="10"/>
          <w:szCs w:val="10"/>
          <w:rPrChange w:id="2350" w:author="USER" w:date="2018-02-01T14:15:00Z">
            <w:rPr>
              <w:rFonts w:ascii="宋体" w:hAnsi="宋体" w:hint="eastAsia"/>
              <w:sz w:val="24"/>
              <w:szCs w:val="24"/>
            </w:rPr>
          </w:rPrChange>
        </w:rPr>
        <w:t>，公司不存在未完整书面告知的受到任何政府机关的行政处罚。</w:t>
      </w:r>
    </w:p>
    <w:p w:rsidR="00205640" w:rsidRPr="00016119" w:rsidRDefault="00674F55"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10"/>
          <w:szCs w:val="10"/>
          <w:rPrChange w:id="2351" w:author="USER" w:date="2018-02-01T14:15:00Z">
            <w:rPr>
              <w:rFonts w:ascii="宋体" w:hAnsi="宋体"/>
              <w:sz w:val="24"/>
              <w:szCs w:val="24"/>
            </w:rPr>
          </w:rPrChange>
        </w:rPr>
      </w:pPr>
      <w:r w:rsidRPr="00674F55">
        <w:rPr>
          <w:rFonts w:ascii="宋体" w:hAnsi="宋体"/>
          <w:sz w:val="10"/>
          <w:szCs w:val="10"/>
          <w:rPrChange w:id="2352" w:author="USER" w:date="2018-02-01T14:15:00Z">
            <w:rPr>
              <w:rFonts w:ascii="宋体" w:hAnsi="宋体"/>
              <w:sz w:val="24"/>
              <w:szCs w:val="24"/>
            </w:rPr>
          </w:rPrChange>
        </w:rPr>
        <w:t>（</w:t>
      </w:r>
      <w:r w:rsidRPr="00674F55">
        <w:rPr>
          <w:rFonts w:ascii="宋体" w:hAnsi="宋体"/>
          <w:i/>
          <w:iCs/>
          <w:sz w:val="10"/>
          <w:szCs w:val="10"/>
          <w:rPrChange w:id="2353" w:author="USER" w:date="2018-02-01T14:15:00Z">
            <w:rPr>
              <w:rFonts w:ascii="宋体" w:hAnsi="宋体"/>
              <w:i/>
              <w:iCs/>
              <w:sz w:val="24"/>
              <w:szCs w:val="24"/>
            </w:rPr>
          </w:rPrChange>
        </w:rPr>
        <w:t>无其它负债</w:t>
      </w:r>
      <w:r w:rsidRPr="00674F55">
        <w:rPr>
          <w:rFonts w:ascii="宋体" w:hAnsi="宋体"/>
          <w:sz w:val="10"/>
          <w:szCs w:val="10"/>
          <w:rPrChange w:id="2354" w:author="USER" w:date="2018-02-01T14:15:00Z">
            <w:rPr>
              <w:rFonts w:ascii="宋体" w:hAnsi="宋体"/>
              <w:sz w:val="24"/>
              <w:szCs w:val="24"/>
            </w:rPr>
          </w:rPrChange>
        </w:rPr>
        <w:t>）</w:t>
      </w:r>
      <w:r w:rsidRPr="00674F55">
        <w:rPr>
          <w:rFonts w:ascii="宋体" w:hAnsi="宋体" w:hint="eastAsia"/>
          <w:sz w:val="10"/>
          <w:szCs w:val="10"/>
          <w:rPrChange w:id="2355" w:author="USER" w:date="2018-02-01T14:15:00Z">
            <w:rPr>
              <w:rFonts w:ascii="宋体" w:hAnsi="宋体" w:hint="eastAsia"/>
              <w:sz w:val="24"/>
              <w:szCs w:val="24"/>
            </w:rPr>
          </w:rPrChange>
        </w:rPr>
        <w:t>各陈述保证人承诺，公司</w:t>
      </w:r>
      <w:r w:rsidRPr="00674F55">
        <w:rPr>
          <w:rFonts w:ascii="宋体" w:hAnsi="宋体"/>
          <w:sz w:val="10"/>
          <w:szCs w:val="10"/>
          <w:rPrChange w:id="2356" w:author="USER" w:date="2018-02-01T14:15:00Z">
            <w:rPr>
              <w:rFonts w:ascii="宋体" w:hAnsi="宋体"/>
              <w:sz w:val="24"/>
              <w:szCs w:val="24"/>
            </w:rPr>
          </w:rPrChange>
        </w:rPr>
        <w:t>不存在任何未向</w:t>
      </w:r>
      <w:r w:rsidRPr="00674F55">
        <w:rPr>
          <w:rFonts w:ascii="宋体" w:hAnsi="宋体" w:hint="eastAsia"/>
          <w:sz w:val="10"/>
          <w:szCs w:val="10"/>
          <w:rPrChange w:id="2357" w:author="USER" w:date="2018-02-01T14:15:00Z">
            <w:rPr>
              <w:rFonts w:ascii="宋体" w:hAnsi="宋体" w:hint="eastAsia"/>
              <w:sz w:val="24"/>
              <w:szCs w:val="24"/>
            </w:rPr>
          </w:rPrChange>
        </w:rPr>
        <w:t>投资者完整书面</w:t>
      </w:r>
      <w:r w:rsidRPr="00674F55">
        <w:rPr>
          <w:rFonts w:ascii="宋体" w:hAnsi="宋体"/>
          <w:sz w:val="10"/>
          <w:szCs w:val="10"/>
          <w:rPrChange w:id="2358" w:author="USER" w:date="2018-02-01T14:15:00Z">
            <w:rPr>
              <w:rFonts w:ascii="宋体" w:hAnsi="宋体"/>
              <w:sz w:val="24"/>
              <w:szCs w:val="24"/>
            </w:rPr>
          </w:rPrChange>
        </w:rPr>
        <w:t>披露的未清偿债务和法律责任</w:t>
      </w:r>
      <w:r w:rsidRPr="00674F55">
        <w:rPr>
          <w:rFonts w:ascii="宋体" w:hAnsi="宋体" w:hint="eastAsia"/>
          <w:sz w:val="10"/>
          <w:szCs w:val="10"/>
          <w:rPrChange w:id="2359" w:author="USER" w:date="2018-02-01T14:15:00Z">
            <w:rPr>
              <w:rFonts w:ascii="宋体" w:hAnsi="宋体" w:hint="eastAsia"/>
              <w:sz w:val="24"/>
              <w:szCs w:val="24"/>
            </w:rPr>
          </w:rPrChange>
        </w:rPr>
        <w:t>。</w:t>
      </w:r>
    </w:p>
    <w:p w:rsidR="00205640" w:rsidRPr="00016119" w:rsidRDefault="00674F55"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10"/>
          <w:szCs w:val="10"/>
          <w:rPrChange w:id="2360" w:author="USER" w:date="2018-02-01T14:15:00Z">
            <w:rPr>
              <w:rFonts w:ascii="宋体" w:hAnsi="宋体"/>
              <w:sz w:val="24"/>
              <w:szCs w:val="24"/>
            </w:rPr>
          </w:rPrChange>
        </w:rPr>
      </w:pPr>
      <w:r w:rsidRPr="00674F55">
        <w:rPr>
          <w:rFonts w:ascii="宋体" w:hAnsi="宋体"/>
          <w:sz w:val="10"/>
          <w:szCs w:val="10"/>
          <w:rPrChange w:id="2361" w:author="USER" w:date="2018-02-01T14:15:00Z">
            <w:rPr>
              <w:rFonts w:ascii="宋体" w:hAnsi="宋体"/>
              <w:sz w:val="24"/>
              <w:szCs w:val="24"/>
            </w:rPr>
          </w:rPrChange>
        </w:rPr>
        <w:t>（</w:t>
      </w:r>
      <w:r w:rsidRPr="00674F55">
        <w:rPr>
          <w:rFonts w:ascii="宋体" w:hAnsi="宋体"/>
          <w:i/>
          <w:sz w:val="10"/>
          <w:szCs w:val="10"/>
          <w:rPrChange w:id="2362" w:author="USER" w:date="2018-02-01T14:15:00Z">
            <w:rPr>
              <w:rFonts w:ascii="宋体" w:hAnsi="宋体"/>
              <w:i/>
              <w:sz w:val="24"/>
              <w:szCs w:val="24"/>
            </w:rPr>
          </w:rPrChange>
        </w:rPr>
        <w:t>无或有负债</w:t>
      </w:r>
      <w:r w:rsidRPr="00674F55">
        <w:rPr>
          <w:rFonts w:ascii="宋体" w:hAnsi="宋体"/>
          <w:sz w:val="10"/>
          <w:szCs w:val="10"/>
          <w:rPrChange w:id="2363" w:author="USER" w:date="2018-02-01T14:15:00Z">
            <w:rPr>
              <w:rFonts w:ascii="宋体" w:hAnsi="宋体"/>
              <w:sz w:val="24"/>
              <w:szCs w:val="24"/>
            </w:rPr>
          </w:rPrChange>
        </w:rPr>
        <w:t>）</w:t>
      </w:r>
      <w:r w:rsidRPr="00674F55">
        <w:rPr>
          <w:rFonts w:ascii="宋体" w:hAnsi="宋体" w:hint="eastAsia"/>
          <w:sz w:val="10"/>
          <w:szCs w:val="10"/>
          <w:rPrChange w:id="2364" w:author="USER" w:date="2018-02-01T14:15:00Z">
            <w:rPr>
              <w:rFonts w:ascii="宋体" w:hAnsi="宋体" w:hint="eastAsia"/>
              <w:sz w:val="24"/>
              <w:szCs w:val="24"/>
            </w:rPr>
          </w:rPrChange>
        </w:rPr>
        <w:t>各陈述保证人承诺，</w:t>
      </w:r>
      <w:r w:rsidRPr="00674F55">
        <w:rPr>
          <w:rFonts w:ascii="宋体" w:hAnsi="宋体"/>
          <w:sz w:val="10"/>
          <w:szCs w:val="10"/>
          <w:rPrChange w:id="2365" w:author="USER" w:date="2018-02-01T14:15:00Z">
            <w:rPr>
              <w:rFonts w:ascii="宋体" w:hAnsi="宋体"/>
              <w:sz w:val="24"/>
              <w:szCs w:val="24"/>
            </w:rPr>
          </w:rPrChange>
        </w:rPr>
        <w:t>公司不存在任何未向</w:t>
      </w:r>
      <w:r w:rsidRPr="00674F55">
        <w:rPr>
          <w:rFonts w:ascii="宋体" w:hAnsi="宋体" w:hint="eastAsia"/>
          <w:sz w:val="10"/>
          <w:szCs w:val="10"/>
          <w:rPrChange w:id="2366" w:author="USER" w:date="2018-02-01T14:15:00Z">
            <w:rPr>
              <w:rFonts w:ascii="宋体" w:hAnsi="宋体" w:hint="eastAsia"/>
              <w:sz w:val="24"/>
              <w:szCs w:val="24"/>
            </w:rPr>
          </w:rPrChange>
        </w:rPr>
        <w:t>投资者完整书面</w:t>
      </w:r>
      <w:r w:rsidRPr="00674F55">
        <w:rPr>
          <w:rFonts w:ascii="宋体" w:hAnsi="宋体"/>
          <w:sz w:val="10"/>
          <w:szCs w:val="10"/>
          <w:rPrChange w:id="2367" w:author="USER" w:date="2018-02-01T14:15:00Z">
            <w:rPr>
              <w:rFonts w:ascii="宋体" w:hAnsi="宋体"/>
              <w:sz w:val="24"/>
              <w:szCs w:val="24"/>
            </w:rPr>
          </w:rPrChange>
        </w:rPr>
        <w:t>披露的或有负债</w:t>
      </w:r>
      <w:r w:rsidRPr="00674F55">
        <w:rPr>
          <w:rFonts w:ascii="宋体" w:hAnsi="宋体" w:hint="eastAsia"/>
          <w:sz w:val="10"/>
          <w:szCs w:val="10"/>
          <w:rPrChange w:id="2368" w:author="USER" w:date="2018-02-01T14:15:00Z">
            <w:rPr>
              <w:rFonts w:ascii="宋体" w:hAnsi="宋体" w:hint="eastAsia"/>
              <w:sz w:val="24"/>
              <w:szCs w:val="24"/>
            </w:rPr>
          </w:rPrChange>
        </w:rPr>
        <w:t>或为</w:t>
      </w:r>
      <w:r w:rsidRPr="00674F55">
        <w:rPr>
          <w:rFonts w:ascii="宋体" w:hAnsi="宋体"/>
          <w:sz w:val="10"/>
          <w:szCs w:val="10"/>
          <w:rPrChange w:id="2369" w:author="USER" w:date="2018-02-01T14:15:00Z">
            <w:rPr>
              <w:rFonts w:ascii="宋体" w:hAnsi="宋体"/>
              <w:sz w:val="24"/>
              <w:szCs w:val="24"/>
            </w:rPr>
          </w:rPrChange>
        </w:rPr>
        <w:t>任何实体和自然人</w:t>
      </w:r>
      <w:proofErr w:type="gramStart"/>
      <w:r w:rsidRPr="00674F55">
        <w:rPr>
          <w:rFonts w:ascii="宋体" w:hAnsi="宋体"/>
          <w:sz w:val="10"/>
          <w:szCs w:val="10"/>
          <w:rPrChange w:id="2370" w:author="USER" w:date="2018-02-01T14:15:00Z">
            <w:rPr>
              <w:rFonts w:ascii="宋体" w:hAnsi="宋体"/>
              <w:sz w:val="24"/>
              <w:szCs w:val="24"/>
            </w:rPr>
          </w:rPrChange>
        </w:rPr>
        <w:t>作出</w:t>
      </w:r>
      <w:proofErr w:type="gramEnd"/>
      <w:r w:rsidRPr="00674F55">
        <w:rPr>
          <w:rFonts w:ascii="宋体" w:hAnsi="宋体"/>
          <w:sz w:val="10"/>
          <w:szCs w:val="10"/>
          <w:rPrChange w:id="2371" w:author="USER" w:date="2018-02-01T14:15:00Z">
            <w:rPr>
              <w:rFonts w:ascii="宋体" w:hAnsi="宋体"/>
              <w:sz w:val="24"/>
              <w:szCs w:val="24"/>
            </w:rPr>
          </w:rPrChange>
        </w:rPr>
        <w:t>任何形式的担保或保证</w:t>
      </w:r>
      <w:r w:rsidRPr="00674F55">
        <w:rPr>
          <w:rFonts w:ascii="宋体" w:hAnsi="宋体" w:hint="eastAsia"/>
          <w:sz w:val="10"/>
          <w:szCs w:val="10"/>
          <w:rPrChange w:id="2372" w:author="USER" w:date="2018-02-01T14:15:00Z">
            <w:rPr>
              <w:rFonts w:ascii="宋体" w:hAnsi="宋体" w:hint="eastAsia"/>
              <w:sz w:val="24"/>
              <w:szCs w:val="24"/>
            </w:rPr>
          </w:rPrChange>
        </w:rPr>
        <w:t>。</w:t>
      </w:r>
    </w:p>
    <w:p w:rsidR="00205640" w:rsidRPr="00016119" w:rsidRDefault="00674F55"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10"/>
          <w:szCs w:val="10"/>
          <w:rPrChange w:id="2373" w:author="USER" w:date="2018-02-01T14:15:00Z">
            <w:rPr>
              <w:rFonts w:ascii="宋体" w:hAnsi="宋体"/>
              <w:sz w:val="24"/>
              <w:szCs w:val="24"/>
            </w:rPr>
          </w:rPrChange>
        </w:rPr>
      </w:pPr>
      <w:r w:rsidRPr="00674F55">
        <w:rPr>
          <w:rFonts w:ascii="宋体" w:hAnsi="宋体"/>
          <w:sz w:val="10"/>
          <w:szCs w:val="10"/>
          <w:rPrChange w:id="2374" w:author="USER" w:date="2018-02-01T14:15:00Z">
            <w:rPr>
              <w:rFonts w:ascii="宋体" w:hAnsi="宋体"/>
              <w:sz w:val="24"/>
              <w:szCs w:val="24"/>
            </w:rPr>
          </w:rPrChange>
        </w:rPr>
        <w:t>（</w:t>
      </w:r>
      <w:r w:rsidRPr="00674F55">
        <w:rPr>
          <w:rFonts w:ascii="宋体" w:hAnsi="宋体" w:hint="eastAsia"/>
          <w:i/>
          <w:iCs/>
          <w:sz w:val="10"/>
          <w:szCs w:val="10"/>
          <w:rPrChange w:id="2375" w:author="USER" w:date="2018-02-01T14:15:00Z">
            <w:rPr>
              <w:rFonts w:ascii="宋体" w:hAnsi="宋体" w:hint="eastAsia"/>
              <w:i/>
              <w:iCs/>
              <w:sz w:val="24"/>
              <w:szCs w:val="24"/>
            </w:rPr>
          </w:rPrChange>
        </w:rPr>
        <w:t>财务报表信息</w:t>
      </w:r>
      <w:r w:rsidRPr="00674F55">
        <w:rPr>
          <w:rFonts w:ascii="宋体" w:hAnsi="宋体"/>
          <w:sz w:val="10"/>
          <w:szCs w:val="10"/>
          <w:rPrChange w:id="2376" w:author="USER" w:date="2018-02-01T14:15:00Z">
            <w:rPr>
              <w:rFonts w:ascii="宋体" w:hAnsi="宋体"/>
              <w:sz w:val="24"/>
              <w:szCs w:val="24"/>
            </w:rPr>
          </w:rPrChange>
        </w:rPr>
        <w:t>）</w:t>
      </w:r>
      <w:r w:rsidRPr="00674F55">
        <w:rPr>
          <w:rFonts w:ascii="宋体" w:hAnsi="宋体" w:hint="eastAsia"/>
          <w:sz w:val="10"/>
          <w:szCs w:val="10"/>
          <w:rPrChange w:id="2377" w:author="USER" w:date="2018-02-01T14:15:00Z">
            <w:rPr>
              <w:rFonts w:ascii="宋体" w:hAnsi="宋体" w:hint="eastAsia"/>
              <w:sz w:val="24"/>
              <w:szCs w:val="24"/>
            </w:rPr>
          </w:rPrChange>
        </w:rPr>
        <w:t>公司提供的财务报表</w:t>
      </w:r>
      <w:r w:rsidRPr="00674F55">
        <w:rPr>
          <w:rFonts w:ascii="宋体" w:hAnsi="宋体"/>
          <w:sz w:val="10"/>
          <w:szCs w:val="10"/>
          <w:rPrChange w:id="2378" w:author="USER" w:date="2018-02-01T14:15:00Z">
            <w:rPr>
              <w:rFonts w:ascii="宋体" w:hAnsi="宋体"/>
              <w:sz w:val="24"/>
              <w:szCs w:val="24"/>
            </w:rPr>
          </w:rPrChange>
        </w:rPr>
        <w:t>反映了公司</w:t>
      </w:r>
      <w:r w:rsidRPr="00674F55">
        <w:rPr>
          <w:rFonts w:ascii="宋体" w:hAnsi="宋体" w:hint="eastAsia"/>
          <w:sz w:val="10"/>
          <w:szCs w:val="10"/>
          <w:rPrChange w:id="2379" w:author="USER" w:date="2018-02-01T14:15:00Z">
            <w:rPr>
              <w:rFonts w:ascii="宋体" w:hAnsi="宋体" w:hint="eastAsia"/>
              <w:sz w:val="24"/>
              <w:szCs w:val="24"/>
            </w:rPr>
          </w:rPrChange>
        </w:rPr>
        <w:t>在相关报表日</w:t>
      </w:r>
      <w:r w:rsidRPr="00674F55">
        <w:rPr>
          <w:rFonts w:ascii="宋体" w:hAnsi="宋体"/>
          <w:sz w:val="10"/>
          <w:szCs w:val="10"/>
          <w:rPrChange w:id="2380" w:author="USER" w:date="2018-02-01T14:15:00Z">
            <w:rPr>
              <w:rFonts w:ascii="宋体" w:hAnsi="宋体"/>
              <w:sz w:val="24"/>
              <w:szCs w:val="24"/>
            </w:rPr>
          </w:rPrChange>
        </w:rPr>
        <w:t>的真实、公正的业务状况；并且包括</w:t>
      </w:r>
      <w:r w:rsidRPr="00674F55">
        <w:rPr>
          <w:rFonts w:ascii="宋体" w:hAnsi="宋体" w:hint="eastAsia"/>
          <w:sz w:val="10"/>
          <w:szCs w:val="10"/>
          <w:rPrChange w:id="2381" w:author="USER" w:date="2018-02-01T14:15:00Z">
            <w:rPr>
              <w:rFonts w:ascii="宋体" w:hAnsi="宋体" w:hint="eastAsia"/>
              <w:sz w:val="24"/>
              <w:szCs w:val="24"/>
            </w:rPr>
          </w:rPrChange>
        </w:rPr>
        <w:t>了</w:t>
      </w:r>
      <w:r w:rsidRPr="00674F55">
        <w:rPr>
          <w:rFonts w:ascii="宋体" w:hAnsi="宋体"/>
          <w:sz w:val="10"/>
          <w:szCs w:val="10"/>
          <w:rPrChange w:id="2382" w:author="USER" w:date="2018-02-01T14:15:00Z">
            <w:rPr>
              <w:rFonts w:ascii="宋体" w:hAnsi="宋体"/>
              <w:sz w:val="24"/>
              <w:szCs w:val="24"/>
            </w:rPr>
          </w:rPrChange>
        </w:rPr>
        <w:t>应当予以记录之全部信息的完整、准确且不产生误解的记录内容。</w:t>
      </w:r>
    </w:p>
    <w:p w:rsidR="00205640" w:rsidRPr="00016119" w:rsidRDefault="00674F55"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10"/>
          <w:szCs w:val="10"/>
          <w:rPrChange w:id="2383" w:author="USER" w:date="2018-02-01T14:15:00Z">
            <w:rPr>
              <w:rFonts w:ascii="宋体" w:hAnsi="宋体"/>
              <w:sz w:val="24"/>
              <w:szCs w:val="24"/>
            </w:rPr>
          </w:rPrChange>
        </w:rPr>
      </w:pPr>
      <w:r w:rsidRPr="00674F55">
        <w:rPr>
          <w:rFonts w:ascii="宋体" w:hAnsi="宋体"/>
          <w:i/>
          <w:sz w:val="10"/>
          <w:szCs w:val="10"/>
          <w:rPrChange w:id="2384" w:author="USER" w:date="2018-02-01T14:15:00Z">
            <w:rPr>
              <w:rFonts w:ascii="宋体" w:hAnsi="宋体"/>
              <w:i/>
              <w:sz w:val="24"/>
              <w:szCs w:val="24"/>
            </w:rPr>
          </w:rPrChange>
        </w:rPr>
        <w:t>（</w:t>
      </w:r>
      <w:r w:rsidRPr="00674F55">
        <w:rPr>
          <w:rFonts w:ascii="宋体" w:hAnsi="宋体" w:hint="eastAsia"/>
          <w:i/>
          <w:sz w:val="10"/>
          <w:szCs w:val="10"/>
          <w:rPrChange w:id="2385" w:author="USER" w:date="2018-02-01T14:15:00Z">
            <w:rPr>
              <w:rFonts w:ascii="宋体" w:hAnsi="宋体" w:hint="eastAsia"/>
              <w:i/>
              <w:sz w:val="24"/>
              <w:szCs w:val="24"/>
            </w:rPr>
          </w:rPrChange>
        </w:rPr>
        <w:t>关联方及</w:t>
      </w:r>
      <w:r w:rsidRPr="00674F55">
        <w:rPr>
          <w:rFonts w:ascii="宋体" w:hAnsi="宋体"/>
          <w:i/>
          <w:sz w:val="10"/>
          <w:szCs w:val="10"/>
          <w:rPrChange w:id="2386" w:author="USER" w:date="2018-02-01T14:15:00Z">
            <w:rPr>
              <w:rFonts w:ascii="宋体" w:hAnsi="宋体"/>
              <w:i/>
              <w:sz w:val="24"/>
              <w:szCs w:val="24"/>
            </w:rPr>
          </w:rPrChange>
        </w:rPr>
        <w:t>关联交易</w:t>
      </w:r>
      <w:r w:rsidRPr="00674F55">
        <w:rPr>
          <w:rFonts w:ascii="宋体" w:hAnsi="宋体"/>
          <w:sz w:val="10"/>
          <w:szCs w:val="10"/>
          <w:rPrChange w:id="2387" w:author="USER" w:date="2018-02-01T14:15:00Z">
            <w:rPr>
              <w:rFonts w:ascii="宋体" w:hAnsi="宋体"/>
              <w:sz w:val="24"/>
              <w:szCs w:val="24"/>
            </w:rPr>
          </w:rPrChange>
        </w:rPr>
        <w:t>）</w:t>
      </w:r>
      <w:r w:rsidRPr="00674F55">
        <w:rPr>
          <w:rFonts w:ascii="宋体" w:hAnsi="宋体" w:hint="eastAsia"/>
          <w:sz w:val="10"/>
          <w:szCs w:val="10"/>
          <w:rPrChange w:id="2388" w:author="USER" w:date="2018-02-01T14:15:00Z">
            <w:rPr>
              <w:rFonts w:ascii="宋体" w:hAnsi="宋体" w:hint="eastAsia"/>
              <w:sz w:val="24"/>
              <w:szCs w:val="24"/>
            </w:rPr>
          </w:rPrChange>
        </w:rPr>
        <w:t>公司不存在任何与关联方之间进行交易的情形</w:t>
      </w:r>
      <w:r w:rsidRPr="00674F55">
        <w:rPr>
          <w:rFonts w:ascii="宋体" w:hAnsi="宋体"/>
          <w:sz w:val="10"/>
          <w:szCs w:val="10"/>
          <w:rPrChange w:id="2389" w:author="USER" w:date="2018-02-01T14:15:00Z">
            <w:rPr>
              <w:rFonts w:ascii="宋体" w:hAnsi="宋体"/>
              <w:sz w:val="24"/>
              <w:szCs w:val="24"/>
            </w:rPr>
          </w:rPrChange>
        </w:rPr>
        <w:t>。</w:t>
      </w:r>
      <w:r w:rsidRPr="00674F55">
        <w:rPr>
          <w:rFonts w:ascii="宋体" w:hAnsi="宋体" w:hint="eastAsia"/>
          <w:sz w:val="10"/>
          <w:szCs w:val="10"/>
          <w:rPrChange w:id="2390" w:author="USER" w:date="2018-02-01T14:15:00Z">
            <w:rPr>
              <w:rFonts w:ascii="宋体" w:hAnsi="宋体" w:hint="eastAsia"/>
              <w:sz w:val="24"/>
              <w:szCs w:val="24"/>
            </w:rPr>
          </w:rPrChange>
        </w:rPr>
        <w:t>除本协议另有约定外，公司与任何关联方（包括但不限于公司董事、监事、高级管理人员、原股东及上述人士以任何方式控制的其它自然人或实体）不存在其它任何债权债务以及相互提供任何形式的担保。</w:t>
      </w:r>
    </w:p>
    <w:p w:rsidR="00205640" w:rsidRPr="00016119" w:rsidRDefault="00674F55"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10"/>
          <w:szCs w:val="10"/>
          <w:rPrChange w:id="2391" w:author="USER" w:date="2018-02-01T14:15:00Z">
            <w:rPr>
              <w:rFonts w:ascii="宋体" w:hAnsi="宋体"/>
              <w:sz w:val="24"/>
              <w:szCs w:val="24"/>
            </w:rPr>
          </w:rPrChange>
        </w:rPr>
      </w:pPr>
      <w:r w:rsidRPr="00674F55">
        <w:rPr>
          <w:rFonts w:ascii="宋体" w:hAnsi="宋体"/>
          <w:i/>
          <w:iCs/>
          <w:sz w:val="10"/>
          <w:szCs w:val="10"/>
          <w:rPrChange w:id="2392" w:author="USER" w:date="2018-02-01T14:15:00Z">
            <w:rPr>
              <w:rFonts w:ascii="宋体" w:hAnsi="宋体"/>
              <w:i/>
              <w:iCs/>
              <w:sz w:val="24"/>
              <w:szCs w:val="24"/>
            </w:rPr>
          </w:rPrChange>
        </w:rPr>
        <w:t>（法律诉讼）</w:t>
      </w:r>
      <w:r w:rsidRPr="00674F55">
        <w:rPr>
          <w:rFonts w:ascii="宋体" w:hAnsi="宋体"/>
          <w:sz w:val="10"/>
          <w:szCs w:val="10"/>
          <w:rPrChange w:id="2393" w:author="USER" w:date="2018-02-01T14:15:00Z">
            <w:rPr>
              <w:rFonts w:ascii="宋体" w:hAnsi="宋体"/>
              <w:sz w:val="24"/>
              <w:szCs w:val="24"/>
            </w:rPr>
          </w:rPrChange>
        </w:rPr>
        <w:t>公司不存在任何未向</w:t>
      </w:r>
      <w:r w:rsidRPr="00674F55">
        <w:rPr>
          <w:rFonts w:ascii="宋体" w:hAnsi="宋体" w:hint="eastAsia"/>
          <w:sz w:val="10"/>
          <w:szCs w:val="10"/>
          <w:rPrChange w:id="2394" w:author="USER" w:date="2018-02-01T14:15:00Z">
            <w:rPr>
              <w:rFonts w:ascii="宋体" w:hAnsi="宋体" w:hint="eastAsia"/>
              <w:sz w:val="24"/>
              <w:szCs w:val="24"/>
            </w:rPr>
          </w:rPrChange>
        </w:rPr>
        <w:t>投资者完整书面</w:t>
      </w:r>
      <w:r w:rsidRPr="00674F55">
        <w:rPr>
          <w:rFonts w:ascii="宋体" w:hAnsi="宋体"/>
          <w:sz w:val="10"/>
          <w:szCs w:val="10"/>
          <w:rPrChange w:id="2395" w:author="USER" w:date="2018-02-01T14:15:00Z">
            <w:rPr>
              <w:rFonts w:ascii="宋体" w:hAnsi="宋体"/>
              <w:sz w:val="24"/>
              <w:szCs w:val="24"/>
            </w:rPr>
          </w:rPrChange>
        </w:rPr>
        <w:t>披露的公司提起的、公司作为相对方的或与之相关的任何进行中的诉讼、行政处罚、行政复议、申诉等</w:t>
      </w:r>
      <w:r w:rsidRPr="00674F55">
        <w:rPr>
          <w:rFonts w:ascii="宋体" w:hAnsi="宋体" w:hint="eastAsia"/>
          <w:sz w:val="10"/>
          <w:szCs w:val="10"/>
          <w:rPrChange w:id="2396" w:author="USER" w:date="2018-02-01T14:15:00Z">
            <w:rPr>
              <w:rFonts w:ascii="宋体" w:hAnsi="宋体" w:hint="eastAsia"/>
              <w:sz w:val="24"/>
              <w:szCs w:val="24"/>
            </w:rPr>
          </w:rPrChange>
        </w:rPr>
        <w:t>法</w:t>
      </w:r>
      <w:r w:rsidRPr="00674F55">
        <w:rPr>
          <w:rFonts w:ascii="宋体" w:hAnsi="宋体"/>
          <w:sz w:val="10"/>
          <w:szCs w:val="10"/>
          <w:rPrChange w:id="2397" w:author="USER" w:date="2018-02-01T14:15:00Z">
            <w:rPr>
              <w:rFonts w:ascii="宋体" w:hAnsi="宋体"/>
              <w:sz w:val="24"/>
              <w:szCs w:val="24"/>
            </w:rPr>
          </w:rPrChange>
        </w:rPr>
        <w:t>律程序</w:t>
      </w:r>
      <w:r w:rsidRPr="00674F55">
        <w:rPr>
          <w:rFonts w:ascii="宋体" w:hAnsi="宋体" w:hint="eastAsia"/>
          <w:sz w:val="10"/>
          <w:szCs w:val="10"/>
          <w:rPrChange w:id="2398" w:author="USER" w:date="2018-02-01T14:15:00Z">
            <w:rPr>
              <w:rFonts w:ascii="宋体" w:hAnsi="宋体" w:hint="eastAsia"/>
              <w:sz w:val="24"/>
              <w:szCs w:val="24"/>
            </w:rPr>
          </w:rPrChange>
        </w:rPr>
        <w:t>，且</w:t>
      </w:r>
      <w:r w:rsidRPr="00674F55">
        <w:rPr>
          <w:rFonts w:ascii="宋体" w:hAnsi="宋体"/>
          <w:sz w:val="10"/>
          <w:szCs w:val="10"/>
          <w:rPrChange w:id="2399" w:author="USER" w:date="2018-02-01T14:15:00Z">
            <w:rPr>
              <w:rFonts w:ascii="宋体" w:hAnsi="宋体"/>
              <w:sz w:val="24"/>
              <w:szCs w:val="24"/>
            </w:rPr>
          </w:rPrChange>
        </w:rPr>
        <w:t>公司不存在任何未向</w:t>
      </w:r>
      <w:r w:rsidRPr="00674F55">
        <w:rPr>
          <w:rFonts w:ascii="宋体" w:hAnsi="宋体" w:hint="eastAsia"/>
          <w:sz w:val="10"/>
          <w:szCs w:val="10"/>
          <w:rPrChange w:id="2400" w:author="USER" w:date="2018-02-01T14:15:00Z">
            <w:rPr>
              <w:rFonts w:ascii="宋体" w:hAnsi="宋体" w:hint="eastAsia"/>
              <w:sz w:val="24"/>
              <w:szCs w:val="24"/>
            </w:rPr>
          </w:rPrChange>
        </w:rPr>
        <w:t>投资者完整书面</w:t>
      </w:r>
      <w:r w:rsidRPr="00674F55">
        <w:rPr>
          <w:rFonts w:ascii="宋体" w:hAnsi="宋体"/>
          <w:sz w:val="10"/>
          <w:szCs w:val="10"/>
          <w:rPrChange w:id="2401" w:author="USER" w:date="2018-02-01T14:15:00Z">
            <w:rPr>
              <w:rFonts w:ascii="宋体" w:hAnsi="宋体"/>
              <w:sz w:val="24"/>
              <w:szCs w:val="24"/>
            </w:rPr>
          </w:rPrChange>
        </w:rPr>
        <w:t>披露的依照法院、仲裁机构或其它司法、行政部门</w:t>
      </w:r>
      <w:proofErr w:type="gramStart"/>
      <w:r w:rsidRPr="00674F55">
        <w:rPr>
          <w:rFonts w:ascii="宋体" w:hAnsi="宋体"/>
          <w:sz w:val="10"/>
          <w:szCs w:val="10"/>
          <w:rPrChange w:id="2402" w:author="USER" w:date="2018-02-01T14:15:00Z">
            <w:rPr>
              <w:rFonts w:ascii="宋体" w:hAnsi="宋体"/>
              <w:sz w:val="24"/>
              <w:szCs w:val="24"/>
            </w:rPr>
          </w:rPrChange>
        </w:rPr>
        <w:t>作出</w:t>
      </w:r>
      <w:proofErr w:type="gramEnd"/>
      <w:r w:rsidRPr="00674F55">
        <w:rPr>
          <w:rFonts w:ascii="宋体" w:hAnsi="宋体"/>
          <w:sz w:val="10"/>
          <w:szCs w:val="10"/>
          <w:rPrChange w:id="2403" w:author="USER" w:date="2018-02-01T14:15:00Z">
            <w:rPr>
              <w:rFonts w:ascii="宋体" w:hAnsi="宋体"/>
              <w:sz w:val="24"/>
              <w:szCs w:val="24"/>
            </w:rPr>
          </w:rPrChange>
        </w:rPr>
        <w:t>的判决、裁决或决定应</w:t>
      </w:r>
      <w:r w:rsidRPr="00674F55">
        <w:rPr>
          <w:rFonts w:ascii="宋体" w:hAnsi="宋体" w:hint="eastAsia"/>
          <w:sz w:val="10"/>
          <w:szCs w:val="10"/>
          <w:rPrChange w:id="2404" w:author="USER" w:date="2018-02-01T14:15:00Z">
            <w:rPr>
              <w:rFonts w:ascii="宋体" w:hAnsi="宋体" w:hint="eastAsia"/>
              <w:sz w:val="24"/>
              <w:szCs w:val="24"/>
            </w:rPr>
          </w:rPrChange>
        </w:rPr>
        <w:t>承担</w:t>
      </w:r>
      <w:r w:rsidRPr="00674F55">
        <w:rPr>
          <w:rFonts w:ascii="宋体" w:hAnsi="宋体"/>
          <w:sz w:val="10"/>
          <w:szCs w:val="10"/>
          <w:rPrChange w:id="2405" w:author="USER" w:date="2018-02-01T14:15:00Z">
            <w:rPr>
              <w:rFonts w:ascii="宋体" w:hAnsi="宋体"/>
              <w:sz w:val="24"/>
              <w:szCs w:val="24"/>
            </w:rPr>
          </w:rPrChange>
        </w:rPr>
        <w:t>法律责任或义务的情况。</w:t>
      </w:r>
    </w:p>
    <w:p w:rsidR="00205640" w:rsidRPr="00016119" w:rsidRDefault="00674F55"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10"/>
          <w:szCs w:val="10"/>
          <w:rPrChange w:id="2406" w:author="USER" w:date="2018-02-01T14:15:00Z">
            <w:rPr>
              <w:rFonts w:ascii="宋体" w:hAnsi="宋体"/>
              <w:sz w:val="24"/>
              <w:szCs w:val="24"/>
            </w:rPr>
          </w:rPrChange>
        </w:rPr>
      </w:pPr>
      <w:r w:rsidRPr="00674F55">
        <w:rPr>
          <w:rFonts w:ascii="宋体" w:hAnsi="宋体"/>
          <w:i/>
          <w:iCs/>
          <w:sz w:val="10"/>
          <w:szCs w:val="10"/>
          <w:rPrChange w:id="2407" w:author="USER" w:date="2018-02-01T14:15:00Z">
            <w:rPr>
              <w:rFonts w:ascii="宋体" w:hAnsi="宋体"/>
              <w:i/>
              <w:iCs/>
              <w:sz w:val="24"/>
              <w:szCs w:val="24"/>
            </w:rPr>
          </w:rPrChange>
        </w:rPr>
        <w:t>（披露）</w:t>
      </w:r>
      <w:r w:rsidRPr="00674F55">
        <w:rPr>
          <w:rFonts w:ascii="宋体" w:hAnsi="宋体" w:hint="eastAsia"/>
          <w:iCs/>
          <w:sz w:val="10"/>
          <w:szCs w:val="10"/>
          <w:rPrChange w:id="2408" w:author="USER" w:date="2018-02-01T14:15:00Z">
            <w:rPr>
              <w:rFonts w:ascii="宋体" w:hAnsi="宋体" w:hint="eastAsia"/>
              <w:iCs/>
              <w:sz w:val="24"/>
              <w:szCs w:val="24"/>
            </w:rPr>
          </w:rPrChange>
        </w:rPr>
        <w:t>与本协议拟议投资交易有关的且可能对其充分履行在本协议项下的义务之能力有实质性不利影响或如果向投资者披露</w:t>
      </w:r>
      <w:r w:rsidRPr="00674F55">
        <w:rPr>
          <w:rFonts w:ascii="宋体" w:hAnsi="宋体"/>
          <w:sz w:val="10"/>
          <w:szCs w:val="10"/>
          <w:rPrChange w:id="2409" w:author="USER" w:date="2018-02-01T14:15:00Z">
            <w:rPr>
              <w:rFonts w:ascii="宋体" w:hAnsi="宋体"/>
              <w:sz w:val="24"/>
              <w:szCs w:val="24"/>
            </w:rPr>
          </w:rPrChange>
        </w:rPr>
        <w:t>将有可能对</w:t>
      </w:r>
      <w:r w:rsidRPr="00674F55">
        <w:rPr>
          <w:rFonts w:ascii="宋体" w:hAnsi="宋体" w:hint="eastAsia"/>
          <w:sz w:val="10"/>
          <w:szCs w:val="10"/>
          <w:rPrChange w:id="2410" w:author="USER" w:date="2018-02-01T14:15:00Z">
            <w:rPr>
              <w:rFonts w:ascii="宋体" w:hAnsi="宋体" w:hint="eastAsia"/>
              <w:sz w:val="24"/>
              <w:szCs w:val="24"/>
            </w:rPr>
          </w:rPrChange>
        </w:rPr>
        <w:t>投资者</w:t>
      </w:r>
      <w:r w:rsidRPr="00674F55">
        <w:rPr>
          <w:rFonts w:ascii="宋体" w:hAnsi="宋体"/>
          <w:sz w:val="10"/>
          <w:szCs w:val="10"/>
          <w:rPrChange w:id="2411" w:author="USER" w:date="2018-02-01T14:15:00Z">
            <w:rPr>
              <w:rFonts w:ascii="宋体" w:hAnsi="宋体"/>
              <w:sz w:val="24"/>
              <w:szCs w:val="24"/>
            </w:rPr>
          </w:rPrChange>
        </w:rPr>
        <w:t>达成本协议的意愿有重大不利影响的文件、声明和信息</w:t>
      </w:r>
      <w:r w:rsidRPr="00674F55">
        <w:rPr>
          <w:rFonts w:ascii="宋体" w:hAnsi="宋体" w:hint="eastAsia"/>
          <w:iCs/>
          <w:sz w:val="10"/>
          <w:szCs w:val="10"/>
          <w:rPrChange w:id="2412" w:author="USER" w:date="2018-02-01T14:15:00Z">
            <w:rPr>
              <w:rFonts w:ascii="宋体" w:hAnsi="宋体" w:hint="eastAsia"/>
              <w:iCs/>
              <w:sz w:val="24"/>
              <w:szCs w:val="24"/>
            </w:rPr>
          </w:rPrChange>
        </w:rPr>
        <w:t>，均已向投资者充分披露。</w:t>
      </w:r>
      <w:r w:rsidRPr="00674F55">
        <w:rPr>
          <w:rFonts w:ascii="宋体" w:hAnsi="宋体"/>
          <w:sz w:val="10"/>
          <w:szCs w:val="10"/>
          <w:rPrChange w:id="2413" w:author="USER" w:date="2018-02-01T14:15:00Z">
            <w:rPr>
              <w:rFonts w:ascii="宋体" w:hAnsi="宋体"/>
              <w:sz w:val="24"/>
              <w:szCs w:val="24"/>
            </w:rPr>
          </w:rPrChange>
        </w:rPr>
        <w:t>任何</w:t>
      </w:r>
      <w:r w:rsidRPr="00674F55">
        <w:rPr>
          <w:rFonts w:ascii="宋体" w:hAnsi="宋体" w:hint="eastAsia"/>
          <w:sz w:val="10"/>
          <w:szCs w:val="10"/>
          <w:rPrChange w:id="2414" w:author="USER" w:date="2018-02-01T14:15:00Z">
            <w:rPr>
              <w:rFonts w:ascii="宋体" w:hAnsi="宋体" w:hint="eastAsia"/>
              <w:sz w:val="24"/>
              <w:szCs w:val="24"/>
            </w:rPr>
          </w:rPrChange>
        </w:rPr>
        <w:t>陈述保证人提供</w:t>
      </w:r>
      <w:r w:rsidRPr="00674F55">
        <w:rPr>
          <w:rFonts w:ascii="宋体" w:hAnsi="宋体"/>
          <w:sz w:val="10"/>
          <w:szCs w:val="10"/>
          <w:rPrChange w:id="2415" w:author="USER" w:date="2018-02-01T14:15:00Z">
            <w:rPr>
              <w:rFonts w:ascii="宋体" w:hAnsi="宋体"/>
              <w:sz w:val="24"/>
              <w:szCs w:val="24"/>
            </w:rPr>
          </w:rPrChange>
        </w:rPr>
        <w:t>的、和本协议项下拟议</w:t>
      </w:r>
      <w:r w:rsidRPr="00674F55">
        <w:rPr>
          <w:rFonts w:ascii="宋体" w:hAnsi="宋体" w:hint="eastAsia"/>
          <w:sz w:val="10"/>
          <w:szCs w:val="10"/>
          <w:rPrChange w:id="2416" w:author="USER" w:date="2018-02-01T14:15:00Z">
            <w:rPr>
              <w:rFonts w:ascii="宋体" w:hAnsi="宋体" w:hint="eastAsia"/>
              <w:sz w:val="24"/>
              <w:szCs w:val="24"/>
            </w:rPr>
          </w:rPrChange>
        </w:rPr>
        <w:t>投资</w:t>
      </w:r>
      <w:r w:rsidRPr="00674F55">
        <w:rPr>
          <w:rFonts w:ascii="宋体" w:hAnsi="宋体"/>
          <w:sz w:val="10"/>
          <w:szCs w:val="10"/>
          <w:rPrChange w:id="2417" w:author="USER" w:date="2018-02-01T14:15:00Z">
            <w:rPr>
              <w:rFonts w:ascii="宋体" w:hAnsi="宋体"/>
              <w:sz w:val="24"/>
              <w:szCs w:val="24"/>
            </w:rPr>
          </w:rPrChange>
        </w:rPr>
        <w:t>交易有关的文件、声明以及信息均是真实、准确、完整。</w:t>
      </w:r>
      <w:r w:rsidRPr="00674F55">
        <w:rPr>
          <w:rFonts w:ascii="宋体" w:hAnsi="宋体" w:hint="eastAsia"/>
          <w:sz w:val="10"/>
          <w:szCs w:val="10"/>
          <w:rPrChange w:id="2418" w:author="USER" w:date="2018-02-01T14:15:00Z">
            <w:rPr>
              <w:rFonts w:ascii="宋体" w:hAnsi="宋体" w:hint="eastAsia"/>
              <w:sz w:val="24"/>
              <w:szCs w:val="24"/>
            </w:rPr>
          </w:rPrChange>
        </w:rPr>
        <w:t>各陈述保证人</w:t>
      </w:r>
      <w:proofErr w:type="gramStart"/>
      <w:r w:rsidRPr="00674F55">
        <w:rPr>
          <w:rFonts w:ascii="宋体" w:hAnsi="宋体"/>
          <w:sz w:val="10"/>
          <w:szCs w:val="10"/>
          <w:rPrChange w:id="2419" w:author="USER" w:date="2018-02-01T14:15:00Z">
            <w:rPr>
              <w:rFonts w:ascii="宋体" w:hAnsi="宋体"/>
              <w:sz w:val="24"/>
              <w:szCs w:val="24"/>
            </w:rPr>
          </w:rPrChange>
        </w:rPr>
        <w:t>不</w:t>
      </w:r>
      <w:proofErr w:type="gramEnd"/>
      <w:r w:rsidRPr="00674F55">
        <w:rPr>
          <w:rFonts w:ascii="宋体" w:hAnsi="宋体"/>
          <w:sz w:val="10"/>
          <w:szCs w:val="10"/>
          <w:rPrChange w:id="2420" w:author="USER" w:date="2018-02-01T14:15:00Z">
            <w:rPr>
              <w:rFonts w:ascii="宋体" w:hAnsi="宋体"/>
              <w:sz w:val="24"/>
              <w:szCs w:val="24"/>
            </w:rPr>
          </w:rPrChange>
        </w:rPr>
        <w:t>持有任何和本协议项下拟议交易有关的、可能会被合理地认为对本协议一方有重大不利影响的文件、声明和信息，或者一旦向</w:t>
      </w:r>
      <w:r w:rsidRPr="00674F55">
        <w:rPr>
          <w:rFonts w:ascii="宋体" w:hAnsi="宋体" w:hint="eastAsia"/>
          <w:iCs/>
          <w:sz w:val="10"/>
          <w:szCs w:val="10"/>
          <w:rPrChange w:id="2421" w:author="USER" w:date="2018-02-01T14:15:00Z">
            <w:rPr>
              <w:rFonts w:ascii="宋体" w:hAnsi="宋体" w:hint="eastAsia"/>
              <w:iCs/>
              <w:sz w:val="24"/>
              <w:szCs w:val="24"/>
            </w:rPr>
          </w:rPrChange>
        </w:rPr>
        <w:t>投资者</w:t>
      </w:r>
      <w:r w:rsidRPr="00674F55">
        <w:rPr>
          <w:rFonts w:ascii="宋体" w:hAnsi="宋体"/>
          <w:sz w:val="10"/>
          <w:szCs w:val="10"/>
          <w:rPrChange w:id="2422" w:author="USER" w:date="2018-02-01T14:15:00Z">
            <w:rPr>
              <w:rFonts w:ascii="宋体" w:hAnsi="宋体"/>
              <w:sz w:val="24"/>
              <w:szCs w:val="24"/>
            </w:rPr>
          </w:rPrChange>
        </w:rPr>
        <w:t>披露后将有可能对</w:t>
      </w:r>
      <w:r w:rsidRPr="00674F55">
        <w:rPr>
          <w:rFonts w:ascii="宋体" w:hAnsi="宋体" w:hint="eastAsia"/>
          <w:iCs/>
          <w:sz w:val="10"/>
          <w:szCs w:val="10"/>
          <w:rPrChange w:id="2423" w:author="USER" w:date="2018-02-01T14:15:00Z">
            <w:rPr>
              <w:rFonts w:ascii="宋体" w:hAnsi="宋体" w:hint="eastAsia"/>
              <w:iCs/>
              <w:sz w:val="24"/>
              <w:szCs w:val="24"/>
            </w:rPr>
          </w:rPrChange>
        </w:rPr>
        <w:t>投资者</w:t>
      </w:r>
      <w:r w:rsidRPr="00674F55">
        <w:rPr>
          <w:rFonts w:ascii="宋体" w:hAnsi="宋体"/>
          <w:sz w:val="10"/>
          <w:szCs w:val="10"/>
          <w:rPrChange w:id="2424" w:author="USER" w:date="2018-02-01T14:15:00Z">
            <w:rPr>
              <w:rFonts w:ascii="宋体" w:hAnsi="宋体"/>
              <w:sz w:val="24"/>
              <w:szCs w:val="24"/>
            </w:rPr>
          </w:rPrChange>
        </w:rPr>
        <w:t>达成本协议的意愿有重大不利影响的文件、声明和信息。</w:t>
      </w:r>
    </w:p>
    <w:p w:rsidR="00205640" w:rsidRPr="00016119" w:rsidRDefault="00674F55"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10"/>
          <w:szCs w:val="10"/>
          <w:rPrChange w:id="2425" w:author="USER" w:date="2018-02-01T14:15:00Z">
            <w:rPr>
              <w:rFonts w:ascii="宋体" w:hAnsi="宋体"/>
              <w:sz w:val="24"/>
              <w:szCs w:val="24"/>
            </w:rPr>
          </w:rPrChange>
        </w:rPr>
      </w:pPr>
      <w:r w:rsidRPr="00674F55">
        <w:rPr>
          <w:rFonts w:ascii="宋体" w:hAnsi="宋体" w:hint="eastAsia"/>
          <w:i/>
          <w:sz w:val="10"/>
          <w:szCs w:val="10"/>
          <w:rPrChange w:id="2426" w:author="USER" w:date="2018-02-01T14:15:00Z">
            <w:rPr>
              <w:rFonts w:ascii="宋体" w:hAnsi="宋体" w:hint="eastAsia"/>
              <w:i/>
              <w:sz w:val="24"/>
              <w:szCs w:val="24"/>
            </w:rPr>
          </w:rPrChange>
        </w:rPr>
        <w:t>（</w:t>
      </w:r>
      <w:r w:rsidRPr="00674F55">
        <w:rPr>
          <w:rFonts w:ascii="宋体" w:hAnsi="宋体" w:hint="eastAsia"/>
          <w:i/>
          <w:iCs/>
          <w:sz w:val="10"/>
          <w:szCs w:val="10"/>
          <w:rPrChange w:id="2427" w:author="USER" w:date="2018-02-01T14:15:00Z">
            <w:rPr>
              <w:rFonts w:ascii="宋体" w:hAnsi="宋体" w:hint="eastAsia"/>
              <w:i/>
              <w:iCs/>
              <w:sz w:val="24"/>
              <w:szCs w:val="24"/>
            </w:rPr>
          </w:rPrChange>
        </w:rPr>
        <w:t>其它文件及说明的真实性</w:t>
      </w:r>
      <w:r w:rsidRPr="00674F55">
        <w:rPr>
          <w:rFonts w:ascii="宋体" w:hAnsi="宋体" w:hint="eastAsia"/>
          <w:i/>
          <w:sz w:val="10"/>
          <w:szCs w:val="10"/>
          <w:rPrChange w:id="2428" w:author="USER" w:date="2018-02-01T14:15:00Z">
            <w:rPr>
              <w:rFonts w:ascii="宋体" w:hAnsi="宋体" w:hint="eastAsia"/>
              <w:i/>
              <w:sz w:val="24"/>
              <w:szCs w:val="24"/>
            </w:rPr>
          </w:rPrChange>
        </w:rPr>
        <w:t>）</w:t>
      </w:r>
      <w:r w:rsidRPr="00674F55">
        <w:rPr>
          <w:rFonts w:ascii="宋体" w:hAnsi="宋体" w:hint="eastAsia"/>
          <w:sz w:val="10"/>
          <w:szCs w:val="10"/>
          <w:rPrChange w:id="2429" w:author="USER" w:date="2018-02-01T14:15:00Z">
            <w:rPr>
              <w:rFonts w:ascii="宋体" w:hAnsi="宋体" w:hint="eastAsia"/>
              <w:sz w:val="24"/>
              <w:szCs w:val="24"/>
            </w:rPr>
          </w:rPrChange>
        </w:rPr>
        <w:t>公司提交给</w:t>
      </w:r>
      <w:r w:rsidRPr="00674F55">
        <w:rPr>
          <w:rFonts w:ascii="宋体" w:hAnsi="宋体" w:hint="eastAsia"/>
          <w:iCs/>
          <w:sz w:val="10"/>
          <w:szCs w:val="10"/>
          <w:rPrChange w:id="2430" w:author="USER" w:date="2018-02-01T14:15:00Z">
            <w:rPr>
              <w:rFonts w:ascii="宋体" w:hAnsi="宋体" w:hint="eastAsia"/>
              <w:iCs/>
              <w:sz w:val="24"/>
              <w:szCs w:val="24"/>
            </w:rPr>
          </w:rPrChange>
        </w:rPr>
        <w:t>投资者</w:t>
      </w:r>
      <w:r w:rsidRPr="00674F55">
        <w:rPr>
          <w:rFonts w:ascii="宋体" w:hAnsi="宋体" w:hint="eastAsia"/>
          <w:sz w:val="10"/>
          <w:szCs w:val="10"/>
          <w:rPrChange w:id="2431" w:author="USER" w:date="2018-02-01T14:15:00Z">
            <w:rPr>
              <w:rFonts w:ascii="宋体" w:hAnsi="宋体" w:hint="eastAsia"/>
              <w:sz w:val="24"/>
              <w:szCs w:val="24"/>
            </w:rPr>
          </w:rPrChange>
        </w:rPr>
        <w:t>的文件均是真实的，所有提交文件的复印件与其原件均是一致的；所有文件均由相关当事方合法授权、签署和递交</w:t>
      </w:r>
      <w:proofErr w:type="gramStart"/>
      <w:r w:rsidRPr="00674F55">
        <w:rPr>
          <w:rFonts w:ascii="宋体" w:hAnsi="宋体" w:hint="eastAsia"/>
          <w:sz w:val="10"/>
          <w:szCs w:val="10"/>
          <w:rPrChange w:id="2432" w:author="USER" w:date="2018-02-01T14:15:00Z">
            <w:rPr>
              <w:rFonts w:ascii="宋体" w:hAnsi="宋体" w:hint="eastAsia"/>
              <w:sz w:val="24"/>
              <w:szCs w:val="24"/>
            </w:rPr>
          </w:rPrChange>
        </w:rPr>
        <w:t>且文件</w:t>
      </w:r>
      <w:proofErr w:type="gramEnd"/>
      <w:r w:rsidRPr="00674F55">
        <w:rPr>
          <w:rFonts w:ascii="宋体" w:hAnsi="宋体" w:hint="eastAsia"/>
          <w:sz w:val="10"/>
          <w:szCs w:val="10"/>
          <w:rPrChange w:id="2433" w:author="USER" w:date="2018-02-01T14:15:00Z">
            <w:rPr>
              <w:rFonts w:ascii="宋体" w:hAnsi="宋体" w:hint="eastAsia"/>
              <w:sz w:val="24"/>
              <w:szCs w:val="24"/>
            </w:rPr>
          </w:rPrChange>
        </w:rPr>
        <w:t>上的签字、印章均是真实的；公司对</w:t>
      </w:r>
      <w:r w:rsidRPr="00674F55">
        <w:rPr>
          <w:rFonts w:ascii="宋体" w:hAnsi="宋体" w:hint="eastAsia"/>
          <w:iCs/>
          <w:sz w:val="10"/>
          <w:szCs w:val="10"/>
          <w:rPrChange w:id="2434" w:author="USER" w:date="2018-02-01T14:15:00Z">
            <w:rPr>
              <w:rFonts w:ascii="宋体" w:hAnsi="宋体" w:hint="eastAsia"/>
              <w:iCs/>
              <w:sz w:val="24"/>
              <w:szCs w:val="24"/>
            </w:rPr>
          </w:rPrChange>
        </w:rPr>
        <w:t>投资者</w:t>
      </w:r>
      <w:r w:rsidRPr="00674F55">
        <w:rPr>
          <w:rFonts w:ascii="宋体" w:hAnsi="宋体" w:hint="eastAsia"/>
          <w:sz w:val="10"/>
          <w:szCs w:val="10"/>
          <w:rPrChange w:id="2435" w:author="USER" w:date="2018-02-01T14:15:00Z">
            <w:rPr>
              <w:rFonts w:ascii="宋体" w:hAnsi="宋体" w:hint="eastAsia"/>
              <w:sz w:val="24"/>
              <w:szCs w:val="24"/>
            </w:rPr>
          </w:rPrChange>
        </w:rPr>
        <w:t>做出的有关事实的阐述、声明、保证（包括书面及口头形式）均为真实、准确、完整和可靠的。</w:t>
      </w:r>
    </w:p>
    <w:p w:rsidR="008D2A0C" w:rsidRPr="00016119" w:rsidRDefault="00674F55" w:rsidP="00B76B7B">
      <w:pPr>
        <w:pStyle w:val="aff"/>
        <w:numPr>
          <w:ilvl w:val="1"/>
          <w:numId w:val="49"/>
        </w:numPr>
        <w:spacing w:beforeLines="50"/>
        <w:ind w:left="964" w:firstLineChars="0"/>
        <w:outlineLvl w:val="1"/>
        <w:rPr>
          <w:b/>
          <w:sz w:val="10"/>
          <w:szCs w:val="10"/>
          <w:rPrChange w:id="2436" w:author="USER" w:date="2018-02-01T14:15:00Z">
            <w:rPr>
              <w:b/>
              <w:sz w:val="24"/>
              <w:szCs w:val="24"/>
            </w:rPr>
          </w:rPrChange>
        </w:rPr>
      </w:pPr>
      <w:bookmarkStart w:id="2437" w:name="_Toc279676848"/>
      <w:bookmarkStart w:id="2438" w:name="_Toc283451992"/>
      <w:bookmarkStart w:id="2439" w:name="_Toc287697082"/>
      <w:bookmarkStart w:id="2440" w:name="_Ref293693892"/>
      <w:bookmarkStart w:id="2441" w:name="_Toc293698820"/>
      <w:bookmarkStart w:id="2442" w:name="_Toc293699758"/>
      <w:bookmarkStart w:id="2443" w:name="_Toc424573345"/>
      <w:bookmarkStart w:id="2444" w:name="_Toc505242707"/>
      <w:r w:rsidRPr="00674F55">
        <w:rPr>
          <w:rFonts w:hint="eastAsia"/>
          <w:b/>
          <w:sz w:val="10"/>
          <w:szCs w:val="10"/>
          <w:rPrChange w:id="2445" w:author="USER" w:date="2018-02-01T14:15:00Z">
            <w:rPr>
              <w:rFonts w:ascii="宋体" w:hAnsi="宋体" w:hint="eastAsia"/>
              <w:b/>
              <w:sz w:val="24"/>
              <w:szCs w:val="24"/>
            </w:rPr>
          </w:rPrChange>
        </w:rPr>
        <w:t>进一步说明</w:t>
      </w:r>
      <w:bookmarkEnd w:id="2437"/>
      <w:bookmarkEnd w:id="2438"/>
      <w:bookmarkEnd w:id="2439"/>
      <w:bookmarkEnd w:id="2440"/>
      <w:bookmarkEnd w:id="2441"/>
      <w:bookmarkEnd w:id="2442"/>
      <w:bookmarkEnd w:id="2443"/>
      <w:bookmarkEnd w:id="2444"/>
    </w:p>
    <w:p w:rsidR="008D2A0C" w:rsidRPr="00016119" w:rsidRDefault="00674F55">
      <w:pPr>
        <w:ind w:leftChars="270" w:left="540"/>
        <w:jc w:val="both"/>
        <w:rPr>
          <w:rFonts w:ascii="宋体" w:hAnsi="宋体"/>
          <w:sz w:val="10"/>
          <w:szCs w:val="10"/>
          <w:rPrChange w:id="2446" w:author="USER" w:date="2018-02-01T14:15:00Z">
            <w:rPr>
              <w:rFonts w:ascii="宋体" w:hAnsi="宋体"/>
              <w:sz w:val="24"/>
              <w:szCs w:val="24"/>
            </w:rPr>
          </w:rPrChange>
        </w:rPr>
      </w:pPr>
      <w:bookmarkStart w:id="2447" w:name="_DV_M235"/>
      <w:bookmarkEnd w:id="2447"/>
      <w:r w:rsidRPr="00674F55">
        <w:rPr>
          <w:rFonts w:ascii="宋体" w:hAnsi="宋体"/>
          <w:sz w:val="10"/>
          <w:szCs w:val="10"/>
          <w:rPrChange w:id="2448" w:author="USER" w:date="2018-02-01T14:15:00Z">
            <w:rPr>
              <w:rFonts w:ascii="宋体" w:hAnsi="宋体"/>
              <w:sz w:val="24"/>
              <w:szCs w:val="24"/>
            </w:rPr>
          </w:rPrChange>
        </w:rPr>
        <w:t>前述</w:t>
      </w:r>
      <w:r w:rsidRPr="00674F55">
        <w:rPr>
          <w:rFonts w:ascii="宋体" w:hAnsi="宋体"/>
          <w:sz w:val="10"/>
          <w:szCs w:val="10"/>
          <w:rPrChange w:id="2449" w:author="USER" w:date="2018-02-01T14:15:00Z">
            <w:rPr>
              <w:rFonts w:ascii="宋体" w:hAnsi="宋体"/>
              <w:sz w:val="24"/>
              <w:szCs w:val="24"/>
            </w:rPr>
          </w:rPrChange>
        </w:rPr>
        <w:fldChar w:fldCharType="begin"/>
      </w:r>
      <w:r w:rsidRPr="00674F55">
        <w:rPr>
          <w:rFonts w:ascii="宋体" w:hAnsi="宋体"/>
          <w:sz w:val="10"/>
          <w:szCs w:val="10"/>
          <w:rPrChange w:id="2450" w:author="USER" w:date="2018-02-01T14:15:00Z">
            <w:rPr>
              <w:rFonts w:ascii="宋体" w:hAnsi="宋体"/>
              <w:sz w:val="24"/>
              <w:szCs w:val="24"/>
            </w:rPr>
          </w:rPrChange>
        </w:rPr>
        <w:instrText xml:space="preserve"> REF _Ref504254955 \r \h </w:instrText>
      </w:r>
      <w:r>
        <w:rPr>
          <w:rFonts w:ascii="宋体" w:hAnsi="宋体"/>
          <w:sz w:val="10"/>
          <w:szCs w:val="10"/>
        </w:rPr>
        <w:instrText xml:space="preserve"> \* MERGEFORMAT </w:instrText>
      </w:r>
      <w:r w:rsidRPr="00674F55">
        <w:rPr>
          <w:rFonts w:ascii="宋体" w:hAnsi="宋体"/>
          <w:sz w:val="10"/>
          <w:szCs w:val="10"/>
          <w:rPrChange w:id="2451" w:author="USER" w:date="2018-02-01T14:15:00Z">
            <w:rPr>
              <w:rFonts w:ascii="宋体" w:hAnsi="宋体"/>
              <w:sz w:val="10"/>
              <w:szCs w:val="10"/>
            </w:rPr>
          </w:rPrChange>
        </w:rPr>
      </w:r>
      <w:r w:rsidRPr="00674F55">
        <w:rPr>
          <w:rFonts w:ascii="宋体" w:hAnsi="宋体"/>
          <w:sz w:val="10"/>
          <w:szCs w:val="10"/>
          <w:rPrChange w:id="2452" w:author="USER" w:date="2018-02-01T14:15:00Z">
            <w:rPr>
              <w:rFonts w:ascii="宋体" w:hAnsi="宋体"/>
              <w:sz w:val="24"/>
              <w:szCs w:val="24"/>
            </w:rPr>
          </w:rPrChange>
        </w:rPr>
        <w:fldChar w:fldCharType="separate"/>
      </w:r>
      <w:r w:rsidRPr="00674F55">
        <w:rPr>
          <w:rFonts w:ascii="宋体" w:hAnsi="宋体" w:hint="eastAsia"/>
          <w:sz w:val="10"/>
          <w:szCs w:val="10"/>
          <w:rPrChange w:id="2453" w:author="USER" w:date="2018-02-01T14:15:00Z">
            <w:rPr>
              <w:rFonts w:ascii="宋体" w:hAnsi="宋体" w:hint="eastAsia"/>
              <w:sz w:val="24"/>
              <w:szCs w:val="24"/>
            </w:rPr>
          </w:rPrChange>
        </w:rPr>
        <w:t>第</w:t>
      </w:r>
      <w:r w:rsidRPr="00674F55">
        <w:rPr>
          <w:rFonts w:ascii="宋体" w:hAnsi="宋体"/>
          <w:sz w:val="10"/>
          <w:szCs w:val="10"/>
          <w:rPrChange w:id="2454" w:author="USER" w:date="2018-02-01T14:15:00Z">
            <w:rPr>
              <w:rFonts w:ascii="宋体" w:hAnsi="宋体"/>
              <w:sz w:val="24"/>
              <w:szCs w:val="24"/>
            </w:rPr>
          </w:rPrChange>
        </w:rPr>
        <w:t>5条</w:t>
      </w:r>
      <w:r w:rsidRPr="00674F55">
        <w:rPr>
          <w:rFonts w:ascii="宋体" w:hAnsi="宋体"/>
          <w:sz w:val="10"/>
          <w:szCs w:val="10"/>
          <w:rPrChange w:id="2455" w:author="USER" w:date="2018-02-01T14:15:00Z">
            <w:rPr>
              <w:rFonts w:ascii="宋体" w:hAnsi="宋体"/>
              <w:sz w:val="24"/>
              <w:szCs w:val="24"/>
            </w:rPr>
          </w:rPrChange>
        </w:rPr>
        <w:fldChar w:fldCharType="end"/>
      </w:r>
      <w:r w:rsidRPr="00674F55">
        <w:rPr>
          <w:rFonts w:ascii="宋体" w:hAnsi="宋体"/>
          <w:sz w:val="10"/>
          <w:szCs w:val="10"/>
          <w:rPrChange w:id="2456" w:author="USER" w:date="2018-02-01T14:15:00Z">
            <w:rPr>
              <w:rFonts w:ascii="宋体" w:hAnsi="宋体"/>
              <w:sz w:val="24"/>
              <w:szCs w:val="24"/>
            </w:rPr>
          </w:rPrChange>
        </w:rPr>
        <w:t>每一项陈述和保证应被视为单独陈述和保证（除非本协议另有明确的相反规定），而且前述每一项陈述和保证不应因参照或援引任何其它陈述和保证条款或本协议的任何其它条款而受到限制或制约。前述任何及所有陈述和保证应被视为于</w:t>
      </w:r>
      <w:r w:rsidRPr="00674F55">
        <w:rPr>
          <w:rFonts w:ascii="宋体" w:hAnsi="宋体" w:hint="eastAsia"/>
          <w:sz w:val="10"/>
          <w:szCs w:val="10"/>
          <w:rPrChange w:id="2457" w:author="USER" w:date="2018-02-01T14:15:00Z">
            <w:rPr>
              <w:rFonts w:ascii="宋体" w:hAnsi="宋体" w:hint="eastAsia"/>
              <w:sz w:val="24"/>
              <w:szCs w:val="24"/>
            </w:rPr>
          </w:rPrChange>
        </w:rPr>
        <w:t>本次交易缴付日</w:t>
      </w:r>
      <w:r w:rsidRPr="00674F55">
        <w:rPr>
          <w:rFonts w:ascii="宋体" w:hAnsi="宋体"/>
          <w:sz w:val="10"/>
          <w:szCs w:val="10"/>
          <w:rPrChange w:id="2458" w:author="USER" w:date="2018-02-01T14:15:00Z">
            <w:rPr>
              <w:rFonts w:ascii="宋体" w:hAnsi="宋体"/>
              <w:sz w:val="24"/>
              <w:szCs w:val="24"/>
            </w:rPr>
          </w:rPrChange>
        </w:rPr>
        <w:t>被重申。</w:t>
      </w:r>
    </w:p>
    <w:p w:rsidR="008D2A0C" w:rsidRPr="00016119" w:rsidRDefault="00674F55" w:rsidP="00B76B7B">
      <w:pPr>
        <w:pStyle w:val="aff"/>
        <w:numPr>
          <w:ilvl w:val="1"/>
          <w:numId w:val="49"/>
        </w:numPr>
        <w:spacing w:beforeLines="50"/>
        <w:ind w:left="964" w:firstLineChars="0"/>
        <w:outlineLvl w:val="1"/>
        <w:rPr>
          <w:b/>
          <w:sz w:val="10"/>
          <w:szCs w:val="10"/>
          <w:rPrChange w:id="2459" w:author="USER" w:date="2018-02-01T14:15:00Z">
            <w:rPr>
              <w:b/>
              <w:sz w:val="24"/>
              <w:szCs w:val="24"/>
            </w:rPr>
          </w:rPrChange>
        </w:rPr>
      </w:pPr>
      <w:bookmarkStart w:id="2460" w:name="_Toc279676849"/>
      <w:bookmarkStart w:id="2461" w:name="_Toc283451993"/>
      <w:bookmarkStart w:id="2462" w:name="_Toc287697083"/>
      <w:bookmarkStart w:id="2463" w:name="_Toc293698821"/>
      <w:bookmarkStart w:id="2464" w:name="_Toc293699759"/>
      <w:bookmarkStart w:id="2465" w:name="_Ref295673191"/>
      <w:bookmarkStart w:id="2466" w:name="_Toc424573346"/>
      <w:bookmarkStart w:id="2467" w:name="_Toc505242708"/>
      <w:r w:rsidRPr="00674F55">
        <w:rPr>
          <w:rFonts w:hint="eastAsia"/>
          <w:b/>
          <w:sz w:val="10"/>
          <w:szCs w:val="10"/>
          <w:rPrChange w:id="2468" w:author="USER" w:date="2018-02-01T14:15:00Z">
            <w:rPr>
              <w:rFonts w:ascii="宋体" w:hAnsi="宋体" w:hint="eastAsia"/>
              <w:b/>
              <w:sz w:val="24"/>
              <w:szCs w:val="24"/>
            </w:rPr>
          </w:rPrChange>
        </w:rPr>
        <w:t>赔偿请求</w:t>
      </w:r>
      <w:bookmarkEnd w:id="2460"/>
      <w:bookmarkEnd w:id="2461"/>
      <w:bookmarkEnd w:id="2462"/>
      <w:bookmarkEnd w:id="2463"/>
      <w:bookmarkEnd w:id="2464"/>
      <w:bookmarkEnd w:id="2465"/>
      <w:bookmarkEnd w:id="2466"/>
      <w:bookmarkEnd w:id="2467"/>
    </w:p>
    <w:p w:rsidR="008D2A0C" w:rsidRPr="00016119" w:rsidRDefault="00674F55" w:rsidP="00807986">
      <w:pPr>
        <w:ind w:leftChars="270" w:left="540"/>
        <w:jc w:val="both"/>
        <w:rPr>
          <w:rFonts w:ascii="宋体" w:hAnsi="宋体"/>
          <w:sz w:val="10"/>
          <w:szCs w:val="10"/>
          <w:rPrChange w:id="2469" w:author="USER" w:date="2018-02-01T14:15:00Z">
            <w:rPr>
              <w:rFonts w:ascii="宋体" w:hAnsi="宋体"/>
              <w:sz w:val="24"/>
              <w:szCs w:val="24"/>
            </w:rPr>
          </w:rPrChange>
        </w:rPr>
      </w:pPr>
      <w:bookmarkStart w:id="2470" w:name="_DV_M237"/>
      <w:bookmarkEnd w:id="2470"/>
      <w:r w:rsidRPr="00674F55">
        <w:rPr>
          <w:rFonts w:ascii="宋体" w:hAnsi="宋体"/>
          <w:sz w:val="10"/>
          <w:szCs w:val="10"/>
          <w:rPrChange w:id="2471" w:author="USER" w:date="2018-02-01T14:15:00Z">
            <w:rPr>
              <w:rFonts w:ascii="宋体" w:hAnsi="宋体"/>
              <w:sz w:val="24"/>
              <w:szCs w:val="24"/>
            </w:rPr>
          </w:rPrChange>
        </w:rPr>
        <w:t>如发生任何违反本协议中陈述和保证之情况，除本协议所规定的救济以及依据有关的中国法律中可得到的救济外，</w:t>
      </w:r>
      <w:r w:rsidRPr="00674F55">
        <w:rPr>
          <w:rFonts w:ascii="宋体" w:hAnsi="宋体" w:hint="eastAsia"/>
          <w:sz w:val="10"/>
          <w:szCs w:val="10"/>
          <w:rPrChange w:id="2472" w:author="USER" w:date="2018-02-01T14:15:00Z">
            <w:rPr>
              <w:rFonts w:ascii="宋体" w:hAnsi="宋体" w:hint="eastAsia"/>
              <w:sz w:val="24"/>
              <w:szCs w:val="24"/>
            </w:rPr>
          </w:rPrChange>
        </w:rPr>
        <w:t>投资者有权要求各陈述保证人</w:t>
      </w:r>
      <w:r w:rsidRPr="00674F55">
        <w:rPr>
          <w:rFonts w:ascii="宋体" w:hAnsi="宋体"/>
          <w:sz w:val="10"/>
          <w:szCs w:val="10"/>
          <w:rPrChange w:id="2473" w:author="USER" w:date="2018-02-01T14:15:00Z">
            <w:rPr>
              <w:rFonts w:ascii="宋体" w:hAnsi="宋体"/>
              <w:sz w:val="24"/>
              <w:szCs w:val="24"/>
            </w:rPr>
          </w:rPrChange>
        </w:rPr>
        <w:t>对</w:t>
      </w:r>
      <w:r w:rsidRPr="00674F55">
        <w:rPr>
          <w:rFonts w:ascii="宋体" w:hAnsi="宋体" w:hint="eastAsia"/>
          <w:sz w:val="10"/>
          <w:szCs w:val="10"/>
          <w:rPrChange w:id="2474" w:author="USER" w:date="2018-02-01T14:15:00Z">
            <w:rPr>
              <w:rFonts w:ascii="宋体" w:hAnsi="宋体" w:hint="eastAsia"/>
              <w:sz w:val="24"/>
              <w:szCs w:val="24"/>
            </w:rPr>
          </w:rPrChange>
        </w:rPr>
        <w:t>其在</w:t>
      </w:r>
      <w:r w:rsidRPr="00674F55">
        <w:rPr>
          <w:rFonts w:ascii="宋体" w:hAnsi="宋体"/>
          <w:sz w:val="10"/>
          <w:szCs w:val="10"/>
          <w:rPrChange w:id="2475" w:author="USER" w:date="2018-02-01T14:15:00Z">
            <w:rPr>
              <w:rFonts w:ascii="宋体" w:hAnsi="宋体"/>
              <w:sz w:val="24"/>
              <w:szCs w:val="24"/>
            </w:rPr>
          </w:rPrChange>
        </w:rPr>
        <w:t>本协议中的任何规定的任何违约，或由于</w:t>
      </w:r>
      <w:r w:rsidRPr="00674F55">
        <w:rPr>
          <w:rFonts w:ascii="宋体" w:hAnsi="宋体" w:hint="eastAsia"/>
          <w:sz w:val="10"/>
          <w:szCs w:val="10"/>
          <w:rPrChange w:id="2476" w:author="USER" w:date="2018-02-01T14:15:00Z">
            <w:rPr>
              <w:rFonts w:ascii="宋体" w:hAnsi="宋体" w:hint="eastAsia"/>
              <w:sz w:val="24"/>
              <w:szCs w:val="24"/>
            </w:rPr>
          </w:rPrChange>
        </w:rPr>
        <w:t>其</w:t>
      </w:r>
      <w:r w:rsidRPr="00674F55">
        <w:rPr>
          <w:rFonts w:ascii="宋体" w:hAnsi="宋体"/>
          <w:sz w:val="10"/>
          <w:szCs w:val="10"/>
          <w:rPrChange w:id="2477" w:author="USER" w:date="2018-02-01T14:15:00Z">
            <w:rPr>
              <w:rFonts w:ascii="宋体" w:hAnsi="宋体"/>
              <w:sz w:val="24"/>
              <w:szCs w:val="24"/>
            </w:rPr>
          </w:rPrChange>
        </w:rPr>
        <w:t>在本协议中任何声明或保证的任何违反或虚假声明而使</w:t>
      </w:r>
      <w:r w:rsidRPr="00674F55">
        <w:rPr>
          <w:rFonts w:ascii="宋体" w:hAnsi="宋体" w:hint="eastAsia"/>
          <w:sz w:val="10"/>
          <w:szCs w:val="10"/>
          <w:rPrChange w:id="2478" w:author="USER" w:date="2018-02-01T14:15:00Z">
            <w:rPr>
              <w:rFonts w:ascii="宋体" w:hAnsi="宋体" w:hint="eastAsia"/>
              <w:sz w:val="24"/>
              <w:szCs w:val="24"/>
            </w:rPr>
          </w:rPrChange>
        </w:rPr>
        <w:t>投资者</w:t>
      </w:r>
      <w:r w:rsidRPr="00674F55">
        <w:rPr>
          <w:rFonts w:ascii="宋体" w:hAnsi="宋体"/>
          <w:sz w:val="10"/>
          <w:szCs w:val="10"/>
          <w:rPrChange w:id="2479" w:author="USER" w:date="2018-02-01T14:15:00Z">
            <w:rPr>
              <w:rFonts w:ascii="宋体" w:hAnsi="宋体"/>
              <w:sz w:val="24"/>
              <w:szCs w:val="24"/>
            </w:rPr>
          </w:rPrChange>
        </w:rPr>
        <w:t>或其它各方遭受的所有损失（包括合理的律师费</w:t>
      </w:r>
      <w:r w:rsidRPr="00674F55">
        <w:rPr>
          <w:rFonts w:ascii="宋体" w:hAnsi="宋体" w:hint="eastAsia"/>
          <w:sz w:val="10"/>
          <w:szCs w:val="10"/>
          <w:rPrChange w:id="2480" w:author="USER" w:date="2018-02-01T14:15:00Z">
            <w:rPr>
              <w:rFonts w:ascii="宋体" w:hAnsi="宋体" w:hint="eastAsia"/>
              <w:sz w:val="24"/>
              <w:szCs w:val="24"/>
            </w:rPr>
          </w:rPrChange>
        </w:rPr>
        <w:t>、诉讼</w:t>
      </w:r>
      <w:r w:rsidRPr="00674F55">
        <w:rPr>
          <w:rFonts w:ascii="宋体" w:hAnsi="宋体"/>
          <w:sz w:val="10"/>
          <w:szCs w:val="10"/>
          <w:rPrChange w:id="2481" w:author="USER" w:date="2018-02-01T14:15:00Z">
            <w:rPr>
              <w:rFonts w:ascii="宋体" w:hAnsi="宋体"/>
              <w:sz w:val="24"/>
              <w:szCs w:val="24"/>
            </w:rPr>
          </w:rPrChange>
        </w:rPr>
        <w:t>/仲裁费）进行赔偿，使</w:t>
      </w:r>
      <w:r w:rsidRPr="00674F55">
        <w:rPr>
          <w:rFonts w:ascii="宋体" w:hAnsi="宋体" w:hint="eastAsia"/>
          <w:sz w:val="10"/>
          <w:szCs w:val="10"/>
          <w:rPrChange w:id="2482" w:author="USER" w:date="2018-02-01T14:15:00Z">
            <w:rPr>
              <w:rFonts w:ascii="宋体" w:hAnsi="宋体" w:hint="eastAsia"/>
              <w:sz w:val="24"/>
              <w:szCs w:val="24"/>
            </w:rPr>
          </w:rPrChange>
        </w:rPr>
        <w:t>投资者</w:t>
      </w:r>
      <w:r w:rsidRPr="00674F55">
        <w:rPr>
          <w:rFonts w:ascii="宋体" w:hAnsi="宋体"/>
          <w:sz w:val="10"/>
          <w:szCs w:val="10"/>
          <w:rPrChange w:id="2483" w:author="USER" w:date="2018-02-01T14:15:00Z">
            <w:rPr>
              <w:rFonts w:ascii="宋体" w:hAnsi="宋体"/>
              <w:sz w:val="24"/>
              <w:szCs w:val="24"/>
            </w:rPr>
          </w:rPrChange>
        </w:rPr>
        <w:t>或其它各方免于蒙受任何损害。</w:t>
      </w:r>
      <w:r w:rsidRPr="00674F55">
        <w:rPr>
          <w:rFonts w:ascii="宋体" w:hAnsi="宋体" w:hint="eastAsia"/>
          <w:sz w:val="10"/>
          <w:szCs w:val="10"/>
          <w:rPrChange w:id="2484" w:author="USER" w:date="2018-02-01T14:15:00Z">
            <w:rPr>
              <w:rFonts w:ascii="宋体" w:hAnsi="宋体" w:hint="eastAsia"/>
              <w:sz w:val="24"/>
              <w:szCs w:val="24"/>
            </w:rPr>
          </w:rPrChange>
        </w:rPr>
        <w:t>除损失之赔偿，投资者届时有权行使股权回售权，要求陈述保证人按照本协议所规定之股权回售价购买投资者持有的公司的部分或全部股权。</w:t>
      </w:r>
    </w:p>
    <w:p w:rsidR="008D2A0C" w:rsidRPr="00016119" w:rsidRDefault="00674F55" w:rsidP="00B76B7B">
      <w:pPr>
        <w:pStyle w:val="aff"/>
        <w:numPr>
          <w:ilvl w:val="1"/>
          <w:numId w:val="49"/>
        </w:numPr>
        <w:spacing w:beforeLines="50"/>
        <w:ind w:left="964" w:firstLineChars="0"/>
        <w:outlineLvl w:val="1"/>
        <w:rPr>
          <w:b/>
          <w:sz w:val="10"/>
          <w:szCs w:val="10"/>
          <w:rPrChange w:id="2485" w:author="USER" w:date="2018-02-01T14:15:00Z">
            <w:rPr>
              <w:b/>
              <w:sz w:val="24"/>
              <w:szCs w:val="24"/>
            </w:rPr>
          </w:rPrChange>
        </w:rPr>
      </w:pPr>
      <w:bookmarkStart w:id="2486" w:name="_Toc283451994"/>
      <w:bookmarkStart w:id="2487" w:name="_Toc287697084"/>
      <w:bookmarkStart w:id="2488" w:name="_Toc279676850"/>
      <w:bookmarkStart w:id="2489" w:name="_Toc293698822"/>
      <w:bookmarkStart w:id="2490" w:name="_Toc293699760"/>
      <w:bookmarkStart w:id="2491" w:name="_Toc424573347"/>
      <w:bookmarkStart w:id="2492" w:name="_Toc505242709"/>
      <w:r w:rsidRPr="00674F55">
        <w:rPr>
          <w:rFonts w:hint="eastAsia"/>
          <w:b/>
          <w:sz w:val="10"/>
          <w:szCs w:val="10"/>
          <w:rPrChange w:id="2493" w:author="USER" w:date="2018-02-01T14:15:00Z">
            <w:rPr>
              <w:rFonts w:ascii="宋体" w:hAnsi="宋体" w:hint="eastAsia"/>
              <w:b/>
              <w:sz w:val="24"/>
              <w:szCs w:val="24"/>
            </w:rPr>
          </w:rPrChange>
        </w:rPr>
        <w:t>效力</w:t>
      </w:r>
      <w:bookmarkEnd w:id="2486"/>
      <w:bookmarkEnd w:id="2487"/>
      <w:bookmarkEnd w:id="2488"/>
      <w:bookmarkEnd w:id="2489"/>
      <w:bookmarkEnd w:id="2490"/>
      <w:bookmarkEnd w:id="2491"/>
      <w:bookmarkEnd w:id="2492"/>
    </w:p>
    <w:p w:rsidR="008D2A0C" w:rsidRPr="00016119" w:rsidRDefault="00674F55">
      <w:pPr>
        <w:ind w:leftChars="270" w:left="540"/>
        <w:jc w:val="both"/>
        <w:rPr>
          <w:rFonts w:ascii="宋体" w:hAnsi="宋体"/>
          <w:sz w:val="10"/>
          <w:szCs w:val="10"/>
          <w:rPrChange w:id="2494" w:author="USER" w:date="2018-02-01T14:15:00Z">
            <w:rPr>
              <w:rFonts w:ascii="宋体" w:hAnsi="宋体"/>
              <w:sz w:val="24"/>
              <w:szCs w:val="24"/>
            </w:rPr>
          </w:rPrChange>
        </w:rPr>
      </w:pPr>
      <w:r w:rsidRPr="00674F55">
        <w:rPr>
          <w:rFonts w:ascii="宋体" w:hAnsi="宋体" w:hint="eastAsia"/>
          <w:sz w:val="10"/>
          <w:szCs w:val="10"/>
          <w:rPrChange w:id="2495" w:author="USER" w:date="2018-02-01T14:15:00Z">
            <w:rPr>
              <w:rFonts w:ascii="宋体" w:hAnsi="宋体" w:hint="eastAsia"/>
              <w:sz w:val="24"/>
              <w:szCs w:val="24"/>
            </w:rPr>
          </w:rPrChange>
        </w:rPr>
        <w:t>除各方另有约定外，上述陈述和保证在本协议签署后至本协议履行完毕前持续有效。各陈述保证人</w:t>
      </w:r>
      <w:r w:rsidRPr="00674F55">
        <w:rPr>
          <w:rFonts w:ascii="宋体" w:hAnsi="宋体"/>
          <w:sz w:val="10"/>
          <w:szCs w:val="10"/>
          <w:rPrChange w:id="2496" w:author="USER" w:date="2018-02-01T14:15:00Z">
            <w:rPr>
              <w:rFonts w:ascii="宋体" w:hAnsi="宋体"/>
              <w:sz w:val="24"/>
              <w:szCs w:val="24"/>
            </w:rPr>
          </w:rPrChange>
        </w:rPr>
        <w:t>承诺，如果其知悉在本协议签署日后</w:t>
      </w:r>
      <w:r w:rsidRPr="00674F55">
        <w:rPr>
          <w:rFonts w:ascii="宋体" w:hAnsi="宋体" w:hint="eastAsia"/>
          <w:sz w:val="10"/>
          <w:szCs w:val="10"/>
          <w:rPrChange w:id="2497" w:author="USER" w:date="2018-02-01T14:15:00Z">
            <w:rPr>
              <w:rFonts w:ascii="宋体" w:hAnsi="宋体" w:hint="eastAsia"/>
              <w:sz w:val="24"/>
              <w:szCs w:val="24"/>
            </w:rPr>
          </w:rPrChange>
        </w:rPr>
        <w:t>至本协议履行完毕前</w:t>
      </w:r>
      <w:r w:rsidRPr="00674F55">
        <w:rPr>
          <w:rFonts w:ascii="宋体" w:hAnsi="宋体"/>
          <w:sz w:val="10"/>
          <w:szCs w:val="10"/>
          <w:rPrChange w:id="2498" w:author="USER" w:date="2018-02-01T14:15:00Z">
            <w:rPr>
              <w:rFonts w:ascii="宋体" w:hAnsi="宋体"/>
              <w:sz w:val="24"/>
              <w:szCs w:val="24"/>
            </w:rPr>
          </w:rPrChange>
        </w:rPr>
        <w:t>发生任何情况，使任何陈述和保证在任何</w:t>
      </w:r>
      <w:r w:rsidRPr="00674F55">
        <w:rPr>
          <w:rFonts w:ascii="宋体" w:hAnsi="宋体" w:hint="eastAsia"/>
          <w:sz w:val="10"/>
          <w:szCs w:val="10"/>
          <w:rPrChange w:id="2499" w:author="USER" w:date="2018-02-01T14:15:00Z">
            <w:rPr>
              <w:rFonts w:ascii="宋体" w:hAnsi="宋体" w:hint="eastAsia"/>
              <w:sz w:val="24"/>
              <w:szCs w:val="24"/>
            </w:rPr>
          </w:rPrChange>
        </w:rPr>
        <w:t>重大</w:t>
      </w:r>
      <w:r w:rsidRPr="00674F55">
        <w:rPr>
          <w:rFonts w:ascii="宋体" w:hAnsi="宋体"/>
          <w:sz w:val="10"/>
          <w:szCs w:val="10"/>
          <w:rPrChange w:id="2500" w:author="USER" w:date="2018-02-01T14:15:00Z">
            <w:rPr>
              <w:rFonts w:ascii="宋体" w:hAnsi="宋体"/>
              <w:sz w:val="24"/>
              <w:szCs w:val="24"/>
            </w:rPr>
          </w:rPrChange>
        </w:rPr>
        <w:t>方面变为不真实、不准确或具误导性，则将立即书面通知</w:t>
      </w:r>
      <w:r w:rsidRPr="00674F55">
        <w:rPr>
          <w:rFonts w:ascii="宋体" w:hAnsi="宋体" w:hint="eastAsia"/>
          <w:sz w:val="10"/>
          <w:szCs w:val="10"/>
          <w:rPrChange w:id="2501" w:author="USER" w:date="2018-02-01T14:15:00Z">
            <w:rPr>
              <w:rFonts w:ascii="宋体" w:hAnsi="宋体" w:hint="eastAsia"/>
              <w:sz w:val="24"/>
              <w:szCs w:val="24"/>
            </w:rPr>
          </w:rPrChange>
        </w:rPr>
        <w:t>投资者</w:t>
      </w:r>
      <w:r w:rsidRPr="00674F55">
        <w:rPr>
          <w:rFonts w:ascii="宋体" w:hAnsi="宋体"/>
          <w:sz w:val="10"/>
          <w:szCs w:val="10"/>
          <w:rPrChange w:id="2502" w:author="USER" w:date="2018-02-01T14:15:00Z">
            <w:rPr>
              <w:rFonts w:ascii="宋体" w:hAnsi="宋体"/>
              <w:sz w:val="24"/>
              <w:szCs w:val="24"/>
            </w:rPr>
          </w:rPrChange>
        </w:rPr>
        <w:t>。</w:t>
      </w:r>
    </w:p>
    <w:p w:rsidR="008D2A0C" w:rsidRPr="00016119" w:rsidRDefault="00674F55" w:rsidP="00B76B7B">
      <w:pPr>
        <w:pStyle w:val="aff"/>
        <w:numPr>
          <w:ilvl w:val="0"/>
          <w:numId w:val="49"/>
        </w:numPr>
        <w:spacing w:beforeLines="50" w:afterLines="50"/>
        <w:ind w:firstLineChars="0"/>
        <w:jc w:val="center"/>
        <w:outlineLvl w:val="0"/>
        <w:rPr>
          <w:b/>
          <w:sz w:val="10"/>
          <w:szCs w:val="10"/>
          <w:rPrChange w:id="2503" w:author="USER" w:date="2018-02-01T14:15:00Z">
            <w:rPr>
              <w:b/>
              <w:sz w:val="28"/>
              <w:szCs w:val="28"/>
            </w:rPr>
          </w:rPrChange>
        </w:rPr>
      </w:pPr>
      <w:bookmarkStart w:id="2504" w:name="_Toc536869371"/>
      <w:bookmarkStart w:id="2505" w:name="_Toc70250651"/>
      <w:bookmarkStart w:id="2506" w:name="_Toc70348155"/>
      <w:bookmarkStart w:id="2507" w:name="_Toc250927432"/>
      <w:bookmarkStart w:id="2508" w:name="_Toc258010394"/>
      <w:bookmarkStart w:id="2509" w:name="_Toc283451995"/>
      <w:bookmarkStart w:id="2510" w:name="_Toc287697085"/>
      <w:bookmarkStart w:id="2511" w:name="_Toc293698823"/>
      <w:bookmarkStart w:id="2512" w:name="_Toc293699761"/>
      <w:bookmarkStart w:id="2513" w:name="_Toc424573348"/>
      <w:bookmarkStart w:id="2514" w:name="_Toc505242710"/>
      <w:bookmarkEnd w:id="1722"/>
      <w:bookmarkEnd w:id="2504"/>
      <w:bookmarkEnd w:id="2505"/>
      <w:bookmarkEnd w:id="2506"/>
      <w:r w:rsidRPr="00674F55">
        <w:rPr>
          <w:rFonts w:hint="eastAsia"/>
          <w:b/>
          <w:sz w:val="10"/>
          <w:szCs w:val="10"/>
          <w:rPrChange w:id="2515" w:author="USER" w:date="2018-02-01T14:15:00Z">
            <w:rPr>
              <w:rFonts w:ascii="宋体" w:hAnsi="宋体" w:hint="eastAsia"/>
              <w:b/>
              <w:sz w:val="28"/>
              <w:szCs w:val="28"/>
            </w:rPr>
          </w:rPrChange>
        </w:rPr>
        <w:t>投资者的权利</w:t>
      </w:r>
      <w:bookmarkEnd w:id="2507"/>
      <w:bookmarkEnd w:id="2508"/>
      <w:bookmarkEnd w:id="2509"/>
      <w:bookmarkEnd w:id="2510"/>
      <w:bookmarkEnd w:id="2511"/>
      <w:bookmarkEnd w:id="2512"/>
      <w:bookmarkEnd w:id="2513"/>
      <w:bookmarkEnd w:id="2514"/>
    </w:p>
    <w:p w:rsidR="008D2A0C" w:rsidRPr="00016119" w:rsidRDefault="00674F55" w:rsidP="00B76B7B">
      <w:pPr>
        <w:pStyle w:val="aff"/>
        <w:numPr>
          <w:ilvl w:val="1"/>
          <w:numId w:val="49"/>
        </w:numPr>
        <w:spacing w:beforeLines="50"/>
        <w:ind w:left="964" w:firstLineChars="0"/>
        <w:outlineLvl w:val="1"/>
        <w:rPr>
          <w:b/>
          <w:sz w:val="10"/>
          <w:szCs w:val="10"/>
          <w:rPrChange w:id="2516" w:author="USER" w:date="2018-02-01T14:15:00Z">
            <w:rPr>
              <w:b/>
              <w:sz w:val="24"/>
              <w:szCs w:val="24"/>
            </w:rPr>
          </w:rPrChange>
        </w:rPr>
      </w:pPr>
      <w:bookmarkStart w:id="2517" w:name="_Toc287279564"/>
      <w:bookmarkStart w:id="2518" w:name="_Ref293694189"/>
      <w:bookmarkStart w:id="2519" w:name="_Toc293698824"/>
      <w:bookmarkStart w:id="2520" w:name="_Toc293699762"/>
      <w:bookmarkStart w:id="2521" w:name="_Ref422071091"/>
      <w:bookmarkStart w:id="2522" w:name="_Toc424573349"/>
      <w:bookmarkStart w:id="2523" w:name="_Toc505242711"/>
      <w:r w:rsidRPr="00674F55">
        <w:rPr>
          <w:rFonts w:hint="eastAsia"/>
          <w:b/>
          <w:sz w:val="10"/>
          <w:szCs w:val="10"/>
          <w:rPrChange w:id="2524" w:author="USER" w:date="2018-02-01T14:15:00Z">
            <w:rPr>
              <w:rFonts w:ascii="宋体" w:hAnsi="宋体" w:hint="eastAsia"/>
              <w:b/>
              <w:sz w:val="24"/>
              <w:szCs w:val="24"/>
            </w:rPr>
          </w:rPrChange>
        </w:rPr>
        <w:t>投资者的权利</w:t>
      </w:r>
      <w:bookmarkEnd w:id="2517"/>
      <w:bookmarkEnd w:id="2518"/>
      <w:bookmarkEnd w:id="2519"/>
      <w:bookmarkEnd w:id="2520"/>
      <w:bookmarkEnd w:id="2521"/>
      <w:bookmarkEnd w:id="2522"/>
      <w:bookmarkEnd w:id="2523"/>
    </w:p>
    <w:p w:rsidR="008D2A0C" w:rsidRPr="00016119" w:rsidRDefault="00674F55" w:rsidP="00A26080">
      <w:pPr>
        <w:widowControl w:val="0"/>
        <w:numPr>
          <w:ilvl w:val="0"/>
          <w:numId w:val="13"/>
        </w:numPr>
        <w:tabs>
          <w:tab w:val="clear" w:pos="964"/>
          <w:tab w:val="left" w:pos="1080"/>
          <w:tab w:val="left" w:pos="1680"/>
        </w:tabs>
        <w:autoSpaceDE w:val="0"/>
        <w:autoSpaceDN w:val="0"/>
        <w:adjustRightInd w:val="0"/>
        <w:ind w:leftChars="270" w:left="1080" w:hanging="540"/>
        <w:jc w:val="both"/>
        <w:rPr>
          <w:rFonts w:ascii="宋体" w:hAnsi="宋体"/>
          <w:iCs/>
          <w:sz w:val="10"/>
          <w:szCs w:val="10"/>
          <w:rPrChange w:id="2525" w:author="USER" w:date="2018-02-01T14:15:00Z">
            <w:rPr>
              <w:rFonts w:ascii="宋体" w:hAnsi="宋体"/>
              <w:iCs/>
              <w:sz w:val="24"/>
              <w:szCs w:val="24"/>
            </w:rPr>
          </w:rPrChange>
        </w:rPr>
      </w:pPr>
      <w:bookmarkStart w:id="2526" w:name="_Ref422071123"/>
      <w:r w:rsidRPr="00674F55">
        <w:rPr>
          <w:rFonts w:ascii="宋体" w:hAnsi="宋体" w:hint="eastAsia"/>
          <w:iCs/>
          <w:sz w:val="10"/>
          <w:szCs w:val="10"/>
          <w:rPrChange w:id="2527" w:author="USER" w:date="2018-02-01T14:15:00Z">
            <w:rPr>
              <w:rFonts w:ascii="宋体" w:hAnsi="宋体" w:hint="eastAsia"/>
              <w:iCs/>
              <w:sz w:val="24"/>
              <w:szCs w:val="24"/>
            </w:rPr>
          </w:rPrChange>
        </w:rPr>
        <w:t>各方同意，自本协议签订之日起，投资者享有</w:t>
      </w:r>
      <w:r w:rsidRPr="00674F55">
        <w:rPr>
          <w:rFonts w:ascii="宋体" w:hAnsi="宋体" w:hint="eastAsia"/>
          <w:sz w:val="10"/>
          <w:szCs w:val="10"/>
          <w:rPrChange w:id="2528" w:author="USER" w:date="2018-02-01T14:15:00Z">
            <w:rPr>
              <w:rFonts w:ascii="宋体" w:hAnsi="宋体" w:hint="eastAsia"/>
              <w:sz w:val="24"/>
              <w:szCs w:val="24"/>
            </w:rPr>
          </w:rPrChange>
        </w:rPr>
        <w:t>如下权利：</w:t>
      </w:r>
      <w:r w:rsidRPr="00674F55">
        <w:rPr>
          <w:rFonts w:ascii="宋体" w:hAnsi="宋体" w:hint="eastAsia"/>
          <w:iCs/>
          <w:sz w:val="10"/>
          <w:szCs w:val="10"/>
          <w:rPrChange w:id="2529" w:author="USER" w:date="2018-02-01T14:15:00Z">
            <w:rPr>
              <w:rFonts w:ascii="宋体" w:hAnsi="宋体" w:hint="eastAsia"/>
              <w:iCs/>
              <w:sz w:val="24"/>
              <w:szCs w:val="24"/>
            </w:rPr>
          </w:rPrChange>
        </w:rPr>
        <w:t>股权转让</w:t>
      </w:r>
      <w:r w:rsidRPr="00674F55">
        <w:rPr>
          <w:rFonts w:ascii="宋体" w:hAnsi="宋体"/>
          <w:iCs/>
          <w:sz w:val="10"/>
          <w:szCs w:val="10"/>
          <w:rPrChange w:id="2530" w:author="USER" w:date="2018-02-01T14:15:00Z">
            <w:rPr>
              <w:rFonts w:ascii="宋体" w:hAnsi="宋体"/>
              <w:iCs/>
              <w:sz w:val="24"/>
              <w:szCs w:val="24"/>
            </w:rPr>
          </w:rPrChange>
        </w:rPr>
        <w:t>优先</w:t>
      </w:r>
      <w:r w:rsidRPr="00674F55">
        <w:rPr>
          <w:rFonts w:ascii="宋体" w:hAnsi="宋体" w:hint="eastAsia"/>
          <w:iCs/>
          <w:sz w:val="10"/>
          <w:szCs w:val="10"/>
          <w:rPrChange w:id="2531" w:author="USER" w:date="2018-02-01T14:15:00Z">
            <w:rPr>
              <w:rFonts w:ascii="宋体" w:hAnsi="宋体" w:hint="eastAsia"/>
              <w:iCs/>
              <w:sz w:val="24"/>
              <w:szCs w:val="24"/>
            </w:rPr>
          </w:rPrChange>
        </w:rPr>
        <w:t>购买</w:t>
      </w:r>
      <w:r w:rsidRPr="00674F55">
        <w:rPr>
          <w:rFonts w:ascii="宋体" w:hAnsi="宋体"/>
          <w:iCs/>
          <w:sz w:val="10"/>
          <w:szCs w:val="10"/>
          <w:rPrChange w:id="2532" w:author="USER" w:date="2018-02-01T14:15:00Z">
            <w:rPr>
              <w:rFonts w:ascii="宋体" w:hAnsi="宋体"/>
              <w:iCs/>
              <w:sz w:val="24"/>
              <w:szCs w:val="24"/>
            </w:rPr>
          </w:rPrChange>
        </w:rPr>
        <w:t>权</w:t>
      </w:r>
      <w:r w:rsidRPr="00674F55">
        <w:rPr>
          <w:rFonts w:ascii="宋体" w:hAnsi="宋体" w:hint="eastAsia"/>
          <w:iCs/>
          <w:sz w:val="10"/>
          <w:szCs w:val="10"/>
          <w:rPrChange w:id="2533" w:author="USER" w:date="2018-02-01T14:15:00Z">
            <w:rPr>
              <w:rFonts w:ascii="宋体" w:hAnsi="宋体" w:hint="eastAsia"/>
              <w:iCs/>
              <w:sz w:val="24"/>
              <w:szCs w:val="24"/>
            </w:rPr>
          </w:rPrChange>
        </w:rPr>
        <w:t>（详见本</w:t>
      </w:r>
      <w:proofErr w:type="gramStart"/>
      <w:r w:rsidRPr="00674F55">
        <w:rPr>
          <w:rFonts w:ascii="宋体" w:hAnsi="宋体" w:hint="eastAsia"/>
          <w:iCs/>
          <w:sz w:val="10"/>
          <w:szCs w:val="10"/>
          <w:rPrChange w:id="2534" w:author="USER" w:date="2018-02-01T14:15:00Z">
            <w:rPr>
              <w:rFonts w:ascii="宋体" w:hAnsi="宋体" w:hint="eastAsia"/>
              <w:iCs/>
              <w:sz w:val="24"/>
              <w:szCs w:val="24"/>
            </w:rPr>
          </w:rPrChange>
        </w:rPr>
        <w:t>协议第</w:t>
      </w:r>
      <w:proofErr w:type="gramEnd"/>
      <w:r w:rsidRPr="00674F55">
        <w:rPr>
          <w:rFonts w:ascii="宋体" w:hAnsi="宋体"/>
          <w:iCs/>
          <w:sz w:val="10"/>
          <w:szCs w:val="10"/>
          <w:rPrChange w:id="2535" w:author="USER" w:date="2018-02-01T14:15:00Z">
            <w:rPr>
              <w:rFonts w:ascii="宋体" w:hAnsi="宋体"/>
              <w:iCs/>
              <w:sz w:val="24"/>
              <w:szCs w:val="24"/>
            </w:rPr>
          </w:rPrChange>
        </w:rPr>
        <w:fldChar w:fldCharType="begin"/>
      </w:r>
      <w:r w:rsidRPr="00674F55">
        <w:rPr>
          <w:rFonts w:ascii="宋体" w:hAnsi="宋体"/>
          <w:iCs/>
          <w:sz w:val="10"/>
          <w:szCs w:val="10"/>
          <w:rPrChange w:id="2536" w:author="USER" w:date="2018-02-01T14:15:00Z">
            <w:rPr>
              <w:rFonts w:ascii="宋体" w:hAnsi="宋体"/>
              <w:iCs/>
              <w:sz w:val="24"/>
              <w:szCs w:val="24"/>
            </w:rPr>
          </w:rPrChange>
        </w:rPr>
        <w:instrText xml:space="preserve"> REF _Ref504224810 \r \h </w:instrText>
      </w:r>
      <w:r>
        <w:rPr>
          <w:rFonts w:ascii="宋体" w:hAnsi="宋体"/>
          <w:iCs/>
          <w:sz w:val="10"/>
          <w:szCs w:val="10"/>
        </w:rPr>
        <w:instrText xml:space="preserve"> \* MERGEFORMAT </w:instrText>
      </w:r>
      <w:r w:rsidRPr="00674F55">
        <w:rPr>
          <w:rFonts w:ascii="宋体" w:hAnsi="宋体"/>
          <w:iCs/>
          <w:sz w:val="10"/>
          <w:szCs w:val="10"/>
          <w:rPrChange w:id="2537" w:author="USER" w:date="2018-02-01T14:15:00Z">
            <w:rPr>
              <w:rFonts w:ascii="宋体" w:hAnsi="宋体"/>
              <w:iCs/>
              <w:sz w:val="10"/>
              <w:szCs w:val="10"/>
            </w:rPr>
          </w:rPrChange>
        </w:rPr>
      </w:r>
      <w:r w:rsidRPr="00674F55">
        <w:rPr>
          <w:rFonts w:ascii="宋体" w:hAnsi="宋体"/>
          <w:iCs/>
          <w:sz w:val="10"/>
          <w:szCs w:val="10"/>
          <w:rPrChange w:id="2538" w:author="USER" w:date="2018-02-01T14:15:00Z">
            <w:rPr>
              <w:rFonts w:ascii="宋体" w:hAnsi="宋体"/>
              <w:iCs/>
              <w:sz w:val="24"/>
              <w:szCs w:val="24"/>
            </w:rPr>
          </w:rPrChange>
        </w:rPr>
        <w:fldChar w:fldCharType="separate"/>
      </w:r>
      <w:r w:rsidRPr="00674F55">
        <w:rPr>
          <w:rFonts w:ascii="宋体" w:hAnsi="宋体"/>
          <w:iCs/>
          <w:sz w:val="10"/>
          <w:szCs w:val="10"/>
          <w:rPrChange w:id="2539" w:author="USER" w:date="2018-02-01T14:15:00Z">
            <w:rPr>
              <w:rFonts w:ascii="宋体" w:hAnsi="宋体"/>
              <w:iCs/>
              <w:sz w:val="24"/>
              <w:szCs w:val="24"/>
            </w:rPr>
          </w:rPrChange>
        </w:rPr>
        <w:t>7.1</w:t>
      </w:r>
      <w:r w:rsidRPr="00674F55">
        <w:rPr>
          <w:rFonts w:ascii="宋体" w:hAnsi="宋体"/>
          <w:iCs/>
          <w:sz w:val="10"/>
          <w:szCs w:val="10"/>
          <w:rPrChange w:id="2540" w:author="USER" w:date="2018-02-01T14:15:00Z">
            <w:rPr>
              <w:rFonts w:ascii="宋体" w:hAnsi="宋体"/>
              <w:iCs/>
              <w:sz w:val="24"/>
              <w:szCs w:val="24"/>
            </w:rPr>
          </w:rPrChange>
        </w:rPr>
        <w:fldChar w:fldCharType="end"/>
      </w:r>
      <w:r w:rsidRPr="00674F55">
        <w:rPr>
          <w:rFonts w:ascii="宋体" w:hAnsi="宋体" w:hint="eastAsia"/>
          <w:iCs/>
          <w:sz w:val="10"/>
          <w:szCs w:val="10"/>
          <w:rPrChange w:id="2541" w:author="USER" w:date="2018-02-01T14:15:00Z">
            <w:rPr>
              <w:rFonts w:ascii="宋体" w:hAnsi="宋体" w:hint="eastAsia"/>
              <w:iCs/>
              <w:sz w:val="24"/>
              <w:szCs w:val="24"/>
            </w:rPr>
          </w:rPrChange>
        </w:rPr>
        <w:t>款）、连带并购权（详见本</w:t>
      </w:r>
      <w:proofErr w:type="gramStart"/>
      <w:r w:rsidRPr="00674F55">
        <w:rPr>
          <w:rFonts w:ascii="宋体" w:hAnsi="宋体" w:hint="eastAsia"/>
          <w:iCs/>
          <w:sz w:val="10"/>
          <w:szCs w:val="10"/>
          <w:rPrChange w:id="2542" w:author="USER" w:date="2018-02-01T14:15:00Z">
            <w:rPr>
              <w:rFonts w:ascii="宋体" w:hAnsi="宋体" w:hint="eastAsia"/>
              <w:iCs/>
              <w:sz w:val="24"/>
              <w:szCs w:val="24"/>
            </w:rPr>
          </w:rPrChange>
        </w:rPr>
        <w:t>协议第</w:t>
      </w:r>
      <w:proofErr w:type="gramEnd"/>
      <w:r w:rsidRPr="00674F55">
        <w:rPr>
          <w:rFonts w:ascii="宋体" w:hAnsi="宋体"/>
          <w:iCs/>
          <w:sz w:val="10"/>
          <w:szCs w:val="10"/>
          <w:rPrChange w:id="2543" w:author="USER" w:date="2018-02-01T14:15:00Z">
            <w:rPr>
              <w:rFonts w:ascii="宋体" w:hAnsi="宋体"/>
              <w:iCs/>
              <w:sz w:val="24"/>
              <w:szCs w:val="24"/>
            </w:rPr>
          </w:rPrChange>
        </w:rPr>
        <w:fldChar w:fldCharType="begin"/>
      </w:r>
      <w:r w:rsidRPr="00674F55">
        <w:rPr>
          <w:rFonts w:ascii="宋体" w:hAnsi="宋体"/>
          <w:iCs/>
          <w:sz w:val="10"/>
          <w:szCs w:val="10"/>
          <w:rPrChange w:id="2544" w:author="USER" w:date="2018-02-01T14:15:00Z">
            <w:rPr>
              <w:rFonts w:ascii="宋体" w:hAnsi="宋体"/>
              <w:iCs/>
              <w:sz w:val="24"/>
              <w:szCs w:val="24"/>
            </w:rPr>
          </w:rPrChange>
        </w:rPr>
        <w:instrText xml:space="preserve"> REF _Ref504224829 \r \h </w:instrText>
      </w:r>
      <w:r>
        <w:rPr>
          <w:rFonts w:ascii="宋体" w:hAnsi="宋体"/>
          <w:iCs/>
          <w:sz w:val="10"/>
          <w:szCs w:val="10"/>
        </w:rPr>
        <w:instrText xml:space="preserve"> \* MERGEFORMAT </w:instrText>
      </w:r>
      <w:r w:rsidRPr="00674F55">
        <w:rPr>
          <w:rFonts w:ascii="宋体" w:hAnsi="宋体"/>
          <w:iCs/>
          <w:sz w:val="10"/>
          <w:szCs w:val="10"/>
          <w:rPrChange w:id="2545" w:author="USER" w:date="2018-02-01T14:15:00Z">
            <w:rPr>
              <w:rFonts w:ascii="宋体" w:hAnsi="宋体"/>
              <w:iCs/>
              <w:sz w:val="10"/>
              <w:szCs w:val="10"/>
            </w:rPr>
          </w:rPrChange>
        </w:rPr>
      </w:r>
      <w:r w:rsidRPr="00674F55">
        <w:rPr>
          <w:rFonts w:ascii="宋体" w:hAnsi="宋体"/>
          <w:iCs/>
          <w:sz w:val="10"/>
          <w:szCs w:val="10"/>
          <w:rPrChange w:id="2546" w:author="USER" w:date="2018-02-01T14:15:00Z">
            <w:rPr>
              <w:rFonts w:ascii="宋体" w:hAnsi="宋体"/>
              <w:iCs/>
              <w:sz w:val="24"/>
              <w:szCs w:val="24"/>
            </w:rPr>
          </w:rPrChange>
        </w:rPr>
        <w:fldChar w:fldCharType="separate"/>
      </w:r>
      <w:r w:rsidRPr="00674F55">
        <w:rPr>
          <w:rFonts w:ascii="宋体" w:hAnsi="宋体"/>
          <w:iCs/>
          <w:sz w:val="10"/>
          <w:szCs w:val="10"/>
          <w:rPrChange w:id="2547" w:author="USER" w:date="2018-02-01T14:15:00Z">
            <w:rPr>
              <w:rFonts w:ascii="宋体" w:hAnsi="宋体"/>
              <w:iCs/>
              <w:sz w:val="24"/>
              <w:szCs w:val="24"/>
            </w:rPr>
          </w:rPrChange>
        </w:rPr>
        <w:t>7.2</w:t>
      </w:r>
      <w:r w:rsidRPr="00674F55">
        <w:rPr>
          <w:rFonts w:ascii="宋体" w:hAnsi="宋体"/>
          <w:iCs/>
          <w:sz w:val="10"/>
          <w:szCs w:val="10"/>
          <w:rPrChange w:id="2548" w:author="USER" w:date="2018-02-01T14:15:00Z">
            <w:rPr>
              <w:rFonts w:ascii="宋体" w:hAnsi="宋体"/>
              <w:iCs/>
              <w:sz w:val="24"/>
              <w:szCs w:val="24"/>
            </w:rPr>
          </w:rPrChange>
        </w:rPr>
        <w:fldChar w:fldCharType="end"/>
      </w:r>
      <w:r w:rsidRPr="00674F55">
        <w:rPr>
          <w:rFonts w:ascii="宋体" w:hAnsi="宋体" w:hint="eastAsia"/>
          <w:iCs/>
          <w:sz w:val="10"/>
          <w:szCs w:val="10"/>
          <w:rPrChange w:id="2549" w:author="USER" w:date="2018-02-01T14:15:00Z">
            <w:rPr>
              <w:rFonts w:ascii="宋体" w:hAnsi="宋体" w:hint="eastAsia"/>
              <w:iCs/>
              <w:sz w:val="24"/>
              <w:szCs w:val="24"/>
            </w:rPr>
          </w:rPrChange>
        </w:rPr>
        <w:t>款）、回售权（详见本</w:t>
      </w:r>
      <w:proofErr w:type="gramStart"/>
      <w:r w:rsidRPr="00674F55">
        <w:rPr>
          <w:rFonts w:ascii="宋体" w:hAnsi="宋体" w:hint="eastAsia"/>
          <w:iCs/>
          <w:sz w:val="10"/>
          <w:szCs w:val="10"/>
          <w:rPrChange w:id="2550" w:author="USER" w:date="2018-02-01T14:15:00Z">
            <w:rPr>
              <w:rFonts w:ascii="宋体" w:hAnsi="宋体" w:hint="eastAsia"/>
              <w:iCs/>
              <w:sz w:val="24"/>
              <w:szCs w:val="24"/>
            </w:rPr>
          </w:rPrChange>
        </w:rPr>
        <w:t>协议第</w:t>
      </w:r>
      <w:proofErr w:type="gramEnd"/>
      <w:r w:rsidRPr="00674F55">
        <w:rPr>
          <w:rFonts w:ascii="宋体" w:hAnsi="宋体"/>
          <w:iCs/>
          <w:sz w:val="10"/>
          <w:szCs w:val="10"/>
          <w:rPrChange w:id="2551" w:author="USER" w:date="2018-02-01T14:15:00Z">
            <w:rPr>
              <w:rFonts w:ascii="宋体" w:hAnsi="宋体"/>
              <w:iCs/>
              <w:sz w:val="24"/>
              <w:szCs w:val="24"/>
            </w:rPr>
          </w:rPrChange>
        </w:rPr>
        <w:fldChar w:fldCharType="begin"/>
      </w:r>
      <w:r w:rsidRPr="00674F55">
        <w:rPr>
          <w:rFonts w:ascii="宋体" w:hAnsi="宋体"/>
          <w:iCs/>
          <w:sz w:val="10"/>
          <w:szCs w:val="10"/>
          <w:rPrChange w:id="2552" w:author="USER" w:date="2018-02-01T14:15:00Z">
            <w:rPr>
              <w:rFonts w:ascii="宋体" w:hAnsi="宋体"/>
              <w:iCs/>
              <w:sz w:val="24"/>
              <w:szCs w:val="24"/>
            </w:rPr>
          </w:rPrChange>
        </w:rPr>
        <w:instrText>REF _Ref428452983 \r \h</w:instrText>
      </w:r>
      <w:r>
        <w:rPr>
          <w:rFonts w:ascii="宋体" w:hAnsi="宋体"/>
          <w:iCs/>
          <w:sz w:val="10"/>
          <w:szCs w:val="10"/>
        </w:rPr>
        <w:instrText xml:space="preserve"> \* MERGEFORMAT </w:instrText>
      </w:r>
      <w:r w:rsidRPr="00674F55">
        <w:rPr>
          <w:rFonts w:ascii="宋体" w:hAnsi="宋体"/>
          <w:iCs/>
          <w:sz w:val="10"/>
          <w:szCs w:val="10"/>
          <w:rPrChange w:id="2553" w:author="USER" w:date="2018-02-01T14:15:00Z">
            <w:rPr>
              <w:rFonts w:ascii="宋体" w:hAnsi="宋体"/>
              <w:iCs/>
              <w:sz w:val="10"/>
              <w:szCs w:val="10"/>
            </w:rPr>
          </w:rPrChange>
        </w:rPr>
      </w:r>
      <w:r w:rsidRPr="00674F55">
        <w:rPr>
          <w:rFonts w:ascii="宋体" w:hAnsi="宋体"/>
          <w:iCs/>
          <w:sz w:val="10"/>
          <w:szCs w:val="10"/>
          <w:rPrChange w:id="2554" w:author="USER" w:date="2018-02-01T14:15:00Z">
            <w:rPr>
              <w:rFonts w:ascii="宋体" w:hAnsi="宋体"/>
              <w:iCs/>
              <w:sz w:val="24"/>
              <w:szCs w:val="24"/>
            </w:rPr>
          </w:rPrChange>
        </w:rPr>
        <w:fldChar w:fldCharType="separate"/>
      </w:r>
      <w:r w:rsidRPr="00674F55">
        <w:rPr>
          <w:rFonts w:ascii="宋体" w:hAnsi="宋体"/>
          <w:iCs/>
          <w:sz w:val="10"/>
          <w:szCs w:val="10"/>
          <w:rPrChange w:id="2555" w:author="USER" w:date="2018-02-01T14:15:00Z">
            <w:rPr>
              <w:rFonts w:ascii="宋体" w:hAnsi="宋体"/>
              <w:iCs/>
              <w:sz w:val="24"/>
              <w:szCs w:val="24"/>
            </w:rPr>
          </w:rPrChange>
        </w:rPr>
        <w:t>7.3</w:t>
      </w:r>
      <w:r w:rsidRPr="00674F55">
        <w:rPr>
          <w:rFonts w:ascii="宋体" w:hAnsi="宋体"/>
          <w:iCs/>
          <w:sz w:val="10"/>
          <w:szCs w:val="10"/>
          <w:rPrChange w:id="2556" w:author="USER" w:date="2018-02-01T14:15:00Z">
            <w:rPr>
              <w:rFonts w:ascii="宋体" w:hAnsi="宋体"/>
              <w:iCs/>
              <w:sz w:val="24"/>
              <w:szCs w:val="24"/>
            </w:rPr>
          </w:rPrChange>
        </w:rPr>
        <w:fldChar w:fldCharType="end"/>
      </w:r>
      <w:r w:rsidRPr="00674F55">
        <w:rPr>
          <w:rFonts w:ascii="宋体" w:hAnsi="宋体" w:hint="eastAsia"/>
          <w:iCs/>
          <w:sz w:val="10"/>
          <w:szCs w:val="10"/>
          <w:rPrChange w:id="2557" w:author="USER" w:date="2018-02-01T14:15:00Z">
            <w:rPr>
              <w:rFonts w:ascii="宋体" w:hAnsi="宋体" w:hint="eastAsia"/>
              <w:iCs/>
              <w:sz w:val="24"/>
              <w:szCs w:val="24"/>
            </w:rPr>
          </w:rPrChange>
        </w:rPr>
        <w:t>款）、优先认购权（详见本</w:t>
      </w:r>
      <w:proofErr w:type="gramStart"/>
      <w:r w:rsidRPr="00674F55">
        <w:rPr>
          <w:rFonts w:ascii="宋体" w:hAnsi="宋体" w:hint="eastAsia"/>
          <w:iCs/>
          <w:sz w:val="10"/>
          <w:szCs w:val="10"/>
          <w:rPrChange w:id="2558" w:author="USER" w:date="2018-02-01T14:15:00Z">
            <w:rPr>
              <w:rFonts w:ascii="宋体" w:hAnsi="宋体" w:hint="eastAsia"/>
              <w:iCs/>
              <w:sz w:val="24"/>
              <w:szCs w:val="24"/>
            </w:rPr>
          </w:rPrChange>
        </w:rPr>
        <w:t>协议第</w:t>
      </w:r>
      <w:proofErr w:type="gramEnd"/>
      <w:r w:rsidRPr="00674F55">
        <w:rPr>
          <w:sz w:val="10"/>
          <w:szCs w:val="10"/>
          <w:rPrChange w:id="2559" w:author="USER" w:date="2018-02-01T14:15:00Z">
            <w:rPr>
              <w:rFonts w:ascii="宋体" w:hAnsi="宋体"/>
              <w:sz w:val="24"/>
              <w:szCs w:val="24"/>
            </w:rPr>
          </w:rPrChange>
        </w:rPr>
        <w:fldChar w:fldCharType="begin"/>
      </w:r>
      <w:r w:rsidRPr="00674F55">
        <w:rPr>
          <w:sz w:val="10"/>
          <w:szCs w:val="10"/>
          <w:rPrChange w:id="2560" w:author="USER" w:date="2018-02-01T14:15:00Z">
            <w:rPr>
              <w:rFonts w:ascii="宋体" w:hAnsi="宋体"/>
              <w:sz w:val="24"/>
              <w:szCs w:val="24"/>
            </w:rPr>
          </w:rPrChange>
        </w:rPr>
        <w:instrText xml:space="preserve"> REF _Ref293694022 \r \h  \* MERGEFORMAT </w:instrText>
      </w:r>
      <w:r w:rsidRPr="00674F55">
        <w:rPr>
          <w:sz w:val="10"/>
          <w:szCs w:val="10"/>
          <w:rPrChange w:id="2561" w:author="USER" w:date="2018-02-01T14:15:00Z">
            <w:rPr>
              <w:sz w:val="10"/>
              <w:szCs w:val="10"/>
            </w:rPr>
          </w:rPrChange>
        </w:rPr>
      </w:r>
      <w:r w:rsidRPr="00674F55">
        <w:rPr>
          <w:sz w:val="10"/>
          <w:szCs w:val="10"/>
          <w:rPrChange w:id="2562" w:author="USER" w:date="2018-02-01T14:15:00Z">
            <w:rPr>
              <w:rFonts w:ascii="宋体" w:hAnsi="宋体"/>
              <w:sz w:val="24"/>
              <w:szCs w:val="24"/>
            </w:rPr>
          </w:rPrChange>
        </w:rPr>
        <w:fldChar w:fldCharType="separate"/>
      </w:r>
      <w:r w:rsidRPr="00674F55">
        <w:rPr>
          <w:rFonts w:ascii="宋体" w:hAnsi="宋体"/>
          <w:iCs/>
          <w:sz w:val="10"/>
          <w:szCs w:val="10"/>
          <w:rPrChange w:id="2563" w:author="USER" w:date="2018-02-01T14:15:00Z">
            <w:rPr>
              <w:rFonts w:ascii="宋体" w:hAnsi="宋体"/>
              <w:iCs/>
              <w:sz w:val="24"/>
              <w:szCs w:val="24"/>
            </w:rPr>
          </w:rPrChange>
        </w:rPr>
        <w:t>8.1</w:t>
      </w:r>
      <w:r w:rsidRPr="00674F55">
        <w:rPr>
          <w:sz w:val="10"/>
          <w:szCs w:val="10"/>
          <w:rPrChange w:id="2564" w:author="USER" w:date="2018-02-01T14:15:00Z">
            <w:rPr>
              <w:rFonts w:ascii="宋体" w:hAnsi="宋体"/>
              <w:sz w:val="24"/>
              <w:szCs w:val="24"/>
            </w:rPr>
          </w:rPrChange>
        </w:rPr>
        <w:fldChar w:fldCharType="end"/>
      </w:r>
      <w:r w:rsidRPr="00674F55">
        <w:rPr>
          <w:rFonts w:ascii="宋体" w:hAnsi="宋体" w:hint="eastAsia"/>
          <w:iCs/>
          <w:sz w:val="10"/>
          <w:szCs w:val="10"/>
          <w:rPrChange w:id="2565" w:author="USER" w:date="2018-02-01T14:15:00Z">
            <w:rPr>
              <w:rFonts w:ascii="宋体" w:hAnsi="宋体" w:hint="eastAsia"/>
              <w:iCs/>
              <w:sz w:val="24"/>
              <w:szCs w:val="24"/>
            </w:rPr>
          </w:rPrChange>
        </w:rPr>
        <w:t>款）、反稀释权（详见本</w:t>
      </w:r>
      <w:proofErr w:type="gramStart"/>
      <w:r w:rsidRPr="00674F55">
        <w:rPr>
          <w:rFonts w:ascii="宋体" w:hAnsi="宋体" w:hint="eastAsia"/>
          <w:iCs/>
          <w:sz w:val="10"/>
          <w:szCs w:val="10"/>
          <w:rPrChange w:id="2566" w:author="USER" w:date="2018-02-01T14:15:00Z">
            <w:rPr>
              <w:rFonts w:ascii="宋体" w:hAnsi="宋体" w:hint="eastAsia"/>
              <w:iCs/>
              <w:sz w:val="24"/>
              <w:szCs w:val="24"/>
            </w:rPr>
          </w:rPrChange>
        </w:rPr>
        <w:t>协议第</w:t>
      </w:r>
      <w:proofErr w:type="gramEnd"/>
      <w:r w:rsidRPr="00674F55">
        <w:rPr>
          <w:sz w:val="10"/>
          <w:szCs w:val="10"/>
          <w:rPrChange w:id="2567" w:author="USER" w:date="2018-02-01T14:15:00Z">
            <w:rPr>
              <w:rFonts w:ascii="宋体" w:hAnsi="宋体"/>
              <w:sz w:val="24"/>
              <w:szCs w:val="24"/>
            </w:rPr>
          </w:rPrChange>
        </w:rPr>
        <w:fldChar w:fldCharType="begin"/>
      </w:r>
      <w:r w:rsidRPr="00674F55">
        <w:rPr>
          <w:sz w:val="10"/>
          <w:szCs w:val="10"/>
          <w:rPrChange w:id="2568" w:author="USER" w:date="2018-02-01T14:15:00Z">
            <w:rPr>
              <w:rFonts w:ascii="宋体" w:hAnsi="宋体"/>
              <w:sz w:val="24"/>
              <w:szCs w:val="24"/>
            </w:rPr>
          </w:rPrChange>
        </w:rPr>
        <w:instrText xml:space="preserve"> REF _Ref293694033 \r \h  \* MERGEFORMAT </w:instrText>
      </w:r>
      <w:r w:rsidRPr="00674F55">
        <w:rPr>
          <w:sz w:val="10"/>
          <w:szCs w:val="10"/>
          <w:rPrChange w:id="2569" w:author="USER" w:date="2018-02-01T14:15:00Z">
            <w:rPr>
              <w:sz w:val="10"/>
              <w:szCs w:val="10"/>
            </w:rPr>
          </w:rPrChange>
        </w:rPr>
      </w:r>
      <w:r w:rsidRPr="00674F55">
        <w:rPr>
          <w:sz w:val="10"/>
          <w:szCs w:val="10"/>
          <w:rPrChange w:id="2570" w:author="USER" w:date="2018-02-01T14:15:00Z">
            <w:rPr>
              <w:rFonts w:ascii="宋体" w:hAnsi="宋体"/>
              <w:sz w:val="24"/>
              <w:szCs w:val="24"/>
            </w:rPr>
          </w:rPrChange>
        </w:rPr>
        <w:fldChar w:fldCharType="separate"/>
      </w:r>
      <w:r w:rsidRPr="00674F55">
        <w:rPr>
          <w:rFonts w:ascii="宋体" w:hAnsi="宋体"/>
          <w:iCs/>
          <w:sz w:val="10"/>
          <w:szCs w:val="10"/>
          <w:rPrChange w:id="2571" w:author="USER" w:date="2018-02-01T14:15:00Z">
            <w:rPr>
              <w:rFonts w:ascii="宋体" w:hAnsi="宋体"/>
              <w:iCs/>
              <w:sz w:val="24"/>
              <w:szCs w:val="24"/>
            </w:rPr>
          </w:rPrChange>
        </w:rPr>
        <w:t>8.2</w:t>
      </w:r>
      <w:r w:rsidRPr="00674F55">
        <w:rPr>
          <w:sz w:val="10"/>
          <w:szCs w:val="10"/>
          <w:rPrChange w:id="2572" w:author="USER" w:date="2018-02-01T14:15:00Z">
            <w:rPr>
              <w:rFonts w:ascii="宋体" w:hAnsi="宋体"/>
              <w:sz w:val="24"/>
              <w:szCs w:val="24"/>
            </w:rPr>
          </w:rPrChange>
        </w:rPr>
        <w:fldChar w:fldCharType="end"/>
      </w:r>
      <w:r w:rsidRPr="00674F55">
        <w:rPr>
          <w:rFonts w:ascii="宋体" w:hAnsi="宋体" w:hint="eastAsia"/>
          <w:iCs/>
          <w:sz w:val="10"/>
          <w:szCs w:val="10"/>
          <w:rPrChange w:id="2573" w:author="USER" w:date="2018-02-01T14:15:00Z">
            <w:rPr>
              <w:rFonts w:ascii="宋体" w:hAnsi="宋体" w:hint="eastAsia"/>
              <w:iCs/>
              <w:sz w:val="24"/>
              <w:szCs w:val="24"/>
            </w:rPr>
          </w:rPrChange>
        </w:rPr>
        <w:t>款）、</w:t>
      </w:r>
      <w:r w:rsidRPr="00674F55">
        <w:rPr>
          <w:rFonts w:ascii="宋体" w:hAnsi="宋体" w:hint="eastAsia"/>
          <w:sz w:val="10"/>
          <w:szCs w:val="10"/>
          <w:rPrChange w:id="2574" w:author="USER" w:date="2018-02-01T14:15:00Z">
            <w:rPr>
              <w:rFonts w:ascii="宋体" w:hAnsi="宋体" w:hint="eastAsia"/>
              <w:sz w:val="24"/>
              <w:szCs w:val="24"/>
            </w:rPr>
          </w:rPrChange>
        </w:rPr>
        <w:t>董事的推荐和任免权</w:t>
      </w:r>
      <w:r w:rsidRPr="00674F55">
        <w:rPr>
          <w:rFonts w:ascii="宋体" w:hAnsi="宋体" w:hint="eastAsia"/>
          <w:iCs/>
          <w:sz w:val="10"/>
          <w:szCs w:val="10"/>
          <w:rPrChange w:id="2575" w:author="USER" w:date="2018-02-01T14:15:00Z">
            <w:rPr>
              <w:rFonts w:ascii="宋体" w:hAnsi="宋体" w:hint="eastAsia"/>
              <w:iCs/>
              <w:sz w:val="24"/>
              <w:szCs w:val="24"/>
            </w:rPr>
          </w:rPrChange>
        </w:rPr>
        <w:t>（详见本协议</w:t>
      </w:r>
      <w:r w:rsidRPr="00674F55">
        <w:rPr>
          <w:sz w:val="10"/>
          <w:szCs w:val="10"/>
          <w:rPrChange w:id="2576" w:author="USER" w:date="2018-02-01T14:15:00Z">
            <w:rPr>
              <w:rFonts w:ascii="宋体" w:hAnsi="宋体"/>
              <w:sz w:val="24"/>
              <w:szCs w:val="24"/>
            </w:rPr>
          </w:rPrChange>
        </w:rPr>
        <w:fldChar w:fldCharType="begin"/>
      </w:r>
      <w:r w:rsidRPr="00674F55">
        <w:rPr>
          <w:sz w:val="10"/>
          <w:szCs w:val="10"/>
          <w:rPrChange w:id="2577" w:author="USER" w:date="2018-02-01T14:15:00Z">
            <w:rPr>
              <w:rFonts w:ascii="宋体" w:hAnsi="宋体"/>
              <w:sz w:val="24"/>
              <w:szCs w:val="24"/>
            </w:rPr>
          </w:rPrChange>
        </w:rPr>
        <w:instrText xml:space="preserve"> REF _Ref293694053 \r \h  \* MERGEFORMAT </w:instrText>
      </w:r>
      <w:r w:rsidRPr="00674F55">
        <w:rPr>
          <w:sz w:val="10"/>
          <w:szCs w:val="10"/>
          <w:rPrChange w:id="2578" w:author="USER" w:date="2018-02-01T14:15:00Z">
            <w:rPr>
              <w:sz w:val="10"/>
              <w:szCs w:val="10"/>
            </w:rPr>
          </w:rPrChange>
        </w:rPr>
      </w:r>
      <w:r w:rsidRPr="00674F55">
        <w:rPr>
          <w:sz w:val="10"/>
          <w:szCs w:val="10"/>
          <w:rPrChange w:id="2579" w:author="USER" w:date="2018-02-01T14:15:00Z">
            <w:rPr>
              <w:rFonts w:ascii="宋体" w:hAnsi="宋体"/>
              <w:sz w:val="24"/>
              <w:szCs w:val="24"/>
            </w:rPr>
          </w:rPrChange>
        </w:rPr>
        <w:fldChar w:fldCharType="separate"/>
      </w:r>
      <w:r w:rsidRPr="00674F55">
        <w:rPr>
          <w:rFonts w:ascii="宋体" w:hAnsi="宋体" w:hint="eastAsia"/>
          <w:iCs/>
          <w:sz w:val="10"/>
          <w:szCs w:val="10"/>
          <w:rPrChange w:id="2580" w:author="USER" w:date="2018-02-01T14:15:00Z">
            <w:rPr>
              <w:rFonts w:ascii="宋体" w:hAnsi="宋体" w:hint="eastAsia"/>
              <w:iCs/>
              <w:sz w:val="24"/>
              <w:szCs w:val="24"/>
            </w:rPr>
          </w:rPrChange>
        </w:rPr>
        <w:t>第</w:t>
      </w:r>
      <w:r w:rsidRPr="00674F55">
        <w:rPr>
          <w:rFonts w:ascii="宋体" w:hAnsi="宋体"/>
          <w:iCs/>
          <w:sz w:val="10"/>
          <w:szCs w:val="10"/>
          <w:rPrChange w:id="2581" w:author="USER" w:date="2018-02-01T14:15:00Z">
            <w:rPr>
              <w:rFonts w:ascii="宋体" w:hAnsi="宋体"/>
              <w:iCs/>
              <w:sz w:val="24"/>
              <w:szCs w:val="24"/>
            </w:rPr>
          </w:rPrChange>
        </w:rPr>
        <w:t>9条</w:t>
      </w:r>
      <w:r w:rsidRPr="00674F55">
        <w:rPr>
          <w:sz w:val="10"/>
          <w:szCs w:val="10"/>
          <w:rPrChange w:id="2582" w:author="USER" w:date="2018-02-01T14:15:00Z">
            <w:rPr>
              <w:rFonts w:ascii="宋体" w:hAnsi="宋体"/>
              <w:sz w:val="24"/>
              <w:szCs w:val="24"/>
            </w:rPr>
          </w:rPrChange>
        </w:rPr>
        <w:fldChar w:fldCharType="end"/>
      </w:r>
      <w:r w:rsidRPr="00674F55">
        <w:rPr>
          <w:rFonts w:ascii="宋体" w:hAnsi="宋体" w:hint="eastAsia"/>
          <w:iCs/>
          <w:sz w:val="10"/>
          <w:szCs w:val="10"/>
          <w:rPrChange w:id="2583" w:author="USER" w:date="2018-02-01T14:15:00Z">
            <w:rPr>
              <w:rFonts w:ascii="宋体" w:hAnsi="宋体" w:hint="eastAsia"/>
              <w:iCs/>
              <w:sz w:val="24"/>
              <w:szCs w:val="24"/>
            </w:rPr>
          </w:rPrChange>
        </w:rPr>
        <w:t>）、知情权和检查权（详见本协议</w:t>
      </w:r>
      <w:r w:rsidRPr="00674F55">
        <w:rPr>
          <w:sz w:val="10"/>
          <w:szCs w:val="10"/>
          <w:rPrChange w:id="2584" w:author="USER" w:date="2018-02-01T14:15:00Z">
            <w:rPr>
              <w:rFonts w:ascii="宋体" w:hAnsi="宋体"/>
              <w:sz w:val="24"/>
              <w:szCs w:val="24"/>
            </w:rPr>
          </w:rPrChange>
        </w:rPr>
        <w:fldChar w:fldCharType="begin"/>
      </w:r>
      <w:r w:rsidRPr="00674F55">
        <w:rPr>
          <w:sz w:val="10"/>
          <w:szCs w:val="10"/>
          <w:rPrChange w:id="2585" w:author="USER" w:date="2018-02-01T14:15:00Z">
            <w:rPr>
              <w:rFonts w:ascii="宋体" w:hAnsi="宋体"/>
              <w:sz w:val="24"/>
              <w:szCs w:val="24"/>
            </w:rPr>
          </w:rPrChange>
        </w:rPr>
        <w:instrText xml:space="preserve"> REF _Ref293694064 \r \h  \* MERGEFORMAT </w:instrText>
      </w:r>
      <w:r w:rsidRPr="00674F55">
        <w:rPr>
          <w:sz w:val="10"/>
          <w:szCs w:val="10"/>
          <w:rPrChange w:id="2586" w:author="USER" w:date="2018-02-01T14:15:00Z">
            <w:rPr>
              <w:sz w:val="10"/>
              <w:szCs w:val="10"/>
            </w:rPr>
          </w:rPrChange>
        </w:rPr>
      </w:r>
      <w:r w:rsidRPr="00674F55">
        <w:rPr>
          <w:sz w:val="10"/>
          <w:szCs w:val="10"/>
          <w:rPrChange w:id="2587" w:author="USER" w:date="2018-02-01T14:15:00Z">
            <w:rPr>
              <w:rFonts w:ascii="宋体" w:hAnsi="宋体"/>
              <w:sz w:val="24"/>
              <w:szCs w:val="24"/>
            </w:rPr>
          </w:rPrChange>
        </w:rPr>
        <w:fldChar w:fldCharType="separate"/>
      </w:r>
      <w:r w:rsidRPr="00674F55">
        <w:rPr>
          <w:rFonts w:ascii="宋体" w:hAnsi="宋体" w:hint="eastAsia"/>
          <w:iCs/>
          <w:sz w:val="10"/>
          <w:szCs w:val="10"/>
          <w:rPrChange w:id="2588" w:author="USER" w:date="2018-02-01T14:15:00Z">
            <w:rPr>
              <w:rFonts w:ascii="宋体" w:hAnsi="宋体" w:hint="eastAsia"/>
              <w:iCs/>
              <w:sz w:val="24"/>
              <w:szCs w:val="24"/>
            </w:rPr>
          </w:rPrChange>
        </w:rPr>
        <w:t>第</w:t>
      </w:r>
      <w:r w:rsidRPr="00674F55">
        <w:rPr>
          <w:rFonts w:ascii="宋体" w:hAnsi="宋体"/>
          <w:iCs/>
          <w:sz w:val="10"/>
          <w:szCs w:val="10"/>
          <w:rPrChange w:id="2589" w:author="USER" w:date="2018-02-01T14:15:00Z">
            <w:rPr>
              <w:rFonts w:ascii="宋体" w:hAnsi="宋体"/>
              <w:iCs/>
              <w:sz w:val="24"/>
              <w:szCs w:val="24"/>
            </w:rPr>
          </w:rPrChange>
        </w:rPr>
        <w:t>10条</w:t>
      </w:r>
      <w:r w:rsidRPr="00674F55">
        <w:rPr>
          <w:sz w:val="10"/>
          <w:szCs w:val="10"/>
          <w:rPrChange w:id="2590" w:author="USER" w:date="2018-02-01T14:15:00Z">
            <w:rPr>
              <w:rFonts w:ascii="宋体" w:hAnsi="宋体"/>
              <w:sz w:val="24"/>
              <w:szCs w:val="24"/>
            </w:rPr>
          </w:rPrChange>
        </w:rPr>
        <w:fldChar w:fldCharType="end"/>
      </w:r>
      <w:r w:rsidRPr="00674F55">
        <w:rPr>
          <w:rFonts w:ascii="宋体" w:hAnsi="宋体" w:hint="eastAsia"/>
          <w:iCs/>
          <w:sz w:val="10"/>
          <w:szCs w:val="10"/>
          <w:rPrChange w:id="2591" w:author="USER" w:date="2018-02-01T14:15:00Z">
            <w:rPr>
              <w:rFonts w:ascii="宋体" w:hAnsi="宋体" w:hint="eastAsia"/>
              <w:iCs/>
              <w:sz w:val="24"/>
              <w:szCs w:val="24"/>
            </w:rPr>
          </w:rPrChange>
        </w:rPr>
        <w:t>）、优先清算权（详见本协议</w:t>
      </w:r>
      <w:r w:rsidRPr="00674F55">
        <w:rPr>
          <w:sz w:val="10"/>
          <w:szCs w:val="10"/>
          <w:rPrChange w:id="2592" w:author="USER" w:date="2018-02-01T14:15:00Z">
            <w:rPr>
              <w:rFonts w:ascii="宋体" w:hAnsi="宋体"/>
              <w:sz w:val="24"/>
              <w:szCs w:val="24"/>
            </w:rPr>
          </w:rPrChange>
        </w:rPr>
        <w:fldChar w:fldCharType="begin"/>
      </w:r>
      <w:r w:rsidRPr="00674F55">
        <w:rPr>
          <w:sz w:val="10"/>
          <w:szCs w:val="10"/>
          <w:rPrChange w:id="2593" w:author="USER" w:date="2018-02-01T14:15:00Z">
            <w:rPr>
              <w:rFonts w:ascii="宋体" w:hAnsi="宋体"/>
              <w:sz w:val="24"/>
              <w:szCs w:val="24"/>
            </w:rPr>
          </w:rPrChange>
        </w:rPr>
        <w:instrText xml:space="preserve"> REF _Ref293694078 \r \h  \* MERGEFORMAT </w:instrText>
      </w:r>
      <w:r w:rsidRPr="00674F55">
        <w:rPr>
          <w:sz w:val="10"/>
          <w:szCs w:val="10"/>
          <w:rPrChange w:id="2594" w:author="USER" w:date="2018-02-01T14:15:00Z">
            <w:rPr>
              <w:sz w:val="10"/>
              <w:szCs w:val="10"/>
            </w:rPr>
          </w:rPrChange>
        </w:rPr>
      </w:r>
      <w:r w:rsidRPr="00674F55">
        <w:rPr>
          <w:sz w:val="10"/>
          <w:szCs w:val="10"/>
          <w:rPrChange w:id="2595" w:author="USER" w:date="2018-02-01T14:15:00Z">
            <w:rPr>
              <w:rFonts w:ascii="宋体" w:hAnsi="宋体"/>
              <w:sz w:val="24"/>
              <w:szCs w:val="24"/>
            </w:rPr>
          </w:rPrChange>
        </w:rPr>
        <w:fldChar w:fldCharType="separate"/>
      </w:r>
      <w:r w:rsidRPr="00674F55">
        <w:rPr>
          <w:rFonts w:ascii="宋体" w:hAnsi="宋体" w:hint="eastAsia"/>
          <w:iCs/>
          <w:sz w:val="10"/>
          <w:szCs w:val="10"/>
          <w:rPrChange w:id="2596" w:author="USER" w:date="2018-02-01T14:15:00Z">
            <w:rPr>
              <w:rFonts w:ascii="宋体" w:hAnsi="宋体" w:hint="eastAsia"/>
              <w:iCs/>
              <w:sz w:val="24"/>
              <w:szCs w:val="24"/>
            </w:rPr>
          </w:rPrChange>
        </w:rPr>
        <w:t>第</w:t>
      </w:r>
      <w:r w:rsidRPr="00674F55">
        <w:rPr>
          <w:rFonts w:ascii="宋体" w:hAnsi="宋体"/>
          <w:iCs/>
          <w:sz w:val="10"/>
          <w:szCs w:val="10"/>
          <w:rPrChange w:id="2597" w:author="USER" w:date="2018-02-01T14:15:00Z">
            <w:rPr>
              <w:rFonts w:ascii="宋体" w:hAnsi="宋体"/>
              <w:iCs/>
              <w:sz w:val="24"/>
              <w:szCs w:val="24"/>
            </w:rPr>
          </w:rPrChange>
        </w:rPr>
        <w:t>12条</w:t>
      </w:r>
      <w:r w:rsidRPr="00674F55">
        <w:rPr>
          <w:sz w:val="10"/>
          <w:szCs w:val="10"/>
          <w:rPrChange w:id="2598" w:author="USER" w:date="2018-02-01T14:15:00Z">
            <w:rPr>
              <w:rFonts w:ascii="宋体" w:hAnsi="宋体"/>
              <w:sz w:val="24"/>
              <w:szCs w:val="24"/>
            </w:rPr>
          </w:rPrChange>
        </w:rPr>
        <w:fldChar w:fldCharType="end"/>
      </w:r>
      <w:r w:rsidRPr="00674F55">
        <w:rPr>
          <w:rFonts w:ascii="宋体" w:hAnsi="宋体" w:hint="eastAsia"/>
          <w:iCs/>
          <w:sz w:val="10"/>
          <w:szCs w:val="10"/>
          <w:rPrChange w:id="2599" w:author="USER" w:date="2018-02-01T14:15:00Z">
            <w:rPr>
              <w:rFonts w:ascii="宋体" w:hAnsi="宋体" w:hint="eastAsia"/>
              <w:iCs/>
              <w:sz w:val="24"/>
              <w:szCs w:val="24"/>
            </w:rPr>
          </w:rPrChange>
        </w:rPr>
        <w:t>）等。</w:t>
      </w:r>
      <w:bookmarkEnd w:id="2526"/>
    </w:p>
    <w:p w:rsidR="008D2A0C" w:rsidRPr="00016119" w:rsidRDefault="00674F55" w:rsidP="00A26080">
      <w:pPr>
        <w:widowControl w:val="0"/>
        <w:numPr>
          <w:ilvl w:val="0"/>
          <w:numId w:val="13"/>
        </w:numPr>
        <w:tabs>
          <w:tab w:val="clear" w:pos="964"/>
          <w:tab w:val="left" w:pos="1080"/>
          <w:tab w:val="left" w:pos="1680"/>
        </w:tabs>
        <w:autoSpaceDE w:val="0"/>
        <w:autoSpaceDN w:val="0"/>
        <w:adjustRightInd w:val="0"/>
        <w:ind w:leftChars="270" w:left="1080" w:hanging="540"/>
        <w:jc w:val="both"/>
        <w:rPr>
          <w:rFonts w:ascii="宋体" w:hAnsi="宋体"/>
          <w:iCs/>
          <w:sz w:val="10"/>
          <w:szCs w:val="10"/>
          <w:rPrChange w:id="2600" w:author="USER" w:date="2018-02-01T14:15:00Z">
            <w:rPr>
              <w:rFonts w:ascii="宋体" w:hAnsi="宋体"/>
              <w:iCs/>
              <w:sz w:val="24"/>
              <w:szCs w:val="24"/>
            </w:rPr>
          </w:rPrChange>
        </w:rPr>
      </w:pPr>
      <w:r w:rsidRPr="00674F55">
        <w:rPr>
          <w:rFonts w:ascii="宋体" w:hAnsi="宋体" w:hint="eastAsia"/>
          <w:sz w:val="10"/>
          <w:szCs w:val="10"/>
          <w:rPrChange w:id="2601" w:author="USER" w:date="2018-02-01T14:15:00Z">
            <w:rPr>
              <w:rFonts w:ascii="宋体" w:hAnsi="宋体" w:hint="eastAsia"/>
              <w:sz w:val="24"/>
              <w:szCs w:val="24"/>
            </w:rPr>
          </w:rPrChange>
        </w:rPr>
        <w:t>若本协议规定的投资者享有的权利范围与登记机关登记的公司章程的规定存在不一致，则应当以本协议的内容为准；如果本协议内容违反适用的法律强制性规定，则以适用法律的强制性规定为准。</w:t>
      </w:r>
      <w:r w:rsidRPr="00674F55">
        <w:rPr>
          <w:rFonts w:ascii="宋体" w:hAnsi="宋体" w:hint="eastAsia"/>
          <w:iCs/>
          <w:sz w:val="10"/>
          <w:szCs w:val="10"/>
          <w:rPrChange w:id="2602" w:author="USER" w:date="2018-02-01T14:15:00Z">
            <w:rPr>
              <w:rFonts w:ascii="宋体" w:hAnsi="宋体" w:hint="eastAsia"/>
              <w:iCs/>
              <w:sz w:val="24"/>
              <w:szCs w:val="24"/>
            </w:rPr>
          </w:rPrChange>
        </w:rPr>
        <w:t>投资者在公司内可享有的其它优惠权利由各方届时友好协商确定，并以各方最终达成的书面协议为准。</w:t>
      </w:r>
    </w:p>
    <w:p w:rsidR="0059435F" w:rsidRPr="00016119" w:rsidDel="00252E92" w:rsidRDefault="00674F55" w:rsidP="0059435F">
      <w:pPr>
        <w:widowControl w:val="0"/>
        <w:numPr>
          <w:ilvl w:val="0"/>
          <w:numId w:val="13"/>
        </w:numPr>
        <w:tabs>
          <w:tab w:val="clear" w:pos="964"/>
        </w:tabs>
        <w:autoSpaceDE w:val="0"/>
        <w:autoSpaceDN w:val="0"/>
        <w:adjustRightInd w:val="0"/>
        <w:ind w:left="1134" w:hanging="567"/>
        <w:jc w:val="both"/>
        <w:rPr>
          <w:del w:id="2603" w:author="USER" w:date="2018-02-01T14:38:00Z"/>
          <w:rFonts w:ascii="宋体" w:hAnsi="宋体"/>
          <w:iCs/>
          <w:sz w:val="10"/>
          <w:szCs w:val="10"/>
          <w:rPrChange w:id="2604" w:author="USER" w:date="2018-02-01T14:15:00Z">
            <w:rPr>
              <w:del w:id="2605" w:author="USER" w:date="2018-02-01T14:38:00Z"/>
              <w:rFonts w:ascii="宋体" w:hAnsi="宋体"/>
              <w:iCs/>
              <w:sz w:val="24"/>
              <w:szCs w:val="24"/>
            </w:rPr>
          </w:rPrChange>
        </w:rPr>
      </w:pPr>
      <w:del w:id="2606" w:author="USER" w:date="2018-02-01T14:38:00Z">
        <w:r w:rsidRPr="00674F55">
          <w:rPr>
            <w:rFonts w:ascii="宋体" w:hAnsi="宋体" w:hint="eastAsia"/>
            <w:iCs/>
            <w:sz w:val="10"/>
            <w:szCs w:val="10"/>
            <w:rPrChange w:id="2607" w:author="USER" w:date="2018-02-01T14:15:00Z">
              <w:rPr>
                <w:rFonts w:ascii="宋体" w:hAnsi="宋体" w:hint="eastAsia"/>
                <w:iCs/>
                <w:sz w:val="24"/>
                <w:szCs w:val="24"/>
              </w:rPr>
            </w:rPrChange>
          </w:rPr>
          <w:delText>若公司发生清算事件且投资者收回资金少于其投资额，则自清算事件发生之日起</w:delText>
        </w:r>
        <w:r w:rsidRPr="00674F55">
          <w:rPr>
            <w:rFonts w:ascii="宋体" w:hAnsi="宋体"/>
            <w:iCs/>
            <w:sz w:val="10"/>
            <w:szCs w:val="10"/>
            <w:rPrChange w:id="2608" w:author="USER" w:date="2018-02-01T14:15:00Z">
              <w:rPr>
                <w:rFonts w:ascii="宋体" w:hAnsi="宋体"/>
                <w:iCs/>
                <w:sz w:val="24"/>
                <w:szCs w:val="24"/>
              </w:rPr>
            </w:rPrChange>
          </w:rPr>
          <w:delText>5年内，创始人【】单独、联合或与其他人共同从事新项目的，投资者有权按照本协议投资后中北梦投资在【项目公司】持股比例的80%无偿享有创始人在新项目下的股份权益。创始人应在新项目成立起30日内将投资者应享有部分股份进行登记确认或进行转让确认。</w:delText>
        </w:r>
      </w:del>
    </w:p>
    <w:p w:rsidR="008D2A0C" w:rsidRPr="00016119" w:rsidDel="00252E92" w:rsidRDefault="00674F55" w:rsidP="00B76B7B">
      <w:pPr>
        <w:pStyle w:val="aff"/>
        <w:numPr>
          <w:ilvl w:val="1"/>
          <w:numId w:val="49"/>
        </w:numPr>
        <w:spacing w:beforeLines="50"/>
        <w:ind w:left="964" w:firstLineChars="0"/>
        <w:outlineLvl w:val="1"/>
        <w:rPr>
          <w:del w:id="2609" w:author="USER" w:date="2018-02-01T14:42:00Z"/>
          <w:b/>
          <w:sz w:val="10"/>
          <w:szCs w:val="10"/>
          <w:rPrChange w:id="2610" w:author="USER" w:date="2018-02-01T14:15:00Z">
            <w:rPr>
              <w:del w:id="2611" w:author="USER" w:date="2018-02-01T14:42:00Z"/>
              <w:b/>
              <w:sz w:val="24"/>
              <w:szCs w:val="24"/>
            </w:rPr>
          </w:rPrChange>
        </w:rPr>
      </w:pPr>
      <w:bookmarkStart w:id="2612" w:name="_Toc283451998"/>
      <w:bookmarkStart w:id="2613" w:name="_Toc287697088"/>
      <w:bookmarkStart w:id="2614" w:name="_Toc293698826"/>
      <w:bookmarkStart w:id="2615" w:name="_Toc293699764"/>
      <w:bookmarkStart w:id="2616" w:name="_Toc424573350"/>
      <w:bookmarkStart w:id="2617" w:name="_Toc505242712"/>
      <w:del w:id="2618" w:author="USER" w:date="2018-02-01T14:42:00Z">
        <w:r w:rsidRPr="00674F55">
          <w:rPr>
            <w:rFonts w:hint="eastAsia"/>
            <w:b/>
            <w:sz w:val="10"/>
            <w:szCs w:val="10"/>
            <w:rPrChange w:id="2619" w:author="USER" w:date="2018-02-01T14:15:00Z">
              <w:rPr>
                <w:rFonts w:ascii="宋体" w:hAnsi="宋体" w:hint="eastAsia"/>
                <w:b/>
                <w:sz w:val="24"/>
                <w:szCs w:val="24"/>
              </w:rPr>
            </w:rPrChange>
          </w:rPr>
          <w:delText>股份制改造之后的投资者优先权利的安排</w:delText>
        </w:r>
        <w:bookmarkEnd w:id="2612"/>
        <w:bookmarkEnd w:id="2613"/>
        <w:bookmarkEnd w:id="2614"/>
        <w:bookmarkEnd w:id="2615"/>
        <w:bookmarkEnd w:id="2616"/>
        <w:bookmarkEnd w:id="2617"/>
      </w:del>
    </w:p>
    <w:p w:rsidR="008D2A0C" w:rsidRPr="00016119" w:rsidDel="00252E92" w:rsidRDefault="00674F55">
      <w:pPr>
        <w:ind w:leftChars="270" w:left="540"/>
        <w:jc w:val="both"/>
        <w:rPr>
          <w:del w:id="2620" w:author="USER" w:date="2018-02-01T14:42:00Z"/>
          <w:rFonts w:ascii="宋体" w:hAnsi="宋体"/>
          <w:sz w:val="10"/>
          <w:szCs w:val="10"/>
          <w:rPrChange w:id="2621" w:author="USER" w:date="2018-02-01T14:15:00Z">
            <w:rPr>
              <w:del w:id="2622" w:author="USER" w:date="2018-02-01T14:42:00Z"/>
              <w:rFonts w:ascii="宋体" w:hAnsi="宋体"/>
              <w:sz w:val="24"/>
              <w:szCs w:val="24"/>
            </w:rPr>
          </w:rPrChange>
        </w:rPr>
      </w:pPr>
      <w:del w:id="2623" w:author="USER" w:date="2018-02-01T14:42:00Z">
        <w:r w:rsidRPr="00674F55">
          <w:rPr>
            <w:rFonts w:ascii="宋体" w:hAnsi="宋体" w:hint="eastAsia"/>
            <w:sz w:val="10"/>
            <w:szCs w:val="10"/>
            <w:rPrChange w:id="2624" w:author="USER" w:date="2018-02-01T14:15:00Z">
              <w:rPr>
                <w:rFonts w:ascii="宋体" w:hAnsi="宋体" w:hint="eastAsia"/>
                <w:sz w:val="24"/>
                <w:szCs w:val="24"/>
              </w:rPr>
            </w:rPrChange>
          </w:rPr>
          <w:delText>各方意识到公司进行股份制改造之后，投资者可能被公司或者政府机关要求修改或放弃第</w:delText>
        </w:r>
        <w:r w:rsidRPr="00674F55" w:rsidDel="00252E92">
          <w:rPr>
            <w:sz w:val="10"/>
            <w:szCs w:val="10"/>
            <w:rPrChange w:id="2625" w:author="USER" w:date="2018-02-01T14:15:00Z">
              <w:rPr>
                <w:rFonts w:ascii="宋体" w:hAnsi="宋体"/>
                <w:sz w:val="24"/>
                <w:szCs w:val="24"/>
              </w:rPr>
            </w:rPrChange>
          </w:rPr>
          <w:fldChar w:fldCharType="begin"/>
        </w:r>
        <w:r w:rsidRPr="00674F55">
          <w:rPr>
            <w:sz w:val="10"/>
            <w:szCs w:val="10"/>
            <w:rPrChange w:id="2626" w:author="USER" w:date="2018-02-01T14:15:00Z">
              <w:rPr>
                <w:rFonts w:ascii="宋体" w:hAnsi="宋体"/>
                <w:sz w:val="24"/>
                <w:szCs w:val="24"/>
              </w:rPr>
            </w:rPrChange>
          </w:rPr>
          <w:delInstrText xml:space="preserve">REF _Ref293694189 \r \h \* MERGEFORMAT </w:delInstrText>
        </w:r>
        <w:r w:rsidRPr="00674F55" w:rsidDel="00252E92">
          <w:rPr>
            <w:sz w:val="10"/>
            <w:szCs w:val="10"/>
            <w:rPrChange w:id="2627" w:author="USER" w:date="2018-02-01T14:15:00Z">
              <w:rPr>
                <w:sz w:val="10"/>
                <w:szCs w:val="10"/>
              </w:rPr>
            </w:rPrChange>
          </w:rPr>
        </w:r>
        <w:r w:rsidRPr="00674F55" w:rsidDel="00252E92">
          <w:rPr>
            <w:sz w:val="10"/>
            <w:szCs w:val="10"/>
            <w:rPrChange w:id="2628" w:author="USER" w:date="2018-02-01T14:15:00Z">
              <w:rPr>
                <w:rFonts w:ascii="宋体" w:hAnsi="宋体"/>
                <w:sz w:val="24"/>
                <w:szCs w:val="24"/>
              </w:rPr>
            </w:rPrChange>
          </w:rPr>
          <w:fldChar w:fldCharType="separate"/>
        </w:r>
        <w:r w:rsidRPr="00674F55">
          <w:rPr>
            <w:rFonts w:ascii="宋体" w:hAnsi="宋体"/>
            <w:sz w:val="10"/>
            <w:szCs w:val="10"/>
            <w:rPrChange w:id="2629" w:author="USER" w:date="2018-02-01T14:15:00Z">
              <w:rPr>
                <w:rFonts w:ascii="宋体" w:hAnsi="宋体"/>
                <w:sz w:val="24"/>
                <w:szCs w:val="24"/>
              </w:rPr>
            </w:rPrChange>
          </w:rPr>
          <w:delText>6.1</w:delText>
        </w:r>
        <w:r w:rsidRPr="00674F55" w:rsidDel="00252E92">
          <w:rPr>
            <w:sz w:val="10"/>
            <w:szCs w:val="10"/>
            <w:rPrChange w:id="2630" w:author="USER" w:date="2018-02-01T14:15:00Z">
              <w:rPr>
                <w:rFonts w:ascii="宋体" w:hAnsi="宋体"/>
                <w:sz w:val="24"/>
                <w:szCs w:val="24"/>
              </w:rPr>
            </w:rPrChange>
          </w:rPr>
          <w:fldChar w:fldCharType="end"/>
        </w:r>
        <w:r w:rsidRPr="00674F55">
          <w:rPr>
            <w:rFonts w:ascii="宋体" w:hAnsi="宋体" w:hint="eastAsia"/>
            <w:sz w:val="10"/>
            <w:szCs w:val="10"/>
            <w:rPrChange w:id="2631" w:author="USER" w:date="2018-02-01T14:15:00Z">
              <w:rPr>
                <w:rFonts w:ascii="宋体" w:hAnsi="宋体" w:hint="eastAsia"/>
                <w:sz w:val="24"/>
                <w:szCs w:val="24"/>
              </w:rPr>
            </w:rPrChange>
          </w:rPr>
          <w:delText>款提及的本协议授予的部分优先权利。在这种情况下，在符合适用法律和不影响公司上市计划的前提下，各方应当尽最大努力采取各种合法安排，包括但不限于届时各股东之间的特别承诺或者约定，确保投资者继续享受上述提及的优先权利，直至公司完成首次公开发行为止。经投资者与原股东友好协商后，原股东应当和投资者签订与维持上述投资者优先权利相关的股东间安排的文件，以及采取投资者可能要求合法、合理的其它行动。但是如果在提交上市申报材料后拾捌（</w:delText>
        </w:r>
        <w:r w:rsidRPr="00674F55">
          <w:rPr>
            <w:rFonts w:ascii="宋体" w:hAnsi="宋体"/>
            <w:sz w:val="10"/>
            <w:szCs w:val="10"/>
            <w:rPrChange w:id="2632" w:author="USER" w:date="2018-02-01T14:15:00Z">
              <w:rPr>
                <w:rFonts w:ascii="宋体" w:hAnsi="宋体"/>
                <w:sz w:val="24"/>
                <w:szCs w:val="24"/>
              </w:rPr>
            </w:rPrChange>
          </w:rPr>
          <w:delText>18）个月或投资者认可的时间之内公司未完成首次公开发行，则投资者的优先权利应当恢复到本协议的安排。</w:delText>
        </w:r>
      </w:del>
    </w:p>
    <w:p w:rsidR="0088554C" w:rsidRPr="00016119" w:rsidRDefault="00674F55" w:rsidP="00B76B7B">
      <w:pPr>
        <w:pStyle w:val="aff"/>
        <w:numPr>
          <w:ilvl w:val="0"/>
          <w:numId w:val="49"/>
        </w:numPr>
        <w:spacing w:beforeLines="50" w:afterLines="50"/>
        <w:ind w:firstLineChars="0"/>
        <w:jc w:val="center"/>
        <w:outlineLvl w:val="0"/>
        <w:rPr>
          <w:b/>
          <w:sz w:val="10"/>
          <w:szCs w:val="10"/>
          <w:rPrChange w:id="2633" w:author="USER" w:date="2018-02-01T14:15:00Z">
            <w:rPr>
              <w:b/>
              <w:sz w:val="28"/>
              <w:szCs w:val="28"/>
            </w:rPr>
          </w:rPrChange>
        </w:rPr>
      </w:pPr>
      <w:bookmarkStart w:id="2634" w:name="_Toc283451999"/>
      <w:bookmarkStart w:id="2635" w:name="_Toc287697089"/>
      <w:bookmarkStart w:id="2636" w:name="_Ref293694499"/>
      <w:bookmarkStart w:id="2637" w:name="_Toc293698827"/>
      <w:bookmarkStart w:id="2638" w:name="_Toc293699765"/>
      <w:bookmarkStart w:id="2639" w:name="_Ref293872040"/>
      <w:bookmarkStart w:id="2640" w:name="_Toc424573351"/>
      <w:bookmarkStart w:id="2641" w:name="_Toc505242713"/>
      <w:bookmarkStart w:id="2642" w:name="_Toc258010395"/>
      <w:bookmarkStart w:id="2643" w:name="_Toc251196407"/>
      <w:r w:rsidRPr="00674F55">
        <w:rPr>
          <w:rFonts w:hint="eastAsia"/>
          <w:b/>
          <w:sz w:val="10"/>
          <w:szCs w:val="10"/>
          <w:rPrChange w:id="2644" w:author="USER" w:date="2018-02-01T14:15:00Z">
            <w:rPr>
              <w:rFonts w:ascii="宋体" w:hAnsi="宋体" w:hint="eastAsia"/>
              <w:b/>
              <w:sz w:val="28"/>
              <w:szCs w:val="28"/>
            </w:rPr>
          </w:rPrChange>
        </w:rPr>
        <w:t>股权转让程序</w:t>
      </w:r>
      <w:bookmarkEnd w:id="2634"/>
      <w:bookmarkEnd w:id="2635"/>
      <w:bookmarkEnd w:id="2636"/>
      <w:bookmarkEnd w:id="2637"/>
      <w:bookmarkEnd w:id="2638"/>
      <w:bookmarkEnd w:id="2639"/>
      <w:bookmarkEnd w:id="2640"/>
      <w:bookmarkEnd w:id="2641"/>
    </w:p>
    <w:p w:rsidR="00157E7E" w:rsidRPr="00016119" w:rsidRDefault="00674F55" w:rsidP="00B76B7B">
      <w:pPr>
        <w:pStyle w:val="aff"/>
        <w:numPr>
          <w:ilvl w:val="1"/>
          <w:numId w:val="49"/>
        </w:numPr>
        <w:spacing w:beforeLines="50"/>
        <w:ind w:left="964" w:firstLineChars="0"/>
        <w:outlineLvl w:val="1"/>
        <w:rPr>
          <w:b/>
          <w:sz w:val="10"/>
          <w:szCs w:val="10"/>
          <w:rPrChange w:id="2645" w:author="USER" w:date="2018-02-01T14:15:00Z">
            <w:rPr>
              <w:b/>
              <w:sz w:val="24"/>
              <w:szCs w:val="24"/>
            </w:rPr>
          </w:rPrChange>
        </w:rPr>
      </w:pPr>
      <w:bookmarkStart w:id="2646" w:name="_Ref504224810"/>
      <w:bookmarkStart w:id="2647" w:name="_Toc505242714"/>
      <w:bookmarkStart w:id="2648" w:name="_Ref422070737"/>
      <w:r w:rsidRPr="00674F55">
        <w:rPr>
          <w:rFonts w:hint="eastAsia"/>
          <w:b/>
          <w:sz w:val="10"/>
          <w:szCs w:val="10"/>
          <w:rPrChange w:id="2649" w:author="USER" w:date="2018-02-01T14:15:00Z">
            <w:rPr>
              <w:rFonts w:ascii="宋体" w:hAnsi="宋体" w:hint="eastAsia"/>
              <w:b/>
              <w:sz w:val="24"/>
              <w:szCs w:val="24"/>
            </w:rPr>
          </w:rPrChange>
        </w:rPr>
        <w:t>优先购买权</w:t>
      </w:r>
      <w:bookmarkEnd w:id="2646"/>
      <w:bookmarkEnd w:id="2647"/>
    </w:p>
    <w:p w:rsidR="00157E7E" w:rsidRPr="00016119" w:rsidRDefault="00674F55" w:rsidP="00157E7E">
      <w:pPr>
        <w:widowControl w:val="0"/>
        <w:tabs>
          <w:tab w:val="left" w:pos="567"/>
          <w:tab w:val="left" w:pos="1500"/>
        </w:tabs>
        <w:autoSpaceDE w:val="0"/>
        <w:autoSpaceDN w:val="0"/>
        <w:adjustRightInd w:val="0"/>
        <w:ind w:left="540"/>
        <w:jc w:val="both"/>
        <w:rPr>
          <w:rFonts w:ascii="宋体" w:hAnsi="宋体"/>
          <w:bCs/>
          <w:sz w:val="10"/>
          <w:szCs w:val="10"/>
          <w:rPrChange w:id="2650" w:author="USER" w:date="2018-02-01T14:15:00Z">
            <w:rPr>
              <w:rFonts w:ascii="宋体" w:hAnsi="宋体"/>
              <w:bCs/>
              <w:sz w:val="24"/>
              <w:szCs w:val="24"/>
            </w:rPr>
          </w:rPrChange>
        </w:rPr>
      </w:pPr>
      <w:r w:rsidRPr="00674F55">
        <w:rPr>
          <w:rFonts w:ascii="宋体" w:hAnsi="宋体"/>
          <w:bCs/>
          <w:sz w:val="10"/>
          <w:szCs w:val="10"/>
          <w:rPrChange w:id="2651" w:author="USER" w:date="2018-02-01T14:15:00Z">
            <w:rPr>
              <w:rFonts w:ascii="宋体" w:hAnsi="宋体"/>
              <w:bCs/>
              <w:sz w:val="24"/>
              <w:szCs w:val="24"/>
            </w:rPr>
          </w:rPrChange>
        </w:rPr>
        <w:t>如果</w:t>
      </w:r>
      <w:r w:rsidRPr="00674F55">
        <w:rPr>
          <w:rFonts w:ascii="宋体" w:hAnsi="宋体" w:hint="eastAsia"/>
          <w:bCs/>
          <w:sz w:val="10"/>
          <w:szCs w:val="10"/>
          <w:rPrChange w:id="2652" w:author="USER" w:date="2018-02-01T14:15:00Z">
            <w:rPr>
              <w:rFonts w:ascii="宋体" w:hAnsi="宋体" w:hint="eastAsia"/>
              <w:bCs/>
              <w:sz w:val="24"/>
              <w:szCs w:val="24"/>
            </w:rPr>
          </w:rPrChange>
        </w:rPr>
        <w:t>投资者以外的任一公司股东</w:t>
      </w:r>
      <w:r w:rsidRPr="00674F55">
        <w:rPr>
          <w:rFonts w:ascii="宋体" w:hAnsi="宋体"/>
          <w:bCs/>
          <w:sz w:val="10"/>
          <w:szCs w:val="10"/>
          <w:rPrChange w:id="2653" w:author="USER" w:date="2018-02-01T14:15:00Z">
            <w:rPr>
              <w:rFonts w:ascii="宋体" w:hAnsi="宋体"/>
              <w:bCs/>
              <w:sz w:val="24"/>
              <w:szCs w:val="24"/>
            </w:rPr>
          </w:rPrChange>
        </w:rPr>
        <w:t>（“</w:t>
      </w:r>
      <w:r w:rsidRPr="00674F55">
        <w:rPr>
          <w:rFonts w:ascii="宋体" w:hAnsi="宋体"/>
          <w:b/>
          <w:bCs/>
          <w:sz w:val="10"/>
          <w:szCs w:val="10"/>
          <w:rPrChange w:id="2654" w:author="USER" w:date="2018-02-01T14:15:00Z">
            <w:rPr>
              <w:rFonts w:ascii="宋体" w:hAnsi="宋体"/>
              <w:b/>
              <w:bCs/>
              <w:sz w:val="24"/>
              <w:szCs w:val="24"/>
            </w:rPr>
          </w:rPrChange>
        </w:rPr>
        <w:t>拟转股人</w:t>
      </w:r>
      <w:r w:rsidRPr="00674F55">
        <w:rPr>
          <w:rFonts w:ascii="宋体" w:hAnsi="宋体"/>
          <w:bCs/>
          <w:sz w:val="10"/>
          <w:szCs w:val="10"/>
          <w:rPrChange w:id="2655" w:author="USER" w:date="2018-02-01T14:15:00Z">
            <w:rPr>
              <w:rFonts w:ascii="宋体" w:hAnsi="宋体"/>
              <w:bCs/>
              <w:sz w:val="24"/>
              <w:szCs w:val="24"/>
            </w:rPr>
          </w:rPrChange>
        </w:rPr>
        <w:t>”）希望转让其持有的任何</w:t>
      </w:r>
      <w:r w:rsidRPr="00674F55">
        <w:rPr>
          <w:rFonts w:ascii="宋体" w:hAnsi="宋体" w:hint="eastAsia"/>
          <w:bCs/>
          <w:sz w:val="10"/>
          <w:szCs w:val="10"/>
          <w:rPrChange w:id="2656" w:author="USER" w:date="2018-02-01T14:15:00Z">
            <w:rPr>
              <w:rFonts w:ascii="宋体" w:hAnsi="宋体" w:hint="eastAsia"/>
              <w:bCs/>
              <w:sz w:val="24"/>
              <w:szCs w:val="24"/>
            </w:rPr>
          </w:rPrChange>
        </w:rPr>
        <w:t>公司</w:t>
      </w:r>
      <w:r w:rsidRPr="00674F55">
        <w:rPr>
          <w:rFonts w:ascii="宋体" w:hAnsi="宋体"/>
          <w:bCs/>
          <w:sz w:val="10"/>
          <w:szCs w:val="10"/>
          <w:rPrChange w:id="2657" w:author="USER" w:date="2018-02-01T14:15:00Z">
            <w:rPr>
              <w:rFonts w:ascii="宋体" w:hAnsi="宋体"/>
              <w:bCs/>
              <w:sz w:val="24"/>
              <w:szCs w:val="24"/>
            </w:rPr>
          </w:rPrChange>
        </w:rPr>
        <w:t>股权</w:t>
      </w:r>
      <w:r w:rsidRPr="00674F55">
        <w:rPr>
          <w:rFonts w:ascii="宋体" w:hAnsi="宋体" w:hint="eastAsia"/>
          <w:bCs/>
          <w:sz w:val="10"/>
          <w:szCs w:val="10"/>
          <w:rPrChange w:id="2658" w:author="USER" w:date="2018-02-01T14:15:00Z">
            <w:rPr>
              <w:rFonts w:ascii="宋体" w:hAnsi="宋体" w:hint="eastAsia"/>
              <w:bCs/>
              <w:sz w:val="24"/>
              <w:szCs w:val="24"/>
            </w:rPr>
          </w:rPrChange>
        </w:rPr>
        <w:t>权益，则拟转让人</w:t>
      </w:r>
      <w:r w:rsidRPr="00674F55">
        <w:rPr>
          <w:rFonts w:ascii="宋体" w:hAnsi="宋体"/>
          <w:bCs/>
          <w:sz w:val="10"/>
          <w:szCs w:val="10"/>
          <w:rPrChange w:id="2659" w:author="USER" w:date="2018-02-01T14:15:00Z">
            <w:rPr>
              <w:rFonts w:ascii="宋体" w:hAnsi="宋体"/>
              <w:bCs/>
              <w:sz w:val="24"/>
              <w:szCs w:val="24"/>
            </w:rPr>
          </w:rPrChange>
        </w:rPr>
        <w:t>应</w:t>
      </w:r>
      <w:r w:rsidRPr="00674F55">
        <w:rPr>
          <w:rFonts w:ascii="宋体" w:hAnsi="宋体" w:hint="eastAsia"/>
          <w:bCs/>
          <w:sz w:val="10"/>
          <w:szCs w:val="10"/>
          <w:rPrChange w:id="2660" w:author="USER" w:date="2018-02-01T14:15:00Z">
            <w:rPr>
              <w:rFonts w:ascii="宋体" w:hAnsi="宋体" w:hint="eastAsia"/>
              <w:bCs/>
              <w:sz w:val="24"/>
              <w:szCs w:val="24"/>
            </w:rPr>
          </w:rPrChange>
        </w:rPr>
        <w:t>于进行此等转让前</w:t>
      </w:r>
      <w:r w:rsidRPr="00674F55">
        <w:rPr>
          <w:rFonts w:ascii="宋体" w:hAnsi="宋体"/>
          <w:bCs/>
          <w:sz w:val="10"/>
          <w:szCs w:val="10"/>
          <w:rPrChange w:id="2661" w:author="USER" w:date="2018-02-01T14:15:00Z">
            <w:rPr>
              <w:rFonts w:ascii="宋体" w:hAnsi="宋体"/>
              <w:bCs/>
              <w:sz w:val="24"/>
              <w:szCs w:val="24"/>
            </w:rPr>
          </w:rPrChange>
        </w:rPr>
        <w:t>，向</w:t>
      </w:r>
      <w:r w:rsidRPr="00674F55">
        <w:rPr>
          <w:rFonts w:ascii="宋体" w:hAnsi="宋体" w:hint="eastAsia"/>
          <w:bCs/>
          <w:sz w:val="10"/>
          <w:szCs w:val="10"/>
          <w:rPrChange w:id="2662" w:author="USER" w:date="2018-02-01T14:15:00Z">
            <w:rPr>
              <w:rFonts w:ascii="宋体" w:hAnsi="宋体" w:hint="eastAsia"/>
              <w:bCs/>
              <w:sz w:val="24"/>
              <w:szCs w:val="24"/>
            </w:rPr>
          </w:rPrChange>
        </w:rPr>
        <w:t>投资者</w:t>
      </w:r>
      <w:r w:rsidRPr="00674F55">
        <w:rPr>
          <w:rFonts w:ascii="宋体" w:hAnsi="宋体"/>
          <w:bCs/>
          <w:sz w:val="10"/>
          <w:szCs w:val="10"/>
          <w:rPrChange w:id="2663" w:author="USER" w:date="2018-02-01T14:15:00Z">
            <w:rPr>
              <w:rFonts w:ascii="宋体" w:hAnsi="宋体"/>
              <w:bCs/>
              <w:sz w:val="24"/>
              <w:szCs w:val="24"/>
            </w:rPr>
          </w:rPrChange>
        </w:rPr>
        <w:t>发出一份书面通知（“</w:t>
      </w:r>
      <w:r w:rsidRPr="00674F55">
        <w:rPr>
          <w:rFonts w:ascii="宋体" w:hAnsi="宋体" w:hint="eastAsia"/>
          <w:bCs/>
          <w:sz w:val="10"/>
          <w:szCs w:val="10"/>
          <w:rPrChange w:id="2664" w:author="USER" w:date="2018-02-01T14:15:00Z">
            <w:rPr>
              <w:rFonts w:ascii="宋体" w:hAnsi="宋体" w:hint="eastAsia"/>
              <w:bCs/>
              <w:sz w:val="24"/>
              <w:szCs w:val="24"/>
            </w:rPr>
          </w:rPrChange>
        </w:rPr>
        <w:t>《</w:t>
      </w:r>
      <w:r w:rsidRPr="00674F55">
        <w:rPr>
          <w:rFonts w:ascii="宋体" w:hAnsi="宋体"/>
          <w:b/>
          <w:bCs/>
          <w:sz w:val="10"/>
          <w:szCs w:val="10"/>
          <w:rPrChange w:id="2665" w:author="USER" w:date="2018-02-01T14:15:00Z">
            <w:rPr>
              <w:rFonts w:ascii="宋体" w:hAnsi="宋体"/>
              <w:b/>
              <w:bCs/>
              <w:sz w:val="24"/>
              <w:szCs w:val="24"/>
            </w:rPr>
          </w:rPrChange>
        </w:rPr>
        <w:t>股权拟转通知</w:t>
      </w:r>
      <w:r w:rsidRPr="00674F55">
        <w:rPr>
          <w:rFonts w:ascii="宋体" w:hAnsi="宋体" w:hint="eastAsia"/>
          <w:b/>
          <w:bCs/>
          <w:sz w:val="10"/>
          <w:szCs w:val="10"/>
          <w:rPrChange w:id="2666" w:author="USER" w:date="2018-02-01T14:15:00Z">
            <w:rPr>
              <w:rFonts w:ascii="宋体" w:hAnsi="宋体" w:hint="eastAsia"/>
              <w:b/>
              <w:bCs/>
              <w:sz w:val="24"/>
              <w:szCs w:val="24"/>
            </w:rPr>
          </w:rPrChange>
        </w:rPr>
        <w:t>》</w:t>
      </w:r>
      <w:r w:rsidRPr="00674F55">
        <w:rPr>
          <w:rFonts w:ascii="宋体" w:hAnsi="宋体"/>
          <w:bCs/>
          <w:sz w:val="10"/>
          <w:szCs w:val="10"/>
          <w:rPrChange w:id="2667" w:author="USER" w:date="2018-02-01T14:15:00Z">
            <w:rPr>
              <w:rFonts w:ascii="宋体" w:hAnsi="宋体"/>
              <w:bCs/>
              <w:sz w:val="24"/>
              <w:szCs w:val="24"/>
            </w:rPr>
          </w:rPrChange>
        </w:rPr>
        <w:t>”），</w:t>
      </w:r>
      <w:r w:rsidRPr="00674F55">
        <w:rPr>
          <w:rFonts w:ascii="宋体" w:hAnsi="宋体" w:hint="eastAsia"/>
          <w:bCs/>
          <w:sz w:val="10"/>
          <w:szCs w:val="10"/>
          <w:rPrChange w:id="2668" w:author="USER" w:date="2018-02-01T14:15:00Z">
            <w:rPr>
              <w:rFonts w:ascii="宋体" w:hAnsi="宋体" w:hint="eastAsia"/>
              <w:bCs/>
              <w:sz w:val="24"/>
              <w:szCs w:val="24"/>
            </w:rPr>
          </w:rPrChange>
        </w:rPr>
        <w:t>以合理的方式</w:t>
      </w:r>
      <w:r w:rsidRPr="00674F55">
        <w:rPr>
          <w:rFonts w:ascii="宋体" w:hAnsi="宋体"/>
          <w:bCs/>
          <w:sz w:val="10"/>
          <w:szCs w:val="10"/>
          <w:rPrChange w:id="2669" w:author="USER" w:date="2018-02-01T14:15:00Z">
            <w:rPr>
              <w:rFonts w:ascii="宋体" w:hAnsi="宋体"/>
              <w:bCs/>
              <w:sz w:val="24"/>
              <w:szCs w:val="24"/>
            </w:rPr>
          </w:rPrChange>
        </w:rPr>
        <w:t>具体写明</w:t>
      </w:r>
      <w:r w:rsidRPr="00674F55">
        <w:rPr>
          <w:rFonts w:ascii="宋体" w:hAnsi="宋体" w:hint="eastAsia"/>
          <w:bCs/>
          <w:sz w:val="10"/>
          <w:szCs w:val="10"/>
          <w:rPrChange w:id="2670" w:author="USER" w:date="2018-02-01T14:15:00Z">
            <w:rPr>
              <w:rFonts w:ascii="宋体" w:hAnsi="宋体" w:hint="eastAsia"/>
              <w:bCs/>
              <w:sz w:val="24"/>
              <w:szCs w:val="24"/>
            </w:rPr>
          </w:rPrChange>
        </w:rPr>
        <w:t>拟</w:t>
      </w:r>
      <w:r w:rsidRPr="00674F55">
        <w:rPr>
          <w:rFonts w:ascii="宋体" w:hAnsi="宋体"/>
          <w:bCs/>
          <w:sz w:val="10"/>
          <w:szCs w:val="10"/>
          <w:rPrChange w:id="2671" w:author="USER" w:date="2018-02-01T14:15:00Z">
            <w:rPr>
              <w:rFonts w:ascii="宋体" w:hAnsi="宋体"/>
              <w:bCs/>
              <w:sz w:val="24"/>
              <w:szCs w:val="24"/>
            </w:rPr>
          </w:rPrChange>
        </w:rPr>
        <w:t>转让的股权</w:t>
      </w:r>
      <w:r w:rsidRPr="00674F55">
        <w:rPr>
          <w:rFonts w:ascii="宋体" w:hAnsi="宋体" w:hint="eastAsia"/>
          <w:bCs/>
          <w:sz w:val="10"/>
          <w:szCs w:val="10"/>
          <w:rPrChange w:id="2672" w:author="USER" w:date="2018-02-01T14:15:00Z">
            <w:rPr>
              <w:rFonts w:ascii="宋体" w:hAnsi="宋体" w:hint="eastAsia"/>
              <w:bCs/>
              <w:sz w:val="24"/>
              <w:szCs w:val="24"/>
            </w:rPr>
          </w:rPrChange>
        </w:rPr>
        <w:t>，包括但不限于待出售或转让的股权权益的</w:t>
      </w:r>
      <w:r w:rsidRPr="00674F55">
        <w:rPr>
          <w:rFonts w:ascii="宋体" w:hAnsi="宋体"/>
          <w:bCs/>
          <w:sz w:val="10"/>
          <w:szCs w:val="10"/>
          <w:rPrChange w:id="2673" w:author="USER" w:date="2018-02-01T14:15:00Z">
            <w:rPr>
              <w:rFonts w:ascii="宋体" w:hAnsi="宋体"/>
              <w:bCs/>
              <w:sz w:val="24"/>
              <w:szCs w:val="24"/>
            </w:rPr>
          </w:rPrChange>
        </w:rPr>
        <w:t>比例（“</w:t>
      </w:r>
      <w:r w:rsidRPr="00674F55">
        <w:rPr>
          <w:rFonts w:ascii="宋体" w:hAnsi="宋体"/>
          <w:b/>
          <w:bCs/>
          <w:sz w:val="10"/>
          <w:szCs w:val="10"/>
          <w:rPrChange w:id="2674" w:author="USER" w:date="2018-02-01T14:15:00Z">
            <w:rPr>
              <w:rFonts w:ascii="宋体" w:hAnsi="宋体"/>
              <w:b/>
              <w:bCs/>
              <w:sz w:val="24"/>
              <w:szCs w:val="24"/>
            </w:rPr>
          </w:rPrChange>
        </w:rPr>
        <w:t>拟转股权</w:t>
      </w:r>
      <w:r w:rsidRPr="00674F55">
        <w:rPr>
          <w:rFonts w:ascii="宋体" w:hAnsi="宋体"/>
          <w:bCs/>
          <w:sz w:val="10"/>
          <w:szCs w:val="10"/>
          <w:rPrChange w:id="2675" w:author="USER" w:date="2018-02-01T14:15:00Z">
            <w:rPr>
              <w:rFonts w:ascii="宋体" w:hAnsi="宋体"/>
              <w:bCs/>
              <w:sz w:val="24"/>
              <w:szCs w:val="24"/>
            </w:rPr>
          </w:rPrChange>
        </w:rPr>
        <w:t>”），</w:t>
      </w:r>
      <w:r w:rsidRPr="00674F55">
        <w:rPr>
          <w:rFonts w:ascii="宋体" w:hAnsi="宋体" w:hint="eastAsia"/>
          <w:bCs/>
          <w:sz w:val="10"/>
          <w:szCs w:val="10"/>
          <w:rPrChange w:id="2676" w:author="USER" w:date="2018-02-01T14:15:00Z">
            <w:rPr>
              <w:rFonts w:ascii="宋体" w:hAnsi="宋体" w:hint="eastAsia"/>
              <w:bCs/>
              <w:sz w:val="24"/>
              <w:szCs w:val="24"/>
            </w:rPr>
          </w:rPrChange>
        </w:rPr>
        <w:t>该等出售或转让的性质，</w:t>
      </w:r>
      <w:proofErr w:type="gramStart"/>
      <w:r w:rsidRPr="00674F55">
        <w:rPr>
          <w:rFonts w:ascii="宋体" w:hAnsi="宋体" w:hint="eastAsia"/>
          <w:bCs/>
          <w:sz w:val="10"/>
          <w:szCs w:val="10"/>
          <w:rPrChange w:id="2677" w:author="USER" w:date="2018-02-01T14:15:00Z">
            <w:rPr>
              <w:rFonts w:ascii="宋体" w:hAnsi="宋体" w:hint="eastAsia"/>
              <w:bCs/>
              <w:sz w:val="24"/>
              <w:szCs w:val="24"/>
            </w:rPr>
          </w:rPrChange>
        </w:rPr>
        <w:t>待支付</w:t>
      </w:r>
      <w:proofErr w:type="gramEnd"/>
      <w:r w:rsidRPr="00674F55">
        <w:rPr>
          <w:rFonts w:ascii="宋体" w:hAnsi="宋体" w:hint="eastAsia"/>
          <w:bCs/>
          <w:sz w:val="10"/>
          <w:szCs w:val="10"/>
          <w:rPrChange w:id="2678" w:author="USER" w:date="2018-02-01T14:15:00Z">
            <w:rPr>
              <w:rFonts w:ascii="宋体" w:hAnsi="宋体" w:hint="eastAsia"/>
              <w:bCs/>
              <w:sz w:val="24"/>
              <w:szCs w:val="24"/>
            </w:rPr>
          </w:rPrChange>
        </w:rPr>
        <w:t>的</w:t>
      </w:r>
      <w:r w:rsidRPr="00674F55">
        <w:rPr>
          <w:rFonts w:ascii="宋体" w:hAnsi="宋体"/>
          <w:bCs/>
          <w:sz w:val="10"/>
          <w:szCs w:val="10"/>
          <w:rPrChange w:id="2679" w:author="USER" w:date="2018-02-01T14:15:00Z">
            <w:rPr>
              <w:rFonts w:ascii="宋体" w:hAnsi="宋体"/>
              <w:bCs/>
              <w:sz w:val="24"/>
              <w:szCs w:val="24"/>
            </w:rPr>
          </w:rPrChange>
        </w:rPr>
        <w:t>拟转股权的</w:t>
      </w:r>
      <w:r w:rsidRPr="00674F55">
        <w:rPr>
          <w:rFonts w:ascii="宋体" w:hAnsi="宋体" w:hint="eastAsia"/>
          <w:bCs/>
          <w:sz w:val="10"/>
          <w:szCs w:val="10"/>
          <w:rPrChange w:id="2680" w:author="USER" w:date="2018-02-01T14:15:00Z">
            <w:rPr>
              <w:rFonts w:ascii="宋体" w:hAnsi="宋体" w:hint="eastAsia"/>
              <w:bCs/>
              <w:sz w:val="24"/>
              <w:szCs w:val="24"/>
            </w:rPr>
          </w:rPrChange>
        </w:rPr>
        <w:t>对价，每一位</w:t>
      </w:r>
      <w:r w:rsidRPr="00674F55">
        <w:rPr>
          <w:rFonts w:ascii="宋体" w:hAnsi="宋体"/>
          <w:bCs/>
          <w:sz w:val="10"/>
          <w:szCs w:val="10"/>
          <w:rPrChange w:id="2681" w:author="USER" w:date="2018-02-01T14:15:00Z">
            <w:rPr>
              <w:rFonts w:ascii="宋体" w:hAnsi="宋体"/>
              <w:bCs/>
              <w:sz w:val="24"/>
              <w:szCs w:val="24"/>
            </w:rPr>
          </w:rPrChange>
        </w:rPr>
        <w:t>潜在购买人</w:t>
      </w:r>
      <w:r w:rsidRPr="00674F55">
        <w:rPr>
          <w:rFonts w:ascii="宋体" w:hAnsi="宋体" w:hint="eastAsia"/>
          <w:bCs/>
          <w:sz w:val="10"/>
          <w:szCs w:val="10"/>
          <w:rPrChange w:id="2682" w:author="USER" w:date="2018-02-01T14:15:00Z">
            <w:rPr>
              <w:rFonts w:ascii="宋体" w:hAnsi="宋体" w:hint="eastAsia"/>
              <w:bCs/>
              <w:sz w:val="24"/>
              <w:szCs w:val="24"/>
            </w:rPr>
          </w:rPrChange>
        </w:rPr>
        <w:t>或受让人的</w:t>
      </w:r>
      <w:r w:rsidRPr="00674F55">
        <w:rPr>
          <w:rFonts w:ascii="宋体" w:hAnsi="宋体"/>
          <w:bCs/>
          <w:sz w:val="10"/>
          <w:szCs w:val="10"/>
          <w:rPrChange w:id="2683" w:author="USER" w:date="2018-02-01T14:15:00Z">
            <w:rPr>
              <w:rFonts w:ascii="宋体" w:hAnsi="宋体"/>
              <w:bCs/>
              <w:sz w:val="24"/>
              <w:szCs w:val="24"/>
            </w:rPr>
          </w:rPrChange>
        </w:rPr>
        <w:t>姓名（名称）</w:t>
      </w:r>
      <w:r w:rsidRPr="00674F55">
        <w:rPr>
          <w:rFonts w:ascii="宋体" w:hAnsi="宋体" w:hint="eastAsia"/>
          <w:bCs/>
          <w:sz w:val="10"/>
          <w:szCs w:val="10"/>
          <w:rPrChange w:id="2684" w:author="USER" w:date="2018-02-01T14:15:00Z">
            <w:rPr>
              <w:rFonts w:ascii="宋体" w:hAnsi="宋体" w:hint="eastAsia"/>
              <w:bCs/>
              <w:sz w:val="24"/>
              <w:szCs w:val="24"/>
            </w:rPr>
          </w:rPrChange>
        </w:rPr>
        <w:t>和地址。</w:t>
      </w:r>
      <w:r w:rsidRPr="00674F55">
        <w:rPr>
          <w:rFonts w:ascii="宋体" w:hAnsi="宋体"/>
          <w:bCs/>
          <w:sz w:val="10"/>
          <w:szCs w:val="10"/>
          <w:rPrChange w:id="2685" w:author="USER" w:date="2018-02-01T14:15:00Z">
            <w:rPr>
              <w:rFonts w:ascii="宋体" w:hAnsi="宋体"/>
              <w:bCs/>
              <w:sz w:val="24"/>
              <w:szCs w:val="24"/>
            </w:rPr>
          </w:rPrChange>
        </w:rPr>
        <w:t>自收到股权拟转通知之日起</w:t>
      </w:r>
      <w:r w:rsidRPr="00674F55">
        <w:rPr>
          <w:rFonts w:ascii="宋体" w:hAnsi="宋体" w:hint="eastAsia"/>
          <w:bCs/>
          <w:sz w:val="10"/>
          <w:szCs w:val="10"/>
          <w:rPrChange w:id="2686" w:author="USER" w:date="2018-02-01T14:15:00Z">
            <w:rPr>
              <w:rFonts w:ascii="宋体" w:hAnsi="宋体" w:hint="eastAsia"/>
              <w:bCs/>
              <w:sz w:val="24"/>
              <w:szCs w:val="24"/>
            </w:rPr>
          </w:rPrChange>
        </w:rPr>
        <w:t>十五</w:t>
      </w:r>
      <w:r w:rsidRPr="00674F55">
        <w:rPr>
          <w:rFonts w:ascii="宋体" w:hAnsi="宋体"/>
          <w:bCs/>
          <w:sz w:val="10"/>
          <w:szCs w:val="10"/>
          <w:rPrChange w:id="2687" w:author="USER" w:date="2018-02-01T14:15:00Z">
            <w:rPr>
              <w:rFonts w:ascii="宋体" w:hAnsi="宋体"/>
              <w:bCs/>
              <w:sz w:val="24"/>
              <w:szCs w:val="24"/>
            </w:rPr>
          </w:rPrChange>
        </w:rPr>
        <w:t>（15）日（“</w:t>
      </w:r>
      <w:r w:rsidRPr="00674F55">
        <w:rPr>
          <w:rFonts w:ascii="宋体" w:hAnsi="宋体"/>
          <w:b/>
          <w:bCs/>
          <w:sz w:val="10"/>
          <w:szCs w:val="10"/>
          <w:rPrChange w:id="2688" w:author="USER" w:date="2018-02-01T14:15:00Z">
            <w:rPr>
              <w:rFonts w:ascii="宋体" w:hAnsi="宋体"/>
              <w:b/>
              <w:bCs/>
              <w:sz w:val="24"/>
              <w:szCs w:val="24"/>
            </w:rPr>
          </w:rPrChange>
        </w:rPr>
        <w:t>转股优先期</w:t>
      </w:r>
      <w:r w:rsidRPr="00674F55">
        <w:rPr>
          <w:rFonts w:ascii="宋体" w:hAnsi="宋体"/>
          <w:bCs/>
          <w:sz w:val="10"/>
          <w:szCs w:val="10"/>
          <w:rPrChange w:id="2689" w:author="USER" w:date="2018-02-01T14:15:00Z">
            <w:rPr>
              <w:rFonts w:ascii="宋体" w:hAnsi="宋体"/>
              <w:bCs/>
              <w:sz w:val="24"/>
              <w:szCs w:val="24"/>
            </w:rPr>
          </w:rPrChange>
        </w:rPr>
        <w:t>”）之内，</w:t>
      </w:r>
      <w:r w:rsidRPr="00674F55">
        <w:rPr>
          <w:rFonts w:ascii="宋体" w:hAnsi="宋体" w:hint="eastAsia"/>
          <w:bCs/>
          <w:sz w:val="10"/>
          <w:szCs w:val="10"/>
          <w:rPrChange w:id="2690" w:author="USER" w:date="2018-02-01T14:15:00Z">
            <w:rPr>
              <w:rFonts w:ascii="宋体" w:hAnsi="宋体" w:hint="eastAsia"/>
              <w:bCs/>
              <w:sz w:val="24"/>
              <w:szCs w:val="24"/>
            </w:rPr>
          </w:rPrChange>
        </w:rPr>
        <w:t>投资者</w:t>
      </w:r>
      <w:r w:rsidRPr="00674F55">
        <w:rPr>
          <w:rFonts w:ascii="宋体" w:hAnsi="宋体"/>
          <w:bCs/>
          <w:sz w:val="10"/>
          <w:szCs w:val="10"/>
          <w:rPrChange w:id="2691" w:author="USER" w:date="2018-02-01T14:15:00Z">
            <w:rPr>
              <w:rFonts w:ascii="宋体" w:hAnsi="宋体"/>
              <w:bCs/>
              <w:sz w:val="24"/>
              <w:szCs w:val="24"/>
            </w:rPr>
          </w:rPrChange>
        </w:rPr>
        <w:t>有权在向其它</w:t>
      </w:r>
      <w:r w:rsidRPr="00674F55">
        <w:rPr>
          <w:rFonts w:ascii="宋体" w:hAnsi="宋体" w:hint="eastAsia"/>
          <w:bCs/>
          <w:sz w:val="10"/>
          <w:szCs w:val="10"/>
          <w:rPrChange w:id="2692" w:author="USER" w:date="2018-02-01T14:15:00Z">
            <w:rPr>
              <w:rFonts w:ascii="宋体" w:hAnsi="宋体" w:hint="eastAsia"/>
              <w:bCs/>
              <w:sz w:val="24"/>
              <w:szCs w:val="24"/>
            </w:rPr>
          </w:rPrChange>
        </w:rPr>
        <w:t>原股东</w:t>
      </w:r>
      <w:r w:rsidRPr="00674F55">
        <w:rPr>
          <w:rFonts w:ascii="宋体" w:hAnsi="宋体"/>
          <w:bCs/>
          <w:sz w:val="10"/>
          <w:szCs w:val="10"/>
          <w:rPrChange w:id="2693" w:author="USER" w:date="2018-02-01T14:15:00Z">
            <w:rPr>
              <w:rFonts w:ascii="宋体" w:hAnsi="宋体"/>
              <w:bCs/>
              <w:sz w:val="24"/>
              <w:szCs w:val="24"/>
            </w:rPr>
          </w:rPrChange>
        </w:rPr>
        <w:t>和公司发出</w:t>
      </w:r>
      <w:r w:rsidRPr="00674F55">
        <w:rPr>
          <w:rFonts w:ascii="宋体" w:hAnsi="宋体" w:hint="eastAsia"/>
          <w:bCs/>
          <w:sz w:val="10"/>
          <w:szCs w:val="10"/>
          <w:rPrChange w:id="2694" w:author="USER" w:date="2018-02-01T14:15:00Z">
            <w:rPr>
              <w:rFonts w:ascii="宋体" w:hAnsi="宋体" w:hint="eastAsia"/>
              <w:bCs/>
              <w:sz w:val="24"/>
              <w:szCs w:val="24"/>
            </w:rPr>
          </w:rPrChange>
        </w:rPr>
        <w:t>要求</w:t>
      </w:r>
      <w:ins w:id="2695" w:author="USER" w:date="2018-02-01T14:54:00Z">
        <w:r w:rsidR="00845A46">
          <w:rPr>
            <w:rFonts w:ascii="宋体" w:hAnsi="宋体" w:hint="eastAsia"/>
            <w:bCs/>
            <w:sz w:val="10"/>
            <w:szCs w:val="10"/>
          </w:rPr>
          <w:t>按</w:t>
        </w:r>
      </w:ins>
      <w:ins w:id="2696" w:author="USER" w:date="2018-02-01T14:55:00Z">
        <w:r w:rsidR="00845A46">
          <w:rPr>
            <w:rFonts w:ascii="宋体" w:hAnsi="宋体" w:hint="eastAsia"/>
            <w:bCs/>
            <w:sz w:val="10"/>
            <w:szCs w:val="10"/>
          </w:rPr>
          <w:t>其持股比例</w:t>
        </w:r>
      </w:ins>
      <w:r w:rsidRPr="00674F55">
        <w:rPr>
          <w:rFonts w:ascii="宋体" w:hAnsi="宋体" w:hint="eastAsia"/>
          <w:bCs/>
          <w:sz w:val="10"/>
          <w:szCs w:val="10"/>
          <w:rPrChange w:id="2697" w:author="USER" w:date="2018-02-01T14:15:00Z">
            <w:rPr>
              <w:rFonts w:ascii="宋体" w:hAnsi="宋体" w:hint="eastAsia"/>
              <w:bCs/>
              <w:sz w:val="24"/>
              <w:szCs w:val="24"/>
            </w:rPr>
          </w:rPrChange>
        </w:rPr>
        <w:t>购买</w:t>
      </w:r>
      <w:del w:id="2698" w:author="USER" w:date="2018-02-01T14:54:00Z">
        <w:r w:rsidRPr="00674F55">
          <w:rPr>
            <w:rFonts w:ascii="宋体" w:hAnsi="宋体" w:hint="eastAsia"/>
            <w:bCs/>
            <w:sz w:val="10"/>
            <w:szCs w:val="10"/>
            <w:rPrChange w:id="2699" w:author="USER" w:date="2018-02-01T14:15:00Z">
              <w:rPr>
                <w:rFonts w:ascii="宋体" w:hAnsi="宋体" w:hint="eastAsia"/>
                <w:bCs/>
                <w:sz w:val="24"/>
                <w:szCs w:val="24"/>
              </w:rPr>
            </w:rPrChange>
          </w:rPr>
          <w:delText>全部或</w:delText>
        </w:r>
      </w:del>
      <w:r w:rsidRPr="00674F55">
        <w:rPr>
          <w:rFonts w:ascii="宋体" w:hAnsi="宋体" w:hint="eastAsia"/>
          <w:bCs/>
          <w:sz w:val="10"/>
          <w:szCs w:val="10"/>
          <w:rPrChange w:id="2700" w:author="USER" w:date="2018-02-01T14:15:00Z">
            <w:rPr>
              <w:rFonts w:ascii="宋体" w:hAnsi="宋体" w:hint="eastAsia"/>
              <w:bCs/>
              <w:sz w:val="24"/>
              <w:szCs w:val="24"/>
            </w:rPr>
          </w:rPrChange>
        </w:rPr>
        <w:t>部分拟转股权的</w:t>
      </w:r>
      <w:r w:rsidRPr="00674F55">
        <w:rPr>
          <w:rFonts w:ascii="宋体" w:hAnsi="宋体"/>
          <w:bCs/>
          <w:sz w:val="10"/>
          <w:szCs w:val="10"/>
          <w:rPrChange w:id="2701" w:author="USER" w:date="2018-02-01T14:15:00Z">
            <w:rPr>
              <w:rFonts w:ascii="宋体" w:hAnsi="宋体"/>
              <w:bCs/>
              <w:sz w:val="24"/>
              <w:szCs w:val="24"/>
            </w:rPr>
          </w:rPrChange>
        </w:rPr>
        <w:t>书面通知后，以股权拟转通知中说明的同样价格，按照股权拟转通知中写明的相同的重要条款和条件，</w:t>
      </w:r>
      <w:ins w:id="2702" w:author="USER" w:date="2018-02-01T14:55:00Z">
        <w:r w:rsidR="00845A46">
          <w:rPr>
            <w:rFonts w:ascii="宋体" w:hAnsi="宋体" w:hint="eastAsia"/>
            <w:bCs/>
            <w:sz w:val="10"/>
            <w:szCs w:val="10"/>
          </w:rPr>
          <w:t>按其持股比例</w:t>
        </w:r>
      </w:ins>
      <w:r w:rsidRPr="00674F55">
        <w:rPr>
          <w:rFonts w:ascii="宋体" w:hAnsi="宋体" w:hint="eastAsia"/>
          <w:bCs/>
          <w:sz w:val="10"/>
          <w:szCs w:val="10"/>
          <w:rPrChange w:id="2703" w:author="USER" w:date="2018-02-01T14:15:00Z">
            <w:rPr>
              <w:rFonts w:ascii="宋体" w:hAnsi="宋体" w:hint="eastAsia"/>
              <w:bCs/>
              <w:sz w:val="24"/>
              <w:szCs w:val="24"/>
            </w:rPr>
          </w:rPrChange>
        </w:rPr>
        <w:t>优先</w:t>
      </w:r>
      <w:del w:id="2704" w:author="USER" w:date="2018-02-01T15:07:00Z">
        <w:r w:rsidRPr="00674F55">
          <w:rPr>
            <w:rFonts w:ascii="宋体" w:hAnsi="宋体" w:hint="eastAsia"/>
            <w:bCs/>
            <w:sz w:val="10"/>
            <w:szCs w:val="10"/>
            <w:rPrChange w:id="2705" w:author="USER" w:date="2018-02-01T14:15:00Z">
              <w:rPr>
                <w:rFonts w:ascii="宋体" w:hAnsi="宋体" w:hint="eastAsia"/>
                <w:bCs/>
                <w:sz w:val="24"/>
                <w:szCs w:val="24"/>
              </w:rPr>
            </w:rPrChange>
          </w:rPr>
          <w:delText>于公司原股东</w:delText>
        </w:r>
      </w:del>
      <w:r w:rsidRPr="00674F55">
        <w:rPr>
          <w:rFonts w:ascii="宋体" w:hAnsi="宋体"/>
          <w:bCs/>
          <w:sz w:val="10"/>
          <w:szCs w:val="10"/>
          <w:rPrChange w:id="2706" w:author="USER" w:date="2018-02-01T14:15:00Z">
            <w:rPr>
              <w:rFonts w:ascii="宋体" w:hAnsi="宋体"/>
              <w:bCs/>
              <w:sz w:val="24"/>
              <w:szCs w:val="24"/>
            </w:rPr>
          </w:rPrChange>
        </w:rPr>
        <w:t>认购</w:t>
      </w:r>
      <w:del w:id="2707" w:author="USER" w:date="2018-02-01T14:55:00Z">
        <w:r w:rsidRPr="00674F55">
          <w:rPr>
            <w:rFonts w:ascii="宋体" w:hAnsi="宋体" w:hint="eastAsia"/>
            <w:bCs/>
            <w:sz w:val="10"/>
            <w:szCs w:val="10"/>
            <w:rPrChange w:id="2708" w:author="USER" w:date="2018-02-01T14:15:00Z">
              <w:rPr>
                <w:rFonts w:ascii="宋体" w:hAnsi="宋体" w:hint="eastAsia"/>
                <w:bCs/>
                <w:sz w:val="24"/>
                <w:szCs w:val="24"/>
              </w:rPr>
            </w:rPrChange>
          </w:rPr>
          <w:delText>全部或</w:delText>
        </w:r>
      </w:del>
      <w:r w:rsidRPr="00674F55">
        <w:rPr>
          <w:rFonts w:ascii="宋体" w:hAnsi="宋体" w:hint="eastAsia"/>
          <w:bCs/>
          <w:sz w:val="10"/>
          <w:szCs w:val="10"/>
          <w:rPrChange w:id="2709" w:author="USER" w:date="2018-02-01T14:15:00Z">
            <w:rPr>
              <w:rFonts w:ascii="宋体" w:hAnsi="宋体" w:hint="eastAsia"/>
              <w:bCs/>
              <w:sz w:val="24"/>
              <w:szCs w:val="24"/>
            </w:rPr>
          </w:rPrChange>
        </w:rPr>
        <w:t>部分拟转股权。</w:t>
      </w:r>
    </w:p>
    <w:p w:rsidR="00A23905" w:rsidRPr="00016119" w:rsidRDefault="00674F55" w:rsidP="00B76B7B">
      <w:pPr>
        <w:pStyle w:val="aff"/>
        <w:numPr>
          <w:ilvl w:val="1"/>
          <w:numId w:val="49"/>
        </w:numPr>
        <w:spacing w:beforeLines="50"/>
        <w:ind w:left="964" w:firstLineChars="0"/>
        <w:outlineLvl w:val="1"/>
        <w:rPr>
          <w:b/>
          <w:sz w:val="10"/>
          <w:szCs w:val="10"/>
          <w:rPrChange w:id="2710" w:author="USER" w:date="2018-02-01T14:15:00Z">
            <w:rPr>
              <w:b/>
              <w:sz w:val="24"/>
              <w:szCs w:val="24"/>
            </w:rPr>
          </w:rPrChange>
        </w:rPr>
      </w:pPr>
      <w:bookmarkStart w:id="2711" w:name="_Toc424573352"/>
      <w:bookmarkStart w:id="2712" w:name="_Ref504224829"/>
      <w:bookmarkStart w:id="2713" w:name="_Toc505242715"/>
      <w:del w:id="2714" w:author="USER" w:date="2018-02-01T15:00:00Z">
        <w:r w:rsidRPr="00674F55">
          <w:rPr>
            <w:rFonts w:hint="eastAsia"/>
            <w:b/>
            <w:sz w:val="10"/>
            <w:szCs w:val="10"/>
            <w:rPrChange w:id="2715" w:author="USER" w:date="2018-02-01T14:15:00Z">
              <w:rPr>
                <w:rFonts w:ascii="宋体" w:hAnsi="宋体" w:hint="eastAsia"/>
                <w:b/>
                <w:sz w:val="24"/>
                <w:szCs w:val="24"/>
              </w:rPr>
            </w:rPrChange>
          </w:rPr>
          <w:delText>连带并购</w:delText>
        </w:r>
      </w:del>
      <w:r w:rsidRPr="00674F55">
        <w:rPr>
          <w:rFonts w:hint="eastAsia"/>
          <w:b/>
          <w:sz w:val="10"/>
          <w:szCs w:val="10"/>
          <w:rPrChange w:id="2716" w:author="USER" w:date="2018-02-01T14:15:00Z">
            <w:rPr>
              <w:rFonts w:ascii="宋体" w:hAnsi="宋体" w:hint="eastAsia"/>
              <w:b/>
              <w:sz w:val="24"/>
              <w:szCs w:val="24"/>
            </w:rPr>
          </w:rPrChange>
        </w:rPr>
        <w:t>权</w:t>
      </w:r>
      <w:bookmarkEnd w:id="2648"/>
      <w:bookmarkEnd w:id="2711"/>
      <w:bookmarkEnd w:id="2712"/>
      <w:bookmarkEnd w:id="2713"/>
    </w:p>
    <w:p w:rsidR="00A23905" w:rsidRPr="00016119" w:rsidDel="00616A50" w:rsidRDefault="00674F55" w:rsidP="0013320E">
      <w:pPr>
        <w:widowControl w:val="0"/>
        <w:tabs>
          <w:tab w:val="left" w:pos="567"/>
          <w:tab w:val="left" w:pos="1500"/>
        </w:tabs>
        <w:autoSpaceDE w:val="0"/>
        <w:autoSpaceDN w:val="0"/>
        <w:adjustRightInd w:val="0"/>
        <w:ind w:left="540"/>
        <w:jc w:val="both"/>
        <w:rPr>
          <w:del w:id="2717" w:author="USER" w:date="2018-02-01T14:59:00Z"/>
          <w:rFonts w:ascii="宋体" w:hAnsi="宋体"/>
          <w:sz w:val="10"/>
          <w:szCs w:val="10"/>
          <w:rPrChange w:id="2718" w:author="USER" w:date="2018-02-01T14:15:00Z">
            <w:rPr>
              <w:del w:id="2719" w:author="USER" w:date="2018-02-01T14:59:00Z"/>
              <w:rFonts w:ascii="宋体" w:hAnsi="宋体"/>
              <w:sz w:val="24"/>
              <w:szCs w:val="24"/>
            </w:rPr>
          </w:rPrChange>
        </w:rPr>
      </w:pPr>
      <w:del w:id="2720" w:author="USER" w:date="2018-02-01T14:59:00Z">
        <w:r w:rsidRPr="00674F55">
          <w:rPr>
            <w:rFonts w:ascii="宋体" w:hAnsi="宋体" w:hint="eastAsia"/>
            <w:sz w:val="10"/>
            <w:szCs w:val="10"/>
            <w:rPrChange w:id="2721" w:author="USER" w:date="2018-02-01T14:15:00Z">
              <w:rPr>
                <w:rFonts w:ascii="宋体" w:hAnsi="宋体" w:hint="eastAsia"/>
                <w:sz w:val="24"/>
                <w:szCs w:val="24"/>
              </w:rPr>
            </w:rPrChange>
          </w:rPr>
          <w:delText>如果任何人士拟收购全部或大部分公司资产、股权，在交易价格相当于对公司估值不低于【】元且投资者均同意其提出的交易条件的情况下，公司其它股东应同意该交易。</w:delText>
        </w:r>
      </w:del>
    </w:p>
    <w:p w:rsidR="00A23905" w:rsidRPr="00016119" w:rsidDel="00616A50" w:rsidRDefault="00674F55" w:rsidP="0013320E">
      <w:pPr>
        <w:widowControl w:val="0"/>
        <w:tabs>
          <w:tab w:val="left" w:pos="567"/>
          <w:tab w:val="left" w:pos="1500"/>
        </w:tabs>
        <w:autoSpaceDE w:val="0"/>
        <w:autoSpaceDN w:val="0"/>
        <w:adjustRightInd w:val="0"/>
        <w:ind w:left="540"/>
        <w:jc w:val="both"/>
        <w:rPr>
          <w:del w:id="2722" w:author="USER" w:date="2018-02-01T14:59:00Z"/>
          <w:rFonts w:ascii="宋体" w:hAnsi="宋体"/>
          <w:sz w:val="10"/>
          <w:szCs w:val="10"/>
          <w:rPrChange w:id="2723" w:author="USER" w:date="2018-02-01T14:15:00Z">
            <w:rPr>
              <w:del w:id="2724" w:author="USER" w:date="2018-02-01T14:59:00Z"/>
              <w:rFonts w:ascii="宋体" w:hAnsi="宋体"/>
              <w:sz w:val="24"/>
              <w:szCs w:val="24"/>
            </w:rPr>
          </w:rPrChange>
        </w:rPr>
      </w:pPr>
      <w:del w:id="2725" w:author="USER" w:date="2018-02-01T14:59:00Z">
        <w:r w:rsidRPr="00674F55">
          <w:rPr>
            <w:rFonts w:ascii="宋体" w:hAnsi="宋体" w:hint="eastAsia"/>
            <w:sz w:val="10"/>
            <w:szCs w:val="10"/>
            <w:rPrChange w:id="2726" w:author="USER" w:date="2018-02-01T14:15:00Z">
              <w:rPr>
                <w:rFonts w:ascii="宋体" w:hAnsi="宋体" w:hint="eastAsia"/>
                <w:sz w:val="24"/>
                <w:szCs w:val="24"/>
              </w:rPr>
            </w:rPrChange>
          </w:rPr>
          <w:delText>不同意上述交易的其它股东，则有义务按该人士提出的交易价格和条件购买包括投资者的其它所有股东的全部或部分股权。</w:delText>
        </w:r>
      </w:del>
    </w:p>
    <w:p w:rsidR="006C7C25" w:rsidRPr="00016119" w:rsidRDefault="00674F55" w:rsidP="00B76B7B">
      <w:pPr>
        <w:pStyle w:val="aff"/>
        <w:numPr>
          <w:ilvl w:val="1"/>
          <w:numId w:val="49"/>
        </w:numPr>
        <w:spacing w:beforeLines="50"/>
        <w:ind w:left="964" w:firstLineChars="0"/>
        <w:outlineLvl w:val="1"/>
        <w:rPr>
          <w:b/>
          <w:sz w:val="10"/>
          <w:szCs w:val="10"/>
          <w:rPrChange w:id="2727" w:author="USER" w:date="2018-02-01T14:15:00Z">
            <w:rPr>
              <w:b/>
              <w:sz w:val="24"/>
              <w:szCs w:val="24"/>
            </w:rPr>
          </w:rPrChange>
        </w:rPr>
      </w:pPr>
      <w:bookmarkStart w:id="2728" w:name="_Ref428452983"/>
      <w:bookmarkStart w:id="2729" w:name="_Toc424573354"/>
      <w:bookmarkStart w:id="2730" w:name="_Toc505242716"/>
      <w:r w:rsidRPr="00674F55">
        <w:rPr>
          <w:rFonts w:hint="eastAsia"/>
          <w:b/>
          <w:sz w:val="10"/>
          <w:szCs w:val="10"/>
          <w:rPrChange w:id="2731" w:author="USER" w:date="2018-02-01T14:15:00Z">
            <w:rPr>
              <w:rFonts w:ascii="宋体" w:hAnsi="宋体" w:hint="eastAsia"/>
              <w:b/>
              <w:sz w:val="24"/>
              <w:szCs w:val="24"/>
            </w:rPr>
          </w:rPrChange>
        </w:rPr>
        <w:t>回售权</w:t>
      </w:r>
      <w:bookmarkEnd w:id="2728"/>
      <w:bookmarkEnd w:id="2729"/>
      <w:bookmarkEnd w:id="2730"/>
    </w:p>
    <w:p w:rsidR="006C7C25" w:rsidRPr="00016119" w:rsidRDefault="00674F55" w:rsidP="003A509B">
      <w:pPr>
        <w:ind w:leftChars="270" w:left="540"/>
        <w:jc w:val="both"/>
        <w:rPr>
          <w:rFonts w:ascii="宋体" w:hAnsi="宋体"/>
          <w:sz w:val="10"/>
          <w:szCs w:val="10"/>
          <w:rPrChange w:id="2732" w:author="USER" w:date="2018-02-01T14:15:00Z">
            <w:rPr>
              <w:rFonts w:ascii="宋体" w:hAnsi="宋体"/>
              <w:sz w:val="24"/>
              <w:szCs w:val="24"/>
            </w:rPr>
          </w:rPrChange>
        </w:rPr>
      </w:pPr>
      <w:r w:rsidRPr="00674F55">
        <w:rPr>
          <w:rFonts w:ascii="宋体" w:hAnsi="宋体" w:hint="eastAsia"/>
          <w:sz w:val="10"/>
          <w:szCs w:val="10"/>
          <w:rPrChange w:id="2733" w:author="USER" w:date="2018-02-01T14:15:00Z">
            <w:rPr>
              <w:rFonts w:ascii="宋体" w:hAnsi="宋体" w:hint="eastAsia"/>
              <w:sz w:val="24"/>
              <w:szCs w:val="24"/>
            </w:rPr>
          </w:rPrChange>
        </w:rPr>
        <w:t>如果（</w:t>
      </w:r>
      <w:proofErr w:type="spellStart"/>
      <w:r w:rsidRPr="00674F55">
        <w:rPr>
          <w:rFonts w:ascii="宋体" w:hAnsi="宋体"/>
          <w:sz w:val="10"/>
          <w:szCs w:val="10"/>
          <w:rPrChange w:id="2734" w:author="USER" w:date="2018-02-01T14:15:00Z">
            <w:rPr>
              <w:rFonts w:ascii="宋体" w:hAnsi="宋体"/>
              <w:sz w:val="24"/>
              <w:szCs w:val="24"/>
            </w:rPr>
          </w:rPrChange>
        </w:rPr>
        <w:t>i</w:t>
      </w:r>
      <w:proofErr w:type="spellEnd"/>
      <w:r w:rsidRPr="00674F55">
        <w:rPr>
          <w:rFonts w:ascii="宋体" w:hAnsi="宋体" w:hint="eastAsia"/>
          <w:sz w:val="10"/>
          <w:szCs w:val="10"/>
          <w:rPrChange w:id="2735" w:author="USER" w:date="2018-02-01T14:15:00Z">
            <w:rPr>
              <w:rFonts w:ascii="宋体" w:hAnsi="宋体" w:hint="eastAsia"/>
              <w:sz w:val="24"/>
              <w:szCs w:val="24"/>
            </w:rPr>
          </w:rPrChange>
        </w:rPr>
        <w:t>）本协议签署后</w:t>
      </w:r>
      <w:r w:rsidRPr="00674F55">
        <w:rPr>
          <w:rFonts w:ascii="宋体" w:hAnsi="宋体"/>
          <w:sz w:val="10"/>
          <w:szCs w:val="10"/>
          <w:rPrChange w:id="2736" w:author="USER" w:date="2018-02-01T14:15:00Z">
            <w:rPr>
              <w:rFonts w:ascii="宋体" w:hAnsi="宋体"/>
              <w:sz w:val="24"/>
              <w:szCs w:val="24"/>
            </w:rPr>
          </w:rPrChange>
        </w:rPr>
        <w:t>7</w:t>
      </w:r>
      <w:r w:rsidRPr="00674F55">
        <w:rPr>
          <w:rFonts w:ascii="宋体" w:hAnsi="宋体" w:hint="eastAsia"/>
          <w:sz w:val="10"/>
          <w:szCs w:val="10"/>
          <w:rPrChange w:id="2737" w:author="USER" w:date="2018-02-01T14:15:00Z">
            <w:rPr>
              <w:rFonts w:ascii="宋体" w:hAnsi="宋体" w:hint="eastAsia"/>
              <w:sz w:val="24"/>
              <w:szCs w:val="24"/>
            </w:rPr>
          </w:rPrChange>
        </w:rPr>
        <w:t>年内公司未完成在证券交易所首次公开发行并上市（为避免歧义，上述首次公开发行并上市并不包括新三板和其它境内外场外交易市场）；或（</w:t>
      </w:r>
      <w:r w:rsidRPr="00674F55">
        <w:rPr>
          <w:rFonts w:ascii="宋体" w:hAnsi="宋体"/>
          <w:sz w:val="10"/>
          <w:szCs w:val="10"/>
          <w:rPrChange w:id="2738" w:author="USER" w:date="2018-02-01T14:15:00Z">
            <w:rPr>
              <w:rFonts w:ascii="宋体" w:hAnsi="宋体"/>
              <w:sz w:val="24"/>
              <w:szCs w:val="24"/>
            </w:rPr>
          </w:rPrChange>
        </w:rPr>
        <w:t>ii</w:t>
      </w:r>
      <w:r w:rsidRPr="00674F55">
        <w:rPr>
          <w:rFonts w:ascii="宋体" w:hAnsi="宋体" w:hint="eastAsia"/>
          <w:sz w:val="10"/>
          <w:szCs w:val="10"/>
          <w:rPrChange w:id="2739" w:author="USER" w:date="2018-02-01T14:15:00Z">
            <w:rPr>
              <w:rFonts w:ascii="宋体" w:hAnsi="宋体" w:hint="eastAsia"/>
              <w:sz w:val="24"/>
              <w:szCs w:val="24"/>
            </w:rPr>
          </w:rPrChange>
        </w:rPr>
        <w:t>）公司及</w:t>
      </w:r>
      <w:r w:rsidRPr="00674F55">
        <w:rPr>
          <w:rFonts w:ascii="宋体" w:hAnsi="宋体"/>
          <w:sz w:val="10"/>
          <w:szCs w:val="10"/>
          <w:rPrChange w:id="2740" w:author="USER" w:date="2018-02-01T14:15:00Z">
            <w:rPr>
              <w:rFonts w:ascii="宋体" w:hAnsi="宋体"/>
              <w:sz w:val="24"/>
              <w:szCs w:val="24"/>
            </w:rPr>
          </w:rPrChange>
        </w:rPr>
        <w:t>/</w:t>
      </w:r>
      <w:r w:rsidRPr="00674F55">
        <w:rPr>
          <w:rFonts w:ascii="宋体" w:hAnsi="宋体" w:hint="eastAsia"/>
          <w:sz w:val="10"/>
          <w:szCs w:val="10"/>
          <w:rPrChange w:id="2741" w:author="USER" w:date="2018-02-01T14:15:00Z">
            <w:rPr>
              <w:rFonts w:ascii="宋体" w:hAnsi="宋体" w:hint="eastAsia"/>
              <w:sz w:val="24"/>
              <w:szCs w:val="24"/>
            </w:rPr>
          </w:rPrChange>
        </w:rPr>
        <w:t>或原股东严重违反本协议或其后签署的投资协议，投资者有权行使股权回售权，</w:t>
      </w:r>
      <w:r w:rsidRPr="00674F55">
        <w:rPr>
          <w:rFonts w:ascii="宋体" w:hAnsi="宋体"/>
          <w:sz w:val="10"/>
          <w:szCs w:val="10"/>
          <w:rPrChange w:id="2742" w:author="USER" w:date="2018-02-01T14:15:00Z">
            <w:rPr>
              <w:rFonts w:ascii="宋体" w:hAnsi="宋体"/>
              <w:sz w:val="24"/>
              <w:szCs w:val="24"/>
            </w:rPr>
          </w:rPrChange>
        </w:rPr>
        <w:t>要求</w:t>
      </w:r>
      <w:r w:rsidRPr="00674F55">
        <w:rPr>
          <w:rFonts w:ascii="宋体" w:hAnsi="宋体" w:hint="eastAsia"/>
          <w:sz w:val="10"/>
          <w:szCs w:val="10"/>
          <w:rPrChange w:id="2743" w:author="USER" w:date="2018-02-01T14:15:00Z">
            <w:rPr>
              <w:rFonts w:ascii="宋体" w:hAnsi="宋体" w:hint="eastAsia"/>
              <w:sz w:val="24"/>
              <w:szCs w:val="24"/>
            </w:rPr>
          </w:rPrChange>
        </w:rPr>
        <w:t>按</w:t>
      </w:r>
      <w:r w:rsidRPr="00674F55">
        <w:rPr>
          <w:rFonts w:ascii="宋体" w:hAnsi="宋体"/>
          <w:sz w:val="10"/>
          <w:szCs w:val="10"/>
          <w:rPrChange w:id="2744" w:author="USER" w:date="2018-02-01T14:15:00Z">
            <w:rPr>
              <w:rFonts w:ascii="宋体" w:hAnsi="宋体"/>
              <w:sz w:val="24"/>
              <w:szCs w:val="24"/>
            </w:rPr>
          </w:rPrChange>
        </w:rPr>
        <w:t>以下方式退出公司</w:t>
      </w:r>
      <w:r w:rsidRPr="00674F55">
        <w:rPr>
          <w:rFonts w:ascii="宋体" w:hAnsi="宋体" w:hint="eastAsia"/>
          <w:sz w:val="10"/>
          <w:szCs w:val="10"/>
          <w:rPrChange w:id="2745" w:author="USER" w:date="2018-02-01T14:15:00Z">
            <w:rPr>
              <w:rFonts w:ascii="宋体" w:hAnsi="宋体" w:hint="eastAsia"/>
              <w:sz w:val="24"/>
              <w:szCs w:val="24"/>
            </w:rPr>
          </w:rPrChange>
        </w:rPr>
        <w:t>：</w:t>
      </w:r>
    </w:p>
    <w:p w:rsidR="006C7C25" w:rsidRPr="00016119" w:rsidRDefault="00674F55" w:rsidP="003A509B">
      <w:pPr>
        <w:ind w:leftChars="270" w:left="540"/>
        <w:jc w:val="both"/>
        <w:rPr>
          <w:rFonts w:ascii="宋体" w:hAnsi="宋体"/>
          <w:sz w:val="10"/>
          <w:szCs w:val="10"/>
          <w:rPrChange w:id="2746" w:author="USER" w:date="2018-02-01T14:15:00Z">
            <w:rPr>
              <w:rFonts w:ascii="宋体" w:hAnsi="宋体"/>
              <w:sz w:val="24"/>
              <w:szCs w:val="24"/>
            </w:rPr>
          </w:rPrChange>
        </w:rPr>
      </w:pPr>
      <w:r w:rsidRPr="00674F55">
        <w:rPr>
          <w:rFonts w:ascii="宋体" w:hAnsi="宋体"/>
          <w:sz w:val="10"/>
          <w:szCs w:val="10"/>
          <w:rPrChange w:id="2747" w:author="USER" w:date="2018-02-01T14:15:00Z">
            <w:rPr>
              <w:rFonts w:ascii="宋体" w:hAnsi="宋体"/>
              <w:sz w:val="24"/>
              <w:szCs w:val="24"/>
            </w:rPr>
          </w:rPrChange>
        </w:rPr>
        <w:t>投资者</w:t>
      </w:r>
      <w:r w:rsidRPr="00674F55">
        <w:rPr>
          <w:rFonts w:ascii="宋体" w:hAnsi="宋体" w:hint="eastAsia"/>
          <w:sz w:val="10"/>
          <w:szCs w:val="10"/>
          <w:rPrChange w:id="2748" w:author="USER" w:date="2018-02-01T14:15:00Z">
            <w:rPr>
              <w:rFonts w:ascii="宋体" w:hAnsi="宋体" w:hint="eastAsia"/>
              <w:sz w:val="24"/>
              <w:szCs w:val="24"/>
            </w:rPr>
          </w:rPrChange>
        </w:rPr>
        <w:t>有权（但非义务）向公司、创始人及实际控制人（</w:t>
      </w:r>
      <w:r w:rsidRPr="00674F55">
        <w:rPr>
          <w:rFonts w:ascii="宋体" w:hAnsi="宋体" w:hint="eastAsia"/>
          <w:b/>
          <w:sz w:val="10"/>
          <w:szCs w:val="10"/>
          <w:rPrChange w:id="2749" w:author="USER" w:date="2018-02-01T14:15:00Z">
            <w:rPr>
              <w:rFonts w:ascii="宋体" w:hAnsi="宋体" w:hint="eastAsia"/>
              <w:b/>
              <w:sz w:val="24"/>
              <w:szCs w:val="24"/>
            </w:rPr>
          </w:rPrChange>
        </w:rPr>
        <w:t>“回购人”</w:t>
      </w:r>
      <w:r w:rsidRPr="00674F55">
        <w:rPr>
          <w:rFonts w:ascii="宋体" w:hAnsi="宋体" w:hint="eastAsia"/>
          <w:sz w:val="10"/>
          <w:szCs w:val="10"/>
          <w:rPrChange w:id="2750" w:author="USER" w:date="2018-02-01T14:15:00Z">
            <w:rPr>
              <w:rFonts w:ascii="宋体" w:hAnsi="宋体" w:hint="eastAsia"/>
              <w:sz w:val="24"/>
              <w:szCs w:val="24"/>
            </w:rPr>
          </w:rPrChange>
        </w:rPr>
        <w:t>）发出要求回购人</w:t>
      </w:r>
      <w:r w:rsidRPr="00674F55">
        <w:rPr>
          <w:rFonts w:ascii="宋体" w:hAnsi="宋体"/>
          <w:sz w:val="10"/>
          <w:szCs w:val="10"/>
          <w:rPrChange w:id="2751" w:author="USER" w:date="2018-02-01T14:15:00Z">
            <w:rPr>
              <w:rFonts w:ascii="宋体" w:hAnsi="宋体"/>
              <w:sz w:val="24"/>
              <w:szCs w:val="24"/>
            </w:rPr>
          </w:rPrChange>
        </w:rPr>
        <w:t>按照以下股权回售价购买投资者持有的</w:t>
      </w:r>
      <w:r w:rsidRPr="00674F55">
        <w:rPr>
          <w:rFonts w:ascii="宋体" w:hAnsi="宋体" w:hint="eastAsia"/>
          <w:sz w:val="10"/>
          <w:szCs w:val="10"/>
          <w:rPrChange w:id="2752" w:author="USER" w:date="2018-02-01T14:15:00Z">
            <w:rPr>
              <w:rFonts w:ascii="宋体" w:hAnsi="宋体" w:hint="eastAsia"/>
              <w:sz w:val="24"/>
              <w:szCs w:val="24"/>
            </w:rPr>
          </w:rPrChange>
        </w:rPr>
        <w:t>公司</w:t>
      </w:r>
      <w:r w:rsidRPr="00674F55">
        <w:rPr>
          <w:rFonts w:ascii="宋体" w:hAnsi="宋体"/>
          <w:sz w:val="10"/>
          <w:szCs w:val="10"/>
          <w:rPrChange w:id="2753" w:author="USER" w:date="2018-02-01T14:15:00Z">
            <w:rPr>
              <w:rFonts w:ascii="宋体" w:hAnsi="宋体"/>
              <w:sz w:val="24"/>
              <w:szCs w:val="24"/>
            </w:rPr>
          </w:rPrChange>
        </w:rPr>
        <w:t>的</w:t>
      </w:r>
      <w:r w:rsidRPr="00674F55">
        <w:rPr>
          <w:rFonts w:ascii="宋体" w:hAnsi="宋体" w:hint="eastAsia"/>
          <w:sz w:val="10"/>
          <w:szCs w:val="10"/>
          <w:rPrChange w:id="2754" w:author="USER" w:date="2018-02-01T14:15:00Z">
            <w:rPr>
              <w:rFonts w:ascii="宋体" w:hAnsi="宋体" w:hint="eastAsia"/>
              <w:sz w:val="24"/>
              <w:szCs w:val="24"/>
            </w:rPr>
          </w:rPrChange>
        </w:rPr>
        <w:t>部分或</w:t>
      </w:r>
      <w:r w:rsidRPr="00674F55">
        <w:rPr>
          <w:rFonts w:ascii="宋体" w:hAnsi="宋体"/>
          <w:sz w:val="10"/>
          <w:szCs w:val="10"/>
          <w:rPrChange w:id="2755" w:author="USER" w:date="2018-02-01T14:15:00Z">
            <w:rPr>
              <w:rFonts w:ascii="宋体" w:hAnsi="宋体"/>
              <w:sz w:val="24"/>
              <w:szCs w:val="24"/>
            </w:rPr>
          </w:rPrChange>
        </w:rPr>
        <w:t>全部股权（</w:t>
      </w:r>
      <w:r w:rsidRPr="00674F55">
        <w:rPr>
          <w:rFonts w:ascii="宋体" w:hAnsi="宋体"/>
          <w:b/>
          <w:sz w:val="10"/>
          <w:szCs w:val="10"/>
          <w:rPrChange w:id="2756" w:author="USER" w:date="2018-02-01T14:15:00Z">
            <w:rPr>
              <w:rFonts w:ascii="宋体" w:hAnsi="宋体"/>
              <w:b/>
              <w:sz w:val="24"/>
              <w:szCs w:val="24"/>
            </w:rPr>
          </w:rPrChange>
        </w:rPr>
        <w:t>“回售股权”</w:t>
      </w:r>
      <w:r w:rsidRPr="00674F55">
        <w:rPr>
          <w:rFonts w:ascii="宋体" w:hAnsi="宋体"/>
          <w:sz w:val="10"/>
          <w:szCs w:val="10"/>
          <w:rPrChange w:id="2757" w:author="USER" w:date="2018-02-01T14:15:00Z">
            <w:rPr>
              <w:rFonts w:ascii="宋体" w:hAnsi="宋体"/>
              <w:sz w:val="24"/>
              <w:szCs w:val="24"/>
            </w:rPr>
          </w:rPrChange>
        </w:rPr>
        <w:t>）</w:t>
      </w:r>
      <w:r w:rsidRPr="00674F55">
        <w:rPr>
          <w:rFonts w:ascii="宋体" w:hAnsi="宋体" w:hint="eastAsia"/>
          <w:sz w:val="10"/>
          <w:szCs w:val="10"/>
          <w:rPrChange w:id="2758" w:author="USER" w:date="2018-02-01T14:15:00Z">
            <w:rPr>
              <w:rFonts w:ascii="宋体" w:hAnsi="宋体" w:hint="eastAsia"/>
              <w:sz w:val="24"/>
              <w:szCs w:val="24"/>
            </w:rPr>
          </w:rPrChange>
        </w:rPr>
        <w:t>的通知（</w:t>
      </w:r>
      <w:r w:rsidRPr="00674F55">
        <w:rPr>
          <w:rFonts w:ascii="宋体" w:hAnsi="宋体" w:hint="eastAsia"/>
          <w:b/>
          <w:sz w:val="10"/>
          <w:szCs w:val="10"/>
          <w:rPrChange w:id="2759" w:author="USER" w:date="2018-02-01T14:15:00Z">
            <w:rPr>
              <w:rFonts w:ascii="宋体" w:hAnsi="宋体" w:hint="eastAsia"/>
              <w:b/>
              <w:sz w:val="24"/>
              <w:szCs w:val="24"/>
            </w:rPr>
          </w:rPrChange>
        </w:rPr>
        <w:t>“回售通知”</w:t>
      </w:r>
      <w:r w:rsidRPr="00674F55">
        <w:rPr>
          <w:rFonts w:ascii="宋体" w:hAnsi="宋体" w:hint="eastAsia"/>
          <w:sz w:val="10"/>
          <w:szCs w:val="10"/>
          <w:rPrChange w:id="2760" w:author="USER" w:date="2018-02-01T14:15:00Z">
            <w:rPr>
              <w:rFonts w:ascii="宋体" w:hAnsi="宋体" w:hint="eastAsia"/>
              <w:sz w:val="24"/>
              <w:szCs w:val="24"/>
            </w:rPr>
          </w:rPrChange>
        </w:rPr>
        <w:t>），回购人应在收到回售通知后九十（</w:t>
      </w:r>
      <w:r w:rsidRPr="00674F55">
        <w:rPr>
          <w:rFonts w:ascii="宋体" w:hAnsi="宋体"/>
          <w:sz w:val="10"/>
          <w:szCs w:val="10"/>
          <w:rPrChange w:id="2761" w:author="USER" w:date="2018-02-01T14:15:00Z">
            <w:rPr>
              <w:rFonts w:ascii="宋体" w:hAnsi="宋体"/>
              <w:sz w:val="24"/>
              <w:szCs w:val="24"/>
            </w:rPr>
          </w:rPrChange>
        </w:rPr>
        <w:t>90）日内，</w:t>
      </w:r>
      <w:del w:id="2762" w:author="USER" w:date="2018-02-01T15:05:00Z">
        <w:r w:rsidRPr="00674F55">
          <w:rPr>
            <w:rFonts w:ascii="宋体" w:hAnsi="宋体"/>
            <w:sz w:val="10"/>
            <w:szCs w:val="10"/>
            <w:rPrChange w:id="2763" w:author="USER" w:date="2018-02-01T14:15:00Z">
              <w:rPr>
                <w:rFonts w:ascii="宋体" w:hAnsi="宋体"/>
                <w:sz w:val="24"/>
                <w:szCs w:val="24"/>
              </w:rPr>
            </w:rPrChange>
          </w:rPr>
          <w:delText>无条件地</w:delText>
        </w:r>
      </w:del>
      <w:r w:rsidRPr="00674F55">
        <w:rPr>
          <w:rFonts w:ascii="宋体" w:hAnsi="宋体"/>
          <w:sz w:val="10"/>
          <w:szCs w:val="10"/>
          <w:rPrChange w:id="2764" w:author="USER" w:date="2018-02-01T14:15:00Z">
            <w:rPr>
              <w:rFonts w:ascii="宋体" w:hAnsi="宋体"/>
              <w:sz w:val="24"/>
              <w:szCs w:val="24"/>
            </w:rPr>
          </w:rPrChange>
        </w:rPr>
        <w:t>按照以下股权回售价购买回售股权</w:t>
      </w:r>
      <w:r w:rsidRPr="00674F55">
        <w:rPr>
          <w:rFonts w:ascii="宋体" w:hAnsi="宋体" w:hint="eastAsia"/>
          <w:sz w:val="10"/>
          <w:szCs w:val="10"/>
          <w:rPrChange w:id="2765" w:author="USER" w:date="2018-02-01T14:15:00Z">
            <w:rPr>
              <w:rFonts w:ascii="宋体" w:hAnsi="宋体" w:hint="eastAsia"/>
              <w:sz w:val="24"/>
              <w:szCs w:val="24"/>
            </w:rPr>
          </w:rPrChange>
        </w:rPr>
        <w:t>并全部支付该等</w:t>
      </w:r>
      <w:r w:rsidRPr="00674F55">
        <w:rPr>
          <w:rFonts w:ascii="宋体" w:hAnsi="宋体"/>
          <w:sz w:val="10"/>
          <w:szCs w:val="10"/>
          <w:rPrChange w:id="2766" w:author="USER" w:date="2018-02-01T14:15:00Z">
            <w:rPr>
              <w:rFonts w:ascii="宋体" w:hAnsi="宋体"/>
              <w:sz w:val="24"/>
              <w:szCs w:val="24"/>
            </w:rPr>
          </w:rPrChange>
        </w:rPr>
        <w:t>股权</w:t>
      </w:r>
      <w:r w:rsidRPr="00674F55">
        <w:rPr>
          <w:rFonts w:ascii="宋体" w:hAnsi="宋体" w:hint="eastAsia"/>
          <w:sz w:val="10"/>
          <w:szCs w:val="10"/>
          <w:rPrChange w:id="2767" w:author="USER" w:date="2018-02-01T14:15:00Z">
            <w:rPr>
              <w:rFonts w:ascii="宋体" w:hAnsi="宋体" w:hint="eastAsia"/>
              <w:sz w:val="24"/>
              <w:szCs w:val="24"/>
            </w:rPr>
          </w:rPrChange>
        </w:rPr>
        <w:t>回售</w:t>
      </w:r>
      <w:r w:rsidRPr="00674F55">
        <w:rPr>
          <w:rFonts w:ascii="宋体" w:hAnsi="宋体"/>
          <w:sz w:val="10"/>
          <w:szCs w:val="10"/>
          <w:rPrChange w:id="2768" w:author="USER" w:date="2018-02-01T14:15:00Z">
            <w:rPr>
              <w:rFonts w:ascii="宋体" w:hAnsi="宋体"/>
              <w:sz w:val="24"/>
              <w:szCs w:val="24"/>
            </w:rPr>
          </w:rPrChange>
        </w:rPr>
        <w:t>价</w:t>
      </w:r>
      <w:r w:rsidRPr="00674F55">
        <w:rPr>
          <w:rFonts w:ascii="宋体" w:hAnsi="宋体" w:hint="eastAsia"/>
          <w:sz w:val="10"/>
          <w:szCs w:val="10"/>
          <w:rPrChange w:id="2769" w:author="USER" w:date="2018-02-01T14:15:00Z">
            <w:rPr>
              <w:rFonts w:ascii="宋体" w:hAnsi="宋体" w:hint="eastAsia"/>
              <w:sz w:val="24"/>
              <w:szCs w:val="24"/>
            </w:rPr>
          </w:rPrChange>
        </w:rPr>
        <w:t>款</w:t>
      </w:r>
      <w:r w:rsidRPr="00674F55">
        <w:rPr>
          <w:rFonts w:ascii="宋体" w:hAnsi="宋体"/>
          <w:sz w:val="10"/>
          <w:szCs w:val="10"/>
          <w:rPrChange w:id="2770" w:author="USER" w:date="2018-02-01T14:15:00Z">
            <w:rPr>
              <w:rFonts w:ascii="宋体" w:hAnsi="宋体"/>
              <w:sz w:val="24"/>
              <w:szCs w:val="24"/>
            </w:rPr>
          </w:rPrChange>
        </w:rPr>
        <w:t>。</w:t>
      </w:r>
      <w:del w:id="2771" w:author="USER" w:date="2018-02-01T15:05:00Z">
        <w:r w:rsidRPr="00674F55">
          <w:rPr>
            <w:rFonts w:ascii="宋体" w:hAnsi="宋体" w:hint="eastAsia"/>
            <w:sz w:val="10"/>
            <w:szCs w:val="10"/>
            <w:rPrChange w:id="2772" w:author="USER" w:date="2018-02-01T14:15:00Z">
              <w:rPr>
                <w:rFonts w:ascii="宋体" w:hAnsi="宋体" w:hint="eastAsia"/>
                <w:sz w:val="24"/>
                <w:szCs w:val="24"/>
              </w:rPr>
            </w:rPrChange>
          </w:rPr>
          <w:delText>回购人特此承诺本款</w:delText>
        </w:r>
        <w:r w:rsidRPr="00674F55">
          <w:rPr>
            <w:rFonts w:ascii="宋体" w:hAnsi="宋体"/>
            <w:sz w:val="10"/>
            <w:szCs w:val="10"/>
            <w:rPrChange w:id="2773" w:author="USER" w:date="2018-02-01T14:15:00Z">
              <w:rPr>
                <w:rFonts w:ascii="宋体" w:hAnsi="宋体"/>
                <w:sz w:val="24"/>
                <w:szCs w:val="24"/>
              </w:rPr>
            </w:rPrChange>
          </w:rPr>
          <w:delText>项的约定构成其</w:delText>
        </w:r>
        <w:r w:rsidRPr="00674F55">
          <w:rPr>
            <w:rFonts w:ascii="宋体" w:hAnsi="宋体" w:hint="eastAsia"/>
            <w:sz w:val="10"/>
            <w:szCs w:val="10"/>
            <w:rPrChange w:id="2774" w:author="USER" w:date="2018-02-01T14:15:00Z">
              <w:rPr>
                <w:rFonts w:ascii="宋体" w:hAnsi="宋体" w:hint="eastAsia"/>
                <w:sz w:val="24"/>
                <w:szCs w:val="24"/>
              </w:rPr>
            </w:rPrChange>
          </w:rPr>
          <w:delText>作出的一项不可撤销的承诺，对其具有法律约束力和强制执行力，并特此放弃一切抗辩其法律约束力或强制执行力的权利。</w:delText>
        </w:r>
      </w:del>
    </w:p>
    <w:p w:rsidR="006C7C25" w:rsidRPr="00016119" w:rsidDel="00616A50" w:rsidRDefault="00674F55" w:rsidP="003A509B">
      <w:pPr>
        <w:ind w:leftChars="270" w:left="540"/>
        <w:jc w:val="both"/>
        <w:rPr>
          <w:del w:id="2775" w:author="USER" w:date="2018-02-01T15:04:00Z"/>
          <w:rFonts w:ascii="宋体" w:hAnsi="宋体"/>
          <w:sz w:val="10"/>
          <w:szCs w:val="10"/>
          <w:rPrChange w:id="2776" w:author="USER" w:date="2018-02-01T14:15:00Z">
            <w:rPr>
              <w:del w:id="2777" w:author="USER" w:date="2018-02-01T15:04:00Z"/>
              <w:rFonts w:ascii="宋体" w:hAnsi="宋体"/>
              <w:sz w:val="24"/>
              <w:szCs w:val="24"/>
            </w:rPr>
          </w:rPrChange>
        </w:rPr>
      </w:pPr>
      <w:del w:id="2778" w:author="USER" w:date="2018-02-01T15:04:00Z">
        <w:r w:rsidRPr="00674F55">
          <w:rPr>
            <w:rFonts w:ascii="宋体" w:hAnsi="宋体" w:hint="eastAsia"/>
            <w:sz w:val="10"/>
            <w:szCs w:val="10"/>
            <w:rPrChange w:id="2779" w:author="USER" w:date="2018-02-01T14:15:00Z">
              <w:rPr>
                <w:rFonts w:ascii="宋体" w:hAnsi="宋体" w:hint="eastAsia"/>
                <w:sz w:val="24"/>
                <w:szCs w:val="24"/>
              </w:rPr>
            </w:rPrChange>
          </w:rPr>
          <w:delText>股权回售价格以下列价格孰高者为准：</w:delText>
        </w:r>
      </w:del>
    </w:p>
    <w:p w:rsidR="0062051A" w:rsidRPr="00016119" w:rsidDel="00616A50" w:rsidRDefault="00674F55" w:rsidP="0062051A">
      <w:pPr>
        <w:ind w:leftChars="270" w:left="540"/>
        <w:jc w:val="both"/>
        <w:rPr>
          <w:del w:id="2780" w:author="USER" w:date="2018-02-01T15:04:00Z"/>
          <w:rFonts w:ascii="宋体" w:hAnsi="宋体"/>
          <w:sz w:val="10"/>
          <w:szCs w:val="10"/>
          <w:rPrChange w:id="2781" w:author="USER" w:date="2018-02-01T14:15:00Z">
            <w:rPr>
              <w:del w:id="2782" w:author="USER" w:date="2018-02-01T15:04:00Z"/>
              <w:rFonts w:ascii="宋体" w:hAnsi="宋体"/>
              <w:sz w:val="24"/>
              <w:szCs w:val="24"/>
            </w:rPr>
          </w:rPrChange>
        </w:rPr>
      </w:pPr>
      <w:del w:id="2783" w:author="USER" w:date="2018-02-01T15:04:00Z">
        <w:r w:rsidRPr="00674F55">
          <w:rPr>
            <w:rFonts w:ascii="宋体" w:hAnsi="宋体"/>
            <w:sz w:val="10"/>
            <w:szCs w:val="10"/>
            <w:rPrChange w:id="2784" w:author="USER" w:date="2018-02-01T14:15:00Z">
              <w:rPr>
                <w:rFonts w:ascii="宋体" w:hAnsi="宋体"/>
                <w:sz w:val="24"/>
                <w:szCs w:val="24"/>
              </w:rPr>
            </w:rPrChange>
          </w:rPr>
          <w:delText>1）回</w:delText>
        </w:r>
        <w:r w:rsidRPr="00674F55">
          <w:rPr>
            <w:rFonts w:ascii="宋体" w:hAnsi="宋体" w:hint="eastAsia"/>
            <w:sz w:val="10"/>
            <w:szCs w:val="10"/>
            <w:rPrChange w:id="2785" w:author="USER" w:date="2018-02-01T14:15:00Z">
              <w:rPr>
                <w:rFonts w:ascii="宋体" w:hAnsi="宋体" w:hint="eastAsia"/>
                <w:sz w:val="24"/>
                <w:szCs w:val="24"/>
              </w:rPr>
            </w:rPrChange>
          </w:rPr>
          <w:delText>售</w:delText>
        </w:r>
        <w:r w:rsidRPr="00674F55">
          <w:rPr>
            <w:rFonts w:ascii="宋体" w:hAnsi="宋体"/>
            <w:sz w:val="10"/>
            <w:szCs w:val="10"/>
            <w:rPrChange w:id="2786" w:author="USER" w:date="2018-02-01T14:15:00Z">
              <w:rPr>
                <w:rFonts w:ascii="宋体" w:hAnsi="宋体"/>
                <w:sz w:val="24"/>
                <w:szCs w:val="24"/>
              </w:rPr>
            </w:rPrChange>
          </w:rPr>
          <w:delText>时投资者拥有公司股权对应的评估净资产值</w:delText>
        </w:r>
        <w:r w:rsidRPr="00674F55">
          <w:rPr>
            <w:rFonts w:ascii="宋体" w:hAnsi="宋体" w:hint="eastAsia"/>
            <w:sz w:val="10"/>
            <w:szCs w:val="10"/>
            <w:rPrChange w:id="2787" w:author="USER" w:date="2018-02-01T14:15:00Z">
              <w:rPr>
                <w:rFonts w:ascii="宋体" w:hAnsi="宋体" w:hint="eastAsia"/>
                <w:sz w:val="24"/>
                <w:szCs w:val="24"/>
              </w:rPr>
            </w:rPrChange>
          </w:rPr>
          <w:delText>。</w:delText>
        </w:r>
      </w:del>
    </w:p>
    <w:p w:rsidR="0062051A" w:rsidRPr="00016119" w:rsidRDefault="00674F55" w:rsidP="0062051A">
      <w:pPr>
        <w:ind w:leftChars="270" w:left="540"/>
        <w:jc w:val="both"/>
        <w:rPr>
          <w:rFonts w:ascii="宋体" w:hAnsi="宋体"/>
          <w:sz w:val="10"/>
          <w:szCs w:val="10"/>
          <w:rPrChange w:id="2788" w:author="USER" w:date="2018-02-01T14:15:00Z">
            <w:rPr>
              <w:rFonts w:ascii="宋体" w:hAnsi="宋体"/>
              <w:sz w:val="24"/>
              <w:szCs w:val="24"/>
            </w:rPr>
          </w:rPrChange>
        </w:rPr>
      </w:pPr>
      <w:del w:id="2789" w:author="USER" w:date="2018-02-01T15:04:00Z">
        <w:r w:rsidRPr="00674F55">
          <w:rPr>
            <w:rFonts w:ascii="宋体" w:hAnsi="宋体"/>
            <w:sz w:val="10"/>
            <w:szCs w:val="10"/>
            <w:rPrChange w:id="2790" w:author="USER" w:date="2018-02-01T14:15:00Z">
              <w:rPr>
                <w:rFonts w:ascii="宋体" w:hAnsi="宋体"/>
                <w:sz w:val="24"/>
                <w:szCs w:val="24"/>
              </w:rPr>
            </w:rPrChange>
          </w:rPr>
          <w:delText>2）</w:delText>
        </w:r>
      </w:del>
      <w:r w:rsidRPr="00674F55">
        <w:rPr>
          <w:rFonts w:ascii="宋体" w:hAnsi="宋体" w:hint="eastAsia"/>
          <w:sz w:val="10"/>
          <w:szCs w:val="10"/>
          <w:rPrChange w:id="2791" w:author="USER" w:date="2018-02-01T14:15:00Z">
            <w:rPr>
              <w:rFonts w:ascii="宋体" w:hAnsi="宋体" w:hint="eastAsia"/>
              <w:sz w:val="24"/>
              <w:szCs w:val="24"/>
            </w:rPr>
          </w:rPrChange>
        </w:rPr>
        <w:t>股权回售价</w:t>
      </w:r>
      <w:r w:rsidRPr="00674F55">
        <w:rPr>
          <w:rFonts w:ascii="宋体" w:hAnsi="宋体"/>
          <w:sz w:val="10"/>
          <w:szCs w:val="10"/>
          <w:rPrChange w:id="2792" w:author="USER" w:date="2018-02-01T14:15:00Z">
            <w:rPr>
              <w:rFonts w:ascii="宋体" w:hAnsi="宋体"/>
              <w:sz w:val="24"/>
              <w:szCs w:val="24"/>
            </w:rPr>
          </w:rPrChange>
        </w:rPr>
        <w:t xml:space="preserve"> = </w:t>
      </w:r>
      <w:r w:rsidRPr="00674F55">
        <w:rPr>
          <w:rFonts w:ascii="宋体" w:hAnsi="宋体" w:hint="eastAsia"/>
          <w:sz w:val="10"/>
          <w:szCs w:val="10"/>
          <w:rPrChange w:id="2793" w:author="USER" w:date="2018-02-01T14:15:00Z">
            <w:rPr>
              <w:rFonts w:ascii="宋体" w:hAnsi="宋体" w:hint="eastAsia"/>
              <w:sz w:val="24"/>
              <w:szCs w:val="24"/>
            </w:rPr>
          </w:rPrChange>
        </w:rPr>
        <w:t>投资者（在本协议项下）缴付的所有投资款</w:t>
      </w:r>
      <w:r w:rsidRPr="00674F55">
        <w:rPr>
          <w:rFonts w:ascii="宋体" w:hAnsi="宋体"/>
          <w:sz w:val="10"/>
          <w:szCs w:val="10"/>
          <w:rPrChange w:id="2794" w:author="USER" w:date="2018-02-01T14:15:00Z">
            <w:rPr>
              <w:rFonts w:ascii="宋体" w:hAnsi="宋体"/>
              <w:sz w:val="24"/>
              <w:szCs w:val="24"/>
            </w:rPr>
          </w:rPrChange>
        </w:rPr>
        <w:t>*</w:t>
      </w:r>
      <w:r w:rsidR="00A308A8" w:rsidRPr="00016119">
        <w:rPr>
          <w:rFonts w:ascii="宋体" w:hAnsi="宋体"/>
          <w:sz w:val="10"/>
          <w:szCs w:val="10"/>
        </w:rPr>
        <w:object w:dxaOrig="568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06.5pt;height:19.05pt" o:ole="">
            <v:imagedata r:id="rId10" o:title=""/>
          </v:shape>
          <o:OLEObject Type="Embed" ProgID="Equation.3" ShapeID="Picture 1" DrawAspect="Content" ObjectID="_1579005983" r:id="rId11"/>
        </w:object>
      </w:r>
      <w:r w:rsidRPr="00674F55">
        <w:rPr>
          <w:rFonts w:ascii="宋体" w:hAnsi="宋体"/>
          <w:sz w:val="10"/>
          <w:szCs w:val="10"/>
          <w:rPrChange w:id="2795" w:author="USER" w:date="2018-02-01T14:15:00Z">
            <w:rPr>
              <w:rFonts w:ascii="宋体" w:hAnsi="宋体"/>
              <w:sz w:val="24"/>
              <w:szCs w:val="24"/>
            </w:rPr>
          </w:rPrChange>
        </w:rPr>
        <w:t>+ 投资</w:t>
      </w:r>
      <w:r w:rsidRPr="00674F55">
        <w:rPr>
          <w:rFonts w:ascii="宋体" w:hAnsi="宋体" w:hint="eastAsia"/>
          <w:sz w:val="10"/>
          <w:szCs w:val="10"/>
          <w:rPrChange w:id="2796" w:author="USER" w:date="2018-02-01T14:15:00Z">
            <w:rPr>
              <w:rFonts w:ascii="宋体" w:hAnsi="宋体" w:hint="eastAsia"/>
              <w:sz w:val="24"/>
              <w:szCs w:val="24"/>
            </w:rPr>
          </w:rPrChange>
        </w:rPr>
        <w:t>者</w:t>
      </w:r>
      <w:r w:rsidRPr="00674F55">
        <w:rPr>
          <w:rFonts w:ascii="宋体" w:hAnsi="宋体"/>
          <w:sz w:val="10"/>
          <w:szCs w:val="10"/>
          <w:rPrChange w:id="2797" w:author="USER" w:date="2018-02-01T14:15:00Z">
            <w:rPr>
              <w:rFonts w:ascii="宋体" w:hAnsi="宋体"/>
              <w:sz w:val="24"/>
              <w:szCs w:val="24"/>
            </w:rPr>
          </w:rPrChange>
        </w:rPr>
        <w:t>持有公司股权期间享有的应付但未付股利</w:t>
      </w:r>
    </w:p>
    <w:p w:rsidR="00E172DE" w:rsidRPr="00016119" w:rsidRDefault="00674F55" w:rsidP="00E172DE">
      <w:pPr>
        <w:ind w:leftChars="270" w:left="540"/>
        <w:jc w:val="both"/>
        <w:rPr>
          <w:rFonts w:ascii="宋体" w:hAnsi="宋体"/>
          <w:sz w:val="10"/>
          <w:szCs w:val="10"/>
          <w:rPrChange w:id="2798" w:author="USER" w:date="2018-02-01T14:15:00Z">
            <w:rPr>
              <w:rFonts w:ascii="宋体" w:hAnsi="宋体"/>
              <w:sz w:val="24"/>
              <w:szCs w:val="24"/>
            </w:rPr>
          </w:rPrChange>
        </w:rPr>
      </w:pPr>
      <w:r w:rsidRPr="00674F55">
        <w:rPr>
          <w:rFonts w:ascii="宋体" w:hAnsi="宋体" w:hint="eastAsia"/>
          <w:sz w:val="10"/>
          <w:szCs w:val="10"/>
          <w:rPrChange w:id="2799" w:author="USER" w:date="2018-02-01T14:15:00Z">
            <w:rPr>
              <w:rFonts w:ascii="宋体" w:hAnsi="宋体" w:hint="eastAsia"/>
              <w:sz w:val="24"/>
              <w:szCs w:val="24"/>
            </w:rPr>
          </w:rPrChange>
        </w:rPr>
        <w:t>回售利率：</w:t>
      </w:r>
      <w:ins w:id="2800" w:author="USER" w:date="2018-02-01T15:05:00Z">
        <w:r w:rsidR="00616A50" w:rsidRPr="00016119" w:rsidDel="00616A50">
          <w:rPr>
            <w:rFonts w:ascii="宋体" w:hAnsi="宋体"/>
            <w:sz w:val="10"/>
            <w:szCs w:val="10"/>
          </w:rPr>
          <w:t xml:space="preserve"> </w:t>
        </w:r>
        <w:r w:rsidR="00616A50">
          <w:rPr>
            <w:rFonts w:ascii="宋体" w:hAnsi="宋体" w:hint="eastAsia"/>
            <w:sz w:val="10"/>
            <w:szCs w:val="10"/>
          </w:rPr>
          <w:t>8</w:t>
        </w:r>
      </w:ins>
      <w:del w:id="2801" w:author="USER" w:date="2018-02-01T15:05:00Z">
        <w:r w:rsidRPr="00674F55">
          <w:rPr>
            <w:rFonts w:ascii="宋体" w:hAnsi="宋体"/>
            <w:sz w:val="10"/>
            <w:szCs w:val="10"/>
            <w:rPrChange w:id="2802" w:author="USER" w:date="2018-02-01T14:15:00Z">
              <w:rPr>
                <w:rFonts w:ascii="宋体" w:hAnsi="宋体"/>
                <w:sz w:val="24"/>
                <w:szCs w:val="24"/>
              </w:rPr>
            </w:rPrChange>
          </w:rPr>
          <w:delText>20</w:delText>
        </w:r>
      </w:del>
      <w:r w:rsidRPr="00674F55">
        <w:rPr>
          <w:rFonts w:ascii="宋体" w:hAnsi="宋体"/>
          <w:sz w:val="10"/>
          <w:szCs w:val="10"/>
          <w:rPrChange w:id="2803" w:author="USER" w:date="2018-02-01T14:15:00Z">
            <w:rPr>
              <w:rFonts w:ascii="宋体" w:hAnsi="宋体"/>
              <w:sz w:val="24"/>
              <w:szCs w:val="24"/>
            </w:rPr>
          </w:rPrChange>
        </w:rPr>
        <w:t>%</w:t>
      </w:r>
      <w:r w:rsidRPr="00674F55">
        <w:rPr>
          <w:rFonts w:ascii="宋体" w:hAnsi="宋体" w:hint="eastAsia"/>
          <w:sz w:val="10"/>
          <w:szCs w:val="10"/>
          <w:rPrChange w:id="2804" w:author="USER" w:date="2018-02-01T14:15:00Z">
            <w:rPr>
              <w:rFonts w:ascii="宋体" w:hAnsi="宋体" w:hint="eastAsia"/>
              <w:sz w:val="24"/>
              <w:szCs w:val="24"/>
            </w:rPr>
          </w:rPrChange>
        </w:rPr>
        <w:t>为年息，从投资者投资款支付日起算至投资者收回全部股权回售价款之日止。</w:t>
      </w:r>
    </w:p>
    <w:p w:rsidR="00E172DE" w:rsidRPr="00016119" w:rsidRDefault="00674F55" w:rsidP="0062051A">
      <w:pPr>
        <w:ind w:leftChars="270" w:left="540"/>
        <w:jc w:val="both"/>
        <w:rPr>
          <w:rFonts w:ascii="宋体" w:hAnsi="宋体"/>
          <w:sz w:val="10"/>
          <w:szCs w:val="10"/>
          <w:rPrChange w:id="2805" w:author="USER" w:date="2018-02-01T14:15:00Z">
            <w:rPr>
              <w:rFonts w:ascii="宋体" w:hAnsi="宋体"/>
              <w:sz w:val="24"/>
              <w:szCs w:val="24"/>
            </w:rPr>
          </w:rPrChange>
        </w:rPr>
      </w:pPr>
      <w:del w:id="2806" w:author="USER" w:date="2018-02-01T15:03:00Z">
        <w:r w:rsidRPr="00674F55">
          <w:rPr>
            <w:rFonts w:ascii="宋体" w:hAnsi="宋体"/>
            <w:sz w:val="10"/>
            <w:szCs w:val="10"/>
            <w:rPrChange w:id="2807" w:author="USER" w:date="2018-02-01T14:15:00Z">
              <w:rPr>
                <w:rFonts w:ascii="宋体" w:hAnsi="宋体"/>
                <w:sz w:val="24"/>
                <w:szCs w:val="24"/>
              </w:rPr>
            </w:rPrChange>
          </w:rPr>
          <w:delText>3）回售时投资者所持公司股权对应的回售前后6个月公司融资、股份转让估值（其中，按照回售后6个月公司融资、股份转让估值计算，应当调整回售价格的，应当在该融资、股权转让完成后2个月内对投资人进行回售价款的补齐）</w:delText>
        </w:r>
      </w:del>
      <w:r w:rsidRPr="00674F55">
        <w:rPr>
          <w:rFonts w:ascii="宋体" w:hAnsi="宋体" w:hint="eastAsia"/>
          <w:sz w:val="10"/>
          <w:szCs w:val="10"/>
          <w:rPrChange w:id="2808" w:author="USER" w:date="2018-02-01T14:15:00Z">
            <w:rPr>
              <w:rFonts w:ascii="宋体" w:hAnsi="宋体" w:hint="eastAsia"/>
              <w:sz w:val="24"/>
              <w:szCs w:val="24"/>
            </w:rPr>
          </w:rPrChange>
        </w:rPr>
        <w:t>。</w:t>
      </w:r>
    </w:p>
    <w:p w:rsidR="0088554C" w:rsidRPr="00016119" w:rsidRDefault="00674F55" w:rsidP="00B76B7B">
      <w:pPr>
        <w:pStyle w:val="aff"/>
        <w:numPr>
          <w:ilvl w:val="1"/>
          <w:numId w:val="49"/>
        </w:numPr>
        <w:spacing w:beforeLines="50"/>
        <w:ind w:left="964" w:firstLineChars="0"/>
        <w:outlineLvl w:val="1"/>
        <w:rPr>
          <w:b/>
          <w:sz w:val="10"/>
          <w:szCs w:val="10"/>
          <w:rPrChange w:id="2809" w:author="USER" w:date="2018-02-01T14:15:00Z">
            <w:rPr>
              <w:b/>
              <w:sz w:val="24"/>
              <w:szCs w:val="24"/>
            </w:rPr>
          </w:rPrChange>
        </w:rPr>
      </w:pPr>
      <w:bookmarkStart w:id="2810" w:name="_Toc433919582"/>
      <w:bookmarkStart w:id="2811" w:name="_Ref293694266"/>
      <w:bookmarkStart w:id="2812" w:name="_Toc293699770"/>
      <w:bookmarkStart w:id="2813" w:name="_Toc283805395"/>
      <w:bookmarkStart w:id="2814" w:name="_Toc293698832"/>
      <w:bookmarkStart w:id="2815" w:name="_Toc424573355"/>
      <w:bookmarkStart w:id="2816" w:name="_Toc505242717"/>
      <w:bookmarkEnd w:id="2810"/>
      <w:r w:rsidRPr="00674F55">
        <w:rPr>
          <w:rFonts w:hint="eastAsia"/>
          <w:b/>
          <w:sz w:val="10"/>
          <w:szCs w:val="10"/>
          <w:rPrChange w:id="2817" w:author="USER" w:date="2018-02-01T14:15:00Z">
            <w:rPr>
              <w:rFonts w:ascii="宋体" w:hAnsi="宋体" w:hint="eastAsia"/>
              <w:b/>
              <w:sz w:val="24"/>
              <w:szCs w:val="24"/>
            </w:rPr>
          </w:rPrChange>
        </w:rPr>
        <w:t>被禁止的转让</w:t>
      </w:r>
      <w:bookmarkEnd w:id="2811"/>
      <w:bookmarkEnd w:id="2812"/>
      <w:bookmarkEnd w:id="2813"/>
      <w:bookmarkEnd w:id="2814"/>
      <w:bookmarkEnd w:id="2815"/>
      <w:bookmarkEnd w:id="2816"/>
    </w:p>
    <w:p w:rsidR="0088554C" w:rsidRPr="00016119" w:rsidRDefault="00674F55" w:rsidP="002C7672">
      <w:pPr>
        <w:ind w:leftChars="270" w:left="540"/>
        <w:jc w:val="both"/>
        <w:rPr>
          <w:rFonts w:ascii="宋体" w:hAnsi="宋体"/>
          <w:sz w:val="10"/>
          <w:szCs w:val="10"/>
          <w:rPrChange w:id="2818" w:author="USER" w:date="2018-02-01T14:15:00Z">
            <w:rPr>
              <w:rFonts w:ascii="宋体" w:hAnsi="宋体"/>
              <w:sz w:val="24"/>
              <w:szCs w:val="24"/>
            </w:rPr>
          </w:rPrChange>
        </w:rPr>
      </w:pPr>
      <w:r w:rsidRPr="00674F55">
        <w:rPr>
          <w:rFonts w:ascii="宋体" w:hAnsi="宋体" w:hint="eastAsia"/>
          <w:sz w:val="10"/>
          <w:szCs w:val="10"/>
          <w:rPrChange w:id="2819" w:author="USER" w:date="2018-02-01T14:15:00Z">
            <w:rPr>
              <w:rFonts w:ascii="宋体" w:hAnsi="宋体" w:hint="eastAsia"/>
              <w:sz w:val="24"/>
              <w:szCs w:val="24"/>
            </w:rPr>
          </w:rPrChange>
        </w:rPr>
        <w:t>任</w:t>
      </w:r>
      <w:r w:rsidRPr="00674F55">
        <w:rPr>
          <w:rFonts w:ascii="宋体" w:hAnsi="宋体"/>
          <w:sz w:val="10"/>
          <w:szCs w:val="10"/>
          <w:rPrChange w:id="2820" w:author="USER" w:date="2018-02-01T14:15:00Z">
            <w:rPr>
              <w:rFonts w:ascii="宋体" w:hAnsi="宋体"/>
              <w:sz w:val="24"/>
              <w:szCs w:val="24"/>
            </w:rPr>
          </w:rPrChange>
        </w:rPr>
        <w:t>何一</w:t>
      </w:r>
      <w:r w:rsidRPr="00674F55">
        <w:rPr>
          <w:rFonts w:ascii="宋体" w:hAnsi="宋体" w:hint="eastAsia"/>
          <w:sz w:val="10"/>
          <w:szCs w:val="10"/>
          <w:rPrChange w:id="2821" w:author="USER" w:date="2018-02-01T14:15:00Z">
            <w:rPr>
              <w:rFonts w:ascii="宋体" w:hAnsi="宋体" w:hint="eastAsia"/>
              <w:sz w:val="24"/>
              <w:szCs w:val="24"/>
            </w:rPr>
          </w:rPrChange>
        </w:rPr>
        <w:t>名股东</w:t>
      </w:r>
      <w:r w:rsidRPr="00674F55">
        <w:rPr>
          <w:rFonts w:ascii="宋体" w:hAnsi="宋体"/>
          <w:sz w:val="10"/>
          <w:szCs w:val="10"/>
          <w:rPrChange w:id="2822" w:author="USER" w:date="2018-02-01T14:15:00Z">
            <w:rPr>
              <w:rFonts w:ascii="宋体" w:hAnsi="宋体"/>
              <w:sz w:val="24"/>
              <w:szCs w:val="24"/>
            </w:rPr>
          </w:rPrChange>
        </w:rPr>
        <w:t>违反本</w:t>
      </w:r>
      <w:r w:rsidRPr="00674F55">
        <w:rPr>
          <w:sz w:val="10"/>
          <w:szCs w:val="10"/>
          <w:rPrChange w:id="2823" w:author="USER" w:date="2018-02-01T14:15:00Z">
            <w:rPr>
              <w:rFonts w:ascii="宋体" w:hAnsi="宋体"/>
              <w:sz w:val="24"/>
              <w:szCs w:val="24"/>
            </w:rPr>
          </w:rPrChange>
        </w:rPr>
        <w:fldChar w:fldCharType="begin"/>
      </w:r>
      <w:r w:rsidRPr="00674F55">
        <w:rPr>
          <w:sz w:val="10"/>
          <w:szCs w:val="10"/>
          <w:rPrChange w:id="2824" w:author="USER" w:date="2018-02-01T14:15:00Z">
            <w:rPr>
              <w:rFonts w:ascii="宋体" w:hAnsi="宋体"/>
              <w:sz w:val="24"/>
              <w:szCs w:val="24"/>
            </w:rPr>
          </w:rPrChange>
        </w:rPr>
        <w:instrText xml:space="preserve"> REF _Ref293694499 \r \h  \* MERGEFORMAT </w:instrText>
      </w:r>
      <w:r w:rsidRPr="00674F55">
        <w:rPr>
          <w:sz w:val="10"/>
          <w:szCs w:val="10"/>
          <w:rPrChange w:id="2825" w:author="USER" w:date="2018-02-01T14:15:00Z">
            <w:rPr>
              <w:sz w:val="10"/>
              <w:szCs w:val="10"/>
            </w:rPr>
          </w:rPrChange>
        </w:rPr>
      </w:r>
      <w:r w:rsidRPr="00674F55">
        <w:rPr>
          <w:sz w:val="10"/>
          <w:szCs w:val="10"/>
          <w:rPrChange w:id="2826" w:author="USER" w:date="2018-02-01T14:15:00Z">
            <w:rPr>
              <w:rFonts w:ascii="宋体" w:hAnsi="宋体"/>
              <w:sz w:val="24"/>
              <w:szCs w:val="24"/>
            </w:rPr>
          </w:rPrChange>
        </w:rPr>
        <w:fldChar w:fldCharType="separate"/>
      </w:r>
      <w:r w:rsidRPr="00674F55">
        <w:rPr>
          <w:rFonts w:ascii="宋体" w:hAnsi="宋体" w:hint="eastAsia"/>
          <w:sz w:val="10"/>
          <w:szCs w:val="10"/>
          <w:rPrChange w:id="2827" w:author="USER" w:date="2018-02-01T14:15:00Z">
            <w:rPr>
              <w:rFonts w:ascii="宋体" w:hAnsi="宋体" w:hint="eastAsia"/>
              <w:sz w:val="24"/>
              <w:szCs w:val="24"/>
            </w:rPr>
          </w:rPrChange>
        </w:rPr>
        <w:t>第</w:t>
      </w:r>
      <w:r w:rsidRPr="00674F55">
        <w:rPr>
          <w:rFonts w:ascii="宋体" w:hAnsi="宋体"/>
          <w:sz w:val="10"/>
          <w:szCs w:val="10"/>
          <w:rPrChange w:id="2828" w:author="USER" w:date="2018-02-01T14:15:00Z">
            <w:rPr>
              <w:rFonts w:ascii="宋体" w:hAnsi="宋体"/>
              <w:sz w:val="24"/>
              <w:szCs w:val="24"/>
            </w:rPr>
          </w:rPrChange>
        </w:rPr>
        <w:t>7条</w:t>
      </w:r>
      <w:r w:rsidRPr="00674F55">
        <w:rPr>
          <w:sz w:val="10"/>
          <w:szCs w:val="10"/>
          <w:rPrChange w:id="2829" w:author="USER" w:date="2018-02-01T14:15:00Z">
            <w:rPr>
              <w:rFonts w:ascii="宋体" w:hAnsi="宋体"/>
              <w:sz w:val="24"/>
              <w:szCs w:val="24"/>
            </w:rPr>
          </w:rPrChange>
        </w:rPr>
        <w:fldChar w:fldCharType="end"/>
      </w:r>
      <w:r w:rsidRPr="00674F55">
        <w:rPr>
          <w:rFonts w:ascii="宋体" w:hAnsi="宋体"/>
          <w:sz w:val="10"/>
          <w:szCs w:val="10"/>
          <w:rPrChange w:id="2830" w:author="USER" w:date="2018-02-01T14:15:00Z">
            <w:rPr>
              <w:rFonts w:ascii="宋体" w:hAnsi="宋体"/>
              <w:sz w:val="24"/>
              <w:szCs w:val="24"/>
            </w:rPr>
          </w:rPrChange>
        </w:rPr>
        <w:t>之规定而转让其现在持有的任何公司的股权，均应归于无效</w:t>
      </w:r>
      <w:r w:rsidRPr="00674F55">
        <w:rPr>
          <w:rFonts w:ascii="宋体" w:hAnsi="宋体" w:hint="eastAsia"/>
          <w:sz w:val="10"/>
          <w:szCs w:val="10"/>
          <w:rPrChange w:id="2831" w:author="USER" w:date="2018-02-01T14:15:00Z">
            <w:rPr>
              <w:rFonts w:ascii="宋体" w:hAnsi="宋体" w:hint="eastAsia"/>
              <w:sz w:val="24"/>
              <w:szCs w:val="24"/>
            </w:rPr>
          </w:rPrChange>
        </w:rPr>
        <w:t>；</w:t>
      </w:r>
      <w:r w:rsidRPr="00674F55">
        <w:rPr>
          <w:rFonts w:ascii="宋体" w:hAnsi="宋体"/>
          <w:sz w:val="10"/>
          <w:szCs w:val="10"/>
          <w:rPrChange w:id="2832" w:author="USER" w:date="2018-02-01T14:15:00Z">
            <w:rPr>
              <w:rFonts w:ascii="宋体" w:hAnsi="宋体"/>
              <w:sz w:val="24"/>
              <w:szCs w:val="24"/>
            </w:rPr>
          </w:rPrChange>
        </w:rPr>
        <w:t>且公司同意，未经</w:t>
      </w:r>
      <w:r w:rsidRPr="00674F55">
        <w:rPr>
          <w:rFonts w:ascii="宋体" w:hAnsi="宋体" w:hint="eastAsia"/>
          <w:sz w:val="10"/>
          <w:szCs w:val="10"/>
          <w:rPrChange w:id="2833" w:author="USER" w:date="2018-02-01T14:15:00Z">
            <w:rPr>
              <w:rFonts w:ascii="宋体" w:hAnsi="宋体" w:hint="eastAsia"/>
              <w:sz w:val="24"/>
              <w:szCs w:val="24"/>
            </w:rPr>
          </w:rPrChange>
        </w:rPr>
        <w:t>全体股东一致</w:t>
      </w:r>
      <w:r w:rsidRPr="00674F55">
        <w:rPr>
          <w:rFonts w:ascii="宋体" w:hAnsi="宋体"/>
          <w:sz w:val="10"/>
          <w:szCs w:val="10"/>
          <w:rPrChange w:id="2834" w:author="USER" w:date="2018-02-01T14:15:00Z">
            <w:rPr>
              <w:rFonts w:ascii="宋体" w:hAnsi="宋体"/>
              <w:sz w:val="24"/>
              <w:szCs w:val="24"/>
            </w:rPr>
          </w:rPrChange>
        </w:rPr>
        <w:t>书面同意，其不会协助进行该等转让，亦不会将任何所谓的受让人视为该等公司股权的持有人</w:t>
      </w:r>
      <w:r w:rsidRPr="00674F55">
        <w:rPr>
          <w:rFonts w:ascii="宋体" w:hAnsi="宋体" w:hint="eastAsia"/>
          <w:sz w:val="10"/>
          <w:szCs w:val="10"/>
          <w:rPrChange w:id="2835" w:author="USER" w:date="2018-02-01T14:15:00Z">
            <w:rPr>
              <w:rFonts w:ascii="宋体" w:hAnsi="宋体" w:hint="eastAsia"/>
              <w:sz w:val="24"/>
              <w:szCs w:val="24"/>
            </w:rPr>
          </w:rPrChange>
        </w:rPr>
        <w:t>。</w:t>
      </w:r>
    </w:p>
    <w:p w:rsidR="0088554C" w:rsidRPr="00016119" w:rsidRDefault="00674F55" w:rsidP="00B76B7B">
      <w:pPr>
        <w:pStyle w:val="aff"/>
        <w:numPr>
          <w:ilvl w:val="1"/>
          <w:numId w:val="49"/>
        </w:numPr>
        <w:spacing w:beforeLines="50"/>
        <w:ind w:left="964" w:firstLineChars="0"/>
        <w:outlineLvl w:val="1"/>
        <w:rPr>
          <w:b/>
          <w:sz w:val="10"/>
          <w:szCs w:val="10"/>
          <w:rPrChange w:id="2836" w:author="USER" w:date="2018-02-01T14:15:00Z">
            <w:rPr>
              <w:b/>
              <w:sz w:val="24"/>
              <w:szCs w:val="24"/>
            </w:rPr>
          </w:rPrChange>
        </w:rPr>
      </w:pPr>
      <w:bookmarkStart w:id="2837" w:name="_Toc293698833"/>
      <w:bookmarkStart w:id="2838" w:name="_Toc293699771"/>
      <w:bookmarkStart w:id="2839" w:name="_Ref294300183"/>
      <w:bookmarkStart w:id="2840" w:name="_Ref294300336"/>
      <w:bookmarkStart w:id="2841" w:name="_Toc424573356"/>
      <w:bookmarkStart w:id="2842" w:name="_Toc505242718"/>
      <w:r w:rsidRPr="00674F55">
        <w:rPr>
          <w:rFonts w:hint="eastAsia"/>
          <w:b/>
          <w:sz w:val="10"/>
          <w:szCs w:val="10"/>
          <w:rPrChange w:id="2843" w:author="USER" w:date="2018-02-01T14:15:00Z">
            <w:rPr>
              <w:rFonts w:ascii="宋体" w:hAnsi="宋体" w:hint="eastAsia"/>
              <w:b/>
              <w:sz w:val="24"/>
              <w:szCs w:val="24"/>
            </w:rPr>
          </w:rPrChange>
        </w:rPr>
        <w:t>例外情形</w:t>
      </w:r>
      <w:bookmarkEnd w:id="2837"/>
      <w:bookmarkEnd w:id="2838"/>
      <w:bookmarkEnd w:id="2839"/>
      <w:bookmarkEnd w:id="2840"/>
      <w:bookmarkEnd w:id="2841"/>
      <w:bookmarkEnd w:id="2842"/>
    </w:p>
    <w:p w:rsidR="0088554C" w:rsidRPr="00016119" w:rsidRDefault="00674F55" w:rsidP="00A26080">
      <w:pPr>
        <w:widowControl w:val="0"/>
        <w:numPr>
          <w:ilvl w:val="0"/>
          <w:numId w:val="23"/>
        </w:numPr>
        <w:tabs>
          <w:tab w:val="left" w:pos="1080"/>
        </w:tabs>
        <w:autoSpaceDE w:val="0"/>
        <w:autoSpaceDN w:val="0"/>
        <w:adjustRightInd w:val="0"/>
        <w:ind w:left="1050"/>
        <w:jc w:val="both"/>
        <w:rPr>
          <w:rFonts w:ascii="宋体" w:hAnsi="宋体"/>
          <w:sz w:val="10"/>
          <w:szCs w:val="10"/>
          <w:rPrChange w:id="2844" w:author="USER" w:date="2018-02-01T14:15:00Z">
            <w:rPr>
              <w:rFonts w:ascii="宋体" w:hAnsi="宋体"/>
              <w:sz w:val="24"/>
            </w:rPr>
          </w:rPrChange>
        </w:rPr>
      </w:pPr>
      <w:bookmarkStart w:id="2845" w:name="_Toc282652911"/>
      <w:bookmarkStart w:id="2846" w:name="_Toc282655807"/>
      <w:bookmarkStart w:id="2847" w:name="_Toc282656468"/>
      <w:bookmarkStart w:id="2848" w:name="_Toc282508730"/>
      <w:bookmarkStart w:id="2849" w:name="_Toc278954783"/>
      <w:bookmarkStart w:id="2850" w:name="_Ref422269623"/>
      <w:r w:rsidRPr="00674F55">
        <w:rPr>
          <w:rFonts w:ascii="宋体" w:hAnsi="宋体" w:hint="eastAsia"/>
          <w:sz w:val="10"/>
          <w:szCs w:val="10"/>
          <w:rPrChange w:id="2851" w:author="USER" w:date="2018-02-01T14:15:00Z">
            <w:rPr>
              <w:rFonts w:ascii="宋体" w:hAnsi="宋体" w:hint="eastAsia"/>
              <w:sz w:val="24"/>
              <w:szCs w:val="24"/>
            </w:rPr>
          </w:rPrChange>
        </w:rPr>
        <w:t>各方承诺，投资者向其关联方转让其持有的公司股权，无需获得其它各方同意，</w:t>
      </w:r>
      <w:proofErr w:type="gramStart"/>
      <w:r w:rsidRPr="00674F55">
        <w:rPr>
          <w:rFonts w:ascii="宋体" w:hAnsi="宋体" w:hint="eastAsia"/>
          <w:sz w:val="10"/>
          <w:szCs w:val="10"/>
          <w:rPrChange w:id="2852" w:author="USER" w:date="2018-02-01T14:15:00Z">
            <w:rPr>
              <w:rFonts w:ascii="宋体" w:hAnsi="宋体" w:hint="eastAsia"/>
              <w:sz w:val="24"/>
              <w:szCs w:val="24"/>
            </w:rPr>
          </w:rPrChange>
        </w:rPr>
        <w:t>且其它</w:t>
      </w:r>
      <w:proofErr w:type="gramEnd"/>
      <w:r w:rsidRPr="00674F55">
        <w:rPr>
          <w:rFonts w:ascii="宋体" w:hAnsi="宋体" w:hint="eastAsia"/>
          <w:sz w:val="10"/>
          <w:szCs w:val="10"/>
          <w:rPrChange w:id="2853" w:author="USER" w:date="2018-02-01T14:15:00Z">
            <w:rPr>
              <w:rFonts w:ascii="宋体" w:hAnsi="宋体" w:hint="eastAsia"/>
              <w:sz w:val="24"/>
              <w:szCs w:val="24"/>
            </w:rPr>
          </w:rPrChange>
        </w:rPr>
        <w:t>股东均放弃优先受让权。此种性质的转让不受本</w:t>
      </w:r>
      <w:r w:rsidRPr="00674F55">
        <w:rPr>
          <w:sz w:val="10"/>
          <w:szCs w:val="10"/>
          <w:rPrChange w:id="2854" w:author="USER" w:date="2018-02-01T14:15:00Z">
            <w:rPr>
              <w:rFonts w:ascii="宋体" w:hAnsi="宋体"/>
              <w:sz w:val="24"/>
              <w:szCs w:val="24"/>
            </w:rPr>
          </w:rPrChange>
        </w:rPr>
        <w:fldChar w:fldCharType="begin"/>
      </w:r>
      <w:r w:rsidRPr="00674F55">
        <w:rPr>
          <w:sz w:val="10"/>
          <w:szCs w:val="10"/>
          <w:rPrChange w:id="2855" w:author="USER" w:date="2018-02-01T14:15:00Z">
            <w:rPr>
              <w:rFonts w:ascii="宋体" w:hAnsi="宋体"/>
              <w:sz w:val="24"/>
              <w:szCs w:val="24"/>
            </w:rPr>
          </w:rPrChange>
        </w:rPr>
        <w:instrText xml:space="preserve"> REF _Ref293694499 \r \h  \* MERGEFORMAT </w:instrText>
      </w:r>
      <w:r w:rsidRPr="00674F55">
        <w:rPr>
          <w:sz w:val="10"/>
          <w:szCs w:val="10"/>
          <w:rPrChange w:id="2856" w:author="USER" w:date="2018-02-01T14:15:00Z">
            <w:rPr>
              <w:sz w:val="10"/>
              <w:szCs w:val="10"/>
            </w:rPr>
          </w:rPrChange>
        </w:rPr>
      </w:r>
      <w:r w:rsidRPr="00674F55">
        <w:rPr>
          <w:sz w:val="10"/>
          <w:szCs w:val="10"/>
          <w:rPrChange w:id="2857" w:author="USER" w:date="2018-02-01T14:15:00Z">
            <w:rPr>
              <w:rFonts w:ascii="宋体" w:hAnsi="宋体"/>
              <w:sz w:val="24"/>
              <w:szCs w:val="24"/>
            </w:rPr>
          </w:rPrChange>
        </w:rPr>
        <w:fldChar w:fldCharType="separate"/>
      </w:r>
      <w:r w:rsidRPr="00674F55">
        <w:rPr>
          <w:rFonts w:ascii="宋体" w:hAnsi="宋体" w:hint="eastAsia"/>
          <w:sz w:val="10"/>
          <w:szCs w:val="10"/>
          <w:rPrChange w:id="2858" w:author="USER" w:date="2018-02-01T14:15:00Z">
            <w:rPr>
              <w:rFonts w:ascii="宋体" w:hAnsi="宋体" w:hint="eastAsia"/>
              <w:sz w:val="24"/>
              <w:szCs w:val="24"/>
            </w:rPr>
          </w:rPrChange>
        </w:rPr>
        <w:t>第</w:t>
      </w:r>
      <w:r w:rsidRPr="00674F55">
        <w:rPr>
          <w:rFonts w:ascii="宋体" w:hAnsi="宋体"/>
          <w:sz w:val="10"/>
          <w:szCs w:val="10"/>
          <w:rPrChange w:id="2859" w:author="USER" w:date="2018-02-01T14:15:00Z">
            <w:rPr>
              <w:rFonts w:ascii="宋体" w:hAnsi="宋体"/>
              <w:sz w:val="24"/>
              <w:szCs w:val="24"/>
            </w:rPr>
          </w:rPrChange>
        </w:rPr>
        <w:t>7条</w:t>
      </w:r>
      <w:r w:rsidRPr="00674F55">
        <w:rPr>
          <w:sz w:val="10"/>
          <w:szCs w:val="10"/>
          <w:rPrChange w:id="2860" w:author="USER" w:date="2018-02-01T14:15:00Z">
            <w:rPr>
              <w:rFonts w:ascii="宋体" w:hAnsi="宋体"/>
              <w:sz w:val="24"/>
              <w:szCs w:val="24"/>
            </w:rPr>
          </w:rPrChange>
        </w:rPr>
        <w:fldChar w:fldCharType="end"/>
      </w:r>
      <w:r w:rsidRPr="00674F55">
        <w:rPr>
          <w:rFonts w:ascii="宋体" w:hAnsi="宋体" w:hint="eastAsia"/>
          <w:sz w:val="10"/>
          <w:szCs w:val="10"/>
          <w:rPrChange w:id="2861" w:author="USER" w:date="2018-02-01T14:15:00Z">
            <w:rPr>
              <w:rFonts w:ascii="宋体" w:hAnsi="宋体" w:hint="eastAsia"/>
              <w:sz w:val="24"/>
              <w:szCs w:val="24"/>
            </w:rPr>
          </w:rPrChange>
        </w:rPr>
        <w:t>的约束。</w:t>
      </w:r>
      <w:bookmarkEnd w:id="2845"/>
      <w:bookmarkEnd w:id="2846"/>
      <w:bookmarkEnd w:id="2847"/>
      <w:bookmarkEnd w:id="2848"/>
      <w:bookmarkEnd w:id="2849"/>
      <w:bookmarkEnd w:id="2850"/>
    </w:p>
    <w:p w:rsidR="003F460E" w:rsidRPr="00016119" w:rsidRDefault="00674F55" w:rsidP="00A26080">
      <w:pPr>
        <w:widowControl w:val="0"/>
        <w:numPr>
          <w:ilvl w:val="0"/>
          <w:numId w:val="23"/>
        </w:numPr>
        <w:tabs>
          <w:tab w:val="left" w:pos="1080"/>
        </w:tabs>
        <w:autoSpaceDE w:val="0"/>
        <w:autoSpaceDN w:val="0"/>
        <w:adjustRightInd w:val="0"/>
        <w:ind w:left="1050"/>
        <w:jc w:val="both"/>
        <w:rPr>
          <w:rFonts w:ascii="宋体" w:hAnsi="宋体"/>
          <w:sz w:val="10"/>
          <w:szCs w:val="10"/>
          <w:rPrChange w:id="2862" w:author="USER" w:date="2018-02-01T14:15:00Z">
            <w:rPr>
              <w:rFonts w:ascii="宋体" w:hAnsi="宋体"/>
              <w:sz w:val="24"/>
            </w:rPr>
          </w:rPrChange>
        </w:rPr>
      </w:pPr>
      <w:r w:rsidRPr="00674F55">
        <w:rPr>
          <w:rFonts w:ascii="宋体" w:hAnsi="宋体" w:hint="eastAsia"/>
          <w:sz w:val="10"/>
          <w:szCs w:val="10"/>
          <w:rPrChange w:id="2863" w:author="USER" w:date="2018-02-01T14:15:00Z">
            <w:rPr>
              <w:rFonts w:ascii="宋体" w:hAnsi="宋体" w:hint="eastAsia"/>
              <w:sz w:val="24"/>
              <w:szCs w:val="24"/>
            </w:rPr>
          </w:rPrChange>
        </w:rPr>
        <w:t>除本款第</w:t>
      </w:r>
      <w:r w:rsidRPr="00674F55">
        <w:rPr>
          <w:rFonts w:ascii="宋体" w:hAnsi="宋体"/>
          <w:sz w:val="10"/>
          <w:szCs w:val="10"/>
          <w:rPrChange w:id="2864" w:author="USER" w:date="2018-02-01T14:15:00Z">
            <w:rPr>
              <w:rFonts w:ascii="宋体" w:hAnsi="宋体"/>
              <w:sz w:val="24"/>
              <w:szCs w:val="24"/>
            </w:rPr>
          </w:rPrChange>
        </w:rPr>
        <w:fldChar w:fldCharType="begin"/>
      </w:r>
      <w:r w:rsidRPr="00674F55">
        <w:rPr>
          <w:rFonts w:ascii="宋体" w:hAnsi="宋体"/>
          <w:sz w:val="10"/>
          <w:szCs w:val="10"/>
          <w:rPrChange w:id="2865" w:author="USER" w:date="2018-02-01T14:15:00Z">
            <w:rPr>
              <w:rFonts w:ascii="宋体" w:hAnsi="宋体"/>
              <w:sz w:val="24"/>
              <w:szCs w:val="24"/>
            </w:rPr>
          </w:rPrChange>
        </w:rPr>
        <w:instrText>REF _Ref422269623 \r \h</w:instrText>
      </w:r>
      <w:r>
        <w:rPr>
          <w:rFonts w:ascii="宋体" w:hAnsi="宋体"/>
          <w:sz w:val="10"/>
          <w:szCs w:val="10"/>
        </w:rPr>
        <w:instrText xml:space="preserve"> \* MERGEFORMAT </w:instrText>
      </w:r>
      <w:r w:rsidRPr="00674F55">
        <w:rPr>
          <w:rFonts w:ascii="宋体" w:hAnsi="宋体"/>
          <w:sz w:val="10"/>
          <w:szCs w:val="10"/>
          <w:rPrChange w:id="2866" w:author="USER" w:date="2018-02-01T14:15:00Z">
            <w:rPr>
              <w:rFonts w:ascii="宋体" w:hAnsi="宋体"/>
              <w:sz w:val="10"/>
              <w:szCs w:val="10"/>
            </w:rPr>
          </w:rPrChange>
        </w:rPr>
      </w:r>
      <w:r w:rsidRPr="00674F55">
        <w:rPr>
          <w:rFonts w:ascii="宋体" w:hAnsi="宋体"/>
          <w:sz w:val="10"/>
          <w:szCs w:val="10"/>
          <w:rPrChange w:id="2867" w:author="USER" w:date="2018-02-01T14:15:00Z">
            <w:rPr>
              <w:rFonts w:ascii="宋体" w:hAnsi="宋体"/>
              <w:sz w:val="24"/>
              <w:szCs w:val="24"/>
            </w:rPr>
          </w:rPrChange>
        </w:rPr>
        <w:fldChar w:fldCharType="separate"/>
      </w:r>
      <w:r w:rsidRPr="00674F55">
        <w:rPr>
          <w:rFonts w:ascii="宋体" w:hAnsi="宋体"/>
          <w:sz w:val="10"/>
          <w:szCs w:val="10"/>
          <w:rPrChange w:id="2868" w:author="USER" w:date="2018-02-01T14:15:00Z">
            <w:rPr>
              <w:rFonts w:ascii="宋体" w:hAnsi="宋体"/>
              <w:sz w:val="24"/>
              <w:szCs w:val="24"/>
            </w:rPr>
          </w:rPrChange>
        </w:rPr>
        <w:t>(a)</w:t>
      </w:r>
      <w:r w:rsidRPr="00674F55">
        <w:rPr>
          <w:rFonts w:ascii="宋体" w:hAnsi="宋体"/>
          <w:sz w:val="10"/>
          <w:szCs w:val="10"/>
          <w:rPrChange w:id="2869" w:author="USER" w:date="2018-02-01T14:15:00Z">
            <w:rPr>
              <w:rFonts w:ascii="宋体" w:hAnsi="宋体"/>
              <w:sz w:val="24"/>
              <w:szCs w:val="24"/>
            </w:rPr>
          </w:rPrChange>
        </w:rPr>
        <w:fldChar w:fldCharType="end"/>
      </w:r>
      <w:r w:rsidRPr="00674F55">
        <w:rPr>
          <w:rFonts w:ascii="宋体" w:hAnsi="宋体" w:hint="eastAsia"/>
          <w:sz w:val="10"/>
          <w:szCs w:val="10"/>
          <w:rPrChange w:id="2870" w:author="USER" w:date="2018-02-01T14:15:00Z">
            <w:rPr>
              <w:rFonts w:ascii="宋体" w:hAnsi="宋体" w:hint="eastAsia"/>
              <w:sz w:val="24"/>
              <w:szCs w:val="24"/>
            </w:rPr>
          </w:rPrChange>
        </w:rPr>
        <w:t>项进行的股权转让外，投资者向公司股东以外的人士转让其持有的公司股权，其它股东享有优先购买权。</w:t>
      </w:r>
    </w:p>
    <w:p w:rsidR="0088554C" w:rsidRPr="00016119" w:rsidRDefault="00674F55" w:rsidP="00B76B7B">
      <w:pPr>
        <w:pStyle w:val="aff"/>
        <w:numPr>
          <w:ilvl w:val="1"/>
          <w:numId w:val="49"/>
        </w:numPr>
        <w:spacing w:beforeLines="50"/>
        <w:ind w:left="964" w:firstLineChars="0"/>
        <w:outlineLvl w:val="1"/>
        <w:rPr>
          <w:b/>
          <w:sz w:val="10"/>
          <w:szCs w:val="10"/>
          <w:rPrChange w:id="2871" w:author="USER" w:date="2018-02-01T14:15:00Z">
            <w:rPr>
              <w:b/>
              <w:sz w:val="24"/>
              <w:szCs w:val="24"/>
            </w:rPr>
          </w:rPrChange>
        </w:rPr>
      </w:pPr>
      <w:bookmarkStart w:id="2872" w:name="_Toc293698834"/>
      <w:bookmarkStart w:id="2873" w:name="_Toc293699772"/>
      <w:bookmarkStart w:id="2874" w:name="_Toc424573357"/>
      <w:bookmarkStart w:id="2875" w:name="_Toc505242719"/>
      <w:r w:rsidRPr="00674F55">
        <w:rPr>
          <w:rFonts w:hint="eastAsia"/>
          <w:b/>
          <w:sz w:val="10"/>
          <w:szCs w:val="10"/>
          <w:rPrChange w:id="2876" w:author="USER" w:date="2018-02-01T14:15:00Z">
            <w:rPr>
              <w:rFonts w:ascii="宋体" w:hAnsi="宋体" w:hint="eastAsia"/>
              <w:b/>
              <w:sz w:val="24"/>
              <w:szCs w:val="24"/>
            </w:rPr>
          </w:rPrChange>
        </w:rPr>
        <w:t>各方的义务</w:t>
      </w:r>
      <w:bookmarkEnd w:id="2872"/>
      <w:bookmarkEnd w:id="2873"/>
      <w:bookmarkEnd w:id="2874"/>
      <w:bookmarkEnd w:id="2875"/>
    </w:p>
    <w:p w:rsidR="0088554C" w:rsidRPr="00016119" w:rsidRDefault="00674F55">
      <w:pPr>
        <w:ind w:left="540"/>
        <w:jc w:val="both"/>
        <w:rPr>
          <w:rFonts w:ascii="宋体" w:hAnsi="宋体"/>
          <w:sz w:val="10"/>
          <w:szCs w:val="10"/>
          <w:rPrChange w:id="2877" w:author="USER" w:date="2018-02-01T14:15:00Z">
            <w:rPr>
              <w:rFonts w:ascii="宋体" w:hAnsi="宋体"/>
              <w:sz w:val="24"/>
              <w:szCs w:val="24"/>
            </w:rPr>
          </w:rPrChange>
        </w:rPr>
      </w:pPr>
      <w:r w:rsidRPr="00674F55">
        <w:rPr>
          <w:rFonts w:ascii="宋体" w:hAnsi="宋体"/>
          <w:sz w:val="10"/>
          <w:szCs w:val="10"/>
          <w:rPrChange w:id="2878" w:author="USER" w:date="2018-02-01T14:15:00Z">
            <w:rPr>
              <w:rFonts w:ascii="宋体" w:hAnsi="宋体"/>
              <w:sz w:val="24"/>
              <w:szCs w:val="24"/>
            </w:rPr>
          </w:rPrChange>
        </w:rPr>
        <w:t>对于</w:t>
      </w:r>
      <w:r w:rsidRPr="00674F55">
        <w:rPr>
          <w:rFonts w:ascii="宋体" w:hAnsi="宋体" w:hint="eastAsia"/>
          <w:sz w:val="10"/>
          <w:szCs w:val="10"/>
          <w:rPrChange w:id="2879" w:author="USER" w:date="2018-02-01T14:15:00Z">
            <w:rPr>
              <w:rFonts w:ascii="宋体" w:hAnsi="宋体" w:hint="eastAsia"/>
              <w:sz w:val="24"/>
              <w:szCs w:val="24"/>
            </w:rPr>
          </w:rPrChange>
        </w:rPr>
        <w:t>根据</w:t>
      </w:r>
      <w:r w:rsidRPr="00674F55">
        <w:rPr>
          <w:rFonts w:ascii="宋体" w:hAnsi="宋体"/>
          <w:sz w:val="10"/>
          <w:szCs w:val="10"/>
          <w:rPrChange w:id="2880" w:author="USER" w:date="2018-02-01T14:15:00Z">
            <w:rPr>
              <w:rFonts w:ascii="宋体" w:hAnsi="宋体"/>
              <w:sz w:val="24"/>
              <w:szCs w:val="24"/>
            </w:rPr>
          </w:rPrChange>
        </w:rPr>
        <w:t>本</w:t>
      </w:r>
      <w:r w:rsidRPr="00674F55">
        <w:rPr>
          <w:sz w:val="10"/>
          <w:szCs w:val="10"/>
          <w:rPrChange w:id="2881" w:author="USER" w:date="2018-02-01T14:15:00Z">
            <w:rPr>
              <w:rFonts w:ascii="宋体" w:hAnsi="宋体"/>
              <w:sz w:val="24"/>
              <w:szCs w:val="24"/>
            </w:rPr>
          </w:rPrChange>
        </w:rPr>
        <w:fldChar w:fldCharType="begin"/>
      </w:r>
      <w:r w:rsidRPr="00674F55">
        <w:rPr>
          <w:sz w:val="10"/>
          <w:szCs w:val="10"/>
          <w:rPrChange w:id="2882" w:author="USER" w:date="2018-02-01T14:15:00Z">
            <w:rPr>
              <w:rFonts w:ascii="宋体" w:hAnsi="宋体"/>
              <w:sz w:val="24"/>
              <w:szCs w:val="24"/>
            </w:rPr>
          </w:rPrChange>
        </w:rPr>
        <w:instrText xml:space="preserve"> REF _Ref293694499 \r \h  \* MERGEFORMAT </w:instrText>
      </w:r>
      <w:r w:rsidRPr="00674F55">
        <w:rPr>
          <w:sz w:val="10"/>
          <w:szCs w:val="10"/>
          <w:rPrChange w:id="2883" w:author="USER" w:date="2018-02-01T14:15:00Z">
            <w:rPr>
              <w:sz w:val="10"/>
              <w:szCs w:val="10"/>
            </w:rPr>
          </w:rPrChange>
        </w:rPr>
      </w:r>
      <w:r w:rsidRPr="00674F55">
        <w:rPr>
          <w:sz w:val="10"/>
          <w:szCs w:val="10"/>
          <w:rPrChange w:id="2884" w:author="USER" w:date="2018-02-01T14:15:00Z">
            <w:rPr>
              <w:rFonts w:ascii="宋体" w:hAnsi="宋体"/>
              <w:sz w:val="24"/>
              <w:szCs w:val="24"/>
            </w:rPr>
          </w:rPrChange>
        </w:rPr>
        <w:fldChar w:fldCharType="separate"/>
      </w:r>
      <w:r w:rsidRPr="00674F55">
        <w:rPr>
          <w:rFonts w:ascii="宋体" w:hAnsi="宋体" w:hint="eastAsia"/>
          <w:sz w:val="10"/>
          <w:szCs w:val="10"/>
          <w:rPrChange w:id="2885" w:author="USER" w:date="2018-02-01T14:15:00Z">
            <w:rPr>
              <w:rFonts w:ascii="宋体" w:hAnsi="宋体" w:hint="eastAsia"/>
              <w:sz w:val="24"/>
              <w:szCs w:val="24"/>
            </w:rPr>
          </w:rPrChange>
        </w:rPr>
        <w:t>第</w:t>
      </w:r>
      <w:r w:rsidRPr="00674F55">
        <w:rPr>
          <w:rFonts w:ascii="宋体" w:hAnsi="宋体"/>
          <w:sz w:val="10"/>
          <w:szCs w:val="10"/>
          <w:rPrChange w:id="2886" w:author="USER" w:date="2018-02-01T14:15:00Z">
            <w:rPr>
              <w:rFonts w:ascii="宋体" w:hAnsi="宋体"/>
              <w:sz w:val="24"/>
              <w:szCs w:val="24"/>
            </w:rPr>
          </w:rPrChange>
        </w:rPr>
        <w:t>7条</w:t>
      </w:r>
      <w:r w:rsidRPr="00674F55">
        <w:rPr>
          <w:sz w:val="10"/>
          <w:szCs w:val="10"/>
          <w:rPrChange w:id="2887" w:author="USER" w:date="2018-02-01T14:15:00Z">
            <w:rPr>
              <w:rFonts w:ascii="宋体" w:hAnsi="宋体"/>
              <w:sz w:val="24"/>
              <w:szCs w:val="24"/>
            </w:rPr>
          </w:rPrChange>
        </w:rPr>
        <w:fldChar w:fldCharType="end"/>
      </w:r>
      <w:r w:rsidRPr="00674F55">
        <w:rPr>
          <w:rFonts w:ascii="宋体" w:hAnsi="宋体" w:hint="eastAsia"/>
          <w:sz w:val="10"/>
          <w:szCs w:val="10"/>
          <w:rPrChange w:id="2888" w:author="USER" w:date="2018-02-01T14:15:00Z">
            <w:rPr>
              <w:rFonts w:ascii="宋体" w:hAnsi="宋体" w:hint="eastAsia"/>
              <w:sz w:val="24"/>
              <w:szCs w:val="24"/>
            </w:rPr>
          </w:rPrChange>
        </w:rPr>
        <w:t>进行</w:t>
      </w:r>
      <w:r w:rsidRPr="00674F55">
        <w:rPr>
          <w:rFonts w:ascii="宋体" w:hAnsi="宋体"/>
          <w:sz w:val="10"/>
          <w:szCs w:val="10"/>
          <w:rPrChange w:id="2889" w:author="USER" w:date="2018-02-01T14:15:00Z">
            <w:rPr>
              <w:rFonts w:ascii="宋体" w:hAnsi="宋体"/>
              <w:sz w:val="24"/>
              <w:szCs w:val="24"/>
            </w:rPr>
          </w:rPrChange>
        </w:rPr>
        <w:t>的任何股权转让，各方同意尽力完成该等股权转让所要求的一切法律程序，包括但不限于签署股权购买协议及其它相关</w:t>
      </w:r>
      <w:r w:rsidRPr="00674F55">
        <w:rPr>
          <w:rFonts w:ascii="宋体" w:hAnsi="宋体" w:hint="eastAsia"/>
          <w:sz w:val="10"/>
          <w:szCs w:val="10"/>
          <w:rPrChange w:id="2890" w:author="USER" w:date="2018-02-01T14:15:00Z">
            <w:rPr>
              <w:rFonts w:ascii="宋体" w:hAnsi="宋体" w:hint="eastAsia"/>
              <w:sz w:val="24"/>
              <w:szCs w:val="24"/>
            </w:rPr>
          </w:rPrChange>
        </w:rPr>
        <w:t>法律文件</w:t>
      </w:r>
      <w:r w:rsidRPr="00674F55">
        <w:rPr>
          <w:rFonts w:ascii="宋体" w:hAnsi="宋体"/>
          <w:sz w:val="10"/>
          <w:szCs w:val="10"/>
          <w:rPrChange w:id="2891" w:author="USER" w:date="2018-02-01T14:15:00Z">
            <w:rPr>
              <w:rFonts w:ascii="宋体" w:hAnsi="宋体"/>
              <w:sz w:val="24"/>
              <w:szCs w:val="24"/>
            </w:rPr>
          </w:rPrChange>
        </w:rPr>
        <w:t>，在有关</w:t>
      </w:r>
      <w:r w:rsidRPr="00674F55">
        <w:rPr>
          <w:rFonts w:ascii="宋体" w:hAnsi="宋体" w:hint="eastAsia"/>
          <w:sz w:val="10"/>
          <w:szCs w:val="10"/>
          <w:rPrChange w:id="2892" w:author="USER" w:date="2018-02-01T14:15:00Z">
            <w:rPr>
              <w:rFonts w:ascii="宋体" w:hAnsi="宋体" w:hint="eastAsia"/>
              <w:sz w:val="24"/>
              <w:szCs w:val="24"/>
            </w:rPr>
          </w:rPrChange>
        </w:rPr>
        <w:t>股东会</w:t>
      </w:r>
      <w:r w:rsidRPr="00674F55">
        <w:rPr>
          <w:rFonts w:ascii="宋体" w:hAnsi="宋体"/>
          <w:sz w:val="10"/>
          <w:szCs w:val="10"/>
          <w:rPrChange w:id="2893" w:author="USER" w:date="2018-02-01T14:15:00Z">
            <w:rPr>
              <w:rFonts w:ascii="宋体" w:hAnsi="宋体"/>
              <w:sz w:val="24"/>
              <w:szCs w:val="24"/>
            </w:rPr>
          </w:rPrChange>
        </w:rPr>
        <w:t>决议中投票批准该等股权转让，进行资产评估</w:t>
      </w:r>
      <w:r w:rsidRPr="00674F55">
        <w:rPr>
          <w:rFonts w:ascii="宋体" w:hAnsi="宋体" w:hint="eastAsia"/>
          <w:sz w:val="10"/>
          <w:szCs w:val="10"/>
          <w:rPrChange w:id="2894" w:author="USER" w:date="2018-02-01T14:15:00Z">
            <w:rPr>
              <w:rFonts w:ascii="宋体" w:hAnsi="宋体" w:hint="eastAsia"/>
              <w:sz w:val="24"/>
              <w:szCs w:val="24"/>
            </w:rPr>
          </w:rPrChange>
        </w:rPr>
        <w:t>（如需）</w:t>
      </w:r>
      <w:r w:rsidRPr="00674F55">
        <w:rPr>
          <w:rFonts w:ascii="宋体" w:hAnsi="宋体"/>
          <w:sz w:val="10"/>
          <w:szCs w:val="10"/>
          <w:rPrChange w:id="2895" w:author="USER" w:date="2018-02-01T14:15:00Z">
            <w:rPr>
              <w:rFonts w:ascii="宋体" w:hAnsi="宋体"/>
              <w:sz w:val="24"/>
              <w:szCs w:val="24"/>
            </w:rPr>
          </w:rPrChange>
        </w:rPr>
        <w:t>，以及在本协议规定的时限内</w:t>
      </w:r>
      <w:r w:rsidRPr="00674F55">
        <w:rPr>
          <w:rFonts w:ascii="宋体" w:hAnsi="宋体" w:hint="eastAsia"/>
          <w:sz w:val="10"/>
          <w:szCs w:val="10"/>
          <w:rPrChange w:id="2896" w:author="USER" w:date="2018-02-01T14:15:00Z">
            <w:rPr>
              <w:rFonts w:ascii="宋体" w:hAnsi="宋体" w:hint="eastAsia"/>
              <w:sz w:val="24"/>
              <w:szCs w:val="24"/>
            </w:rPr>
          </w:rPrChange>
        </w:rPr>
        <w:t>完成工商</w:t>
      </w:r>
      <w:r w:rsidRPr="00674F55">
        <w:rPr>
          <w:rFonts w:ascii="宋体" w:hAnsi="宋体"/>
          <w:sz w:val="10"/>
          <w:szCs w:val="10"/>
          <w:rPrChange w:id="2897" w:author="USER" w:date="2018-02-01T14:15:00Z">
            <w:rPr>
              <w:rFonts w:ascii="宋体" w:hAnsi="宋体"/>
              <w:sz w:val="24"/>
              <w:szCs w:val="24"/>
            </w:rPr>
          </w:rPrChange>
        </w:rPr>
        <w:t>登记/备案手续。</w:t>
      </w:r>
    </w:p>
    <w:p w:rsidR="0088554C" w:rsidRPr="00016119" w:rsidRDefault="00674F55" w:rsidP="00B76B7B">
      <w:pPr>
        <w:pStyle w:val="aff"/>
        <w:numPr>
          <w:ilvl w:val="0"/>
          <w:numId w:val="49"/>
        </w:numPr>
        <w:spacing w:beforeLines="50" w:afterLines="50"/>
        <w:ind w:firstLineChars="0"/>
        <w:jc w:val="center"/>
        <w:outlineLvl w:val="0"/>
        <w:rPr>
          <w:b/>
          <w:sz w:val="10"/>
          <w:szCs w:val="10"/>
          <w:rPrChange w:id="2898" w:author="USER" w:date="2018-02-01T14:15:00Z">
            <w:rPr>
              <w:b/>
              <w:sz w:val="28"/>
              <w:szCs w:val="28"/>
            </w:rPr>
          </w:rPrChange>
        </w:rPr>
      </w:pPr>
      <w:bookmarkStart w:id="2899" w:name="_Toc287697094"/>
      <w:bookmarkStart w:id="2900" w:name="_Toc287697093"/>
      <w:bookmarkStart w:id="2901" w:name="_Toc283452005"/>
      <w:bookmarkStart w:id="2902" w:name="_Toc287697099"/>
      <w:bookmarkStart w:id="2903" w:name="_Ref293694549"/>
      <w:bookmarkStart w:id="2904" w:name="_Ref293695082"/>
      <w:bookmarkStart w:id="2905" w:name="_Toc293698835"/>
      <w:bookmarkStart w:id="2906" w:name="_Toc293699773"/>
      <w:bookmarkStart w:id="2907" w:name="_Toc424573358"/>
      <w:bookmarkStart w:id="2908" w:name="_Toc505242720"/>
      <w:bookmarkEnd w:id="2899"/>
      <w:bookmarkEnd w:id="2900"/>
      <w:r w:rsidRPr="00674F55">
        <w:rPr>
          <w:rFonts w:hint="eastAsia"/>
          <w:b/>
          <w:sz w:val="10"/>
          <w:szCs w:val="10"/>
          <w:rPrChange w:id="2909" w:author="USER" w:date="2018-02-01T14:15:00Z">
            <w:rPr>
              <w:rFonts w:ascii="宋体" w:hAnsi="宋体" w:hint="eastAsia"/>
              <w:b/>
              <w:sz w:val="28"/>
              <w:szCs w:val="28"/>
            </w:rPr>
          </w:rPrChange>
        </w:rPr>
        <w:t>增资程序</w:t>
      </w:r>
      <w:bookmarkEnd w:id="2901"/>
      <w:bookmarkEnd w:id="2902"/>
      <w:bookmarkEnd w:id="2903"/>
      <w:bookmarkEnd w:id="2904"/>
      <w:bookmarkEnd w:id="2905"/>
      <w:bookmarkEnd w:id="2906"/>
      <w:bookmarkEnd w:id="2907"/>
      <w:bookmarkEnd w:id="2908"/>
    </w:p>
    <w:p w:rsidR="00157E7E" w:rsidRPr="00016119" w:rsidRDefault="00674F55" w:rsidP="00B76B7B">
      <w:pPr>
        <w:pStyle w:val="aff"/>
        <w:numPr>
          <w:ilvl w:val="1"/>
          <w:numId w:val="49"/>
        </w:numPr>
        <w:spacing w:beforeLines="50"/>
        <w:ind w:left="964" w:firstLineChars="0"/>
        <w:outlineLvl w:val="1"/>
        <w:rPr>
          <w:b/>
          <w:sz w:val="10"/>
          <w:szCs w:val="10"/>
          <w:rPrChange w:id="2910" w:author="USER" w:date="2018-02-01T14:15:00Z">
            <w:rPr>
              <w:b/>
              <w:sz w:val="24"/>
              <w:szCs w:val="24"/>
            </w:rPr>
          </w:rPrChange>
        </w:rPr>
      </w:pPr>
      <w:bookmarkStart w:id="2911" w:name="_Toc283452006"/>
      <w:bookmarkStart w:id="2912" w:name="_Toc287697100"/>
      <w:bookmarkStart w:id="2913" w:name="_Ref293694022"/>
      <w:bookmarkStart w:id="2914" w:name="_Ref293696920"/>
      <w:bookmarkStart w:id="2915" w:name="_Toc293698836"/>
      <w:bookmarkStart w:id="2916" w:name="_Toc293699774"/>
      <w:bookmarkStart w:id="2917" w:name="_Ref294304184"/>
      <w:bookmarkStart w:id="2918" w:name="_Toc430669652"/>
      <w:bookmarkStart w:id="2919" w:name="_Toc505242721"/>
      <w:r w:rsidRPr="00674F55">
        <w:rPr>
          <w:rFonts w:hint="eastAsia"/>
          <w:b/>
          <w:sz w:val="10"/>
          <w:szCs w:val="10"/>
          <w:rPrChange w:id="2920" w:author="USER" w:date="2018-02-01T14:15:00Z">
            <w:rPr>
              <w:rFonts w:ascii="宋体" w:hAnsi="宋体" w:hint="eastAsia"/>
              <w:b/>
              <w:sz w:val="24"/>
              <w:szCs w:val="24"/>
            </w:rPr>
          </w:rPrChange>
        </w:rPr>
        <w:t>优先认购权</w:t>
      </w:r>
      <w:bookmarkEnd w:id="2911"/>
      <w:bookmarkEnd w:id="2912"/>
      <w:bookmarkEnd w:id="2913"/>
      <w:bookmarkEnd w:id="2914"/>
      <w:bookmarkEnd w:id="2915"/>
      <w:bookmarkEnd w:id="2916"/>
      <w:bookmarkEnd w:id="2917"/>
      <w:bookmarkEnd w:id="2918"/>
      <w:bookmarkEnd w:id="2919"/>
    </w:p>
    <w:p w:rsidR="00C56164" w:rsidRDefault="00674F55">
      <w:pPr>
        <w:ind w:leftChars="270" w:left="615" w:hangingChars="75" w:hanging="75"/>
        <w:rPr>
          <w:rFonts w:ascii="宋体" w:hAnsi="宋体"/>
          <w:sz w:val="10"/>
          <w:szCs w:val="10"/>
          <w:rPrChange w:id="2921" w:author="USER" w:date="2018-02-01T14:15:00Z">
            <w:rPr>
              <w:rFonts w:ascii="宋体" w:hAnsi="宋体"/>
              <w:sz w:val="24"/>
              <w:szCs w:val="24"/>
            </w:rPr>
          </w:rPrChange>
        </w:rPr>
        <w:pPrChange w:id="2922" w:author="USER" w:date="2018-02-01T14:15:00Z">
          <w:pPr>
            <w:ind w:leftChars="270" w:left="720" w:hangingChars="75" w:hanging="180"/>
          </w:pPr>
        </w:pPrChange>
      </w:pPr>
      <w:r w:rsidRPr="00674F55">
        <w:rPr>
          <w:rFonts w:ascii="宋体" w:hAnsi="宋体" w:hint="eastAsia"/>
          <w:sz w:val="10"/>
          <w:szCs w:val="10"/>
          <w:rPrChange w:id="2923" w:author="USER" w:date="2018-02-01T14:15:00Z">
            <w:rPr>
              <w:rFonts w:ascii="宋体" w:hAnsi="宋体" w:hint="eastAsia"/>
              <w:sz w:val="24"/>
              <w:szCs w:val="24"/>
            </w:rPr>
          </w:rPrChange>
        </w:rPr>
        <w:t>如果公司拟增加其注册资本，则：</w:t>
      </w:r>
    </w:p>
    <w:p w:rsidR="00157E7E" w:rsidRPr="00016119" w:rsidRDefault="00674F55" w:rsidP="00157E7E">
      <w:pPr>
        <w:numPr>
          <w:ilvl w:val="0"/>
          <w:numId w:val="14"/>
        </w:numPr>
        <w:tabs>
          <w:tab w:val="left" w:pos="420"/>
          <w:tab w:val="left" w:pos="1134"/>
          <w:tab w:val="left" w:pos="1260"/>
          <w:tab w:val="left" w:pos="1680"/>
        </w:tabs>
        <w:ind w:left="1107" w:hanging="567"/>
        <w:jc w:val="both"/>
        <w:rPr>
          <w:rFonts w:ascii="宋体" w:hAnsi="宋体"/>
          <w:sz w:val="10"/>
          <w:szCs w:val="10"/>
          <w:rPrChange w:id="2924" w:author="USER" w:date="2018-02-01T14:15:00Z">
            <w:rPr>
              <w:rFonts w:ascii="宋体" w:hAnsi="宋体"/>
              <w:sz w:val="24"/>
              <w:szCs w:val="24"/>
            </w:rPr>
          </w:rPrChange>
        </w:rPr>
      </w:pPr>
      <w:r w:rsidRPr="00674F55">
        <w:rPr>
          <w:rFonts w:ascii="宋体" w:hAnsi="宋体" w:hint="eastAsia"/>
          <w:sz w:val="10"/>
          <w:szCs w:val="10"/>
          <w:rPrChange w:id="2925" w:author="USER" w:date="2018-02-01T14:15:00Z">
            <w:rPr>
              <w:rFonts w:ascii="宋体" w:hAnsi="宋体" w:hint="eastAsia"/>
              <w:sz w:val="24"/>
              <w:szCs w:val="24"/>
            </w:rPr>
          </w:rPrChange>
        </w:rPr>
        <w:t>公司应召</w:t>
      </w:r>
      <w:proofErr w:type="gramStart"/>
      <w:r w:rsidRPr="00674F55">
        <w:rPr>
          <w:rFonts w:ascii="宋体" w:hAnsi="宋体" w:hint="eastAsia"/>
          <w:sz w:val="10"/>
          <w:szCs w:val="10"/>
          <w:rPrChange w:id="2926" w:author="USER" w:date="2018-02-01T14:15:00Z">
            <w:rPr>
              <w:rFonts w:ascii="宋体" w:hAnsi="宋体" w:hint="eastAsia"/>
              <w:sz w:val="24"/>
              <w:szCs w:val="24"/>
            </w:rPr>
          </w:rPrChange>
        </w:rPr>
        <w:t>开股东</w:t>
      </w:r>
      <w:proofErr w:type="gramEnd"/>
      <w:r w:rsidRPr="00674F55">
        <w:rPr>
          <w:rFonts w:ascii="宋体" w:hAnsi="宋体" w:hint="eastAsia"/>
          <w:sz w:val="10"/>
          <w:szCs w:val="10"/>
          <w:rPrChange w:id="2927" w:author="USER" w:date="2018-02-01T14:15:00Z">
            <w:rPr>
              <w:rFonts w:ascii="宋体" w:hAnsi="宋体" w:hint="eastAsia"/>
              <w:sz w:val="24"/>
              <w:szCs w:val="24"/>
            </w:rPr>
          </w:rPrChange>
        </w:rPr>
        <w:t>会会议通过增加注册资本的决议。决议应包括</w:t>
      </w:r>
      <w:r w:rsidRPr="00674F55">
        <w:rPr>
          <w:rFonts w:ascii="宋体" w:hAnsi="宋体"/>
          <w:sz w:val="10"/>
          <w:szCs w:val="10"/>
          <w:rPrChange w:id="2928" w:author="USER" w:date="2018-02-01T14:15:00Z">
            <w:rPr>
              <w:rFonts w:ascii="宋体" w:hAnsi="宋体"/>
              <w:sz w:val="24"/>
              <w:szCs w:val="24"/>
            </w:rPr>
          </w:rPrChange>
        </w:rPr>
        <w:t>公司希望增加的注册资本的类型和数额（“</w:t>
      </w:r>
      <w:r w:rsidRPr="00674F55">
        <w:rPr>
          <w:rFonts w:ascii="宋体" w:hAnsi="宋体"/>
          <w:b/>
          <w:sz w:val="10"/>
          <w:szCs w:val="10"/>
          <w:rPrChange w:id="2929" w:author="USER" w:date="2018-02-01T14:15:00Z">
            <w:rPr>
              <w:rFonts w:ascii="宋体" w:hAnsi="宋体"/>
              <w:b/>
              <w:sz w:val="24"/>
              <w:szCs w:val="24"/>
            </w:rPr>
          </w:rPrChange>
        </w:rPr>
        <w:t>拟增注册资本</w:t>
      </w:r>
      <w:r w:rsidRPr="00674F55">
        <w:rPr>
          <w:rFonts w:ascii="宋体" w:hAnsi="宋体"/>
          <w:sz w:val="10"/>
          <w:szCs w:val="10"/>
          <w:rPrChange w:id="2930" w:author="USER" w:date="2018-02-01T14:15:00Z">
            <w:rPr>
              <w:rFonts w:ascii="宋体" w:hAnsi="宋体"/>
              <w:sz w:val="24"/>
              <w:szCs w:val="24"/>
            </w:rPr>
          </w:rPrChange>
        </w:rPr>
        <w:t>”），稀释后代表拟增注册资本的股权比例，拟增注册资本的发行价格和支付时间表，并说明</w:t>
      </w:r>
      <w:r w:rsidRPr="00674F55">
        <w:rPr>
          <w:rFonts w:ascii="宋体" w:hAnsi="宋体" w:hint="eastAsia"/>
          <w:sz w:val="10"/>
          <w:szCs w:val="10"/>
          <w:rPrChange w:id="2931" w:author="USER" w:date="2018-02-01T14:15:00Z">
            <w:rPr>
              <w:rFonts w:ascii="宋体" w:hAnsi="宋体" w:hint="eastAsia"/>
              <w:sz w:val="24"/>
              <w:szCs w:val="24"/>
            </w:rPr>
          </w:rPrChange>
        </w:rPr>
        <w:t>投资者（“</w:t>
      </w:r>
      <w:r w:rsidRPr="00674F55">
        <w:rPr>
          <w:rFonts w:ascii="宋体" w:hAnsi="宋体" w:hint="eastAsia"/>
          <w:b/>
          <w:sz w:val="10"/>
          <w:szCs w:val="10"/>
          <w:rPrChange w:id="2932" w:author="USER" w:date="2018-02-01T14:15:00Z">
            <w:rPr>
              <w:rFonts w:ascii="宋体" w:hAnsi="宋体" w:hint="eastAsia"/>
              <w:b/>
              <w:sz w:val="24"/>
              <w:szCs w:val="24"/>
            </w:rPr>
          </w:rPrChange>
        </w:rPr>
        <w:t>优先权人</w:t>
      </w:r>
      <w:r w:rsidRPr="00674F55">
        <w:rPr>
          <w:rFonts w:ascii="宋体" w:hAnsi="宋体" w:hint="eastAsia"/>
          <w:sz w:val="10"/>
          <w:szCs w:val="10"/>
          <w:rPrChange w:id="2933" w:author="USER" w:date="2018-02-01T14:15:00Z">
            <w:rPr>
              <w:rFonts w:ascii="宋体" w:hAnsi="宋体" w:hint="eastAsia"/>
              <w:sz w:val="24"/>
              <w:szCs w:val="24"/>
            </w:rPr>
          </w:rPrChange>
        </w:rPr>
        <w:t>”）</w:t>
      </w:r>
      <w:r w:rsidRPr="00674F55">
        <w:rPr>
          <w:rFonts w:ascii="宋体" w:hAnsi="宋体"/>
          <w:sz w:val="10"/>
          <w:szCs w:val="10"/>
          <w:rPrChange w:id="2934" w:author="USER" w:date="2018-02-01T14:15:00Z">
            <w:rPr>
              <w:rFonts w:ascii="宋体" w:hAnsi="宋体"/>
              <w:sz w:val="24"/>
              <w:szCs w:val="24"/>
            </w:rPr>
          </w:rPrChange>
        </w:rPr>
        <w:t>有权</w:t>
      </w:r>
      <w:r w:rsidRPr="00674F55">
        <w:rPr>
          <w:rFonts w:ascii="宋体" w:hAnsi="宋体" w:hint="eastAsia"/>
          <w:sz w:val="10"/>
          <w:szCs w:val="10"/>
          <w:rPrChange w:id="2935" w:author="USER" w:date="2018-02-01T14:15:00Z">
            <w:rPr>
              <w:rFonts w:ascii="宋体" w:hAnsi="宋体" w:hint="eastAsia"/>
              <w:sz w:val="24"/>
              <w:szCs w:val="24"/>
            </w:rPr>
          </w:rPrChange>
        </w:rPr>
        <w:t>优先于公司所有其它股东</w:t>
      </w:r>
      <w:r w:rsidRPr="00674F55">
        <w:rPr>
          <w:rFonts w:ascii="宋体" w:hAnsi="宋体"/>
          <w:sz w:val="10"/>
          <w:szCs w:val="10"/>
          <w:rPrChange w:id="2936" w:author="USER" w:date="2018-02-01T14:15:00Z">
            <w:rPr>
              <w:rFonts w:ascii="宋体" w:hAnsi="宋体"/>
              <w:sz w:val="24"/>
              <w:szCs w:val="24"/>
            </w:rPr>
          </w:rPrChange>
        </w:rPr>
        <w:t>认购拟增注册资本</w:t>
      </w:r>
      <w:r w:rsidRPr="00674F55">
        <w:rPr>
          <w:rFonts w:ascii="宋体" w:hAnsi="宋体" w:hint="eastAsia"/>
          <w:sz w:val="10"/>
          <w:szCs w:val="10"/>
          <w:rPrChange w:id="2937" w:author="USER" w:date="2018-02-01T14:15:00Z">
            <w:rPr>
              <w:rFonts w:ascii="宋体" w:hAnsi="宋体" w:hint="eastAsia"/>
              <w:sz w:val="24"/>
              <w:szCs w:val="24"/>
            </w:rPr>
          </w:rPrChange>
        </w:rPr>
        <w:t>。</w:t>
      </w:r>
    </w:p>
    <w:p w:rsidR="00157E7E" w:rsidRPr="00016119" w:rsidRDefault="00674F55" w:rsidP="00157E7E">
      <w:pPr>
        <w:numPr>
          <w:ilvl w:val="0"/>
          <w:numId w:val="14"/>
        </w:numPr>
        <w:tabs>
          <w:tab w:val="left" w:pos="420"/>
          <w:tab w:val="left" w:pos="1134"/>
          <w:tab w:val="left" w:pos="1260"/>
          <w:tab w:val="left" w:pos="1680"/>
        </w:tabs>
        <w:ind w:left="1107" w:hanging="567"/>
        <w:jc w:val="both"/>
        <w:rPr>
          <w:rFonts w:ascii="宋体" w:hAnsi="宋体"/>
          <w:sz w:val="10"/>
          <w:szCs w:val="10"/>
          <w:rPrChange w:id="2938" w:author="USER" w:date="2018-02-01T14:15:00Z">
            <w:rPr>
              <w:rFonts w:ascii="宋体" w:hAnsi="宋体"/>
              <w:sz w:val="24"/>
              <w:szCs w:val="24"/>
            </w:rPr>
          </w:rPrChange>
        </w:rPr>
      </w:pPr>
      <w:r w:rsidRPr="00674F55">
        <w:rPr>
          <w:rFonts w:ascii="宋体" w:hAnsi="宋体"/>
          <w:sz w:val="10"/>
          <w:szCs w:val="10"/>
          <w:rPrChange w:id="2939" w:author="USER" w:date="2018-02-01T14:15:00Z">
            <w:rPr>
              <w:rFonts w:ascii="宋体" w:hAnsi="宋体"/>
              <w:sz w:val="24"/>
              <w:szCs w:val="24"/>
            </w:rPr>
          </w:rPrChange>
        </w:rPr>
        <w:t>自</w:t>
      </w:r>
      <w:r w:rsidRPr="00674F55">
        <w:rPr>
          <w:rFonts w:ascii="宋体" w:hAnsi="宋体" w:hint="eastAsia"/>
          <w:sz w:val="10"/>
          <w:szCs w:val="10"/>
          <w:rPrChange w:id="2940" w:author="USER" w:date="2018-02-01T14:15:00Z">
            <w:rPr>
              <w:rFonts w:ascii="宋体" w:hAnsi="宋体" w:hint="eastAsia"/>
              <w:sz w:val="24"/>
              <w:szCs w:val="24"/>
            </w:rPr>
          </w:rPrChange>
        </w:rPr>
        <w:t>上述股东会决议通知之日</w:t>
      </w:r>
      <w:r w:rsidRPr="00674F55">
        <w:rPr>
          <w:rFonts w:ascii="宋体" w:hAnsi="宋体"/>
          <w:sz w:val="10"/>
          <w:szCs w:val="10"/>
          <w:rPrChange w:id="2941" w:author="USER" w:date="2018-02-01T14:15:00Z">
            <w:rPr>
              <w:rFonts w:ascii="宋体" w:hAnsi="宋体"/>
              <w:sz w:val="24"/>
              <w:szCs w:val="24"/>
            </w:rPr>
          </w:rPrChange>
        </w:rPr>
        <w:t>起连续</w:t>
      </w:r>
      <w:r w:rsidRPr="00674F55">
        <w:rPr>
          <w:rFonts w:ascii="宋体" w:hAnsi="宋体" w:hint="eastAsia"/>
          <w:sz w:val="10"/>
          <w:szCs w:val="10"/>
          <w:rPrChange w:id="2942" w:author="USER" w:date="2018-02-01T14:15:00Z">
            <w:rPr>
              <w:rFonts w:ascii="宋体" w:hAnsi="宋体" w:hint="eastAsia"/>
              <w:sz w:val="24"/>
              <w:szCs w:val="24"/>
            </w:rPr>
          </w:rPrChange>
        </w:rPr>
        <w:t>三十</w:t>
      </w:r>
      <w:r w:rsidRPr="00674F55">
        <w:rPr>
          <w:rFonts w:ascii="宋体" w:hAnsi="宋体"/>
          <w:sz w:val="10"/>
          <w:szCs w:val="10"/>
          <w:rPrChange w:id="2943" w:author="USER" w:date="2018-02-01T14:15:00Z">
            <w:rPr>
              <w:rFonts w:ascii="宋体" w:hAnsi="宋体"/>
              <w:sz w:val="24"/>
              <w:szCs w:val="24"/>
            </w:rPr>
          </w:rPrChange>
        </w:rPr>
        <w:t>（30）日（“</w:t>
      </w:r>
      <w:r w:rsidRPr="00674F55">
        <w:rPr>
          <w:rFonts w:ascii="宋体" w:hAnsi="宋体"/>
          <w:b/>
          <w:sz w:val="10"/>
          <w:szCs w:val="10"/>
          <w:rPrChange w:id="2944" w:author="USER" w:date="2018-02-01T14:15:00Z">
            <w:rPr>
              <w:rFonts w:ascii="宋体" w:hAnsi="宋体"/>
              <w:b/>
              <w:sz w:val="24"/>
              <w:szCs w:val="24"/>
            </w:rPr>
          </w:rPrChange>
        </w:rPr>
        <w:t>三十日期限</w:t>
      </w:r>
      <w:r w:rsidRPr="00674F55">
        <w:rPr>
          <w:rFonts w:ascii="宋体" w:hAnsi="宋体"/>
          <w:sz w:val="10"/>
          <w:szCs w:val="10"/>
          <w:rPrChange w:id="2945" w:author="USER" w:date="2018-02-01T14:15:00Z">
            <w:rPr>
              <w:rFonts w:ascii="宋体" w:hAnsi="宋体"/>
              <w:sz w:val="24"/>
              <w:szCs w:val="24"/>
            </w:rPr>
          </w:rPrChange>
        </w:rPr>
        <w:t>”）内，</w:t>
      </w:r>
      <w:r w:rsidRPr="00674F55">
        <w:rPr>
          <w:rFonts w:ascii="宋体" w:hAnsi="宋体" w:hint="eastAsia"/>
          <w:sz w:val="10"/>
          <w:szCs w:val="10"/>
          <w:rPrChange w:id="2946" w:author="USER" w:date="2018-02-01T14:15:00Z">
            <w:rPr>
              <w:rFonts w:ascii="宋体" w:hAnsi="宋体" w:hint="eastAsia"/>
              <w:sz w:val="24"/>
              <w:szCs w:val="24"/>
            </w:rPr>
          </w:rPrChange>
        </w:rPr>
        <w:t>优先权人</w:t>
      </w:r>
      <w:r w:rsidRPr="00674F55">
        <w:rPr>
          <w:rFonts w:ascii="宋体" w:hAnsi="宋体"/>
          <w:bCs/>
          <w:sz w:val="10"/>
          <w:szCs w:val="10"/>
          <w:rPrChange w:id="2947" w:author="USER" w:date="2018-02-01T14:15:00Z">
            <w:rPr>
              <w:rFonts w:ascii="宋体" w:hAnsi="宋体"/>
              <w:bCs/>
              <w:sz w:val="24"/>
              <w:szCs w:val="24"/>
            </w:rPr>
          </w:rPrChange>
        </w:rPr>
        <w:t>应有权向其它</w:t>
      </w:r>
      <w:r w:rsidRPr="00674F55">
        <w:rPr>
          <w:rFonts w:ascii="宋体" w:hAnsi="宋体" w:hint="eastAsia"/>
          <w:bCs/>
          <w:sz w:val="10"/>
          <w:szCs w:val="10"/>
          <w:rPrChange w:id="2948" w:author="USER" w:date="2018-02-01T14:15:00Z">
            <w:rPr>
              <w:rFonts w:ascii="宋体" w:hAnsi="宋体" w:hint="eastAsia"/>
              <w:bCs/>
              <w:sz w:val="24"/>
              <w:szCs w:val="24"/>
            </w:rPr>
          </w:rPrChange>
        </w:rPr>
        <w:t>股东</w:t>
      </w:r>
      <w:r w:rsidRPr="00674F55">
        <w:rPr>
          <w:rFonts w:ascii="宋体" w:hAnsi="宋体"/>
          <w:bCs/>
          <w:sz w:val="10"/>
          <w:szCs w:val="10"/>
          <w:rPrChange w:id="2949" w:author="USER" w:date="2018-02-01T14:15:00Z">
            <w:rPr>
              <w:rFonts w:ascii="宋体" w:hAnsi="宋体"/>
              <w:bCs/>
              <w:sz w:val="24"/>
              <w:szCs w:val="24"/>
            </w:rPr>
          </w:rPrChange>
        </w:rPr>
        <w:t>和公司发出</w:t>
      </w:r>
      <w:r w:rsidRPr="00674F55">
        <w:rPr>
          <w:rFonts w:ascii="宋体" w:hAnsi="宋体" w:hint="eastAsia"/>
          <w:bCs/>
          <w:sz w:val="10"/>
          <w:szCs w:val="10"/>
          <w:rPrChange w:id="2950" w:author="USER" w:date="2018-02-01T14:15:00Z">
            <w:rPr>
              <w:rFonts w:ascii="宋体" w:hAnsi="宋体" w:hint="eastAsia"/>
              <w:bCs/>
              <w:sz w:val="24"/>
              <w:szCs w:val="24"/>
            </w:rPr>
          </w:rPrChange>
        </w:rPr>
        <w:t>要求认购全部或部分</w:t>
      </w:r>
      <w:r w:rsidRPr="00674F55">
        <w:rPr>
          <w:rFonts w:ascii="宋体" w:hAnsi="宋体"/>
          <w:bCs/>
          <w:sz w:val="10"/>
          <w:szCs w:val="10"/>
          <w:rPrChange w:id="2951" w:author="USER" w:date="2018-02-01T14:15:00Z">
            <w:rPr>
              <w:rFonts w:ascii="宋体" w:hAnsi="宋体"/>
              <w:bCs/>
              <w:sz w:val="24"/>
              <w:szCs w:val="24"/>
            </w:rPr>
          </w:rPrChange>
        </w:rPr>
        <w:t>拟增注册资本</w:t>
      </w:r>
      <w:r w:rsidRPr="00674F55">
        <w:rPr>
          <w:rFonts w:ascii="宋体" w:hAnsi="宋体" w:hint="eastAsia"/>
          <w:bCs/>
          <w:sz w:val="10"/>
          <w:szCs w:val="10"/>
          <w:rPrChange w:id="2952" w:author="USER" w:date="2018-02-01T14:15:00Z">
            <w:rPr>
              <w:rFonts w:ascii="宋体" w:hAnsi="宋体" w:hint="eastAsia"/>
              <w:bCs/>
              <w:sz w:val="24"/>
              <w:szCs w:val="24"/>
            </w:rPr>
          </w:rPrChange>
        </w:rPr>
        <w:t>（“</w:t>
      </w:r>
      <w:r w:rsidRPr="00674F55">
        <w:rPr>
          <w:rFonts w:ascii="宋体" w:hAnsi="宋体" w:hint="eastAsia"/>
          <w:b/>
          <w:bCs/>
          <w:sz w:val="10"/>
          <w:szCs w:val="10"/>
          <w:rPrChange w:id="2953" w:author="USER" w:date="2018-02-01T14:15:00Z">
            <w:rPr>
              <w:rFonts w:ascii="宋体" w:hAnsi="宋体" w:hint="eastAsia"/>
              <w:b/>
              <w:bCs/>
              <w:sz w:val="24"/>
              <w:szCs w:val="24"/>
            </w:rPr>
          </w:rPrChange>
        </w:rPr>
        <w:t>拟认购增资</w:t>
      </w:r>
      <w:r w:rsidRPr="00674F55">
        <w:rPr>
          <w:rFonts w:ascii="宋体" w:hAnsi="宋体" w:hint="eastAsia"/>
          <w:bCs/>
          <w:sz w:val="10"/>
          <w:szCs w:val="10"/>
          <w:rPrChange w:id="2954" w:author="USER" w:date="2018-02-01T14:15:00Z">
            <w:rPr>
              <w:rFonts w:ascii="宋体" w:hAnsi="宋体" w:hint="eastAsia"/>
              <w:bCs/>
              <w:sz w:val="24"/>
              <w:szCs w:val="24"/>
            </w:rPr>
          </w:rPrChange>
        </w:rPr>
        <w:t>”）的</w:t>
      </w:r>
      <w:r w:rsidRPr="00674F55">
        <w:rPr>
          <w:rFonts w:ascii="宋体" w:hAnsi="宋体"/>
          <w:bCs/>
          <w:sz w:val="10"/>
          <w:szCs w:val="10"/>
          <w:rPrChange w:id="2955" w:author="USER" w:date="2018-02-01T14:15:00Z">
            <w:rPr>
              <w:rFonts w:ascii="宋体" w:hAnsi="宋体"/>
              <w:bCs/>
              <w:sz w:val="24"/>
              <w:szCs w:val="24"/>
            </w:rPr>
          </w:rPrChange>
        </w:rPr>
        <w:t>书面通知</w:t>
      </w:r>
      <w:r w:rsidRPr="00674F55">
        <w:rPr>
          <w:rFonts w:ascii="宋体" w:hAnsi="宋体" w:hint="eastAsia"/>
          <w:bCs/>
          <w:sz w:val="10"/>
          <w:szCs w:val="10"/>
          <w:rPrChange w:id="2956" w:author="USER" w:date="2018-02-01T14:15:00Z">
            <w:rPr>
              <w:rFonts w:ascii="宋体" w:hAnsi="宋体" w:hint="eastAsia"/>
              <w:bCs/>
              <w:sz w:val="24"/>
              <w:szCs w:val="24"/>
            </w:rPr>
          </w:rPrChange>
        </w:rPr>
        <w:t>（“《</w:t>
      </w:r>
      <w:r w:rsidRPr="00674F55">
        <w:rPr>
          <w:rFonts w:ascii="宋体" w:hAnsi="宋体" w:hint="eastAsia"/>
          <w:b/>
          <w:bCs/>
          <w:sz w:val="10"/>
          <w:szCs w:val="10"/>
          <w:rPrChange w:id="2957" w:author="USER" w:date="2018-02-01T14:15:00Z">
            <w:rPr>
              <w:rFonts w:ascii="宋体" w:hAnsi="宋体" w:hint="eastAsia"/>
              <w:b/>
              <w:bCs/>
              <w:sz w:val="24"/>
              <w:szCs w:val="24"/>
            </w:rPr>
          </w:rPrChange>
        </w:rPr>
        <w:t>优先认购增资通知》</w:t>
      </w:r>
      <w:r w:rsidRPr="00674F55">
        <w:rPr>
          <w:rFonts w:ascii="宋体" w:hAnsi="宋体" w:hint="eastAsia"/>
          <w:bCs/>
          <w:sz w:val="10"/>
          <w:szCs w:val="10"/>
          <w:rPrChange w:id="2958" w:author="USER" w:date="2018-02-01T14:15:00Z">
            <w:rPr>
              <w:rFonts w:ascii="宋体" w:hAnsi="宋体" w:hint="eastAsia"/>
              <w:bCs/>
              <w:sz w:val="24"/>
              <w:szCs w:val="24"/>
            </w:rPr>
          </w:rPrChange>
        </w:rPr>
        <w:t>”）。</w:t>
      </w:r>
    </w:p>
    <w:p w:rsidR="00157E7E" w:rsidRPr="00016119" w:rsidRDefault="00674F55" w:rsidP="00157E7E">
      <w:pPr>
        <w:numPr>
          <w:ilvl w:val="0"/>
          <w:numId w:val="14"/>
        </w:numPr>
        <w:tabs>
          <w:tab w:val="left" w:pos="420"/>
          <w:tab w:val="left" w:pos="1134"/>
          <w:tab w:val="left" w:pos="1260"/>
          <w:tab w:val="left" w:pos="1680"/>
        </w:tabs>
        <w:ind w:left="1107" w:hanging="567"/>
        <w:jc w:val="both"/>
        <w:rPr>
          <w:rFonts w:ascii="宋体" w:hAnsi="宋体"/>
          <w:sz w:val="10"/>
          <w:szCs w:val="10"/>
          <w:rPrChange w:id="2959" w:author="USER" w:date="2018-02-01T14:15:00Z">
            <w:rPr>
              <w:rFonts w:ascii="宋体" w:hAnsi="宋体"/>
              <w:sz w:val="24"/>
              <w:szCs w:val="24"/>
            </w:rPr>
          </w:rPrChange>
        </w:rPr>
      </w:pPr>
      <w:r w:rsidRPr="00674F55">
        <w:rPr>
          <w:rFonts w:ascii="宋体" w:hAnsi="宋体"/>
          <w:sz w:val="10"/>
          <w:szCs w:val="10"/>
          <w:rPrChange w:id="2960" w:author="USER" w:date="2018-02-01T14:15:00Z">
            <w:rPr>
              <w:rFonts w:ascii="宋体" w:hAnsi="宋体"/>
              <w:sz w:val="24"/>
              <w:szCs w:val="24"/>
            </w:rPr>
          </w:rPrChange>
        </w:rPr>
        <w:t>如果</w:t>
      </w:r>
      <w:r w:rsidRPr="00674F55">
        <w:rPr>
          <w:rFonts w:ascii="宋体" w:hAnsi="宋体" w:hint="eastAsia"/>
          <w:sz w:val="10"/>
          <w:szCs w:val="10"/>
          <w:rPrChange w:id="2961" w:author="USER" w:date="2018-02-01T14:15:00Z">
            <w:rPr>
              <w:rFonts w:ascii="宋体" w:hAnsi="宋体" w:hint="eastAsia"/>
              <w:sz w:val="24"/>
              <w:szCs w:val="24"/>
            </w:rPr>
          </w:rPrChange>
        </w:rPr>
        <w:t>优先权人</w:t>
      </w:r>
      <w:r w:rsidRPr="00674F55">
        <w:rPr>
          <w:rFonts w:ascii="宋体" w:hAnsi="宋体"/>
          <w:sz w:val="10"/>
          <w:szCs w:val="10"/>
          <w:rPrChange w:id="2962" w:author="USER" w:date="2018-02-01T14:15:00Z">
            <w:rPr>
              <w:rFonts w:ascii="宋体" w:hAnsi="宋体"/>
              <w:sz w:val="24"/>
              <w:szCs w:val="24"/>
            </w:rPr>
          </w:rPrChange>
        </w:rPr>
        <w:t>未根据本</w:t>
      </w:r>
      <w:r w:rsidRPr="00674F55">
        <w:rPr>
          <w:rFonts w:ascii="宋体" w:hAnsi="宋体" w:hint="eastAsia"/>
          <w:sz w:val="10"/>
          <w:szCs w:val="10"/>
          <w:rPrChange w:id="2963" w:author="USER" w:date="2018-02-01T14:15:00Z">
            <w:rPr>
              <w:rFonts w:ascii="宋体" w:hAnsi="宋体" w:hint="eastAsia"/>
              <w:sz w:val="24"/>
              <w:szCs w:val="24"/>
            </w:rPr>
          </w:rPrChange>
        </w:rPr>
        <w:t>款第</w:t>
      </w:r>
      <w:r w:rsidRPr="00674F55">
        <w:rPr>
          <w:rFonts w:ascii="宋体" w:hAnsi="宋体"/>
          <w:sz w:val="10"/>
          <w:szCs w:val="10"/>
          <w:rPrChange w:id="2964" w:author="USER" w:date="2018-02-01T14:15:00Z">
            <w:rPr>
              <w:rFonts w:ascii="宋体" w:hAnsi="宋体"/>
              <w:sz w:val="24"/>
              <w:szCs w:val="24"/>
            </w:rPr>
          </w:rPrChange>
        </w:rPr>
        <w:t>(a)项和(b)项认购拟增注册资本的全部，则公司</w:t>
      </w:r>
      <w:proofErr w:type="gramStart"/>
      <w:r w:rsidRPr="00674F55">
        <w:rPr>
          <w:rFonts w:ascii="宋体" w:hAnsi="宋体"/>
          <w:sz w:val="10"/>
          <w:szCs w:val="10"/>
          <w:rPrChange w:id="2965" w:author="USER" w:date="2018-02-01T14:15:00Z">
            <w:rPr>
              <w:rFonts w:ascii="宋体" w:hAnsi="宋体"/>
              <w:sz w:val="24"/>
              <w:szCs w:val="24"/>
            </w:rPr>
          </w:rPrChange>
        </w:rPr>
        <w:t>应有权自</w:t>
      </w:r>
      <w:r w:rsidRPr="00674F55">
        <w:rPr>
          <w:rFonts w:ascii="宋体" w:hAnsi="宋体" w:hint="eastAsia"/>
          <w:sz w:val="10"/>
          <w:szCs w:val="10"/>
          <w:rPrChange w:id="2966" w:author="USER" w:date="2018-02-01T14:15:00Z">
            <w:rPr>
              <w:rFonts w:ascii="宋体" w:hAnsi="宋体" w:hint="eastAsia"/>
              <w:sz w:val="24"/>
              <w:szCs w:val="24"/>
            </w:rPr>
          </w:rPrChange>
        </w:rPr>
        <w:t>三十</w:t>
      </w:r>
      <w:r w:rsidRPr="00674F55">
        <w:rPr>
          <w:rFonts w:ascii="宋体" w:hAnsi="宋体"/>
          <w:sz w:val="10"/>
          <w:szCs w:val="10"/>
          <w:rPrChange w:id="2967" w:author="USER" w:date="2018-02-01T14:15:00Z">
            <w:rPr>
              <w:rFonts w:ascii="宋体" w:hAnsi="宋体"/>
              <w:sz w:val="24"/>
              <w:szCs w:val="24"/>
            </w:rPr>
          </w:rPrChange>
        </w:rPr>
        <w:t>日</w:t>
      </w:r>
      <w:proofErr w:type="gramEnd"/>
      <w:r w:rsidRPr="00674F55">
        <w:rPr>
          <w:rFonts w:ascii="宋体" w:hAnsi="宋体"/>
          <w:sz w:val="10"/>
          <w:szCs w:val="10"/>
          <w:rPrChange w:id="2968" w:author="USER" w:date="2018-02-01T14:15:00Z">
            <w:rPr>
              <w:rFonts w:ascii="宋体" w:hAnsi="宋体"/>
              <w:sz w:val="24"/>
              <w:szCs w:val="24"/>
            </w:rPr>
          </w:rPrChange>
        </w:rPr>
        <w:t>期限届满后的第一天起算的连续</w:t>
      </w:r>
      <w:r w:rsidRPr="00674F55">
        <w:rPr>
          <w:rFonts w:ascii="宋体" w:hAnsi="宋体" w:hint="eastAsia"/>
          <w:sz w:val="10"/>
          <w:szCs w:val="10"/>
          <w:rPrChange w:id="2969" w:author="USER" w:date="2018-02-01T14:15:00Z">
            <w:rPr>
              <w:rFonts w:ascii="宋体" w:hAnsi="宋体" w:hint="eastAsia"/>
              <w:sz w:val="24"/>
              <w:szCs w:val="24"/>
            </w:rPr>
          </w:rPrChange>
        </w:rPr>
        <w:t>九十</w:t>
      </w:r>
      <w:r w:rsidRPr="00674F55">
        <w:rPr>
          <w:rFonts w:ascii="宋体" w:hAnsi="宋体"/>
          <w:sz w:val="10"/>
          <w:szCs w:val="10"/>
          <w:rPrChange w:id="2970" w:author="USER" w:date="2018-02-01T14:15:00Z">
            <w:rPr>
              <w:rFonts w:ascii="宋体" w:hAnsi="宋体"/>
              <w:sz w:val="24"/>
              <w:szCs w:val="24"/>
            </w:rPr>
          </w:rPrChange>
        </w:rPr>
        <w:t>（90）日届满</w:t>
      </w:r>
      <w:r w:rsidRPr="00674F55">
        <w:rPr>
          <w:rFonts w:ascii="宋体" w:hAnsi="宋体" w:hint="eastAsia"/>
          <w:sz w:val="10"/>
          <w:szCs w:val="10"/>
          <w:rPrChange w:id="2971" w:author="USER" w:date="2018-02-01T14:15:00Z">
            <w:rPr>
              <w:rFonts w:ascii="宋体" w:hAnsi="宋体" w:hint="eastAsia"/>
              <w:sz w:val="24"/>
              <w:szCs w:val="24"/>
            </w:rPr>
          </w:rPrChange>
        </w:rPr>
        <w:t>内</w:t>
      </w:r>
      <w:r w:rsidRPr="00674F55">
        <w:rPr>
          <w:rFonts w:ascii="宋体" w:hAnsi="宋体"/>
          <w:sz w:val="10"/>
          <w:szCs w:val="10"/>
          <w:rPrChange w:id="2972" w:author="USER" w:date="2018-02-01T14:15:00Z">
            <w:rPr>
              <w:rFonts w:ascii="宋体" w:hAnsi="宋体"/>
              <w:sz w:val="24"/>
              <w:szCs w:val="24"/>
            </w:rPr>
          </w:rPrChange>
        </w:rPr>
        <w:t>，以不低于</w:t>
      </w:r>
      <w:r w:rsidRPr="00674F55">
        <w:rPr>
          <w:rFonts w:ascii="宋体" w:hAnsi="宋体" w:hint="eastAsia"/>
          <w:sz w:val="10"/>
          <w:szCs w:val="10"/>
          <w:rPrChange w:id="2973" w:author="USER" w:date="2018-02-01T14:15:00Z">
            <w:rPr>
              <w:rFonts w:ascii="宋体" w:hAnsi="宋体" w:hint="eastAsia"/>
              <w:sz w:val="24"/>
              <w:szCs w:val="24"/>
            </w:rPr>
          </w:rPrChange>
        </w:rPr>
        <w:t>股东会决议</w:t>
      </w:r>
      <w:r w:rsidRPr="00674F55">
        <w:rPr>
          <w:rFonts w:ascii="宋体" w:hAnsi="宋体"/>
          <w:sz w:val="10"/>
          <w:szCs w:val="10"/>
          <w:rPrChange w:id="2974" w:author="USER" w:date="2018-02-01T14:15:00Z">
            <w:rPr>
              <w:rFonts w:ascii="宋体" w:hAnsi="宋体"/>
              <w:sz w:val="24"/>
              <w:szCs w:val="24"/>
            </w:rPr>
          </w:rPrChange>
        </w:rPr>
        <w:t>中规定</w:t>
      </w:r>
      <w:r w:rsidRPr="00674F55">
        <w:rPr>
          <w:rFonts w:ascii="宋体" w:hAnsi="宋体" w:hint="eastAsia"/>
          <w:sz w:val="10"/>
          <w:szCs w:val="10"/>
          <w:rPrChange w:id="2975" w:author="USER" w:date="2018-02-01T14:15:00Z">
            <w:rPr>
              <w:rFonts w:ascii="宋体" w:hAnsi="宋体" w:hint="eastAsia"/>
              <w:sz w:val="24"/>
              <w:szCs w:val="24"/>
            </w:rPr>
          </w:rPrChange>
        </w:rPr>
        <w:t>之</w:t>
      </w:r>
      <w:r w:rsidRPr="00674F55">
        <w:rPr>
          <w:rFonts w:ascii="宋体" w:hAnsi="宋体"/>
          <w:sz w:val="10"/>
          <w:szCs w:val="10"/>
          <w:rPrChange w:id="2976" w:author="USER" w:date="2018-02-01T14:15:00Z">
            <w:rPr>
              <w:rFonts w:ascii="宋体" w:hAnsi="宋体"/>
              <w:sz w:val="24"/>
              <w:szCs w:val="24"/>
            </w:rPr>
          </w:rPrChange>
        </w:rPr>
        <w:t>价格的价格，按不比提供给</w:t>
      </w:r>
      <w:r w:rsidRPr="00674F55">
        <w:rPr>
          <w:rFonts w:ascii="宋体" w:hAnsi="宋体" w:hint="eastAsia"/>
          <w:sz w:val="10"/>
          <w:szCs w:val="10"/>
          <w:rPrChange w:id="2977" w:author="USER" w:date="2018-02-01T14:15:00Z">
            <w:rPr>
              <w:rFonts w:ascii="宋体" w:hAnsi="宋体" w:hint="eastAsia"/>
              <w:sz w:val="24"/>
              <w:szCs w:val="24"/>
            </w:rPr>
          </w:rPrChange>
        </w:rPr>
        <w:t>优先权人</w:t>
      </w:r>
      <w:r w:rsidRPr="00674F55">
        <w:rPr>
          <w:rFonts w:ascii="宋体" w:hAnsi="宋体"/>
          <w:sz w:val="10"/>
          <w:szCs w:val="10"/>
          <w:rPrChange w:id="2978" w:author="USER" w:date="2018-02-01T14:15:00Z">
            <w:rPr>
              <w:rFonts w:ascii="宋体" w:hAnsi="宋体"/>
              <w:sz w:val="24"/>
              <w:szCs w:val="24"/>
            </w:rPr>
          </w:rPrChange>
        </w:rPr>
        <w:t>的条件更优惠的条件，</w:t>
      </w:r>
      <w:r w:rsidRPr="00674F55">
        <w:rPr>
          <w:rFonts w:ascii="宋体" w:hAnsi="宋体" w:hint="eastAsia"/>
          <w:sz w:val="10"/>
          <w:szCs w:val="10"/>
          <w:rPrChange w:id="2979" w:author="USER" w:date="2018-02-01T14:15:00Z">
            <w:rPr>
              <w:rFonts w:ascii="宋体" w:hAnsi="宋体" w:hint="eastAsia"/>
              <w:sz w:val="24"/>
              <w:szCs w:val="24"/>
            </w:rPr>
          </w:rPrChange>
        </w:rPr>
        <w:t>允许</w:t>
      </w:r>
      <w:r w:rsidRPr="00674F55">
        <w:rPr>
          <w:rFonts w:ascii="宋体" w:hAnsi="宋体"/>
          <w:sz w:val="10"/>
          <w:szCs w:val="10"/>
          <w:rPrChange w:id="2980" w:author="USER" w:date="2018-02-01T14:15:00Z">
            <w:rPr>
              <w:rFonts w:ascii="宋体" w:hAnsi="宋体"/>
              <w:sz w:val="24"/>
              <w:szCs w:val="24"/>
            </w:rPr>
          </w:rPrChange>
        </w:rPr>
        <w:t>潜在认购人</w:t>
      </w:r>
      <w:r w:rsidRPr="00674F55">
        <w:rPr>
          <w:rFonts w:ascii="宋体" w:hAnsi="宋体" w:hint="eastAsia"/>
          <w:sz w:val="10"/>
          <w:szCs w:val="10"/>
          <w:rPrChange w:id="2981" w:author="USER" w:date="2018-02-01T14:15:00Z">
            <w:rPr>
              <w:rFonts w:ascii="宋体" w:hAnsi="宋体" w:hint="eastAsia"/>
              <w:sz w:val="24"/>
              <w:szCs w:val="24"/>
            </w:rPr>
          </w:rPrChange>
        </w:rPr>
        <w:t>认缴优先权人</w:t>
      </w:r>
      <w:r w:rsidRPr="00674F55">
        <w:rPr>
          <w:rFonts w:ascii="宋体" w:hAnsi="宋体"/>
          <w:sz w:val="10"/>
          <w:szCs w:val="10"/>
          <w:rPrChange w:id="2982" w:author="USER" w:date="2018-02-01T14:15:00Z">
            <w:rPr>
              <w:rFonts w:ascii="宋体" w:hAnsi="宋体"/>
              <w:sz w:val="24"/>
              <w:szCs w:val="24"/>
            </w:rPr>
          </w:rPrChange>
        </w:rPr>
        <w:t>未认购的拟增注册资本。如果出于任何原因，潜在认购人未在上述期限内，以上述价格，按上述条件</w:t>
      </w:r>
      <w:r w:rsidRPr="00674F55">
        <w:rPr>
          <w:rFonts w:ascii="宋体" w:hAnsi="宋体" w:hint="eastAsia"/>
          <w:sz w:val="10"/>
          <w:szCs w:val="10"/>
          <w:rPrChange w:id="2983" w:author="USER" w:date="2018-02-01T14:15:00Z">
            <w:rPr>
              <w:rFonts w:ascii="宋体" w:hAnsi="宋体" w:hint="eastAsia"/>
              <w:sz w:val="24"/>
              <w:szCs w:val="24"/>
            </w:rPr>
          </w:rPrChange>
        </w:rPr>
        <w:t>购买优先权人</w:t>
      </w:r>
      <w:r w:rsidRPr="00674F55">
        <w:rPr>
          <w:rFonts w:ascii="宋体" w:hAnsi="宋体"/>
          <w:sz w:val="10"/>
          <w:szCs w:val="10"/>
          <w:rPrChange w:id="2984" w:author="USER" w:date="2018-02-01T14:15:00Z">
            <w:rPr>
              <w:rFonts w:ascii="宋体" w:hAnsi="宋体"/>
              <w:sz w:val="24"/>
              <w:szCs w:val="24"/>
            </w:rPr>
          </w:rPrChange>
        </w:rPr>
        <w:t>未认购的拟增注册资本并签署该注册资本增资合同，则</w:t>
      </w:r>
      <w:r w:rsidRPr="00674F55">
        <w:rPr>
          <w:rFonts w:ascii="宋体" w:hAnsi="宋体" w:hint="eastAsia"/>
          <w:sz w:val="10"/>
          <w:szCs w:val="10"/>
          <w:rPrChange w:id="2985" w:author="USER" w:date="2018-02-01T14:15:00Z">
            <w:rPr>
              <w:rFonts w:ascii="宋体" w:hAnsi="宋体" w:hint="eastAsia"/>
              <w:sz w:val="24"/>
              <w:szCs w:val="24"/>
            </w:rPr>
          </w:rPrChange>
        </w:rPr>
        <w:t>公司</w:t>
      </w:r>
      <w:r w:rsidRPr="00674F55">
        <w:rPr>
          <w:rFonts w:ascii="宋体" w:hAnsi="宋体"/>
          <w:sz w:val="10"/>
          <w:szCs w:val="10"/>
          <w:rPrChange w:id="2986" w:author="USER" w:date="2018-02-01T14:15:00Z">
            <w:rPr>
              <w:rFonts w:ascii="宋体" w:hAnsi="宋体"/>
              <w:sz w:val="24"/>
              <w:szCs w:val="24"/>
            </w:rPr>
          </w:rPrChange>
        </w:rPr>
        <w:t>根据</w:t>
      </w:r>
      <w:r w:rsidRPr="00674F55">
        <w:rPr>
          <w:rFonts w:ascii="宋体" w:hAnsi="宋体" w:hint="eastAsia"/>
          <w:sz w:val="10"/>
          <w:szCs w:val="10"/>
          <w:rPrChange w:id="2987" w:author="USER" w:date="2018-02-01T14:15:00Z">
            <w:rPr>
              <w:rFonts w:ascii="宋体" w:hAnsi="宋体" w:hint="eastAsia"/>
              <w:sz w:val="24"/>
              <w:szCs w:val="24"/>
            </w:rPr>
          </w:rPrChange>
        </w:rPr>
        <w:t>上文以及上述股东会决议向</w:t>
      </w:r>
      <w:r w:rsidRPr="00674F55">
        <w:rPr>
          <w:rFonts w:ascii="宋体" w:hAnsi="宋体"/>
          <w:sz w:val="10"/>
          <w:szCs w:val="10"/>
          <w:rPrChange w:id="2988" w:author="USER" w:date="2018-02-01T14:15:00Z">
            <w:rPr>
              <w:rFonts w:ascii="宋体" w:hAnsi="宋体"/>
              <w:sz w:val="24"/>
              <w:szCs w:val="24"/>
            </w:rPr>
          </w:rPrChange>
        </w:rPr>
        <w:t>潜在认购人（包括</w:t>
      </w:r>
      <w:r w:rsidRPr="00674F55">
        <w:rPr>
          <w:rFonts w:ascii="宋体" w:hAnsi="宋体" w:hint="eastAsia"/>
          <w:sz w:val="10"/>
          <w:szCs w:val="10"/>
          <w:rPrChange w:id="2989" w:author="USER" w:date="2018-02-01T14:15:00Z">
            <w:rPr>
              <w:rFonts w:ascii="宋体" w:hAnsi="宋体" w:hint="eastAsia"/>
              <w:sz w:val="24"/>
              <w:szCs w:val="24"/>
            </w:rPr>
          </w:rPrChange>
        </w:rPr>
        <w:t>但不限于原股东</w:t>
      </w:r>
      <w:r w:rsidRPr="00674F55">
        <w:rPr>
          <w:rFonts w:ascii="宋体" w:hAnsi="宋体"/>
          <w:sz w:val="10"/>
          <w:szCs w:val="10"/>
          <w:rPrChange w:id="2990" w:author="USER" w:date="2018-02-01T14:15:00Z">
            <w:rPr>
              <w:rFonts w:ascii="宋体" w:hAnsi="宋体"/>
              <w:sz w:val="24"/>
              <w:szCs w:val="24"/>
            </w:rPr>
          </w:rPrChange>
        </w:rPr>
        <w:t>）的增资发行</w:t>
      </w:r>
      <w:r w:rsidRPr="00674F55">
        <w:rPr>
          <w:rFonts w:ascii="宋体" w:hAnsi="宋体" w:hint="eastAsia"/>
          <w:sz w:val="10"/>
          <w:szCs w:val="10"/>
          <w:rPrChange w:id="2991" w:author="USER" w:date="2018-02-01T14:15:00Z">
            <w:rPr>
              <w:rFonts w:ascii="宋体" w:hAnsi="宋体" w:hint="eastAsia"/>
              <w:sz w:val="24"/>
              <w:szCs w:val="24"/>
            </w:rPr>
          </w:rPrChange>
        </w:rPr>
        <w:t>权应终止</w:t>
      </w:r>
      <w:r w:rsidRPr="00674F55">
        <w:rPr>
          <w:rFonts w:ascii="宋体" w:hAnsi="宋体"/>
          <w:sz w:val="10"/>
          <w:szCs w:val="10"/>
          <w:rPrChange w:id="2992" w:author="USER" w:date="2018-02-01T14:15:00Z">
            <w:rPr>
              <w:rFonts w:ascii="宋体" w:hAnsi="宋体"/>
              <w:sz w:val="24"/>
              <w:szCs w:val="24"/>
            </w:rPr>
          </w:rPrChange>
        </w:rPr>
        <w:t>，而本</w:t>
      </w:r>
      <w:r w:rsidRPr="00674F55">
        <w:rPr>
          <w:rFonts w:ascii="宋体" w:hAnsi="宋体" w:hint="eastAsia"/>
          <w:sz w:val="10"/>
          <w:szCs w:val="10"/>
          <w:rPrChange w:id="2993" w:author="USER" w:date="2018-02-01T14:15:00Z">
            <w:rPr>
              <w:rFonts w:ascii="宋体" w:hAnsi="宋体" w:hint="eastAsia"/>
              <w:sz w:val="24"/>
              <w:szCs w:val="24"/>
            </w:rPr>
          </w:rPrChange>
        </w:rPr>
        <w:t>协议</w:t>
      </w:r>
      <w:r w:rsidRPr="00674F55">
        <w:rPr>
          <w:sz w:val="10"/>
          <w:szCs w:val="10"/>
          <w:rPrChange w:id="2994" w:author="USER" w:date="2018-02-01T14:15:00Z">
            <w:rPr>
              <w:rFonts w:ascii="宋体" w:hAnsi="宋体"/>
              <w:sz w:val="24"/>
              <w:szCs w:val="24"/>
            </w:rPr>
          </w:rPrChange>
        </w:rPr>
        <w:fldChar w:fldCharType="begin"/>
      </w:r>
      <w:r w:rsidRPr="00674F55">
        <w:rPr>
          <w:sz w:val="10"/>
          <w:szCs w:val="10"/>
          <w:rPrChange w:id="2995" w:author="USER" w:date="2018-02-01T14:15:00Z">
            <w:rPr>
              <w:rFonts w:ascii="宋体" w:hAnsi="宋体"/>
              <w:sz w:val="24"/>
              <w:szCs w:val="24"/>
            </w:rPr>
          </w:rPrChange>
        </w:rPr>
        <w:instrText xml:space="preserve"> REF _Ref293694549 \r \h  \* MERGEFORMAT </w:instrText>
      </w:r>
      <w:r w:rsidRPr="00674F55">
        <w:rPr>
          <w:sz w:val="10"/>
          <w:szCs w:val="10"/>
          <w:rPrChange w:id="2996" w:author="USER" w:date="2018-02-01T14:15:00Z">
            <w:rPr>
              <w:sz w:val="10"/>
              <w:szCs w:val="10"/>
            </w:rPr>
          </w:rPrChange>
        </w:rPr>
      </w:r>
      <w:r w:rsidRPr="00674F55">
        <w:rPr>
          <w:sz w:val="10"/>
          <w:szCs w:val="10"/>
          <w:rPrChange w:id="2997" w:author="USER" w:date="2018-02-01T14:15:00Z">
            <w:rPr>
              <w:rFonts w:ascii="宋体" w:hAnsi="宋体"/>
              <w:sz w:val="24"/>
              <w:szCs w:val="24"/>
            </w:rPr>
          </w:rPrChange>
        </w:rPr>
        <w:fldChar w:fldCharType="separate"/>
      </w:r>
      <w:r w:rsidRPr="00674F55">
        <w:rPr>
          <w:rFonts w:ascii="宋体" w:hAnsi="宋体" w:hint="eastAsia"/>
          <w:sz w:val="10"/>
          <w:szCs w:val="10"/>
          <w:rPrChange w:id="2998" w:author="USER" w:date="2018-02-01T14:15:00Z">
            <w:rPr>
              <w:rFonts w:ascii="宋体" w:hAnsi="宋体" w:hint="eastAsia"/>
              <w:sz w:val="24"/>
              <w:szCs w:val="24"/>
            </w:rPr>
          </w:rPrChange>
        </w:rPr>
        <w:t>第</w:t>
      </w:r>
      <w:r w:rsidRPr="00674F55">
        <w:rPr>
          <w:rFonts w:ascii="宋体" w:hAnsi="宋体"/>
          <w:sz w:val="10"/>
          <w:szCs w:val="10"/>
          <w:rPrChange w:id="2999" w:author="USER" w:date="2018-02-01T14:15:00Z">
            <w:rPr>
              <w:rFonts w:ascii="宋体" w:hAnsi="宋体"/>
              <w:sz w:val="24"/>
              <w:szCs w:val="24"/>
            </w:rPr>
          </w:rPrChange>
        </w:rPr>
        <w:t>8条</w:t>
      </w:r>
      <w:r w:rsidRPr="00674F55">
        <w:rPr>
          <w:sz w:val="10"/>
          <w:szCs w:val="10"/>
          <w:rPrChange w:id="3000" w:author="USER" w:date="2018-02-01T14:15:00Z">
            <w:rPr>
              <w:rFonts w:ascii="宋体" w:hAnsi="宋体"/>
              <w:sz w:val="24"/>
              <w:szCs w:val="24"/>
            </w:rPr>
          </w:rPrChange>
        </w:rPr>
        <w:fldChar w:fldCharType="end"/>
      </w:r>
      <w:r w:rsidRPr="00674F55">
        <w:rPr>
          <w:rFonts w:ascii="宋体" w:hAnsi="宋体"/>
          <w:sz w:val="10"/>
          <w:szCs w:val="10"/>
          <w:rPrChange w:id="3001" w:author="USER" w:date="2018-02-01T14:15:00Z">
            <w:rPr>
              <w:rFonts w:ascii="宋体" w:hAnsi="宋体"/>
              <w:sz w:val="24"/>
              <w:szCs w:val="24"/>
            </w:rPr>
          </w:rPrChange>
        </w:rPr>
        <w:t>之各项规定应重新适用于拟增注册资本</w:t>
      </w:r>
      <w:r w:rsidRPr="00674F55">
        <w:rPr>
          <w:rFonts w:ascii="宋体" w:hAnsi="宋体" w:hint="eastAsia"/>
          <w:sz w:val="10"/>
          <w:szCs w:val="10"/>
          <w:rPrChange w:id="3002" w:author="USER" w:date="2018-02-01T14:15:00Z">
            <w:rPr>
              <w:rFonts w:ascii="宋体" w:hAnsi="宋体" w:hint="eastAsia"/>
              <w:sz w:val="24"/>
              <w:szCs w:val="24"/>
            </w:rPr>
          </w:rPrChange>
        </w:rPr>
        <w:t>（如公司意欲继续增加其注册资本）</w:t>
      </w:r>
      <w:r w:rsidRPr="00674F55">
        <w:rPr>
          <w:rFonts w:ascii="宋体" w:hAnsi="宋体"/>
          <w:sz w:val="10"/>
          <w:szCs w:val="10"/>
          <w:rPrChange w:id="3003" w:author="USER" w:date="2018-02-01T14:15:00Z">
            <w:rPr>
              <w:rFonts w:ascii="宋体" w:hAnsi="宋体"/>
              <w:sz w:val="24"/>
              <w:szCs w:val="24"/>
            </w:rPr>
          </w:rPrChange>
        </w:rPr>
        <w:t>。</w:t>
      </w:r>
    </w:p>
    <w:p w:rsidR="00157E7E" w:rsidRPr="00016119" w:rsidRDefault="00674F55" w:rsidP="00157E7E">
      <w:pPr>
        <w:numPr>
          <w:ilvl w:val="0"/>
          <w:numId w:val="14"/>
        </w:numPr>
        <w:tabs>
          <w:tab w:val="left" w:pos="420"/>
          <w:tab w:val="left" w:pos="1134"/>
          <w:tab w:val="left" w:pos="1260"/>
          <w:tab w:val="left" w:pos="1680"/>
        </w:tabs>
        <w:ind w:left="1107" w:hanging="567"/>
        <w:jc w:val="both"/>
        <w:rPr>
          <w:rFonts w:ascii="宋体" w:hAnsi="宋体"/>
          <w:sz w:val="10"/>
          <w:szCs w:val="10"/>
          <w:rPrChange w:id="3004" w:author="USER" w:date="2018-02-01T14:15:00Z">
            <w:rPr>
              <w:rFonts w:ascii="宋体" w:hAnsi="宋体"/>
              <w:sz w:val="24"/>
              <w:szCs w:val="24"/>
            </w:rPr>
          </w:rPrChange>
        </w:rPr>
      </w:pPr>
      <w:r w:rsidRPr="00674F55">
        <w:rPr>
          <w:rFonts w:ascii="宋体" w:hAnsi="宋体"/>
          <w:sz w:val="10"/>
          <w:szCs w:val="10"/>
          <w:rPrChange w:id="3005" w:author="USER" w:date="2018-02-01T14:15:00Z">
            <w:rPr>
              <w:rFonts w:ascii="宋体" w:hAnsi="宋体"/>
              <w:sz w:val="24"/>
              <w:szCs w:val="24"/>
            </w:rPr>
          </w:rPrChange>
        </w:rPr>
        <w:t>完成拟增注册资本认购</w:t>
      </w:r>
      <w:r w:rsidRPr="00674F55">
        <w:rPr>
          <w:rFonts w:ascii="宋体" w:hAnsi="宋体" w:hint="eastAsia"/>
          <w:sz w:val="10"/>
          <w:szCs w:val="10"/>
          <w:rPrChange w:id="3006" w:author="USER" w:date="2018-02-01T14:15:00Z">
            <w:rPr>
              <w:rFonts w:ascii="宋体" w:hAnsi="宋体" w:hint="eastAsia"/>
              <w:sz w:val="24"/>
              <w:szCs w:val="24"/>
            </w:rPr>
          </w:rPrChange>
        </w:rPr>
        <w:t>的</w:t>
      </w:r>
      <w:r w:rsidRPr="00674F55">
        <w:rPr>
          <w:rFonts w:ascii="宋体" w:hAnsi="宋体"/>
          <w:sz w:val="10"/>
          <w:szCs w:val="10"/>
          <w:rPrChange w:id="3007" w:author="USER" w:date="2018-02-01T14:15:00Z">
            <w:rPr>
              <w:rFonts w:ascii="宋体" w:hAnsi="宋体"/>
              <w:sz w:val="24"/>
              <w:szCs w:val="24"/>
            </w:rPr>
          </w:rPrChange>
        </w:rPr>
        <w:t>时限应不超过自</w:t>
      </w:r>
      <w:r w:rsidRPr="00674F55">
        <w:rPr>
          <w:rFonts w:ascii="宋体" w:hAnsi="宋体" w:hint="eastAsia"/>
          <w:sz w:val="10"/>
          <w:szCs w:val="10"/>
          <w:rPrChange w:id="3008" w:author="USER" w:date="2018-02-01T14:15:00Z">
            <w:rPr>
              <w:rFonts w:ascii="宋体" w:hAnsi="宋体" w:hint="eastAsia"/>
              <w:sz w:val="24"/>
              <w:szCs w:val="24"/>
            </w:rPr>
          </w:rPrChange>
        </w:rPr>
        <w:t>三十</w:t>
      </w:r>
      <w:r w:rsidRPr="00674F55">
        <w:rPr>
          <w:rFonts w:ascii="宋体" w:hAnsi="宋体"/>
          <w:sz w:val="10"/>
          <w:szCs w:val="10"/>
          <w:rPrChange w:id="3009" w:author="USER" w:date="2018-02-01T14:15:00Z">
            <w:rPr>
              <w:rFonts w:ascii="宋体" w:hAnsi="宋体"/>
              <w:sz w:val="24"/>
              <w:szCs w:val="24"/>
            </w:rPr>
          </w:rPrChange>
        </w:rPr>
        <w:t>日期限届满后的第一天起算的</w:t>
      </w:r>
      <w:r w:rsidRPr="00674F55">
        <w:rPr>
          <w:rFonts w:ascii="宋体" w:hAnsi="宋体" w:hint="eastAsia"/>
          <w:sz w:val="10"/>
          <w:szCs w:val="10"/>
          <w:rPrChange w:id="3010" w:author="USER" w:date="2018-02-01T14:15:00Z">
            <w:rPr>
              <w:rFonts w:ascii="宋体" w:hAnsi="宋体" w:hint="eastAsia"/>
              <w:sz w:val="24"/>
              <w:szCs w:val="24"/>
            </w:rPr>
          </w:rPrChange>
        </w:rPr>
        <w:t>九十</w:t>
      </w:r>
      <w:r w:rsidRPr="00674F55">
        <w:rPr>
          <w:rFonts w:ascii="宋体" w:hAnsi="宋体"/>
          <w:sz w:val="10"/>
          <w:szCs w:val="10"/>
          <w:rPrChange w:id="3011" w:author="USER" w:date="2018-02-01T14:15:00Z">
            <w:rPr>
              <w:rFonts w:ascii="宋体" w:hAnsi="宋体"/>
              <w:sz w:val="24"/>
              <w:szCs w:val="24"/>
            </w:rPr>
          </w:rPrChange>
        </w:rPr>
        <w:t>（90）日。</w:t>
      </w:r>
    </w:p>
    <w:p w:rsidR="00157E7E" w:rsidRPr="00016119" w:rsidRDefault="00674F55" w:rsidP="00157E7E">
      <w:pPr>
        <w:numPr>
          <w:ilvl w:val="0"/>
          <w:numId w:val="14"/>
        </w:numPr>
        <w:tabs>
          <w:tab w:val="left" w:pos="420"/>
          <w:tab w:val="left" w:pos="1134"/>
          <w:tab w:val="left" w:pos="1260"/>
          <w:tab w:val="left" w:pos="1680"/>
        </w:tabs>
        <w:ind w:left="1107" w:hanging="567"/>
        <w:jc w:val="both"/>
        <w:rPr>
          <w:rFonts w:ascii="宋体" w:hAnsi="宋体"/>
          <w:sz w:val="10"/>
          <w:szCs w:val="10"/>
          <w:rPrChange w:id="3012" w:author="USER" w:date="2018-02-01T14:15:00Z">
            <w:rPr>
              <w:rFonts w:ascii="宋体" w:hAnsi="宋体"/>
              <w:sz w:val="24"/>
              <w:szCs w:val="24"/>
            </w:rPr>
          </w:rPrChange>
        </w:rPr>
      </w:pPr>
      <w:r w:rsidRPr="00674F55">
        <w:rPr>
          <w:rFonts w:ascii="宋体" w:hAnsi="宋体"/>
          <w:sz w:val="10"/>
          <w:szCs w:val="10"/>
          <w:rPrChange w:id="3013" w:author="USER" w:date="2018-02-01T14:15:00Z">
            <w:rPr>
              <w:rFonts w:ascii="宋体" w:hAnsi="宋体"/>
              <w:sz w:val="24"/>
              <w:szCs w:val="24"/>
            </w:rPr>
          </w:rPrChange>
        </w:rPr>
        <w:t>如果</w:t>
      </w:r>
      <w:r w:rsidRPr="00674F55">
        <w:rPr>
          <w:rFonts w:ascii="宋体" w:hAnsi="宋体" w:hint="eastAsia"/>
          <w:sz w:val="10"/>
          <w:szCs w:val="10"/>
          <w:rPrChange w:id="3014" w:author="USER" w:date="2018-02-01T14:15:00Z">
            <w:rPr>
              <w:rFonts w:ascii="宋体" w:hAnsi="宋体" w:hint="eastAsia"/>
              <w:sz w:val="24"/>
              <w:szCs w:val="24"/>
            </w:rPr>
          </w:rPrChange>
        </w:rPr>
        <w:t>公司其它股东未按照股东会决议的条件及</w:t>
      </w:r>
      <w:r w:rsidRPr="00674F55">
        <w:rPr>
          <w:rFonts w:ascii="宋体" w:hAnsi="宋体" w:hint="eastAsia"/>
          <w:bCs/>
          <w:sz w:val="10"/>
          <w:szCs w:val="10"/>
          <w:rPrChange w:id="3015" w:author="USER" w:date="2018-02-01T14:15:00Z">
            <w:rPr>
              <w:rFonts w:ascii="宋体" w:hAnsi="宋体" w:hint="eastAsia"/>
              <w:bCs/>
              <w:sz w:val="24"/>
              <w:szCs w:val="24"/>
            </w:rPr>
          </w:rPrChange>
        </w:rPr>
        <w:t>《</w:t>
      </w:r>
      <w:r w:rsidRPr="00674F55">
        <w:rPr>
          <w:rFonts w:ascii="宋体" w:hAnsi="宋体" w:hint="eastAsia"/>
          <w:b/>
          <w:bCs/>
          <w:sz w:val="10"/>
          <w:szCs w:val="10"/>
          <w:rPrChange w:id="3016" w:author="USER" w:date="2018-02-01T14:15:00Z">
            <w:rPr>
              <w:rFonts w:ascii="宋体" w:hAnsi="宋体" w:hint="eastAsia"/>
              <w:b/>
              <w:bCs/>
              <w:sz w:val="24"/>
              <w:szCs w:val="24"/>
            </w:rPr>
          </w:rPrChange>
        </w:rPr>
        <w:t>优先认购增资通知》</w:t>
      </w:r>
      <w:r w:rsidRPr="00674F55">
        <w:rPr>
          <w:rFonts w:ascii="宋体" w:hAnsi="宋体" w:hint="eastAsia"/>
          <w:bCs/>
          <w:sz w:val="10"/>
          <w:szCs w:val="10"/>
          <w:rPrChange w:id="3017" w:author="USER" w:date="2018-02-01T14:15:00Z">
            <w:rPr>
              <w:rFonts w:ascii="宋体" w:hAnsi="宋体" w:hint="eastAsia"/>
              <w:bCs/>
              <w:sz w:val="24"/>
              <w:szCs w:val="24"/>
            </w:rPr>
          </w:rPrChange>
        </w:rPr>
        <w:t>中列明的优先权人拟认购增资的股权比例</w:t>
      </w:r>
      <w:r w:rsidRPr="00674F55">
        <w:rPr>
          <w:rFonts w:ascii="宋体" w:hAnsi="宋体" w:hint="eastAsia"/>
          <w:sz w:val="10"/>
          <w:szCs w:val="10"/>
          <w:rPrChange w:id="3018" w:author="USER" w:date="2018-02-01T14:15:00Z">
            <w:rPr>
              <w:rFonts w:ascii="宋体" w:hAnsi="宋体" w:hint="eastAsia"/>
              <w:sz w:val="24"/>
              <w:szCs w:val="24"/>
            </w:rPr>
          </w:rPrChange>
        </w:rPr>
        <w:t>与</w:t>
      </w:r>
      <w:r w:rsidRPr="00674F55">
        <w:rPr>
          <w:rFonts w:ascii="宋体" w:hAnsi="宋体" w:hint="eastAsia"/>
          <w:bCs/>
          <w:sz w:val="10"/>
          <w:szCs w:val="10"/>
          <w:rPrChange w:id="3019" w:author="USER" w:date="2018-02-01T14:15:00Z">
            <w:rPr>
              <w:rFonts w:ascii="宋体" w:hAnsi="宋体" w:hint="eastAsia"/>
              <w:bCs/>
              <w:sz w:val="24"/>
              <w:szCs w:val="24"/>
            </w:rPr>
          </w:rPrChange>
        </w:rPr>
        <w:t>优先权人</w:t>
      </w:r>
      <w:r w:rsidRPr="00674F55">
        <w:rPr>
          <w:rFonts w:ascii="宋体" w:hAnsi="宋体" w:hint="eastAsia"/>
          <w:sz w:val="10"/>
          <w:szCs w:val="10"/>
          <w:rPrChange w:id="3020" w:author="USER" w:date="2018-02-01T14:15:00Z">
            <w:rPr>
              <w:rFonts w:ascii="宋体" w:hAnsi="宋体" w:hint="eastAsia"/>
              <w:sz w:val="24"/>
              <w:szCs w:val="24"/>
            </w:rPr>
          </w:rPrChange>
        </w:rPr>
        <w:t>签署增资合同并办理增资工商变更登记，则公司</w:t>
      </w:r>
      <w:r w:rsidRPr="00674F55">
        <w:rPr>
          <w:rFonts w:ascii="宋体" w:hAnsi="宋体"/>
          <w:sz w:val="10"/>
          <w:szCs w:val="10"/>
          <w:rPrChange w:id="3021" w:author="USER" w:date="2018-02-01T14:15:00Z">
            <w:rPr>
              <w:rFonts w:ascii="宋体" w:hAnsi="宋体"/>
              <w:sz w:val="24"/>
              <w:szCs w:val="24"/>
            </w:rPr>
          </w:rPrChange>
        </w:rPr>
        <w:t>不得</w:t>
      </w:r>
      <w:r w:rsidRPr="00674F55">
        <w:rPr>
          <w:rFonts w:ascii="宋体" w:hAnsi="宋体" w:hint="eastAsia"/>
          <w:sz w:val="10"/>
          <w:szCs w:val="10"/>
          <w:rPrChange w:id="3022" w:author="USER" w:date="2018-02-01T14:15:00Z">
            <w:rPr>
              <w:rFonts w:ascii="宋体" w:hAnsi="宋体" w:hint="eastAsia"/>
              <w:sz w:val="24"/>
              <w:szCs w:val="24"/>
            </w:rPr>
          </w:rPrChange>
        </w:rPr>
        <w:t>与其它潜在认购人签署增资合同以及办理增资工商变更登记。</w:t>
      </w:r>
      <w:r w:rsidRPr="00674F55">
        <w:rPr>
          <w:rFonts w:ascii="宋体" w:hAnsi="宋体"/>
          <w:sz w:val="10"/>
          <w:szCs w:val="10"/>
          <w:rPrChange w:id="3023" w:author="USER" w:date="2018-02-01T14:15:00Z">
            <w:rPr>
              <w:rFonts w:ascii="宋体" w:hAnsi="宋体"/>
              <w:sz w:val="24"/>
              <w:szCs w:val="24"/>
            </w:rPr>
          </w:rPrChange>
        </w:rPr>
        <w:t xml:space="preserve"> </w:t>
      </w:r>
    </w:p>
    <w:p w:rsidR="0088554C" w:rsidRPr="00016119" w:rsidRDefault="00674F55" w:rsidP="00B76B7B">
      <w:pPr>
        <w:pStyle w:val="aff"/>
        <w:numPr>
          <w:ilvl w:val="1"/>
          <w:numId w:val="49"/>
        </w:numPr>
        <w:spacing w:beforeLines="50"/>
        <w:ind w:left="964" w:firstLineChars="0"/>
        <w:outlineLvl w:val="1"/>
        <w:rPr>
          <w:b/>
          <w:sz w:val="10"/>
          <w:szCs w:val="10"/>
          <w:rPrChange w:id="3024" w:author="USER" w:date="2018-02-01T14:15:00Z">
            <w:rPr>
              <w:b/>
              <w:sz w:val="24"/>
              <w:szCs w:val="24"/>
            </w:rPr>
          </w:rPrChange>
        </w:rPr>
      </w:pPr>
      <w:bookmarkStart w:id="3025" w:name="_Ref293694033"/>
      <w:bookmarkStart w:id="3026" w:name="_Toc293698837"/>
      <w:bookmarkStart w:id="3027" w:name="_Toc293699775"/>
      <w:bookmarkStart w:id="3028" w:name="_Toc424573359"/>
      <w:bookmarkStart w:id="3029" w:name="_Toc505242722"/>
      <w:r w:rsidRPr="00674F55">
        <w:rPr>
          <w:rFonts w:hint="eastAsia"/>
          <w:b/>
          <w:sz w:val="10"/>
          <w:szCs w:val="10"/>
          <w:rPrChange w:id="3030" w:author="USER" w:date="2018-02-01T14:15:00Z">
            <w:rPr>
              <w:rFonts w:ascii="宋体" w:hAnsi="宋体" w:hint="eastAsia"/>
              <w:b/>
              <w:sz w:val="24"/>
              <w:szCs w:val="24"/>
            </w:rPr>
          </w:rPrChange>
        </w:rPr>
        <w:t>反稀释权</w:t>
      </w:r>
      <w:bookmarkEnd w:id="3025"/>
      <w:bookmarkEnd w:id="3026"/>
      <w:bookmarkEnd w:id="3027"/>
      <w:bookmarkEnd w:id="3028"/>
      <w:bookmarkEnd w:id="3029"/>
    </w:p>
    <w:p w:rsidR="0088554C" w:rsidRPr="00016119" w:rsidRDefault="00674F55" w:rsidP="00236F11">
      <w:pPr>
        <w:tabs>
          <w:tab w:val="left" w:pos="420"/>
          <w:tab w:val="left" w:pos="1134"/>
          <w:tab w:val="left" w:pos="1260"/>
        </w:tabs>
        <w:ind w:left="540"/>
        <w:jc w:val="both"/>
        <w:rPr>
          <w:rFonts w:ascii="宋体" w:hAnsi="宋体"/>
          <w:sz w:val="10"/>
          <w:szCs w:val="10"/>
          <w:rPrChange w:id="3031" w:author="USER" w:date="2018-02-01T14:15:00Z">
            <w:rPr>
              <w:rFonts w:ascii="宋体" w:hAnsi="宋体"/>
              <w:sz w:val="24"/>
              <w:szCs w:val="24"/>
            </w:rPr>
          </w:rPrChange>
        </w:rPr>
      </w:pPr>
      <w:r w:rsidRPr="00674F55">
        <w:rPr>
          <w:rFonts w:ascii="宋体" w:hAnsi="宋体" w:hint="eastAsia"/>
          <w:sz w:val="10"/>
          <w:szCs w:val="10"/>
          <w:rPrChange w:id="3032" w:author="USER" w:date="2018-02-01T14:15:00Z">
            <w:rPr>
              <w:rFonts w:ascii="宋体" w:hAnsi="宋体" w:hint="eastAsia"/>
              <w:sz w:val="24"/>
              <w:szCs w:val="24"/>
            </w:rPr>
          </w:rPrChange>
        </w:rPr>
        <w:t>自本协议签署之日起，如果公司拟增加注册资本，且该等新股的每百分比股权单价</w:t>
      </w:r>
      <w:r w:rsidRPr="00674F55">
        <w:rPr>
          <w:rFonts w:ascii="宋体" w:hAnsi="宋体"/>
          <w:sz w:val="10"/>
          <w:szCs w:val="10"/>
          <w:rPrChange w:id="3033" w:author="USER" w:date="2018-02-01T14:15:00Z">
            <w:rPr>
              <w:rFonts w:ascii="宋体" w:hAnsi="宋体"/>
              <w:sz w:val="24"/>
              <w:szCs w:val="24"/>
            </w:rPr>
          </w:rPrChange>
        </w:rPr>
        <w:t>(</w:t>
      </w:r>
      <w:r w:rsidRPr="00674F55">
        <w:rPr>
          <w:rFonts w:ascii="宋体" w:hAnsi="宋体" w:hint="eastAsia"/>
          <w:b/>
          <w:sz w:val="10"/>
          <w:szCs w:val="10"/>
          <w:rPrChange w:id="3034" w:author="USER" w:date="2018-02-01T14:15:00Z">
            <w:rPr>
              <w:rFonts w:ascii="宋体" w:hAnsi="宋体" w:hint="eastAsia"/>
              <w:b/>
              <w:sz w:val="24"/>
              <w:szCs w:val="24"/>
            </w:rPr>
          </w:rPrChange>
        </w:rPr>
        <w:t>“新低价格”</w:t>
      </w:r>
      <w:r w:rsidRPr="00674F55">
        <w:rPr>
          <w:rFonts w:ascii="宋体" w:hAnsi="宋体"/>
          <w:sz w:val="10"/>
          <w:szCs w:val="10"/>
          <w:rPrChange w:id="3035" w:author="USER" w:date="2018-02-01T14:15:00Z">
            <w:rPr>
              <w:rFonts w:ascii="宋体" w:hAnsi="宋体"/>
              <w:sz w:val="24"/>
              <w:szCs w:val="24"/>
            </w:rPr>
          </w:rPrChange>
        </w:rPr>
        <w:t>)低于投资者依据本协议约定取得的股权的每百分比股权单价，则</w:t>
      </w:r>
      <w:bookmarkStart w:id="3036" w:name="OLE_LINK2"/>
      <w:r w:rsidRPr="00674F55">
        <w:rPr>
          <w:rFonts w:ascii="宋体" w:hAnsi="宋体" w:hint="eastAsia"/>
          <w:sz w:val="10"/>
          <w:szCs w:val="10"/>
          <w:rPrChange w:id="3037" w:author="USER" w:date="2018-02-01T14:15:00Z">
            <w:rPr>
              <w:rFonts w:ascii="宋体" w:hAnsi="宋体" w:hint="eastAsia"/>
              <w:sz w:val="24"/>
              <w:szCs w:val="24"/>
            </w:rPr>
          </w:rPrChange>
        </w:rPr>
        <w:t>投资者有权要求公司、创始人及实际控制人履行下述义务以确保投资者的反稀释权：</w:t>
      </w:r>
    </w:p>
    <w:p w:rsidR="0088554C" w:rsidRPr="00016119" w:rsidRDefault="00674F55" w:rsidP="00D7608D">
      <w:pPr>
        <w:numPr>
          <w:ilvl w:val="0"/>
          <w:numId w:val="15"/>
        </w:numPr>
        <w:tabs>
          <w:tab w:val="left" w:pos="964"/>
          <w:tab w:val="left" w:pos="1134"/>
          <w:tab w:val="left" w:pos="1980"/>
        </w:tabs>
        <w:ind w:hanging="424"/>
        <w:jc w:val="both"/>
        <w:rPr>
          <w:rFonts w:ascii="宋体" w:hAnsi="宋体"/>
          <w:sz w:val="10"/>
          <w:szCs w:val="10"/>
          <w:rPrChange w:id="3038" w:author="USER" w:date="2018-02-01T14:15:00Z">
            <w:rPr>
              <w:rFonts w:ascii="宋体" w:hAnsi="宋体"/>
              <w:sz w:val="24"/>
              <w:szCs w:val="24"/>
            </w:rPr>
          </w:rPrChange>
        </w:rPr>
      </w:pPr>
      <w:r w:rsidRPr="00674F55">
        <w:rPr>
          <w:rFonts w:ascii="宋体" w:hAnsi="宋体" w:hint="eastAsia"/>
          <w:sz w:val="10"/>
          <w:szCs w:val="10"/>
          <w:rPrChange w:id="3039" w:author="USER" w:date="2018-02-01T14:15:00Z">
            <w:rPr>
              <w:rFonts w:ascii="宋体" w:hAnsi="宋体" w:hint="eastAsia"/>
              <w:sz w:val="24"/>
              <w:szCs w:val="24"/>
            </w:rPr>
          </w:rPrChange>
        </w:rPr>
        <w:t>创始人以零对价向投资者转让其持有的一定数额的公司股权（亦称为“</w:t>
      </w:r>
      <w:r w:rsidRPr="00674F55">
        <w:rPr>
          <w:rFonts w:ascii="宋体" w:hAnsi="宋体" w:hint="eastAsia"/>
          <w:b/>
          <w:sz w:val="10"/>
          <w:szCs w:val="10"/>
          <w:rPrChange w:id="3040" w:author="USER" w:date="2018-02-01T14:15:00Z">
            <w:rPr>
              <w:rFonts w:ascii="宋体" w:hAnsi="宋体" w:hint="eastAsia"/>
              <w:b/>
              <w:sz w:val="24"/>
              <w:szCs w:val="24"/>
            </w:rPr>
          </w:rPrChange>
        </w:rPr>
        <w:t>额外股权”</w:t>
      </w:r>
      <w:r w:rsidRPr="00674F55">
        <w:rPr>
          <w:rFonts w:ascii="宋体" w:hAnsi="宋体"/>
          <w:sz w:val="10"/>
          <w:szCs w:val="10"/>
          <w:rPrChange w:id="3041" w:author="USER" w:date="2018-02-01T14:15:00Z">
            <w:rPr>
              <w:rFonts w:ascii="宋体" w:hAnsi="宋体"/>
              <w:sz w:val="24"/>
              <w:szCs w:val="24"/>
            </w:rPr>
          </w:rPrChange>
        </w:rPr>
        <w:t>)，以使得完成该等额外股权转让后，投资者对其持有的公司所有股权权益(包括本次</w:t>
      </w:r>
      <w:r w:rsidRPr="00674F55">
        <w:rPr>
          <w:rFonts w:ascii="宋体" w:hAnsi="宋体" w:hint="eastAsia"/>
          <w:sz w:val="10"/>
          <w:szCs w:val="10"/>
          <w:rPrChange w:id="3042" w:author="USER" w:date="2018-02-01T14:15:00Z">
            <w:rPr>
              <w:rFonts w:ascii="宋体" w:hAnsi="宋体" w:hint="eastAsia"/>
              <w:sz w:val="24"/>
              <w:szCs w:val="24"/>
            </w:rPr>
          </w:rPrChange>
        </w:rPr>
        <w:t>交易所取得股权和额外股权</w:t>
      </w:r>
      <w:r w:rsidRPr="00674F55">
        <w:rPr>
          <w:rFonts w:ascii="宋体" w:hAnsi="宋体"/>
          <w:sz w:val="10"/>
          <w:szCs w:val="10"/>
          <w:rPrChange w:id="3043" w:author="USER" w:date="2018-02-01T14:15:00Z">
            <w:rPr>
              <w:rFonts w:ascii="宋体" w:hAnsi="宋体"/>
              <w:sz w:val="24"/>
              <w:szCs w:val="24"/>
            </w:rPr>
          </w:rPrChange>
        </w:rPr>
        <w:t>)</w:t>
      </w:r>
      <w:r w:rsidRPr="00674F55">
        <w:rPr>
          <w:rFonts w:ascii="宋体" w:hAnsi="宋体" w:hint="eastAsia"/>
          <w:sz w:val="10"/>
          <w:szCs w:val="10"/>
          <w:rPrChange w:id="3044" w:author="USER" w:date="2018-02-01T14:15:00Z">
            <w:rPr>
              <w:rFonts w:ascii="宋体" w:hAnsi="宋体" w:hint="eastAsia"/>
              <w:sz w:val="24"/>
              <w:szCs w:val="24"/>
            </w:rPr>
          </w:rPrChange>
        </w:rPr>
        <w:t>所支付的平均对价相当于新低价格。</w:t>
      </w:r>
      <w:bookmarkEnd w:id="3036"/>
    </w:p>
    <w:p w:rsidR="00F04553" w:rsidRPr="00016119" w:rsidRDefault="00674F55" w:rsidP="00D7608D">
      <w:pPr>
        <w:numPr>
          <w:ilvl w:val="0"/>
          <w:numId w:val="15"/>
        </w:numPr>
        <w:tabs>
          <w:tab w:val="left" w:pos="964"/>
          <w:tab w:val="left" w:pos="1134"/>
          <w:tab w:val="left" w:pos="1980"/>
        </w:tabs>
        <w:ind w:hanging="424"/>
        <w:jc w:val="both"/>
        <w:rPr>
          <w:rFonts w:ascii="宋体" w:hAnsi="宋体"/>
          <w:sz w:val="10"/>
          <w:szCs w:val="10"/>
          <w:rPrChange w:id="3045" w:author="USER" w:date="2018-02-01T14:15:00Z">
            <w:rPr>
              <w:rFonts w:ascii="宋体" w:hAnsi="宋体"/>
              <w:sz w:val="24"/>
              <w:szCs w:val="24"/>
            </w:rPr>
          </w:rPrChange>
        </w:rPr>
      </w:pPr>
      <w:r w:rsidRPr="00674F55">
        <w:rPr>
          <w:rFonts w:ascii="宋体" w:hAnsi="宋体" w:hint="eastAsia"/>
          <w:sz w:val="10"/>
          <w:szCs w:val="10"/>
          <w:rPrChange w:id="3046" w:author="USER" w:date="2018-02-01T14:15:00Z">
            <w:rPr>
              <w:rFonts w:ascii="宋体" w:hAnsi="宋体" w:hint="eastAsia"/>
              <w:sz w:val="24"/>
              <w:szCs w:val="24"/>
            </w:rPr>
          </w:rPrChange>
        </w:rPr>
        <w:t>公司及创始人向投资者支付足额的补偿价款，以使得支付该等补偿价款后，投资者对其持有的公司所有股权权益所支付的平均对价相当于新低价格。</w:t>
      </w:r>
    </w:p>
    <w:p w:rsidR="0088554C" w:rsidRPr="00016119" w:rsidRDefault="00674F55" w:rsidP="00B76B7B">
      <w:pPr>
        <w:pStyle w:val="aff"/>
        <w:numPr>
          <w:ilvl w:val="1"/>
          <w:numId w:val="49"/>
        </w:numPr>
        <w:spacing w:beforeLines="50"/>
        <w:ind w:left="964" w:firstLineChars="0"/>
        <w:outlineLvl w:val="1"/>
        <w:rPr>
          <w:b/>
          <w:sz w:val="10"/>
          <w:szCs w:val="10"/>
          <w:rPrChange w:id="3047" w:author="USER" w:date="2018-02-01T14:15:00Z">
            <w:rPr>
              <w:b/>
              <w:sz w:val="24"/>
              <w:szCs w:val="24"/>
            </w:rPr>
          </w:rPrChange>
        </w:rPr>
      </w:pPr>
      <w:bookmarkStart w:id="3048" w:name="_Toc293698838"/>
      <w:bookmarkStart w:id="3049" w:name="_Toc293699776"/>
      <w:bookmarkStart w:id="3050" w:name="_Toc283452008"/>
      <w:bookmarkStart w:id="3051" w:name="_Toc287697101"/>
      <w:bookmarkStart w:id="3052" w:name="_Toc424573360"/>
      <w:bookmarkStart w:id="3053" w:name="_Toc505242723"/>
      <w:r w:rsidRPr="00674F55">
        <w:rPr>
          <w:rFonts w:hint="eastAsia"/>
          <w:b/>
          <w:sz w:val="10"/>
          <w:szCs w:val="10"/>
          <w:rPrChange w:id="3054" w:author="USER" w:date="2018-02-01T14:15:00Z">
            <w:rPr>
              <w:rFonts w:ascii="宋体" w:hAnsi="宋体" w:hint="eastAsia"/>
              <w:b/>
              <w:sz w:val="24"/>
              <w:szCs w:val="24"/>
            </w:rPr>
          </w:rPrChange>
        </w:rPr>
        <w:t>各方的义务</w:t>
      </w:r>
      <w:bookmarkEnd w:id="3048"/>
      <w:bookmarkEnd w:id="3049"/>
      <w:bookmarkEnd w:id="3050"/>
      <w:bookmarkEnd w:id="3051"/>
      <w:bookmarkEnd w:id="3052"/>
      <w:bookmarkEnd w:id="3053"/>
    </w:p>
    <w:p w:rsidR="0088554C" w:rsidRPr="00016119" w:rsidRDefault="00674F55" w:rsidP="00A26080">
      <w:pPr>
        <w:numPr>
          <w:ilvl w:val="0"/>
          <w:numId w:val="15"/>
        </w:numPr>
        <w:tabs>
          <w:tab w:val="left" w:pos="964"/>
          <w:tab w:val="left" w:pos="1134"/>
          <w:tab w:val="left" w:pos="1980"/>
        </w:tabs>
        <w:ind w:hanging="424"/>
        <w:jc w:val="both"/>
        <w:rPr>
          <w:rFonts w:ascii="宋体" w:hAnsi="宋体"/>
          <w:sz w:val="10"/>
          <w:szCs w:val="10"/>
          <w:rPrChange w:id="3055" w:author="USER" w:date="2018-02-01T14:15:00Z">
            <w:rPr>
              <w:rFonts w:ascii="宋体" w:hAnsi="宋体"/>
              <w:sz w:val="24"/>
              <w:szCs w:val="24"/>
            </w:rPr>
          </w:rPrChange>
        </w:rPr>
      </w:pPr>
      <w:r w:rsidRPr="00674F55">
        <w:rPr>
          <w:rFonts w:ascii="宋体" w:hAnsi="宋体"/>
          <w:sz w:val="10"/>
          <w:szCs w:val="10"/>
          <w:rPrChange w:id="3056" w:author="USER" w:date="2018-02-01T14:15:00Z">
            <w:rPr>
              <w:rFonts w:ascii="宋体" w:hAnsi="宋体"/>
              <w:sz w:val="24"/>
              <w:szCs w:val="24"/>
            </w:rPr>
          </w:rPrChange>
        </w:rPr>
        <w:t>为免生疑问，</w:t>
      </w:r>
      <w:r w:rsidRPr="00674F55">
        <w:rPr>
          <w:rFonts w:ascii="宋体" w:hAnsi="宋体" w:hint="eastAsia"/>
          <w:sz w:val="10"/>
          <w:szCs w:val="10"/>
          <w:rPrChange w:id="3057" w:author="USER" w:date="2018-02-01T14:15:00Z">
            <w:rPr>
              <w:rFonts w:ascii="宋体" w:hAnsi="宋体" w:hint="eastAsia"/>
              <w:sz w:val="24"/>
              <w:szCs w:val="24"/>
            </w:rPr>
          </w:rPrChange>
        </w:rPr>
        <w:t>优先权人以外的</w:t>
      </w:r>
      <w:r w:rsidRPr="00674F55">
        <w:rPr>
          <w:rFonts w:ascii="宋体" w:hAnsi="宋体"/>
          <w:sz w:val="10"/>
          <w:szCs w:val="10"/>
          <w:rPrChange w:id="3058" w:author="USER" w:date="2018-02-01T14:15:00Z">
            <w:rPr>
              <w:rFonts w:ascii="宋体" w:hAnsi="宋体"/>
              <w:sz w:val="24"/>
              <w:szCs w:val="24"/>
            </w:rPr>
          </w:rPrChange>
        </w:rPr>
        <w:t>股东承诺并保证在</w:t>
      </w:r>
      <w:r w:rsidRPr="00674F55">
        <w:rPr>
          <w:rFonts w:ascii="宋体" w:hAnsi="宋体" w:hint="eastAsia"/>
          <w:sz w:val="10"/>
          <w:szCs w:val="10"/>
          <w:rPrChange w:id="3059" w:author="USER" w:date="2018-02-01T14:15:00Z">
            <w:rPr>
              <w:rFonts w:ascii="宋体" w:hAnsi="宋体" w:hint="eastAsia"/>
              <w:sz w:val="24"/>
              <w:szCs w:val="24"/>
            </w:rPr>
          </w:rPrChange>
        </w:rPr>
        <w:t>优先权人</w:t>
      </w:r>
      <w:r w:rsidRPr="00674F55">
        <w:rPr>
          <w:rFonts w:ascii="宋体" w:hAnsi="宋体"/>
          <w:sz w:val="10"/>
          <w:szCs w:val="10"/>
          <w:rPrChange w:id="3060" w:author="USER" w:date="2018-02-01T14:15:00Z">
            <w:rPr>
              <w:rFonts w:ascii="宋体" w:hAnsi="宋体"/>
              <w:sz w:val="24"/>
              <w:szCs w:val="24"/>
            </w:rPr>
          </w:rPrChange>
        </w:rPr>
        <w:t>实施上述</w:t>
      </w:r>
      <w:r w:rsidRPr="00674F55">
        <w:rPr>
          <w:rFonts w:ascii="宋体" w:hAnsi="宋体" w:hint="eastAsia"/>
          <w:sz w:val="10"/>
          <w:szCs w:val="10"/>
          <w:rPrChange w:id="3061" w:author="USER" w:date="2018-02-01T14:15:00Z">
            <w:rPr>
              <w:rFonts w:ascii="宋体" w:hAnsi="宋体" w:hint="eastAsia"/>
              <w:sz w:val="24"/>
              <w:szCs w:val="24"/>
            </w:rPr>
          </w:rPrChange>
        </w:rPr>
        <w:t>增资</w:t>
      </w:r>
      <w:r w:rsidRPr="00674F55">
        <w:rPr>
          <w:rFonts w:ascii="宋体" w:hAnsi="宋体"/>
          <w:sz w:val="10"/>
          <w:szCs w:val="10"/>
          <w:rPrChange w:id="3062" w:author="USER" w:date="2018-02-01T14:15:00Z">
            <w:rPr>
              <w:rFonts w:ascii="宋体" w:hAnsi="宋体"/>
              <w:sz w:val="24"/>
              <w:szCs w:val="24"/>
            </w:rPr>
          </w:rPrChange>
        </w:rPr>
        <w:t>行为时按照</w:t>
      </w:r>
      <w:r w:rsidRPr="00674F55">
        <w:rPr>
          <w:rFonts w:ascii="宋体" w:hAnsi="宋体" w:hint="eastAsia"/>
          <w:sz w:val="10"/>
          <w:szCs w:val="10"/>
          <w:rPrChange w:id="3063" w:author="USER" w:date="2018-02-01T14:15:00Z">
            <w:rPr>
              <w:rFonts w:ascii="宋体" w:hAnsi="宋体" w:hint="eastAsia"/>
              <w:sz w:val="24"/>
              <w:szCs w:val="24"/>
            </w:rPr>
          </w:rPrChange>
        </w:rPr>
        <w:t>优先权人</w:t>
      </w:r>
      <w:r w:rsidRPr="00674F55">
        <w:rPr>
          <w:rFonts w:ascii="宋体" w:hAnsi="宋体"/>
          <w:sz w:val="10"/>
          <w:szCs w:val="10"/>
          <w:rPrChange w:id="3064" w:author="USER" w:date="2018-02-01T14:15:00Z">
            <w:rPr>
              <w:rFonts w:ascii="宋体" w:hAnsi="宋体"/>
              <w:sz w:val="24"/>
              <w:szCs w:val="24"/>
            </w:rPr>
          </w:rPrChange>
        </w:rPr>
        <w:t>的要求签署放弃</w:t>
      </w:r>
      <w:r w:rsidRPr="00674F55">
        <w:rPr>
          <w:rFonts w:ascii="宋体" w:hAnsi="宋体" w:hint="eastAsia"/>
          <w:sz w:val="10"/>
          <w:szCs w:val="10"/>
          <w:rPrChange w:id="3065" w:author="USER" w:date="2018-02-01T14:15:00Z">
            <w:rPr>
              <w:rFonts w:ascii="宋体" w:hAnsi="宋体" w:hint="eastAsia"/>
              <w:sz w:val="24"/>
              <w:szCs w:val="24"/>
            </w:rPr>
          </w:rPrChange>
        </w:rPr>
        <w:t>增资</w:t>
      </w:r>
      <w:r w:rsidRPr="00674F55">
        <w:rPr>
          <w:rFonts w:ascii="宋体" w:hAnsi="宋体"/>
          <w:sz w:val="10"/>
          <w:szCs w:val="10"/>
          <w:rPrChange w:id="3066" w:author="USER" w:date="2018-02-01T14:15:00Z">
            <w:rPr>
              <w:rFonts w:ascii="宋体" w:hAnsi="宋体"/>
              <w:sz w:val="24"/>
              <w:szCs w:val="24"/>
            </w:rPr>
          </w:rPrChange>
        </w:rPr>
        <w:t>优先</w:t>
      </w:r>
      <w:r w:rsidRPr="00674F55">
        <w:rPr>
          <w:rFonts w:ascii="宋体" w:hAnsi="宋体" w:hint="eastAsia"/>
          <w:sz w:val="10"/>
          <w:szCs w:val="10"/>
          <w:rPrChange w:id="3067" w:author="USER" w:date="2018-02-01T14:15:00Z">
            <w:rPr>
              <w:rFonts w:ascii="宋体" w:hAnsi="宋体" w:hint="eastAsia"/>
              <w:sz w:val="24"/>
              <w:szCs w:val="24"/>
            </w:rPr>
          </w:rPrChange>
        </w:rPr>
        <w:t>认购</w:t>
      </w:r>
      <w:r w:rsidRPr="00674F55">
        <w:rPr>
          <w:rFonts w:ascii="宋体" w:hAnsi="宋体"/>
          <w:sz w:val="10"/>
          <w:szCs w:val="10"/>
          <w:rPrChange w:id="3068" w:author="USER" w:date="2018-02-01T14:15:00Z">
            <w:rPr>
              <w:rFonts w:ascii="宋体" w:hAnsi="宋体"/>
              <w:sz w:val="24"/>
              <w:szCs w:val="24"/>
            </w:rPr>
          </w:rPrChange>
        </w:rPr>
        <w:t>权的</w:t>
      </w:r>
      <w:r w:rsidRPr="00674F55">
        <w:rPr>
          <w:rFonts w:ascii="宋体" w:hAnsi="宋体" w:hint="eastAsia"/>
          <w:sz w:val="10"/>
          <w:szCs w:val="10"/>
          <w:rPrChange w:id="3069" w:author="USER" w:date="2018-02-01T14:15:00Z">
            <w:rPr>
              <w:rFonts w:ascii="宋体" w:hAnsi="宋体" w:hint="eastAsia"/>
              <w:sz w:val="24"/>
              <w:szCs w:val="24"/>
            </w:rPr>
          </w:rPrChange>
        </w:rPr>
        <w:t>证明</w:t>
      </w:r>
      <w:r w:rsidRPr="00674F55">
        <w:rPr>
          <w:rFonts w:ascii="宋体" w:hAnsi="宋体"/>
          <w:sz w:val="10"/>
          <w:szCs w:val="10"/>
          <w:rPrChange w:id="3070" w:author="USER" w:date="2018-02-01T14:15:00Z">
            <w:rPr>
              <w:rFonts w:ascii="宋体" w:hAnsi="宋体"/>
              <w:sz w:val="24"/>
              <w:szCs w:val="24"/>
            </w:rPr>
          </w:rPrChange>
        </w:rPr>
        <w:t>文件及其它所有与</w:t>
      </w:r>
      <w:r w:rsidRPr="00674F55">
        <w:rPr>
          <w:rFonts w:ascii="宋体" w:hAnsi="宋体" w:hint="eastAsia"/>
          <w:sz w:val="10"/>
          <w:szCs w:val="10"/>
          <w:rPrChange w:id="3071" w:author="USER" w:date="2018-02-01T14:15:00Z">
            <w:rPr>
              <w:rFonts w:ascii="宋体" w:hAnsi="宋体" w:hint="eastAsia"/>
              <w:sz w:val="24"/>
              <w:szCs w:val="24"/>
            </w:rPr>
          </w:rPrChange>
        </w:rPr>
        <w:t>增资</w:t>
      </w:r>
      <w:r w:rsidRPr="00674F55">
        <w:rPr>
          <w:rFonts w:ascii="宋体" w:hAnsi="宋体"/>
          <w:sz w:val="10"/>
          <w:szCs w:val="10"/>
          <w:rPrChange w:id="3072" w:author="USER" w:date="2018-02-01T14:15:00Z">
            <w:rPr>
              <w:rFonts w:ascii="宋体" w:hAnsi="宋体"/>
              <w:sz w:val="24"/>
              <w:szCs w:val="24"/>
            </w:rPr>
          </w:rPrChange>
        </w:rPr>
        <w:t>有关且需要其签署的文件</w:t>
      </w:r>
      <w:r w:rsidRPr="00674F55">
        <w:rPr>
          <w:rFonts w:ascii="宋体" w:hAnsi="宋体" w:hint="eastAsia"/>
          <w:sz w:val="10"/>
          <w:szCs w:val="10"/>
          <w:rPrChange w:id="3073" w:author="USER" w:date="2018-02-01T14:15:00Z">
            <w:rPr>
              <w:rFonts w:ascii="宋体" w:hAnsi="宋体" w:hint="eastAsia"/>
              <w:sz w:val="24"/>
              <w:szCs w:val="24"/>
            </w:rPr>
          </w:rPrChange>
        </w:rPr>
        <w:t>。</w:t>
      </w:r>
    </w:p>
    <w:p w:rsidR="0088554C" w:rsidRPr="00016119" w:rsidRDefault="00674F55" w:rsidP="00A26080">
      <w:pPr>
        <w:numPr>
          <w:ilvl w:val="0"/>
          <w:numId w:val="15"/>
        </w:numPr>
        <w:tabs>
          <w:tab w:val="left" w:pos="964"/>
          <w:tab w:val="left" w:pos="1134"/>
          <w:tab w:val="left" w:pos="1980"/>
        </w:tabs>
        <w:ind w:hanging="424"/>
        <w:jc w:val="both"/>
        <w:rPr>
          <w:rFonts w:ascii="宋体" w:hAnsi="宋体"/>
          <w:sz w:val="10"/>
          <w:szCs w:val="10"/>
          <w:rPrChange w:id="3074" w:author="USER" w:date="2018-02-01T14:15:00Z">
            <w:rPr>
              <w:rFonts w:ascii="宋体" w:hAnsi="宋体"/>
              <w:sz w:val="24"/>
              <w:szCs w:val="24"/>
            </w:rPr>
          </w:rPrChange>
        </w:rPr>
      </w:pPr>
      <w:r w:rsidRPr="00674F55">
        <w:rPr>
          <w:rFonts w:ascii="宋体" w:hAnsi="宋体"/>
          <w:sz w:val="10"/>
          <w:szCs w:val="10"/>
          <w:rPrChange w:id="3075" w:author="USER" w:date="2018-02-01T14:15:00Z">
            <w:rPr>
              <w:rFonts w:ascii="宋体" w:hAnsi="宋体"/>
              <w:sz w:val="24"/>
              <w:szCs w:val="24"/>
            </w:rPr>
          </w:rPrChange>
        </w:rPr>
        <w:t>对于本</w:t>
      </w:r>
      <w:r w:rsidRPr="00674F55">
        <w:rPr>
          <w:sz w:val="10"/>
          <w:szCs w:val="10"/>
          <w:rPrChange w:id="3076" w:author="USER" w:date="2018-02-01T14:15:00Z">
            <w:rPr>
              <w:rFonts w:ascii="宋体" w:hAnsi="宋体"/>
              <w:sz w:val="24"/>
              <w:szCs w:val="24"/>
            </w:rPr>
          </w:rPrChange>
        </w:rPr>
        <w:fldChar w:fldCharType="begin"/>
      </w:r>
      <w:r w:rsidRPr="00674F55">
        <w:rPr>
          <w:sz w:val="10"/>
          <w:szCs w:val="10"/>
          <w:rPrChange w:id="3077" w:author="USER" w:date="2018-02-01T14:15:00Z">
            <w:rPr>
              <w:rFonts w:ascii="宋体" w:hAnsi="宋体"/>
              <w:sz w:val="24"/>
              <w:szCs w:val="24"/>
            </w:rPr>
          </w:rPrChange>
        </w:rPr>
        <w:instrText xml:space="preserve"> REF _Ref293695082 \r \h  \* MERGEFORMAT </w:instrText>
      </w:r>
      <w:r w:rsidRPr="00674F55">
        <w:rPr>
          <w:sz w:val="10"/>
          <w:szCs w:val="10"/>
          <w:rPrChange w:id="3078" w:author="USER" w:date="2018-02-01T14:15:00Z">
            <w:rPr>
              <w:sz w:val="10"/>
              <w:szCs w:val="10"/>
            </w:rPr>
          </w:rPrChange>
        </w:rPr>
      </w:r>
      <w:r w:rsidRPr="00674F55">
        <w:rPr>
          <w:sz w:val="10"/>
          <w:szCs w:val="10"/>
          <w:rPrChange w:id="3079" w:author="USER" w:date="2018-02-01T14:15:00Z">
            <w:rPr>
              <w:rFonts w:ascii="宋体" w:hAnsi="宋体"/>
              <w:sz w:val="24"/>
              <w:szCs w:val="24"/>
            </w:rPr>
          </w:rPrChange>
        </w:rPr>
        <w:fldChar w:fldCharType="separate"/>
      </w:r>
      <w:r w:rsidRPr="00674F55">
        <w:rPr>
          <w:rFonts w:ascii="宋体" w:hAnsi="宋体" w:hint="eastAsia"/>
          <w:sz w:val="10"/>
          <w:szCs w:val="10"/>
          <w:rPrChange w:id="3080" w:author="USER" w:date="2018-02-01T14:15:00Z">
            <w:rPr>
              <w:rFonts w:ascii="宋体" w:hAnsi="宋体" w:hint="eastAsia"/>
              <w:sz w:val="24"/>
              <w:szCs w:val="24"/>
            </w:rPr>
          </w:rPrChange>
        </w:rPr>
        <w:t>第</w:t>
      </w:r>
      <w:r w:rsidRPr="00674F55">
        <w:rPr>
          <w:rFonts w:ascii="宋体" w:hAnsi="宋体"/>
          <w:sz w:val="10"/>
          <w:szCs w:val="10"/>
          <w:rPrChange w:id="3081" w:author="USER" w:date="2018-02-01T14:15:00Z">
            <w:rPr>
              <w:rFonts w:ascii="宋体" w:hAnsi="宋体"/>
              <w:sz w:val="24"/>
              <w:szCs w:val="24"/>
            </w:rPr>
          </w:rPrChange>
        </w:rPr>
        <w:t>8条</w:t>
      </w:r>
      <w:r w:rsidRPr="00674F55">
        <w:rPr>
          <w:sz w:val="10"/>
          <w:szCs w:val="10"/>
          <w:rPrChange w:id="3082" w:author="USER" w:date="2018-02-01T14:15:00Z">
            <w:rPr>
              <w:rFonts w:ascii="宋体" w:hAnsi="宋体"/>
              <w:sz w:val="24"/>
              <w:szCs w:val="24"/>
            </w:rPr>
          </w:rPrChange>
        </w:rPr>
        <w:fldChar w:fldCharType="end"/>
      </w:r>
      <w:r w:rsidRPr="00674F55">
        <w:rPr>
          <w:rFonts w:ascii="宋体" w:hAnsi="宋体"/>
          <w:sz w:val="10"/>
          <w:szCs w:val="10"/>
          <w:rPrChange w:id="3083" w:author="USER" w:date="2018-02-01T14:15:00Z">
            <w:rPr>
              <w:rFonts w:ascii="宋体" w:hAnsi="宋体"/>
              <w:sz w:val="24"/>
              <w:szCs w:val="24"/>
            </w:rPr>
          </w:rPrChange>
        </w:rPr>
        <w:t>项下拟增注册资本的任何发行，各方同意尽力完成该等发行所要求的一切法律程序，包括但不限于签署增资协议及其它相关的</w:t>
      </w:r>
      <w:r w:rsidRPr="00674F55">
        <w:rPr>
          <w:rFonts w:ascii="宋体" w:hAnsi="宋体" w:hint="eastAsia"/>
          <w:sz w:val="10"/>
          <w:szCs w:val="10"/>
          <w:rPrChange w:id="3084" w:author="USER" w:date="2018-02-01T14:15:00Z">
            <w:rPr>
              <w:rFonts w:ascii="宋体" w:hAnsi="宋体" w:hint="eastAsia"/>
              <w:sz w:val="24"/>
              <w:szCs w:val="24"/>
            </w:rPr>
          </w:rPrChange>
        </w:rPr>
        <w:t>法律文件</w:t>
      </w:r>
      <w:r w:rsidRPr="00674F55">
        <w:rPr>
          <w:rFonts w:ascii="宋体" w:hAnsi="宋体"/>
          <w:sz w:val="10"/>
          <w:szCs w:val="10"/>
          <w:rPrChange w:id="3085" w:author="USER" w:date="2018-02-01T14:15:00Z">
            <w:rPr>
              <w:rFonts w:ascii="宋体" w:hAnsi="宋体"/>
              <w:sz w:val="24"/>
              <w:szCs w:val="24"/>
            </w:rPr>
          </w:rPrChange>
        </w:rPr>
        <w:t>，在有关</w:t>
      </w:r>
      <w:r w:rsidRPr="00674F55">
        <w:rPr>
          <w:rFonts w:ascii="宋体" w:hAnsi="宋体" w:hint="eastAsia"/>
          <w:sz w:val="10"/>
          <w:szCs w:val="10"/>
          <w:rPrChange w:id="3086" w:author="USER" w:date="2018-02-01T14:15:00Z">
            <w:rPr>
              <w:rFonts w:ascii="宋体" w:hAnsi="宋体" w:hint="eastAsia"/>
              <w:sz w:val="24"/>
              <w:szCs w:val="24"/>
            </w:rPr>
          </w:rPrChange>
        </w:rPr>
        <w:t>股东会</w:t>
      </w:r>
      <w:r w:rsidRPr="00674F55">
        <w:rPr>
          <w:rFonts w:ascii="宋体" w:hAnsi="宋体"/>
          <w:sz w:val="10"/>
          <w:szCs w:val="10"/>
          <w:rPrChange w:id="3087" w:author="USER" w:date="2018-02-01T14:15:00Z">
            <w:rPr>
              <w:rFonts w:ascii="宋体" w:hAnsi="宋体"/>
              <w:sz w:val="24"/>
              <w:szCs w:val="24"/>
            </w:rPr>
          </w:rPrChange>
        </w:rPr>
        <w:t>决议中投票批准该等增资，进行资产评估（如需），以及在本协议规定的时限内</w:t>
      </w:r>
      <w:r w:rsidRPr="00674F55">
        <w:rPr>
          <w:rFonts w:ascii="宋体" w:hAnsi="宋体" w:hint="eastAsia"/>
          <w:sz w:val="10"/>
          <w:szCs w:val="10"/>
          <w:rPrChange w:id="3088" w:author="USER" w:date="2018-02-01T14:15:00Z">
            <w:rPr>
              <w:rFonts w:ascii="宋体" w:hAnsi="宋体" w:hint="eastAsia"/>
              <w:sz w:val="24"/>
              <w:szCs w:val="24"/>
            </w:rPr>
          </w:rPrChange>
        </w:rPr>
        <w:t>完成工商</w:t>
      </w:r>
      <w:r w:rsidRPr="00674F55">
        <w:rPr>
          <w:rFonts w:ascii="宋体" w:hAnsi="宋体"/>
          <w:sz w:val="10"/>
          <w:szCs w:val="10"/>
          <w:rPrChange w:id="3089" w:author="USER" w:date="2018-02-01T14:15:00Z">
            <w:rPr>
              <w:rFonts w:ascii="宋体" w:hAnsi="宋体"/>
              <w:sz w:val="24"/>
              <w:szCs w:val="24"/>
            </w:rPr>
          </w:rPrChange>
        </w:rPr>
        <w:t>登记/备案手续。</w:t>
      </w:r>
    </w:p>
    <w:p w:rsidR="0088554C" w:rsidRPr="00016119" w:rsidRDefault="00674F55" w:rsidP="00B76B7B">
      <w:pPr>
        <w:pStyle w:val="aff"/>
        <w:numPr>
          <w:ilvl w:val="0"/>
          <w:numId w:val="49"/>
        </w:numPr>
        <w:spacing w:beforeLines="50" w:afterLines="50"/>
        <w:ind w:firstLineChars="0"/>
        <w:jc w:val="center"/>
        <w:outlineLvl w:val="0"/>
        <w:rPr>
          <w:b/>
          <w:sz w:val="10"/>
          <w:szCs w:val="10"/>
          <w:rPrChange w:id="3090" w:author="USER" w:date="2018-02-01T14:15:00Z">
            <w:rPr>
              <w:b/>
              <w:sz w:val="28"/>
              <w:szCs w:val="28"/>
            </w:rPr>
          </w:rPrChange>
        </w:rPr>
      </w:pPr>
      <w:bookmarkStart w:id="3091" w:name="_Toc422070523"/>
      <w:bookmarkStart w:id="3092" w:name="_Toc422070824"/>
      <w:bookmarkStart w:id="3093" w:name="_Toc422070938"/>
      <w:bookmarkStart w:id="3094" w:name="_Toc422071751"/>
      <w:bookmarkStart w:id="3095" w:name="_Toc422081773"/>
      <w:bookmarkStart w:id="3096" w:name="_Toc422081890"/>
      <w:bookmarkStart w:id="3097" w:name="_Toc422082273"/>
      <w:bookmarkStart w:id="3098" w:name="_Toc422083674"/>
      <w:bookmarkStart w:id="3099" w:name="_Toc422070524"/>
      <w:bookmarkStart w:id="3100" w:name="_Toc422070825"/>
      <w:bookmarkStart w:id="3101" w:name="_Toc422070939"/>
      <w:bookmarkStart w:id="3102" w:name="_Toc422071752"/>
      <w:bookmarkStart w:id="3103" w:name="_Toc422081774"/>
      <w:bookmarkStart w:id="3104" w:name="_Toc422081891"/>
      <w:bookmarkStart w:id="3105" w:name="_Toc422082274"/>
      <w:bookmarkStart w:id="3106" w:name="_Toc422083675"/>
      <w:bookmarkStart w:id="3107" w:name="_Toc422070525"/>
      <w:bookmarkStart w:id="3108" w:name="_Toc422070826"/>
      <w:bookmarkStart w:id="3109" w:name="_Toc422070940"/>
      <w:bookmarkStart w:id="3110" w:name="_Toc422071753"/>
      <w:bookmarkStart w:id="3111" w:name="_Toc422081775"/>
      <w:bookmarkStart w:id="3112" w:name="_Toc422081892"/>
      <w:bookmarkStart w:id="3113" w:name="_Toc422082275"/>
      <w:bookmarkStart w:id="3114" w:name="_Toc422083676"/>
      <w:bookmarkStart w:id="3115" w:name="_Toc422070526"/>
      <w:bookmarkStart w:id="3116" w:name="_Toc422070827"/>
      <w:bookmarkStart w:id="3117" w:name="_Toc422070941"/>
      <w:bookmarkStart w:id="3118" w:name="_Toc422071754"/>
      <w:bookmarkStart w:id="3119" w:name="_Toc422081776"/>
      <w:bookmarkStart w:id="3120" w:name="_Toc422081893"/>
      <w:bookmarkStart w:id="3121" w:name="_Toc422082276"/>
      <w:bookmarkStart w:id="3122" w:name="_Toc422083677"/>
      <w:bookmarkStart w:id="3123" w:name="_Toc422070527"/>
      <w:bookmarkStart w:id="3124" w:name="_Toc422070828"/>
      <w:bookmarkStart w:id="3125" w:name="_Toc422070942"/>
      <w:bookmarkStart w:id="3126" w:name="_Toc422071755"/>
      <w:bookmarkStart w:id="3127" w:name="_Toc422081777"/>
      <w:bookmarkStart w:id="3128" w:name="_Toc422081894"/>
      <w:bookmarkStart w:id="3129" w:name="_Toc422082277"/>
      <w:bookmarkStart w:id="3130" w:name="_Toc422083678"/>
      <w:bookmarkStart w:id="3131" w:name="_Toc422070528"/>
      <w:bookmarkStart w:id="3132" w:name="_Toc422070829"/>
      <w:bookmarkStart w:id="3133" w:name="_Toc422070943"/>
      <w:bookmarkStart w:id="3134" w:name="_Toc422071756"/>
      <w:bookmarkStart w:id="3135" w:name="_Toc422081778"/>
      <w:bookmarkStart w:id="3136" w:name="_Toc422081895"/>
      <w:bookmarkStart w:id="3137" w:name="_Toc422082278"/>
      <w:bookmarkStart w:id="3138" w:name="_Toc422083679"/>
      <w:bookmarkStart w:id="3139" w:name="_Toc422070529"/>
      <w:bookmarkStart w:id="3140" w:name="_Toc422070830"/>
      <w:bookmarkStart w:id="3141" w:name="_Toc422070944"/>
      <w:bookmarkStart w:id="3142" w:name="_Toc422071757"/>
      <w:bookmarkStart w:id="3143" w:name="_Toc422081779"/>
      <w:bookmarkStart w:id="3144" w:name="_Toc422081896"/>
      <w:bookmarkStart w:id="3145" w:name="_Toc422082279"/>
      <w:bookmarkStart w:id="3146" w:name="_Toc422083680"/>
      <w:bookmarkStart w:id="3147" w:name="_Toc422070530"/>
      <w:bookmarkStart w:id="3148" w:name="_Toc422070831"/>
      <w:bookmarkStart w:id="3149" w:name="_Toc422070945"/>
      <w:bookmarkStart w:id="3150" w:name="_Toc422071758"/>
      <w:bookmarkStart w:id="3151" w:name="_Toc422081780"/>
      <w:bookmarkStart w:id="3152" w:name="_Toc422081897"/>
      <w:bookmarkStart w:id="3153" w:name="_Toc422082280"/>
      <w:bookmarkStart w:id="3154" w:name="_Toc422083681"/>
      <w:bookmarkStart w:id="3155" w:name="_Toc422070531"/>
      <w:bookmarkStart w:id="3156" w:name="_Toc422070832"/>
      <w:bookmarkStart w:id="3157" w:name="_Toc422070946"/>
      <w:bookmarkStart w:id="3158" w:name="_Toc422071759"/>
      <w:bookmarkStart w:id="3159" w:name="_Toc422081781"/>
      <w:bookmarkStart w:id="3160" w:name="_Toc422081898"/>
      <w:bookmarkStart w:id="3161" w:name="_Toc422082281"/>
      <w:bookmarkStart w:id="3162" w:name="_Toc422083682"/>
      <w:bookmarkStart w:id="3163" w:name="_Toc422070532"/>
      <w:bookmarkStart w:id="3164" w:name="_Toc422070833"/>
      <w:bookmarkStart w:id="3165" w:name="_Toc422070947"/>
      <w:bookmarkStart w:id="3166" w:name="_Toc422071760"/>
      <w:bookmarkStart w:id="3167" w:name="_Toc422081782"/>
      <w:bookmarkStart w:id="3168" w:name="_Toc422081899"/>
      <w:bookmarkStart w:id="3169" w:name="_Toc422082282"/>
      <w:bookmarkStart w:id="3170" w:name="_Toc422083683"/>
      <w:bookmarkStart w:id="3171" w:name="_Toc422070533"/>
      <w:bookmarkStart w:id="3172" w:name="_Toc422070834"/>
      <w:bookmarkStart w:id="3173" w:name="_Toc422070948"/>
      <w:bookmarkStart w:id="3174" w:name="_Toc422071761"/>
      <w:bookmarkStart w:id="3175" w:name="_Toc422081783"/>
      <w:bookmarkStart w:id="3176" w:name="_Toc422081900"/>
      <w:bookmarkStart w:id="3177" w:name="_Toc422082283"/>
      <w:bookmarkStart w:id="3178" w:name="_Toc422083684"/>
      <w:bookmarkStart w:id="3179" w:name="_Toc422070534"/>
      <w:bookmarkStart w:id="3180" w:name="_Toc422070835"/>
      <w:bookmarkStart w:id="3181" w:name="_Toc422070949"/>
      <w:bookmarkStart w:id="3182" w:name="_Toc422071762"/>
      <w:bookmarkStart w:id="3183" w:name="_Toc422081784"/>
      <w:bookmarkStart w:id="3184" w:name="_Toc422081901"/>
      <w:bookmarkStart w:id="3185" w:name="_Toc422082284"/>
      <w:bookmarkStart w:id="3186" w:name="_Toc422083685"/>
      <w:bookmarkStart w:id="3187" w:name="_Toc422070535"/>
      <w:bookmarkStart w:id="3188" w:name="_Toc422070836"/>
      <w:bookmarkStart w:id="3189" w:name="_Toc422070950"/>
      <w:bookmarkStart w:id="3190" w:name="_Toc422071763"/>
      <w:bookmarkStart w:id="3191" w:name="_Toc422081785"/>
      <w:bookmarkStart w:id="3192" w:name="_Toc422081902"/>
      <w:bookmarkStart w:id="3193" w:name="_Toc422082285"/>
      <w:bookmarkStart w:id="3194" w:name="_Toc422083686"/>
      <w:bookmarkStart w:id="3195" w:name="_Toc422070536"/>
      <w:bookmarkStart w:id="3196" w:name="_Toc422070837"/>
      <w:bookmarkStart w:id="3197" w:name="_Toc422070951"/>
      <w:bookmarkStart w:id="3198" w:name="_Toc422071764"/>
      <w:bookmarkStart w:id="3199" w:name="_Toc422081786"/>
      <w:bookmarkStart w:id="3200" w:name="_Toc422081903"/>
      <w:bookmarkStart w:id="3201" w:name="_Toc422082286"/>
      <w:bookmarkStart w:id="3202" w:name="_Toc422083687"/>
      <w:bookmarkStart w:id="3203" w:name="_Toc422070537"/>
      <w:bookmarkStart w:id="3204" w:name="_Toc422070838"/>
      <w:bookmarkStart w:id="3205" w:name="_Toc422070952"/>
      <w:bookmarkStart w:id="3206" w:name="_Toc422071765"/>
      <w:bookmarkStart w:id="3207" w:name="_Toc422081787"/>
      <w:bookmarkStart w:id="3208" w:name="_Toc422081904"/>
      <w:bookmarkStart w:id="3209" w:name="_Toc422082287"/>
      <w:bookmarkStart w:id="3210" w:name="_Toc422083688"/>
      <w:bookmarkStart w:id="3211" w:name="_Toc422070538"/>
      <w:bookmarkStart w:id="3212" w:name="_Toc422070839"/>
      <w:bookmarkStart w:id="3213" w:name="_Toc422070953"/>
      <w:bookmarkStart w:id="3214" w:name="_Toc422071766"/>
      <w:bookmarkStart w:id="3215" w:name="_Toc422081788"/>
      <w:bookmarkStart w:id="3216" w:name="_Toc422081905"/>
      <w:bookmarkStart w:id="3217" w:name="_Toc422082288"/>
      <w:bookmarkStart w:id="3218" w:name="_Toc422083689"/>
      <w:bookmarkStart w:id="3219" w:name="_Toc422070539"/>
      <w:bookmarkStart w:id="3220" w:name="_Toc422070840"/>
      <w:bookmarkStart w:id="3221" w:name="_Toc422070954"/>
      <w:bookmarkStart w:id="3222" w:name="_Toc422071767"/>
      <w:bookmarkStart w:id="3223" w:name="_Toc422081789"/>
      <w:bookmarkStart w:id="3224" w:name="_Toc422081906"/>
      <w:bookmarkStart w:id="3225" w:name="_Toc422082289"/>
      <w:bookmarkStart w:id="3226" w:name="_Toc422083690"/>
      <w:bookmarkStart w:id="3227" w:name="_Toc422070540"/>
      <w:bookmarkStart w:id="3228" w:name="_Toc422070841"/>
      <w:bookmarkStart w:id="3229" w:name="_Toc422070955"/>
      <w:bookmarkStart w:id="3230" w:name="_Toc422071768"/>
      <w:bookmarkStart w:id="3231" w:name="_Toc422081790"/>
      <w:bookmarkStart w:id="3232" w:name="_Toc422081907"/>
      <w:bookmarkStart w:id="3233" w:name="_Toc422082290"/>
      <w:bookmarkStart w:id="3234" w:name="_Toc422083691"/>
      <w:bookmarkStart w:id="3235" w:name="_Toc422070541"/>
      <w:bookmarkStart w:id="3236" w:name="_Toc422070842"/>
      <w:bookmarkStart w:id="3237" w:name="_Toc422070956"/>
      <w:bookmarkStart w:id="3238" w:name="_Toc422071769"/>
      <w:bookmarkStart w:id="3239" w:name="_Toc422081791"/>
      <w:bookmarkStart w:id="3240" w:name="_Toc422081908"/>
      <w:bookmarkStart w:id="3241" w:name="_Toc422082291"/>
      <w:bookmarkStart w:id="3242" w:name="_Toc422083692"/>
      <w:bookmarkStart w:id="3243" w:name="_Toc422070542"/>
      <w:bookmarkStart w:id="3244" w:name="_Toc422070843"/>
      <w:bookmarkStart w:id="3245" w:name="_Toc422070957"/>
      <w:bookmarkStart w:id="3246" w:name="_Toc422071770"/>
      <w:bookmarkStart w:id="3247" w:name="_Toc422081792"/>
      <w:bookmarkStart w:id="3248" w:name="_Toc422081909"/>
      <w:bookmarkStart w:id="3249" w:name="_Toc422082292"/>
      <w:bookmarkStart w:id="3250" w:name="_Toc422083693"/>
      <w:bookmarkStart w:id="3251" w:name="_Toc422070543"/>
      <w:bookmarkStart w:id="3252" w:name="_Toc422070844"/>
      <w:bookmarkStart w:id="3253" w:name="_Toc422070958"/>
      <w:bookmarkStart w:id="3254" w:name="_Toc422071771"/>
      <w:bookmarkStart w:id="3255" w:name="_Toc422081793"/>
      <w:bookmarkStart w:id="3256" w:name="_Toc422081910"/>
      <w:bookmarkStart w:id="3257" w:name="_Toc422082293"/>
      <w:bookmarkStart w:id="3258" w:name="_Toc422083694"/>
      <w:bookmarkStart w:id="3259" w:name="_Toc422070544"/>
      <w:bookmarkStart w:id="3260" w:name="_Toc422070845"/>
      <w:bookmarkStart w:id="3261" w:name="_Toc422070959"/>
      <w:bookmarkStart w:id="3262" w:name="_Toc422071772"/>
      <w:bookmarkStart w:id="3263" w:name="_Toc422081794"/>
      <w:bookmarkStart w:id="3264" w:name="_Toc422081911"/>
      <w:bookmarkStart w:id="3265" w:name="_Toc422082294"/>
      <w:bookmarkStart w:id="3266" w:name="_Toc422083695"/>
      <w:bookmarkStart w:id="3267" w:name="_Toc422070545"/>
      <w:bookmarkStart w:id="3268" w:name="_Toc422070846"/>
      <w:bookmarkStart w:id="3269" w:name="_Toc422070960"/>
      <w:bookmarkStart w:id="3270" w:name="_Toc422071773"/>
      <w:bookmarkStart w:id="3271" w:name="_Toc422081795"/>
      <w:bookmarkStart w:id="3272" w:name="_Toc422081912"/>
      <w:bookmarkStart w:id="3273" w:name="_Toc422082295"/>
      <w:bookmarkStart w:id="3274" w:name="_Toc422083696"/>
      <w:bookmarkStart w:id="3275" w:name="_Toc422070546"/>
      <w:bookmarkStart w:id="3276" w:name="_Toc422070847"/>
      <w:bookmarkStart w:id="3277" w:name="_Toc422070961"/>
      <w:bookmarkStart w:id="3278" w:name="_Toc422071774"/>
      <w:bookmarkStart w:id="3279" w:name="_Toc422081796"/>
      <w:bookmarkStart w:id="3280" w:name="_Toc422081913"/>
      <w:bookmarkStart w:id="3281" w:name="_Toc422082296"/>
      <w:bookmarkStart w:id="3282" w:name="_Toc422083697"/>
      <w:bookmarkStart w:id="3283" w:name="_Toc422070547"/>
      <w:bookmarkStart w:id="3284" w:name="_Toc422070848"/>
      <w:bookmarkStart w:id="3285" w:name="_Toc422070962"/>
      <w:bookmarkStart w:id="3286" w:name="_Toc422071775"/>
      <w:bookmarkStart w:id="3287" w:name="_Toc422081797"/>
      <w:bookmarkStart w:id="3288" w:name="_Toc422081914"/>
      <w:bookmarkStart w:id="3289" w:name="_Toc422082297"/>
      <w:bookmarkStart w:id="3290" w:name="_Toc422083698"/>
      <w:bookmarkStart w:id="3291" w:name="_Toc422070548"/>
      <w:bookmarkStart w:id="3292" w:name="_Toc422070849"/>
      <w:bookmarkStart w:id="3293" w:name="_Toc422070963"/>
      <w:bookmarkStart w:id="3294" w:name="_Toc422071776"/>
      <w:bookmarkStart w:id="3295" w:name="_Toc422081798"/>
      <w:bookmarkStart w:id="3296" w:name="_Toc422081915"/>
      <w:bookmarkStart w:id="3297" w:name="_Toc422082298"/>
      <w:bookmarkStart w:id="3298" w:name="_Toc422083699"/>
      <w:bookmarkStart w:id="3299" w:name="_Toc422070549"/>
      <w:bookmarkStart w:id="3300" w:name="_Toc422070850"/>
      <w:bookmarkStart w:id="3301" w:name="_Toc422070964"/>
      <w:bookmarkStart w:id="3302" w:name="_Toc422071777"/>
      <w:bookmarkStart w:id="3303" w:name="_Toc422081799"/>
      <w:bookmarkStart w:id="3304" w:name="_Toc422081916"/>
      <w:bookmarkStart w:id="3305" w:name="_Toc422082299"/>
      <w:bookmarkStart w:id="3306" w:name="_Toc422083700"/>
      <w:bookmarkStart w:id="3307" w:name="_Toc422070550"/>
      <w:bookmarkStart w:id="3308" w:name="_Toc422070851"/>
      <w:bookmarkStart w:id="3309" w:name="_Toc422070965"/>
      <w:bookmarkStart w:id="3310" w:name="_Toc422071778"/>
      <w:bookmarkStart w:id="3311" w:name="_Toc422081800"/>
      <w:bookmarkStart w:id="3312" w:name="_Toc422081917"/>
      <w:bookmarkStart w:id="3313" w:name="_Toc422082300"/>
      <w:bookmarkStart w:id="3314" w:name="_Toc422083701"/>
      <w:bookmarkStart w:id="3315" w:name="_Toc422070551"/>
      <w:bookmarkStart w:id="3316" w:name="_Toc422070852"/>
      <w:bookmarkStart w:id="3317" w:name="_Toc422070966"/>
      <w:bookmarkStart w:id="3318" w:name="_Toc422071779"/>
      <w:bookmarkStart w:id="3319" w:name="_Toc422081801"/>
      <w:bookmarkStart w:id="3320" w:name="_Toc422081918"/>
      <w:bookmarkStart w:id="3321" w:name="_Toc422082301"/>
      <w:bookmarkStart w:id="3322" w:name="_Toc422083702"/>
      <w:bookmarkStart w:id="3323" w:name="_Toc422070552"/>
      <w:bookmarkStart w:id="3324" w:name="_Toc422070853"/>
      <w:bookmarkStart w:id="3325" w:name="_Toc422070967"/>
      <w:bookmarkStart w:id="3326" w:name="_Toc422071780"/>
      <w:bookmarkStart w:id="3327" w:name="_Toc422081802"/>
      <w:bookmarkStart w:id="3328" w:name="_Toc422081919"/>
      <w:bookmarkStart w:id="3329" w:name="_Toc422082302"/>
      <w:bookmarkStart w:id="3330" w:name="_Toc422083703"/>
      <w:bookmarkStart w:id="3331" w:name="_Toc422070553"/>
      <w:bookmarkStart w:id="3332" w:name="_Toc422070854"/>
      <w:bookmarkStart w:id="3333" w:name="_Toc422070968"/>
      <w:bookmarkStart w:id="3334" w:name="_Toc422071781"/>
      <w:bookmarkStart w:id="3335" w:name="_Toc422081803"/>
      <w:bookmarkStart w:id="3336" w:name="_Toc422081920"/>
      <w:bookmarkStart w:id="3337" w:name="_Toc422082303"/>
      <w:bookmarkStart w:id="3338" w:name="_Toc422083704"/>
      <w:bookmarkStart w:id="3339" w:name="_Toc422070554"/>
      <w:bookmarkStart w:id="3340" w:name="_Toc422070855"/>
      <w:bookmarkStart w:id="3341" w:name="_Toc422070969"/>
      <w:bookmarkStart w:id="3342" w:name="_Toc422071782"/>
      <w:bookmarkStart w:id="3343" w:name="_Toc422081804"/>
      <w:bookmarkStart w:id="3344" w:name="_Toc422081921"/>
      <w:bookmarkStart w:id="3345" w:name="_Toc422082304"/>
      <w:bookmarkStart w:id="3346" w:name="_Toc422083705"/>
      <w:bookmarkStart w:id="3347" w:name="_Ref293694053"/>
      <w:bookmarkStart w:id="3348" w:name="_Ref293695710"/>
      <w:bookmarkStart w:id="3349" w:name="_Toc293698842"/>
      <w:bookmarkStart w:id="3350" w:name="_Toc293699780"/>
      <w:bookmarkStart w:id="3351" w:name="_Toc283452012"/>
      <w:bookmarkStart w:id="3352" w:name="_Toc287697105"/>
      <w:bookmarkStart w:id="3353" w:name="_Toc424573361"/>
      <w:bookmarkStart w:id="3354" w:name="_Toc505242724"/>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r w:rsidRPr="00674F55">
        <w:rPr>
          <w:rFonts w:hint="eastAsia"/>
          <w:b/>
          <w:sz w:val="10"/>
          <w:szCs w:val="10"/>
          <w:rPrChange w:id="3355" w:author="USER" w:date="2018-02-01T14:15:00Z">
            <w:rPr>
              <w:rFonts w:ascii="宋体" w:hAnsi="宋体" w:hint="eastAsia"/>
              <w:b/>
              <w:sz w:val="28"/>
              <w:szCs w:val="28"/>
            </w:rPr>
          </w:rPrChange>
        </w:rPr>
        <w:t>公司的经营管理</w:t>
      </w:r>
      <w:bookmarkEnd w:id="3347"/>
      <w:bookmarkEnd w:id="3348"/>
      <w:bookmarkEnd w:id="3349"/>
      <w:bookmarkEnd w:id="3350"/>
      <w:bookmarkEnd w:id="3351"/>
      <w:bookmarkEnd w:id="3352"/>
      <w:bookmarkEnd w:id="3353"/>
      <w:bookmarkEnd w:id="3354"/>
    </w:p>
    <w:p w:rsidR="00EB381A" w:rsidRPr="00016119" w:rsidRDefault="00674F55" w:rsidP="00B76B7B">
      <w:pPr>
        <w:pStyle w:val="aff"/>
        <w:numPr>
          <w:ilvl w:val="1"/>
          <w:numId w:val="49"/>
        </w:numPr>
        <w:spacing w:beforeLines="50"/>
        <w:ind w:left="964" w:firstLineChars="0"/>
        <w:outlineLvl w:val="1"/>
        <w:rPr>
          <w:b/>
          <w:sz w:val="10"/>
          <w:szCs w:val="10"/>
          <w:rPrChange w:id="3356" w:author="USER" w:date="2018-02-01T14:15:00Z">
            <w:rPr>
              <w:b/>
              <w:sz w:val="24"/>
              <w:szCs w:val="24"/>
            </w:rPr>
          </w:rPrChange>
        </w:rPr>
      </w:pPr>
      <w:bookmarkStart w:id="3357" w:name="_Toc505242725"/>
      <w:bookmarkStart w:id="3358" w:name="_Toc288410279"/>
      <w:bookmarkStart w:id="3359" w:name="_Toc293698843"/>
      <w:bookmarkStart w:id="3360" w:name="_Toc293699781"/>
      <w:bookmarkStart w:id="3361" w:name="_Toc292794104"/>
      <w:bookmarkStart w:id="3362" w:name="_Toc285541772"/>
      <w:r w:rsidRPr="00674F55">
        <w:rPr>
          <w:rFonts w:hint="eastAsia"/>
          <w:b/>
          <w:sz w:val="10"/>
          <w:szCs w:val="10"/>
          <w:rPrChange w:id="3363" w:author="USER" w:date="2018-02-01T14:15:00Z">
            <w:rPr>
              <w:rFonts w:ascii="宋体" w:hAnsi="宋体" w:hint="eastAsia"/>
              <w:b/>
              <w:sz w:val="24"/>
              <w:szCs w:val="24"/>
            </w:rPr>
          </w:rPrChange>
        </w:rPr>
        <w:t>股东会</w:t>
      </w:r>
      <w:bookmarkEnd w:id="3357"/>
    </w:p>
    <w:bookmarkEnd w:id="3358"/>
    <w:bookmarkEnd w:id="3359"/>
    <w:bookmarkEnd w:id="3360"/>
    <w:bookmarkEnd w:id="3361"/>
    <w:p w:rsidR="00343AD9" w:rsidRPr="00016119" w:rsidRDefault="00674F55" w:rsidP="00343AD9">
      <w:pPr>
        <w:ind w:leftChars="270" w:left="540"/>
        <w:rPr>
          <w:rFonts w:ascii="宋体" w:hAnsi="宋体"/>
          <w:sz w:val="10"/>
          <w:szCs w:val="10"/>
          <w:rPrChange w:id="3364" w:author="USER" w:date="2018-02-01T14:15:00Z">
            <w:rPr>
              <w:rFonts w:ascii="宋体" w:hAnsi="宋体"/>
              <w:sz w:val="24"/>
              <w:szCs w:val="24"/>
            </w:rPr>
          </w:rPrChange>
        </w:rPr>
      </w:pPr>
      <w:r w:rsidRPr="00674F55">
        <w:rPr>
          <w:rFonts w:ascii="宋体" w:hAnsi="宋体" w:hint="eastAsia"/>
          <w:sz w:val="10"/>
          <w:szCs w:val="10"/>
          <w:rPrChange w:id="3365" w:author="USER" w:date="2018-02-01T14:15:00Z">
            <w:rPr>
              <w:rFonts w:ascii="宋体" w:hAnsi="宋体" w:hint="eastAsia"/>
              <w:sz w:val="24"/>
              <w:szCs w:val="24"/>
            </w:rPr>
          </w:rPrChange>
        </w:rPr>
        <w:t>股东会为公司最高权力机构，其行使下列职权：</w:t>
      </w:r>
    </w:p>
    <w:p w:rsidR="00D4232E" w:rsidRPr="00016119" w:rsidRDefault="00674F55" w:rsidP="00016354">
      <w:pPr>
        <w:numPr>
          <w:ilvl w:val="0"/>
          <w:numId w:val="16"/>
        </w:numPr>
        <w:tabs>
          <w:tab w:val="clear" w:pos="964"/>
          <w:tab w:val="left" w:pos="1080"/>
          <w:tab w:val="left" w:pos="1134"/>
          <w:tab w:val="left" w:pos="1980"/>
        </w:tabs>
        <w:ind w:left="1080" w:hanging="540"/>
        <w:jc w:val="both"/>
        <w:rPr>
          <w:rFonts w:ascii="宋体" w:hAnsi="宋体"/>
          <w:sz w:val="10"/>
          <w:szCs w:val="10"/>
          <w:rPrChange w:id="3366" w:author="USER" w:date="2018-02-01T14:15:00Z">
            <w:rPr>
              <w:rFonts w:ascii="宋体" w:hAnsi="宋体"/>
              <w:sz w:val="24"/>
              <w:szCs w:val="24"/>
            </w:rPr>
          </w:rPrChange>
        </w:rPr>
      </w:pPr>
      <w:bookmarkStart w:id="3367" w:name="_Ref430862658"/>
      <w:r w:rsidRPr="00674F55">
        <w:rPr>
          <w:rFonts w:ascii="宋体" w:hAnsi="宋体" w:hint="eastAsia"/>
          <w:sz w:val="10"/>
          <w:szCs w:val="10"/>
          <w:rPrChange w:id="3368" w:author="USER" w:date="2018-02-01T14:15:00Z">
            <w:rPr>
              <w:rFonts w:ascii="宋体" w:hAnsi="宋体" w:hint="eastAsia"/>
              <w:sz w:val="24"/>
              <w:szCs w:val="24"/>
            </w:rPr>
          </w:rPrChange>
        </w:rPr>
        <w:lastRenderedPageBreak/>
        <w:t>对章程及合资合同的订立或任何修改；</w:t>
      </w:r>
      <w:bookmarkEnd w:id="3367"/>
    </w:p>
    <w:p w:rsidR="00D4232E" w:rsidRPr="00016119" w:rsidRDefault="00674F55" w:rsidP="00016354">
      <w:pPr>
        <w:numPr>
          <w:ilvl w:val="0"/>
          <w:numId w:val="16"/>
        </w:numPr>
        <w:tabs>
          <w:tab w:val="clear" w:pos="964"/>
          <w:tab w:val="left" w:pos="1080"/>
          <w:tab w:val="left" w:pos="1134"/>
          <w:tab w:val="left" w:pos="1980"/>
        </w:tabs>
        <w:ind w:left="1080" w:hanging="540"/>
        <w:jc w:val="both"/>
        <w:rPr>
          <w:rFonts w:ascii="宋体" w:hAnsi="宋体"/>
          <w:sz w:val="10"/>
          <w:szCs w:val="10"/>
          <w:rPrChange w:id="3369" w:author="USER" w:date="2018-02-01T14:15:00Z">
            <w:rPr>
              <w:rFonts w:ascii="宋体" w:hAnsi="宋体"/>
              <w:sz w:val="24"/>
              <w:szCs w:val="24"/>
            </w:rPr>
          </w:rPrChange>
        </w:rPr>
      </w:pPr>
      <w:r w:rsidRPr="00674F55">
        <w:rPr>
          <w:rFonts w:ascii="宋体" w:hAnsi="宋体" w:hint="eastAsia"/>
          <w:sz w:val="10"/>
          <w:szCs w:val="10"/>
          <w:rPrChange w:id="3370" w:author="USER" w:date="2018-02-01T14:15:00Z">
            <w:rPr>
              <w:rFonts w:ascii="宋体" w:hAnsi="宋体" w:hint="eastAsia"/>
              <w:sz w:val="24"/>
              <w:szCs w:val="24"/>
            </w:rPr>
          </w:rPrChange>
        </w:rPr>
        <w:t>清算、终止、解散；</w:t>
      </w:r>
    </w:p>
    <w:p w:rsidR="00D4232E" w:rsidRPr="00016119" w:rsidRDefault="00674F55" w:rsidP="00016354">
      <w:pPr>
        <w:numPr>
          <w:ilvl w:val="0"/>
          <w:numId w:val="16"/>
        </w:numPr>
        <w:tabs>
          <w:tab w:val="clear" w:pos="964"/>
          <w:tab w:val="left" w:pos="1080"/>
          <w:tab w:val="left" w:pos="1134"/>
          <w:tab w:val="left" w:pos="1980"/>
        </w:tabs>
        <w:ind w:left="1080" w:hanging="540"/>
        <w:jc w:val="both"/>
        <w:rPr>
          <w:rFonts w:ascii="宋体" w:hAnsi="宋体"/>
          <w:sz w:val="10"/>
          <w:szCs w:val="10"/>
          <w:rPrChange w:id="3371" w:author="USER" w:date="2018-02-01T14:15:00Z">
            <w:rPr>
              <w:rFonts w:ascii="宋体" w:hAnsi="宋体"/>
              <w:sz w:val="24"/>
              <w:szCs w:val="24"/>
            </w:rPr>
          </w:rPrChange>
        </w:rPr>
      </w:pPr>
      <w:r w:rsidRPr="00674F55">
        <w:rPr>
          <w:rFonts w:ascii="宋体" w:hAnsi="宋体" w:hint="eastAsia"/>
          <w:sz w:val="10"/>
          <w:szCs w:val="10"/>
          <w:rPrChange w:id="3372" w:author="USER" w:date="2018-02-01T14:15:00Z">
            <w:rPr>
              <w:rFonts w:ascii="宋体" w:hAnsi="宋体" w:hint="eastAsia"/>
              <w:sz w:val="24"/>
              <w:szCs w:val="24"/>
            </w:rPr>
          </w:rPrChange>
        </w:rPr>
        <w:t>注册资本的增加或减少；</w:t>
      </w:r>
    </w:p>
    <w:p w:rsidR="00D4232E" w:rsidRPr="00016119" w:rsidRDefault="00674F55" w:rsidP="00016354">
      <w:pPr>
        <w:numPr>
          <w:ilvl w:val="0"/>
          <w:numId w:val="16"/>
        </w:numPr>
        <w:tabs>
          <w:tab w:val="clear" w:pos="964"/>
          <w:tab w:val="left" w:pos="1080"/>
          <w:tab w:val="left" w:pos="1134"/>
          <w:tab w:val="left" w:pos="1980"/>
        </w:tabs>
        <w:ind w:left="1080" w:hanging="540"/>
        <w:jc w:val="both"/>
        <w:rPr>
          <w:rFonts w:ascii="宋体" w:hAnsi="宋体"/>
          <w:sz w:val="10"/>
          <w:szCs w:val="10"/>
          <w:rPrChange w:id="3373" w:author="USER" w:date="2018-02-01T14:15:00Z">
            <w:rPr>
              <w:rFonts w:ascii="宋体" w:hAnsi="宋体"/>
              <w:sz w:val="24"/>
              <w:szCs w:val="24"/>
            </w:rPr>
          </w:rPrChange>
        </w:rPr>
      </w:pPr>
      <w:r w:rsidRPr="00674F55">
        <w:rPr>
          <w:rFonts w:ascii="宋体" w:hAnsi="宋体" w:hint="eastAsia"/>
          <w:sz w:val="10"/>
          <w:szCs w:val="10"/>
          <w:rPrChange w:id="3374" w:author="USER" w:date="2018-02-01T14:15:00Z">
            <w:rPr>
              <w:rFonts w:ascii="宋体" w:hAnsi="宋体" w:hint="eastAsia"/>
              <w:sz w:val="24"/>
              <w:szCs w:val="24"/>
            </w:rPr>
          </w:rPrChange>
        </w:rPr>
        <w:t>公司增资、减资、发行或出售公司股票或债券；</w:t>
      </w:r>
    </w:p>
    <w:p w:rsidR="00A41D8E" w:rsidRPr="00016119" w:rsidRDefault="00674F55" w:rsidP="00E535B5">
      <w:pPr>
        <w:numPr>
          <w:ilvl w:val="0"/>
          <w:numId w:val="16"/>
        </w:numPr>
        <w:tabs>
          <w:tab w:val="clear" w:pos="964"/>
          <w:tab w:val="left" w:pos="1080"/>
          <w:tab w:val="left" w:pos="1134"/>
          <w:tab w:val="left" w:pos="1980"/>
        </w:tabs>
        <w:ind w:left="1080" w:hanging="540"/>
        <w:jc w:val="both"/>
        <w:rPr>
          <w:rFonts w:ascii="宋体" w:hAnsi="宋体"/>
          <w:sz w:val="10"/>
          <w:szCs w:val="10"/>
          <w:rPrChange w:id="3375" w:author="USER" w:date="2018-02-01T14:15:00Z">
            <w:rPr>
              <w:rFonts w:ascii="宋体" w:hAnsi="宋体"/>
              <w:sz w:val="24"/>
              <w:szCs w:val="24"/>
            </w:rPr>
          </w:rPrChange>
        </w:rPr>
      </w:pPr>
      <w:r w:rsidRPr="00674F55">
        <w:rPr>
          <w:rFonts w:ascii="宋体" w:hAnsi="宋体" w:hint="eastAsia"/>
          <w:sz w:val="10"/>
          <w:szCs w:val="10"/>
          <w:rPrChange w:id="3376" w:author="USER" w:date="2018-02-01T14:15:00Z">
            <w:rPr>
              <w:rFonts w:ascii="宋体" w:hAnsi="宋体" w:hint="eastAsia"/>
              <w:sz w:val="24"/>
              <w:szCs w:val="24"/>
            </w:rPr>
          </w:rPrChange>
        </w:rPr>
        <w:t>批准公司的任何股权奖励和股权激励计划，或授予任何奖励或激励股权；</w:t>
      </w:r>
    </w:p>
    <w:p w:rsidR="0079244D" w:rsidRPr="00016119" w:rsidRDefault="00674F55" w:rsidP="0079244D">
      <w:pPr>
        <w:numPr>
          <w:ilvl w:val="0"/>
          <w:numId w:val="16"/>
        </w:numPr>
        <w:tabs>
          <w:tab w:val="clear" w:pos="964"/>
          <w:tab w:val="left" w:pos="1080"/>
          <w:tab w:val="left" w:pos="1134"/>
          <w:tab w:val="left" w:pos="1980"/>
        </w:tabs>
        <w:ind w:left="1080" w:hanging="540"/>
        <w:jc w:val="both"/>
        <w:rPr>
          <w:rFonts w:ascii="宋体" w:hAnsi="宋体"/>
          <w:sz w:val="10"/>
          <w:szCs w:val="10"/>
          <w:rPrChange w:id="3377" w:author="USER" w:date="2018-02-01T14:15:00Z">
            <w:rPr>
              <w:rFonts w:ascii="宋体" w:hAnsi="宋体"/>
              <w:sz w:val="24"/>
              <w:szCs w:val="24"/>
            </w:rPr>
          </w:rPrChange>
        </w:rPr>
      </w:pPr>
      <w:bookmarkStart w:id="3378" w:name="_Ref422135217"/>
      <w:r w:rsidRPr="00674F55">
        <w:rPr>
          <w:rFonts w:ascii="宋体" w:hAnsi="宋体" w:hint="eastAsia"/>
          <w:sz w:val="10"/>
          <w:szCs w:val="10"/>
          <w:rPrChange w:id="3379" w:author="USER" w:date="2018-02-01T14:15:00Z">
            <w:rPr>
              <w:rFonts w:ascii="宋体" w:hAnsi="宋体" w:hint="eastAsia"/>
              <w:sz w:val="24"/>
              <w:szCs w:val="24"/>
            </w:rPr>
          </w:rPrChange>
        </w:rPr>
        <w:t>董事会组成人数的变更；</w:t>
      </w:r>
    </w:p>
    <w:p w:rsidR="0079244D" w:rsidRPr="00016119" w:rsidRDefault="00674F55" w:rsidP="0079244D">
      <w:pPr>
        <w:numPr>
          <w:ilvl w:val="0"/>
          <w:numId w:val="16"/>
        </w:numPr>
        <w:tabs>
          <w:tab w:val="clear" w:pos="964"/>
          <w:tab w:val="left" w:pos="1080"/>
          <w:tab w:val="left" w:pos="1134"/>
          <w:tab w:val="left" w:pos="1980"/>
        </w:tabs>
        <w:ind w:left="1080" w:hanging="540"/>
        <w:jc w:val="both"/>
        <w:rPr>
          <w:rFonts w:ascii="宋体" w:hAnsi="宋体"/>
          <w:sz w:val="10"/>
          <w:szCs w:val="10"/>
          <w:rPrChange w:id="3380" w:author="USER" w:date="2018-02-01T14:15:00Z">
            <w:rPr>
              <w:rFonts w:ascii="宋体" w:hAnsi="宋体"/>
              <w:sz w:val="24"/>
              <w:szCs w:val="24"/>
            </w:rPr>
          </w:rPrChange>
        </w:rPr>
      </w:pPr>
      <w:bookmarkStart w:id="3381" w:name="_Ref430862671"/>
      <w:bookmarkStart w:id="3382" w:name="_Ref430862665"/>
      <w:bookmarkStart w:id="3383" w:name="_Ref422135257"/>
      <w:bookmarkEnd w:id="3378"/>
      <w:r w:rsidRPr="00674F55">
        <w:rPr>
          <w:rFonts w:ascii="宋体" w:hAnsi="宋体" w:hint="eastAsia"/>
          <w:sz w:val="10"/>
          <w:szCs w:val="10"/>
          <w:rPrChange w:id="3384" w:author="USER" w:date="2018-02-01T14:15:00Z">
            <w:rPr>
              <w:rFonts w:ascii="宋体" w:hAnsi="宋体" w:hint="eastAsia"/>
              <w:sz w:val="24"/>
              <w:szCs w:val="24"/>
            </w:rPr>
          </w:rPrChange>
        </w:rPr>
        <w:t>变更经营范围或主营业务；</w:t>
      </w:r>
      <w:bookmarkEnd w:id="3381"/>
    </w:p>
    <w:p w:rsidR="0079244D" w:rsidRPr="00016119" w:rsidRDefault="00674F55" w:rsidP="0079244D">
      <w:pPr>
        <w:numPr>
          <w:ilvl w:val="0"/>
          <w:numId w:val="16"/>
        </w:numPr>
        <w:tabs>
          <w:tab w:val="clear" w:pos="964"/>
          <w:tab w:val="left" w:pos="1080"/>
          <w:tab w:val="left" w:pos="1134"/>
          <w:tab w:val="left" w:pos="1980"/>
        </w:tabs>
        <w:ind w:left="1080" w:hanging="540"/>
        <w:jc w:val="both"/>
        <w:rPr>
          <w:rFonts w:ascii="宋体" w:hAnsi="宋体"/>
          <w:sz w:val="10"/>
          <w:szCs w:val="10"/>
          <w:rPrChange w:id="3385" w:author="USER" w:date="2018-02-01T14:15:00Z">
            <w:rPr>
              <w:rFonts w:ascii="宋体" w:hAnsi="宋体"/>
              <w:sz w:val="24"/>
              <w:szCs w:val="24"/>
            </w:rPr>
          </w:rPrChange>
        </w:rPr>
      </w:pPr>
      <w:bookmarkStart w:id="3386" w:name="_Ref504228434"/>
      <w:r w:rsidRPr="00674F55">
        <w:rPr>
          <w:rFonts w:ascii="宋体" w:hAnsi="宋体" w:hint="eastAsia"/>
          <w:sz w:val="10"/>
          <w:szCs w:val="10"/>
          <w:rPrChange w:id="3387" w:author="USER" w:date="2018-02-01T14:15:00Z">
            <w:rPr>
              <w:rFonts w:ascii="宋体" w:hAnsi="宋体" w:hint="eastAsia"/>
              <w:sz w:val="24"/>
              <w:szCs w:val="24"/>
            </w:rPr>
          </w:rPrChange>
        </w:rPr>
        <w:t>审计师的委任和变更；</w:t>
      </w:r>
      <w:bookmarkEnd w:id="3386"/>
    </w:p>
    <w:p w:rsidR="00CA5D1F" w:rsidRPr="00016119" w:rsidRDefault="00674F55">
      <w:pPr>
        <w:numPr>
          <w:ilvl w:val="0"/>
          <w:numId w:val="16"/>
        </w:numPr>
        <w:tabs>
          <w:tab w:val="clear" w:pos="964"/>
          <w:tab w:val="left" w:pos="1080"/>
          <w:tab w:val="left" w:pos="1134"/>
          <w:tab w:val="left" w:pos="1980"/>
        </w:tabs>
        <w:ind w:left="1080" w:hanging="540"/>
        <w:jc w:val="both"/>
        <w:rPr>
          <w:rFonts w:ascii="宋体" w:hAnsi="宋体"/>
          <w:sz w:val="10"/>
          <w:szCs w:val="10"/>
          <w:rPrChange w:id="3388" w:author="USER" w:date="2018-02-01T14:15:00Z">
            <w:rPr>
              <w:rFonts w:ascii="宋体" w:hAnsi="宋体"/>
              <w:sz w:val="24"/>
              <w:szCs w:val="24"/>
            </w:rPr>
          </w:rPrChange>
        </w:rPr>
      </w:pPr>
      <w:r w:rsidRPr="00674F55">
        <w:rPr>
          <w:rFonts w:ascii="宋体" w:hAnsi="宋体" w:hint="eastAsia"/>
          <w:sz w:val="10"/>
          <w:szCs w:val="10"/>
          <w:rPrChange w:id="3389" w:author="USER" w:date="2018-02-01T14:15:00Z">
            <w:rPr>
              <w:rFonts w:ascii="宋体" w:hAnsi="宋体" w:hint="eastAsia"/>
              <w:sz w:val="24"/>
              <w:szCs w:val="24"/>
            </w:rPr>
          </w:rPrChange>
        </w:rPr>
        <w:t>出售全部或实质性财产及与其他经济组织的合并或联合；</w:t>
      </w:r>
      <w:bookmarkEnd w:id="3382"/>
    </w:p>
    <w:p w:rsidR="0079244D" w:rsidRPr="00016119" w:rsidRDefault="00674F55" w:rsidP="0079244D">
      <w:pPr>
        <w:numPr>
          <w:ilvl w:val="0"/>
          <w:numId w:val="16"/>
        </w:numPr>
        <w:tabs>
          <w:tab w:val="clear" w:pos="964"/>
          <w:tab w:val="left" w:pos="1080"/>
          <w:tab w:val="left" w:pos="1134"/>
          <w:tab w:val="left" w:pos="1980"/>
        </w:tabs>
        <w:ind w:left="1080" w:hanging="540"/>
        <w:jc w:val="both"/>
        <w:rPr>
          <w:rFonts w:ascii="宋体" w:hAnsi="宋体"/>
          <w:sz w:val="10"/>
          <w:szCs w:val="10"/>
          <w:rPrChange w:id="3390" w:author="USER" w:date="2018-02-01T14:15:00Z">
            <w:rPr>
              <w:rFonts w:ascii="宋体" w:hAnsi="宋体"/>
              <w:sz w:val="24"/>
              <w:szCs w:val="24"/>
            </w:rPr>
          </w:rPrChange>
        </w:rPr>
      </w:pPr>
      <w:r w:rsidRPr="00674F55">
        <w:rPr>
          <w:rFonts w:ascii="宋体" w:hAnsi="宋体" w:hint="eastAsia"/>
          <w:sz w:val="10"/>
          <w:szCs w:val="10"/>
          <w:rPrChange w:id="3391" w:author="USER" w:date="2018-02-01T14:15:00Z">
            <w:rPr>
              <w:rFonts w:ascii="宋体" w:hAnsi="宋体" w:hint="eastAsia"/>
              <w:sz w:val="24"/>
              <w:szCs w:val="24"/>
            </w:rPr>
          </w:rPrChange>
        </w:rPr>
        <w:t>公司与任何股东、公司董事、高级管理人员或职员之间及关联关系的合资企业、董事、高级管理人员及职员之间发生交易；</w:t>
      </w:r>
    </w:p>
    <w:p w:rsidR="0079244D" w:rsidRPr="00016119" w:rsidRDefault="00674F55" w:rsidP="0079244D">
      <w:pPr>
        <w:numPr>
          <w:ilvl w:val="0"/>
          <w:numId w:val="16"/>
        </w:numPr>
        <w:tabs>
          <w:tab w:val="clear" w:pos="964"/>
          <w:tab w:val="left" w:pos="1080"/>
          <w:tab w:val="left" w:pos="1134"/>
          <w:tab w:val="left" w:pos="1980"/>
        </w:tabs>
        <w:ind w:left="1080" w:hanging="540"/>
        <w:jc w:val="both"/>
        <w:rPr>
          <w:rFonts w:ascii="宋体" w:hAnsi="宋体"/>
          <w:sz w:val="10"/>
          <w:szCs w:val="10"/>
          <w:rPrChange w:id="3392" w:author="USER" w:date="2018-02-01T14:15:00Z">
            <w:rPr>
              <w:rFonts w:ascii="宋体" w:hAnsi="宋体"/>
              <w:sz w:val="24"/>
              <w:szCs w:val="24"/>
            </w:rPr>
          </w:rPrChange>
        </w:rPr>
      </w:pPr>
      <w:r w:rsidRPr="00674F55">
        <w:rPr>
          <w:rFonts w:ascii="宋体" w:hAnsi="宋体" w:hint="eastAsia"/>
          <w:sz w:val="10"/>
          <w:szCs w:val="10"/>
          <w:rPrChange w:id="3393" w:author="USER" w:date="2018-02-01T14:15:00Z">
            <w:rPr>
              <w:rFonts w:ascii="宋体" w:hAnsi="宋体" w:hint="eastAsia"/>
              <w:sz w:val="24"/>
              <w:szCs w:val="24"/>
            </w:rPr>
          </w:rPrChange>
        </w:rPr>
        <w:t>公司搭建红筹架构、</w:t>
      </w:r>
      <w:r w:rsidRPr="00674F55">
        <w:rPr>
          <w:rFonts w:ascii="宋体" w:hAnsi="宋体"/>
          <w:sz w:val="10"/>
          <w:szCs w:val="10"/>
          <w:rPrChange w:id="3394" w:author="USER" w:date="2018-02-01T14:15:00Z">
            <w:rPr>
              <w:rFonts w:ascii="宋体" w:hAnsi="宋体"/>
              <w:sz w:val="24"/>
              <w:szCs w:val="24"/>
            </w:rPr>
          </w:rPrChange>
        </w:rPr>
        <w:t>VIE架构等；</w:t>
      </w:r>
    </w:p>
    <w:p w:rsidR="0079244D" w:rsidRPr="00016119" w:rsidRDefault="00674F55" w:rsidP="0079244D">
      <w:pPr>
        <w:numPr>
          <w:ilvl w:val="0"/>
          <w:numId w:val="16"/>
        </w:numPr>
        <w:tabs>
          <w:tab w:val="clear" w:pos="964"/>
          <w:tab w:val="left" w:pos="1080"/>
          <w:tab w:val="left" w:pos="1134"/>
          <w:tab w:val="left" w:pos="1980"/>
        </w:tabs>
        <w:ind w:left="1080" w:hanging="540"/>
        <w:jc w:val="both"/>
        <w:rPr>
          <w:rFonts w:ascii="宋体" w:hAnsi="宋体"/>
          <w:sz w:val="10"/>
          <w:szCs w:val="10"/>
          <w:rPrChange w:id="3395" w:author="USER" w:date="2018-02-01T14:15:00Z">
            <w:rPr>
              <w:rFonts w:ascii="宋体" w:hAnsi="宋体"/>
              <w:sz w:val="24"/>
              <w:szCs w:val="24"/>
            </w:rPr>
          </w:rPrChange>
        </w:rPr>
      </w:pPr>
      <w:r w:rsidRPr="00674F55">
        <w:rPr>
          <w:rFonts w:ascii="宋体" w:hAnsi="宋体" w:hint="eastAsia"/>
          <w:sz w:val="10"/>
          <w:szCs w:val="10"/>
          <w:rPrChange w:id="3396" w:author="USER" w:date="2018-02-01T14:15:00Z">
            <w:rPr>
              <w:rFonts w:ascii="宋体" w:hAnsi="宋体" w:hint="eastAsia"/>
              <w:sz w:val="24"/>
              <w:szCs w:val="24"/>
            </w:rPr>
          </w:rPrChange>
        </w:rPr>
        <w:t>超过</w:t>
      </w:r>
      <w:r w:rsidRPr="00674F55">
        <w:rPr>
          <w:rFonts w:ascii="宋体" w:hAnsi="宋体"/>
          <w:sz w:val="10"/>
          <w:szCs w:val="10"/>
          <w:rPrChange w:id="3397" w:author="USER" w:date="2018-02-01T14:15:00Z">
            <w:rPr>
              <w:rFonts w:ascii="宋体" w:hAnsi="宋体"/>
              <w:sz w:val="24"/>
              <w:szCs w:val="24"/>
            </w:rPr>
          </w:rPrChange>
        </w:rPr>
        <w:t>50万元的资本支出；</w:t>
      </w:r>
    </w:p>
    <w:p w:rsidR="0079244D" w:rsidRPr="00016119" w:rsidRDefault="00674F55" w:rsidP="0079244D">
      <w:pPr>
        <w:numPr>
          <w:ilvl w:val="0"/>
          <w:numId w:val="16"/>
        </w:numPr>
        <w:tabs>
          <w:tab w:val="clear" w:pos="964"/>
          <w:tab w:val="left" w:pos="1080"/>
          <w:tab w:val="left" w:pos="1134"/>
          <w:tab w:val="left" w:pos="1980"/>
        </w:tabs>
        <w:ind w:left="1080" w:hanging="540"/>
        <w:jc w:val="both"/>
        <w:rPr>
          <w:rFonts w:ascii="宋体" w:hAnsi="宋体"/>
          <w:sz w:val="10"/>
          <w:szCs w:val="10"/>
          <w:rPrChange w:id="3398" w:author="USER" w:date="2018-02-01T14:15:00Z">
            <w:rPr>
              <w:rFonts w:ascii="宋体" w:hAnsi="宋体"/>
              <w:sz w:val="24"/>
              <w:szCs w:val="24"/>
            </w:rPr>
          </w:rPrChange>
        </w:rPr>
      </w:pPr>
      <w:r w:rsidRPr="00674F55">
        <w:rPr>
          <w:rFonts w:ascii="宋体" w:hAnsi="宋体" w:hint="eastAsia"/>
          <w:sz w:val="10"/>
          <w:szCs w:val="10"/>
          <w:rPrChange w:id="3399" w:author="USER" w:date="2018-02-01T14:15:00Z">
            <w:rPr>
              <w:rFonts w:ascii="宋体" w:hAnsi="宋体" w:hint="eastAsia"/>
              <w:sz w:val="24"/>
              <w:szCs w:val="24"/>
            </w:rPr>
          </w:rPrChange>
        </w:rPr>
        <w:t>超过</w:t>
      </w:r>
      <w:r w:rsidRPr="00674F55">
        <w:rPr>
          <w:rFonts w:ascii="宋体" w:hAnsi="宋体"/>
          <w:sz w:val="10"/>
          <w:szCs w:val="10"/>
          <w:rPrChange w:id="3400" w:author="USER" w:date="2018-02-01T14:15:00Z">
            <w:rPr>
              <w:rFonts w:ascii="宋体" w:hAnsi="宋体"/>
              <w:sz w:val="24"/>
              <w:szCs w:val="24"/>
            </w:rPr>
          </w:rPrChange>
        </w:rPr>
        <w:t>50万元的投资、收购，与第三</w:t>
      </w:r>
      <w:proofErr w:type="gramStart"/>
      <w:r w:rsidRPr="00674F55">
        <w:rPr>
          <w:rFonts w:ascii="宋体" w:hAnsi="宋体" w:hint="eastAsia"/>
          <w:sz w:val="10"/>
          <w:szCs w:val="10"/>
          <w:rPrChange w:id="3401" w:author="USER" w:date="2018-02-01T14:15:00Z">
            <w:rPr>
              <w:rFonts w:ascii="宋体" w:hAnsi="宋体" w:hint="eastAsia"/>
              <w:sz w:val="24"/>
              <w:szCs w:val="24"/>
            </w:rPr>
          </w:rPrChange>
        </w:rPr>
        <w:t>方设立</w:t>
      </w:r>
      <w:proofErr w:type="gramEnd"/>
      <w:r w:rsidRPr="00674F55">
        <w:rPr>
          <w:rFonts w:ascii="宋体" w:hAnsi="宋体" w:hint="eastAsia"/>
          <w:sz w:val="10"/>
          <w:szCs w:val="10"/>
          <w:rPrChange w:id="3402" w:author="USER" w:date="2018-02-01T14:15:00Z">
            <w:rPr>
              <w:rFonts w:ascii="宋体" w:hAnsi="宋体" w:hint="eastAsia"/>
              <w:sz w:val="24"/>
              <w:szCs w:val="24"/>
            </w:rPr>
          </w:rPrChange>
        </w:rPr>
        <w:t>合资企业或成立子公司、分公司；</w:t>
      </w:r>
    </w:p>
    <w:p w:rsidR="0079244D" w:rsidRPr="00016119" w:rsidRDefault="00674F55" w:rsidP="0079244D">
      <w:pPr>
        <w:numPr>
          <w:ilvl w:val="0"/>
          <w:numId w:val="16"/>
        </w:numPr>
        <w:tabs>
          <w:tab w:val="clear" w:pos="964"/>
          <w:tab w:val="left" w:pos="1080"/>
          <w:tab w:val="left" w:pos="1134"/>
          <w:tab w:val="left" w:pos="1980"/>
        </w:tabs>
        <w:ind w:left="1080" w:hanging="540"/>
        <w:jc w:val="both"/>
        <w:rPr>
          <w:rFonts w:ascii="宋体" w:hAnsi="宋体"/>
          <w:sz w:val="10"/>
          <w:szCs w:val="10"/>
          <w:rPrChange w:id="3403" w:author="USER" w:date="2018-02-01T14:15:00Z">
            <w:rPr>
              <w:rFonts w:ascii="宋体" w:hAnsi="宋体"/>
              <w:sz w:val="24"/>
              <w:szCs w:val="24"/>
            </w:rPr>
          </w:rPrChange>
        </w:rPr>
      </w:pPr>
      <w:r w:rsidRPr="00674F55">
        <w:rPr>
          <w:rFonts w:ascii="宋体" w:hAnsi="宋体" w:hint="eastAsia"/>
          <w:sz w:val="10"/>
          <w:szCs w:val="10"/>
          <w:rPrChange w:id="3404" w:author="USER" w:date="2018-02-01T14:15:00Z">
            <w:rPr>
              <w:rFonts w:ascii="宋体" w:hAnsi="宋体" w:hint="eastAsia"/>
              <w:sz w:val="24"/>
              <w:szCs w:val="24"/>
            </w:rPr>
          </w:rPrChange>
        </w:rPr>
        <w:t>回购或注销股票；</w:t>
      </w:r>
    </w:p>
    <w:p w:rsidR="0079244D" w:rsidRPr="00016119" w:rsidRDefault="00674F55" w:rsidP="0079244D">
      <w:pPr>
        <w:numPr>
          <w:ilvl w:val="0"/>
          <w:numId w:val="16"/>
        </w:numPr>
        <w:tabs>
          <w:tab w:val="clear" w:pos="964"/>
          <w:tab w:val="left" w:pos="1080"/>
          <w:tab w:val="left" w:pos="1134"/>
          <w:tab w:val="left" w:pos="1980"/>
        </w:tabs>
        <w:ind w:left="1080" w:hanging="540"/>
        <w:jc w:val="both"/>
        <w:rPr>
          <w:rFonts w:ascii="宋体" w:hAnsi="宋体"/>
          <w:sz w:val="10"/>
          <w:szCs w:val="10"/>
          <w:rPrChange w:id="3405" w:author="USER" w:date="2018-02-01T14:15:00Z">
            <w:rPr>
              <w:rFonts w:ascii="宋体" w:hAnsi="宋体"/>
              <w:sz w:val="24"/>
              <w:szCs w:val="24"/>
            </w:rPr>
          </w:rPrChange>
        </w:rPr>
      </w:pPr>
      <w:r w:rsidRPr="00674F55">
        <w:rPr>
          <w:rFonts w:ascii="宋体" w:hAnsi="宋体" w:hint="eastAsia"/>
          <w:sz w:val="10"/>
          <w:szCs w:val="10"/>
          <w:rPrChange w:id="3406" w:author="USER" w:date="2018-02-01T14:15:00Z">
            <w:rPr>
              <w:rFonts w:ascii="宋体" w:hAnsi="宋体" w:hint="eastAsia"/>
              <w:sz w:val="24"/>
              <w:szCs w:val="24"/>
            </w:rPr>
          </w:rPrChange>
        </w:rPr>
        <w:t>为第三方提供担保或抵押；</w:t>
      </w:r>
    </w:p>
    <w:p w:rsidR="0079244D" w:rsidRPr="00016119" w:rsidRDefault="00674F55" w:rsidP="0079244D">
      <w:pPr>
        <w:numPr>
          <w:ilvl w:val="0"/>
          <w:numId w:val="16"/>
        </w:numPr>
        <w:tabs>
          <w:tab w:val="clear" w:pos="964"/>
          <w:tab w:val="left" w:pos="1080"/>
          <w:tab w:val="left" w:pos="1134"/>
          <w:tab w:val="left" w:pos="1980"/>
        </w:tabs>
        <w:ind w:left="1080" w:hanging="540"/>
        <w:jc w:val="both"/>
        <w:rPr>
          <w:rFonts w:ascii="宋体" w:hAnsi="宋体"/>
          <w:sz w:val="10"/>
          <w:szCs w:val="10"/>
          <w:rPrChange w:id="3407" w:author="USER" w:date="2018-02-01T14:15:00Z">
            <w:rPr>
              <w:rFonts w:ascii="宋体" w:hAnsi="宋体"/>
              <w:sz w:val="24"/>
              <w:szCs w:val="24"/>
            </w:rPr>
          </w:rPrChange>
        </w:rPr>
      </w:pPr>
      <w:r w:rsidRPr="00674F55">
        <w:rPr>
          <w:rFonts w:ascii="宋体" w:hAnsi="宋体" w:hint="eastAsia"/>
          <w:sz w:val="10"/>
          <w:szCs w:val="10"/>
          <w:rPrChange w:id="3408" w:author="USER" w:date="2018-02-01T14:15:00Z">
            <w:rPr>
              <w:rFonts w:ascii="宋体" w:hAnsi="宋体" w:hint="eastAsia"/>
              <w:sz w:val="24"/>
              <w:szCs w:val="24"/>
            </w:rPr>
          </w:rPrChange>
        </w:rPr>
        <w:t>分发或支付分红；</w:t>
      </w:r>
    </w:p>
    <w:p w:rsidR="00C82535" w:rsidRPr="00016119" w:rsidRDefault="00674F55" w:rsidP="00C82535">
      <w:pPr>
        <w:numPr>
          <w:ilvl w:val="0"/>
          <w:numId w:val="16"/>
        </w:numPr>
        <w:tabs>
          <w:tab w:val="clear" w:pos="964"/>
          <w:tab w:val="left" w:pos="1080"/>
          <w:tab w:val="left" w:pos="1134"/>
          <w:tab w:val="left" w:pos="1980"/>
        </w:tabs>
        <w:ind w:left="1080" w:hanging="540"/>
        <w:jc w:val="both"/>
        <w:rPr>
          <w:rFonts w:ascii="宋体" w:hAnsi="宋体"/>
          <w:sz w:val="10"/>
          <w:szCs w:val="10"/>
          <w:rPrChange w:id="3409" w:author="USER" w:date="2018-02-01T14:15:00Z">
            <w:rPr>
              <w:rFonts w:ascii="宋体" w:hAnsi="宋体"/>
              <w:sz w:val="24"/>
              <w:szCs w:val="24"/>
            </w:rPr>
          </w:rPrChange>
        </w:rPr>
      </w:pPr>
      <w:r w:rsidRPr="00674F55">
        <w:rPr>
          <w:rFonts w:ascii="宋体" w:hAnsi="宋体" w:hint="eastAsia"/>
          <w:sz w:val="10"/>
          <w:szCs w:val="10"/>
          <w:rPrChange w:id="3410" w:author="USER" w:date="2018-02-01T14:15:00Z">
            <w:rPr>
              <w:rFonts w:ascii="宋体" w:hAnsi="宋体" w:hint="eastAsia"/>
              <w:sz w:val="24"/>
              <w:szCs w:val="24"/>
            </w:rPr>
          </w:rPrChange>
        </w:rPr>
        <w:t>通过公司预算；</w:t>
      </w:r>
      <w:bookmarkEnd w:id="3383"/>
    </w:p>
    <w:p w:rsidR="00836E56" w:rsidRPr="00016119" w:rsidRDefault="00674F55" w:rsidP="00A26080">
      <w:pPr>
        <w:numPr>
          <w:ilvl w:val="0"/>
          <w:numId w:val="16"/>
        </w:numPr>
        <w:tabs>
          <w:tab w:val="clear" w:pos="964"/>
          <w:tab w:val="left" w:pos="1080"/>
          <w:tab w:val="left" w:pos="1134"/>
          <w:tab w:val="left" w:pos="1980"/>
        </w:tabs>
        <w:ind w:left="1080" w:hanging="540"/>
        <w:jc w:val="both"/>
        <w:rPr>
          <w:rFonts w:ascii="宋体" w:hAnsi="宋体"/>
          <w:sz w:val="10"/>
          <w:szCs w:val="10"/>
          <w:rPrChange w:id="3411" w:author="USER" w:date="2018-02-01T14:15:00Z">
            <w:rPr>
              <w:rFonts w:ascii="宋体" w:hAnsi="宋体"/>
              <w:sz w:val="24"/>
              <w:szCs w:val="24"/>
            </w:rPr>
          </w:rPrChange>
        </w:rPr>
      </w:pPr>
      <w:r w:rsidRPr="00674F55">
        <w:rPr>
          <w:rFonts w:ascii="宋体" w:hAnsi="宋体" w:hint="eastAsia"/>
          <w:sz w:val="10"/>
          <w:szCs w:val="10"/>
          <w:rPrChange w:id="3412" w:author="USER" w:date="2018-02-01T14:15:00Z">
            <w:rPr>
              <w:rFonts w:ascii="宋体" w:hAnsi="宋体" w:hint="eastAsia"/>
              <w:sz w:val="24"/>
              <w:szCs w:val="24"/>
            </w:rPr>
          </w:rPrChange>
        </w:rPr>
        <w:t>发生超过</w:t>
      </w:r>
      <w:r w:rsidRPr="00674F55">
        <w:rPr>
          <w:rFonts w:ascii="宋体" w:hAnsi="宋体"/>
          <w:sz w:val="10"/>
          <w:szCs w:val="10"/>
          <w:rPrChange w:id="3413" w:author="USER" w:date="2018-02-01T14:15:00Z">
            <w:rPr>
              <w:rFonts w:ascii="宋体" w:hAnsi="宋体"/>
              <w:sz w:val="24"/>
              <w:szCs w:val="24"/>
            </w:rPr>
          </w:rPrChange>
        </w:rPr>
        <w:t>50万元的债务</w:t>
      </w:r>
      <w:r w:rsidRPr="00674F55">
        <w:rPr>
          <w:rFonts w:ascii="宋体" w:hAnsi="宋体" w:hint="eastAsia"/>
          <w:sz w:val="10"/>
          <w:szCs w:val="10"/>
          <w:rPrChange w:id="3414" w:author="USER" w:date="2018-02-01T14:15:00Z">
            <w:rPr>
              <w:rFonts w:ascii="宋体" w:hAnsi="宋体" w:hint="eastAsia"/>
              <w:sz w:val="24"/>
              <w:szCs w:val="24"/>
            </w:rPr>
          </w:rPrChange>
        </w:rPr>
        <w:t>或</w:t>
      </w:r>
      <w:r w:rsidRPr="00674F55">
        <w:rPr>
          <w:rFonts w:ascii="宋体" w:hAnsi="宋体"/>
          <w:sz w:val="10"/>
          <w:szCs w:val="10"/>
          <w:rPrChange w:id="3415" w:author="USER" w:date="2018-02-01T14:15:00Z">
            <w:rPr>
              <w:rFonts w:ascii="宋体" w:hAnsi="宋体"/>
              <w:sz w:val="24"/>
              <w:szCs w:val="24"/>
            </w:rPr>
          </w:rPrChange>
        </w:rPr>
        <w:t>12个月内累计超过100万元</w:t>
      </w:r>
      <w:r w:rsidRPr="00674F55">
        <w:rPr>
          <w:rFonts w:ascii="宋体" w:hAnsi="宋体" w:hint="eastAsia"/>
          <w:sz w:val="10"/>
          <w:szCs w:val="10"/>
          <w:rPrChange w:id="3416" w:author="USER" w:date="2018-02-01T14:15:00Z">
            <w:rPr>
              <w:rFonts w:ascii="宋体" w:hAnsi="宋体" w:hint="eastAsia"/>
              <w:sz w:val="24"/>
              <w:szCs w:val="24"/>
            </w:rPr>
          </w:rPrChange>
        </w:rPr>
        <w:t>；</w:t>
      </w:r>
    </w:p>
    <w:p w:rsidR="00836E56" w:rsidRPr="00016119" w:rsidRDefault="00674F55" w:rsidP="00A26080">
      <w:pPr>
        <w:numPr>
          <w:ilvl w:val="0"/>
          <w:numId w:val="16"/>
        </w:numPr>
        <w:tabs>
          <w:tab w:val="clear" w:pos="964"/>
          <w:tab w:val="left" w:pos="1080"/>
          <w:tab w:val="left" w:pos="1134"/>
          <w:tab w:val="left" w:pos="1980"/>
        </w:tabs>
        <w:ind w:left="1080" w:hanging="540"/>
        <w:jc w:val="both"/>
        <w:rPr>
          <w:rFonts w:ascii="宋体" w:hAnsi="宋体"/>
          <w:sz w:val="10"/>
          <w:szCs w:val="10"/>
          <w:rPrChange w:id="3417" w:author="USER" w:date="2018-02-01T14:15:00Z">
            <w:rPr>
              <w:rFonts w:ascii="宋体" w:hAnsi="宋体"/>
              <w:sz w:val="24"/>
              <w:szCs w:val="24"/>
            </w:rPr>
          </w:rPrChange>
        </w:rPr>
      </w:pPr>
      <w:r w:rsidRPr="00674F55">
        <w:rPr>
          <w:rFonts w:ascii="宋体" w:hAnsi="宋体" w:hint="eastAsia"/>
          <w:sz w:val="10"/>
          <w:szCs w:val="10"/>
          <w:rPrChange w:id="3418" w:author="USER" w:date="2018-02-01T14:15:00Z">
            <w:rPr>
              <w:rFonts w:ascii="宋体" w:hAnsi="宋体" w:hint="eastAsia"/>
              <w:sz w:val="24"/>
              <w:szCs w:val="24"/>
            </w:rPr>
          </w:rPrChange>
        </w:rPr>
        <w:t>公司对董事、高级管理人员及职员的任何贷款；</w:t>
      </w:r>
    </w:p>
    <w:p w:rsidR="00836E56" w:rsidRPr="00016119" w:rsidRDefault="00674F55" w:rsidP="00A26080">
      <w:pPr>
        <w:numPr>
          <w:ilvl w:val="0"/>
          <w:numId w:val="16"/>
        </w:numPr>
        <w:tabs>
          <w:tab w:val="clear" w:pos="964"/>
          <w:tab w:val="left" w:pos="1080"/>
          <w:tab w:val="left" w:pos="1134"/>
          <w:tab w:val="left" w:pos="1980"/>
        </w:tabs>
        <w:ind w:left="1080" w:hanging="540"/>
        <w:jc w:val="both"/>
        <w:rPr>
          <w:rFonts w:ascii="宋体" w:hAnsi="宋体"/>
          <w:sz w:val="10"/>
          <w:szCs w:val="10"/>
          <w:rPrChange w:id="3419" w:author="USER" w:date="2018-02-01T14:15:00Z">
            <w:rPr>
              <w:rFonts w:ascii="宋体" w:hAnsi="宋体"/>
              <w:sz w:val="24"/>
              <w:szCs w:val="24"/>
            </w:rPr>
          </w:rPrChange>
        </w:rPr>
      </w:pPr>
      <w:r w:rsidRPr="00674F55">
        <w:rPr>
          <w:rFonts w:ascii="宋体" w:hAnsi="宋体" w:hint="eastAsia"/>
          <w:sz w:val="10"/>
          <w:szCs w:val="10"/>
          <w:rPrChange w:id="3420" w:author="USER" w:date="2018-02-01T14:15:00Z">
            <w:rPr>
              <w:rFonts w:ascii="宋体" w:hAnsi="宋体" w:hint="eastAsia"/>
              <w:sz w:val="24"/>
              <w:szCs w:val="24"/>
            </w:rPr>
          </w:rPrChange>
        </w:rPr>
        <w:t>购买或租赁机动车的价值超过</w:t>
      </w:r>
      <w:r w:rsidRPr="00674F55">
        <w:rPr>
          <w:rFonts w:ascii="宋体" w:hAnsi="宋体"/>
          <w:sz w:val="10"/>
          <w:szCs w:val="10"/>
          <w:rPrChange w:id="3421" w:author="USER" w:date="2018-02-01T14:15:00Z">
            <w:rPr>
              <w:rFonts w:ascii="宋体" w:hAnsi="宋体"/>
              <w:sz w:val="24"/>
              <w:szCs w:val="24"/>
            </w:rPr>
          </w:rPrChange>
        </w:rPr>
        <w:t>20</w:t>
      </w:r>
      <w:r w:rsidRPr="00674F55">
        <w:rPr>
          <w:rFonts w:ascii="宋体" w:hAnsi="宋体" w:hint="eastAsia"/>
          <w:sz w:val="10"/>
          <w:szCs w:val="10"/>
          <w:rPrChange w:id="3422" w:author="USER" w:date="2018-02-01T14:15:00Z">
            <w:rPr>
              <w:rFonts w:ascii="宋体" w:hAnsi="宋体" w:hint="eastAsia"/>
              <w:sz w:val="24"/>
              <w:szCs w:val="24"/>
            </w:rPr>
          </w:rPrChange>
        </w:rPr>
        <w:t>万元；</w:t>
      </w:r>
    </w:p>
    <w:p w:rsidR="00836E56" w:rsidRPr="00016119" w:rsidRDefault="00674F55" w:rsidP="00A26080">
      <w:pPr>
        <w:numPr>
          <w:ilvl w:val="0"/>
          <w:numId w:val="16"/>
        </w:numPr>
        <w:tabs>
          <w:tab w:val="clear" w:pos="964"/>
          <w:tab w:val="left" w:pos="1080"/>
          <w:tab w:val="left" w:pos="1134"/>
          <w:tab w:val="left" w:pos="1980"/>
        </w:tabs>
        <w:ind w:left="1080" w:hanging="540"/>
        <w:jc w:val="both"/>
        <w:rPr>
          <w:rFonts w:ascii="宋体" w:hAnsi="宋体"/>
          <w:sz w:val="10"/>
          <w:szCs w:val="10"/>
          <w:rPrChange w:id="3423" w:author="USER" w:date="2018-02-01T14:15:00Z">
            <w:rPr>
              <w:rFonts w:ascii="宋体" w:hAnsi="宋体"/>
              <w:sz w:val="24"/>
              <w:szCs w:val="24"/>
            </w:rPr>
          </w:rPrChange>
        </w:rPr>
      </w:pPr>
      <w:r w:rsidRPr="00674F55">
        <w:rPr>
          <w:rFonts w:ascii="宋体" w:hAnsi="宋体" w:hint="eastAsia"/>
          <w:sz w:val="10"/>
          <w:szCs w:val="10"/>
          <w:rPrChange w:id="3424" w:author="USER" w:date="2018-02-01T14:15:00Z">
            <w:rPr>
              <w:rFonts w:ascii="宋体" w:hAnsi="宋体" w:hint="eastAsia"/>
              <w:sz w:val="24"/>
              <w:szCs w:val="24"/>
            </w:rPr>
          </w:rPrChange>
        </w:rPr>
        <w:t>在</w:t>
      </w:r>
      <w:r w:rsidRPr="00674F55">
        <w:rPr>
          <w:rFonts w:ascii="宋体" w:hAnsi="宋体"/>
          <w:sz w:val="10"/>
          <w:szCs w:val="10"/>
          <w:rPrChange w:id="3425" w:author="USER" w:date="2018-02-01T14:15:00Z">
            <w:rPr>
              <w:rFonts w:ascii="宋体" w:hAnsi="宋体"/>
              <w:sz w:val="24"/>
              <w:szCs w:val="24"/>
            </w:rPr>
          </w:rPrChange>
        </w:rPr>
        <w:t>12个月内，公司购买任何</w:t>
      </w:r>
      <w:r w:rsidRPr="00674F55">
        <w:rPr>
          <w:rFonts w:ascii="宋体" w:hAnsi="宋体" w:hint="eastAsia"/>
          <w:sz w:val="10"/>
          <w:szCs w:val="10"/>
          <w:rPrChange w:id="3426" w:author="USER" w:date="2018-02-01T14:15:00Z">
            <w:rPr>
              <w:rFonts w:ascii="宋体" w:hAnsi="宋体" w:hint="eastAsia"/>
              <w:sz w:val="24"/>
              <w:szCs w:val="24"/>
            </w:rPr>
          </w:rPrChange>
        </w:rPr>
        <w:t>其它公司的证券超过</w:t>
      </w:r>
      <w:r w:rsidRPr="00674F55">
        <w:rPr>
          <w:rFonts w:ascii="宋体" w:hAnsi="宋体"/>
          <w:sz w:val="10"/>
          <w:szCs w:val="10"/>
          <w:rPrChange w:id="3427" w:author="USER" w:date="2018-02-01T14:15:00Z">
            <w:rPr>
              <w:rFonts w:ascii="宋体" w:hAnsi="宋体"/>
              <w:sz w:val="24"/>
              <w:szCs w:val="24"/>
            </w:rPr>
          </w:rPrChange>
        </w:rPr>
        <w:t>1</w:t>
      </w:r>
      <w:r w:rsidRPr="00674F55">
        <w:rPr>
          <w:rFonts w:ascii="宋体" w:hAnsi="宋体" w:hint="eastAsia"/>
          <w:sz w:val="10"/>
          <w:szCs w:val="10"/>
          <w:rPrChange w:id="3428" w:author="USER" w:date="2018-02-01T14:15:00Z">
            <w:rPr>
              <w:rFonts w:ascii="宋体" w:hAnsi="宋体" w:hint="eastAsia"/>
              <w:sz w:val="24"/>
              <w:szCs w:val="24"/>
            </w:rPr>
          </w:rPrChange>
        </w:rPr>
        <w:t>万元；收购或投资公司不属于购买其它公司证券；</w:t>
      </w:r>
    </w:p>
    <w:p w:rsidR="00836E56" w:rsidRPr="00016119" w:rsidRDefault="00674F55" w:rsidP="00A26080">
      <w:pPr>
        <w:numPr>
          <w:ilvl w:val="0"/>
          <w:numId w:val="16"/>
        </w:numPr>
        <w:tabs>
          <w:tab w:val="clear" w:pos="964"/>
          <w:tab w:val="left" w:pos="1080"/>
          <w:tab w:val="left" w:pos="1134"/>
          <w:tab w:val="left" w:pos="1980"/>
        </w:tabs>
        <w:ind w:left="1080" w:hanging="540"/>
        <w:jc w:val="both"/>
        <w:rPr>
          <w:rFonts w:ascii="宋体" w:hAnsi="宋体"/>
          <w:sz w:val="10"/>
          <w:szCs w:val="10"/>
          <w:rPrChange w:id="3429" w:author="USER" w:date="2018-02-01T14:15:00Z">
            <w:rPr>
              <w:rFonts w:ascii="宋体" w:hAnsi="宋体"/>
              <w:sz w:val="24"/>
              <w:szCs w:val="24"/>
            </w:rPr>
          </w:rPrChange>
        </w:rPr>
      </w:pPr>
      <w:r w:rsidRPr="00674F55">
        <w:rPr>
          <w:rFonts w:ascii="宋体" w:hAnsi="宋体" w:hint="eastAsia"/>
          <w:sz w:val="10"/>
          <w:szCs w:val="10"/>
          <w:rPrChange w:id="3430" w:author="USER" w:date="2018-02-01T14:15:00Z">
            <w:rPr>
              <w:rFonts w:ascii="宋体" w:hAnsi="宋体" w:hint="eastAsia"/>
              <w:sz w:val="24"/>
              <w:szCs w:val="24"/>
            </w:rPr>
          </w:rPrChange>
        </w:rPr>
        <w:t>对公司或其子公司的经营计划的实质性改变；</w:t>
      </w:r>
    </w:p>
    <w:p w:rsidR="00A41D8E" w:rsidRPr="00016119" w:rsidRDefault="00674F55" w:rsidP="00D7608D">
      <w:pPr>
        <w:numPr>
          <w:ilvl w:val="0"/>
          <w:numId w:val="16"/>
        </w:numPr>
        <w:tabs>
          <w:tab w:val="clear" w:pos="964"/>
          <w:tab w:val="left" w:pos="1080"/>
          <w:tab w:val="left" w:pos="1134"/>
          <w:tab w:val="left" w:pos="1980"/>
        </w:tabs>
        <w:ind w:left="1080" w:hanging="540"/>
        <w:jc w:val="both"/>
        <w:rPr>
          <w:rFonts w:ascii="宋体" w:hAnsi="宋体"/>
          <w:sz w:val="10"/>
          <w:szCs w:val="10"/>
          <w:rPrChange w:id="3431" w:author="USER" w:date="2018-02-01T14:15:00Z">
            <w:rPr>
              <w:rFonts w:ascii="宋体" w:hAnsi="宋体"/>
              <w:sz w:val="24"/>
              <w:szCs w:val="24"/>
            </w:rPr>
          </w:rPrChange>
        </w:rPr>
      </w:pPr>
      <w:bookmarkStart w:id="3432" w:name="_Ref430862682"/>
      <w:r w:rsidRPr="00674F55">
        <w:rPr>
          <w:rFonts w:ascii="宋体" w:hAnsi="宋体" w:hint="eastAsia"/>
          <w:sz w:val="10"/>
          <w:szCs w:val="10"/>
          <w:rPrChange w:id="3433" w:author="USER" w:date="2018-02-01T14:15:00Z">
            <w:rPr>
              <w:rFonts w:ascii="宋体" w:hAnsi="宋体" w:hint="eastAsia"/>
              <w:sz w:val="24"/>
              <w:szCs w:val="24"/>
            </w:rPr>
          </w:rPrChange>
        </w:rPr>
        <w:t>对外提供任何借款；</w:t>
      </w:r>
    </w:p>
    <w:p w:rsidR="00734FA3" w:rsidRPr="00016119" w:rsidRDefault="00674F55" w:rsidP="00D7608D">
      <w:pPr>
        <w:numPr>
          <w:ilvl w:val="0"/>
          <w:numId w:val="16"/>
        </w:numPr>
        <w:tabs>
          <w:tab w:val="clear" w:pos="964"/>
          <w:tab w:val="left" w:pos="1080"/>
          <w:tab w:val="left" w:pos="1134"/>
          <w:tab w:val="left" w:pos="1980"/>
        </w:tabs>
        <w:ind w:left="1080" w:hanging="540"/>
        <w:jc w:val="both"/>
        <w:rPr>
          <w:rFonts w:ascii="宋体" w:hAnsi="宋体"/>
          <w:sz w:val="10"/>
          <w:szCs w:val="10"/>
          <w:rPrChange w:id="3434" w:author="USER" w:date="2018-02-01T14:15:00Z">
            <w:rPr>
              <w:rFonts w:ascii="宋体" w:hAnsi="宋体"/>
              <w:sz w:val="24"/>
              <w:szCs w:val="24"/>
            </w:rPr>
          </w:rPrChange>
        </w:rPr>
      </w:pPr>
      <w:bookmarkStart w:id="3435" w:name="_Ref504230304"/>
      <w:r w:rsidRPr="00674F55">
        <w:rPr>
          <w:rFonts w:ascii="宋体" w:hAnsi="宋体" w:hint="eastAsia"/>
          <w:sz w:val="10"/>
          <w:szCs w:val="10"/>
          <w:rPrChange w:id="3436" w:author="USER" w:date="2018-02-01T14:15:00Z">
            <w:rPr>
              <w:rFonts w:ascii="宋体" w:hAnsi="宋体" w:hint="eastAsia"/>
              <w:sz w:val="24"/>
              <w:szCs w:val="24"/>
            </w:rPr>
          </w:rPrChange>
        </w:rPr>
        <w:t>其他根据公司章程规定应经全体股东一致同意的事项。</w:t>
      </w:r>
      <w:bookmarkEnd w:id="3432"/>
      <w:bookmarkEnd w:id="3435"/>
    </w:p>
    <w:p w:rsidR="00BF5DC4" w:rsidRPr="00016119" w:rsidRDefault="00674F55" w:rsidP="00016354">
      <w:pPr>
        <w:ind w:leftChars="270" w:left="540"/>
        <w:rPr>
          <w:rFonts w:ascii="宋体" w:hAnsi="宋体"/>
          <w:sz w:val="10"/>
          <w:szCs w:val="10"/>
          <w:rPrChange w:id="3437" w:author="USER" w:date="2018-02-01T14:15:00Z">
            <w:rPr>
              <w:rFonts w:ascii="宋体" w:hAnsi="宋体"/>
              <w:sz w:val="24"/>
              <w:szCs w:val="24"/>
            </w:rPr>
          </w:rPrChange>
        </w:rPr>
      </w:pPr>
      <w:r w:rsidRPr="00674F55">
        <w:rPr>
          <w:rFonts w:ascii="宋体" w:hAnsi="宋体" w:hint="eastAsia"/>
          <w:sz w:val="10"/>
          <w:szCs w:val="10"/>
          <w:rPrChange w:id="3438" w:author="USER" w:date="2018-02-01T14:15:00Z">
            <w:rPr>
              <w:rFonts w:ascii="宋体" w:hAnsi="宋体" w:hint="eastAsia"/>
              <w:sz w:val="24"/>
              <w:szCs w:val="24"/>
            </w:rPr>
          </w:rPrChange>
        </w:rPr>
        <w:t>股东会会议对本款的第</w:t>
      </w:r>
      <w:r w:rsidRPr="00674F55">
        <w:rPr>
          <w:rFonts w:ascii="宋体" w:hAnsi="宋体"/>
          <w:sz w:val="10"/>
          <w:szCs w:val="10"/>
          <w:rPrChange w:id="3439" w:author="USER" w:date="2018-02-01T14:15:00Z">
            <w:rPr>
              <w:rFonts w:ascii="宋体" w:hAnsi="宋体"/>
              <w:sz w:val="24"/>
              <w:szCs w:val="24"/>
            </w:rPr>
          </w:rPrChange>
        </w:rPr>
        <w:fldChar w:fldCharType="begin"/>
      </w:r>
      <w:r w:rsidRPr="00674F55">
        <w:rPr>
          <w:rFonts w:ascii="宋体" w:hAnsi="宋体"/>
          <w:sz w:val="10"/>
          <w:szCs w:val="10"/>
          <w:rPrChange w:id="3440" w:author="USER" w:date="2018-02-01T14:15:00Z">
            <w:rPr>
              <w:rFonts w:ascii="宋体" w:hAnsi="宋体"/>
              <w:sz w:val="24"/>
              <w:szCs w:val="24"/>
            </w:rPr>
          </w:rPrChange>
        </w:rPr>
        <w:instrText>REF _Ref430862658 \r \h</w:instrText>
      </w:r>
      <w:r>
        <w:rPr>
          <w:rFonts w:ascii="宋体" w:hAnsi="宋体"/>
          <w:sz w:val="10"/>
          <w:szCs w:val="10"/>
        </w:rPr>
        <w:instrText xml:space="preserve"> \* MERGEFORMAT </w:instrText>
      </w:r>
      <w:r w:rsidRPr="00674F55">
        <w:rPr>
          <w:rFonts w:ascii="宋体" w:hAnsi="宋体"/>
          <w:sz w:val="10"/>
          <w:szCs w:val="10"/>
          <w:rPrChange w:id="3441" w:author="USER" w:date="2018-02-01T14:15:00Z">
            <w:rPr>
              <w:rFonts w:ascii="宋体" w:hAnsi="宋体"/>
              <w:sz w:val="10"/>
              <w:szCs w:val="10"/>
            </w:rPr>
          </w:rPrChange>
        </w:rPr>
      </w:r>
      <w:r w:rsidRPr="00674F55">
        <w:rPr>
          <w:rFonts w:ascii="宋体" w:hAnsi="宋体"/>
          <w:sz w:val="10"/>
          <w:szCs w:val="10"/>
          <w:rPrChange w:id="3442" w:author="USER" w:date="2018-02-01T14:15:00Z">
            <w:rPr>
              <w:rFonts w:ascii="宋体" w:hAnsi="宋体"/>
              <w:sz w:val="24"/>
              <w:szCs w:val="24"/>
            </w:rPr>
          </w:rPrChange>
        </w:rPr>
        <w:fldChar w:fldCharType="separate"/>
      </w:r>
      <w:r w:rsidRPr="00674F55">
        <w:rPr>
          <w:rFonts w:ascii="宋体" w:hAnsi="宋体"/>
          <w:sz w:val="10"/>
          <w:szCs w:val="10"/>
          <w:rPrChange w:id="3443" w:author="USER" w:date="2018-02-01T14:15:00Z">
            <w:rPr>
              <w:rFonts w:ascii="宋体" w:hAnsi="宋体"/>
              <w:sz w:val="24"/>
              <w:szCs w:val="24"/>
            </w:rPr>
          </w:rPrChange>
        </w:rPr>
        <w:t>(a)</w:t>
      </w:r>
      <w:r w:rsidRPr="00674F55">
        <w:rPr>
          <w:rFonts w:ascii="宋体" w:hAnsi="宋体"/>
          <w:sz w:val="10"/>
          <w:szCs w:val="10"/>
          <w:rPrChange w:id="3444" w:author="USER" w:date="2018-02-01T14:15:00Z">
            <w:rPr>
              <w:rFonts w:ascii="宋体" w:hAnsi="宋体"/>
              <w:sz w:val="24"/>
              <w:szCs w:val="24"/>
            </w:rPr>
          </w:rPrChange>
        </w:rPr>
        <w:fldChar w:fldCharType="end"/>
      </w:r>
      <w:r w:rsidRPr="00674F55">
        <w:rPr>
          <w:rFonts w:ascii="宋体" w:hAnsi="宋体" w:hint="eastAsia"/>
          <w:sz w:val="10"/>
          <w:szCs w:val="10"/>
          <w:rPrChange w:id="3445" w:author="USER" w:date="2018-02-01T14:15:00Z">
            <w:rPr>
              <w:rFonts w:ascii="宋体" w:hAnsi="宋体" w:hint="eastAsia"/>
              <w:sz w:val="24"/>
              <w:szCs w:val="24"/>
            </w:rPr>
          </w:rPrChange>
        </w:rPr>
        <w:t>项至第</w:t>
      </w:r>
      <w:r w:rsidRPr="00674F55">
        <w:rPr>
          <w:rFonts w:ascii="宋体" w:hAnsi="宋体"/>
          <w:sz w:val="10"/>
          <w:szCs w:val="10"/>
          <w:rPrChange w:id="3446" w:author="USER" w:date="2018-02-01T14:15:00Z">
            <w:rPr>
              <w:rFonts w:ascii="宋体" w:hAnsi="宋体"/>
              <w:sz w:val="24"/>
              <w:szCs w:val="24"/>
            </w:rPr>
          </w:rPrChange>
        </w:rPr>
        <w:fldChar w:fldCharType="begin"/>
      </w:r>
      <w:r w:rsidRPr="00674F55">
        <w:rPr>
          <w:rFonts w:ascii="宋体" w:hAnsi="宋体"/>
          <w:sz w:val="10"/>
          <w:szCs w:val="10"/>
          <w:rPrChange w:id="3447" w:author="USER" w:date="2018-02-01T14:15:00Z">
            <w:rPr>
              <w:rFonts w:ascii="宋体" w:hAnsi="宋体"/>
              <w:sz w:val="24"/>
              <w:szCs w:val="24"/>
            </w:rPr>
          </w:rPrChange>
        </w:rPr>
        <w:instrText xml:space="preserve"> REF _Ref504228434 \r \h </w:instrText>
      </w:r>
      <w:r>
        <w:rPr>
          <w:rFonts w:ascii="宋体" w:hAnsi="宋体"/>
          <w:sz w:val="10"/>
          <w:szCs w:val="10"/>
        </w:rPr>
        <w:instrText xml:space="preserve"> \* MERGEFORMAT </w:instrText>
      </w:r>
      <w:r w:rsidRPr="00674F55">
        <w:rPr>
          <w:rFonts w:ascii="宋体" w:hAnsi="宋体"/>
          <w:sz w:val="10"/>
          <w:szCs w:val="10"/>
          <w:rPrChange w:id="3448" w:author="USER" w:date="2018-02-01T14:15:00Z">
            <w:rPr>
              <w:rFonts w:ascii="宋体" w:hAnsi="宋体"/>
              <w:sz w:val="10"/>
              <w:szCs w:val="10"/>
            </w:rPr>
          </w:rPrChange>
        </w:rPr>
      </w:r>
      <w:r w:rsidRPr="00674F55">
        <w:rPr>
          <w:rFonts w:ascii="宋体" w:hAnsi="宋体"/>
          <w:sz w:val="10"/>
          <w:szCs w:val="10"/>
          <w:rPrChange w:id="3449" w:author="USER" w:date="2018-02-01T14:15:00Z">
            <w:rPr>
              <w:rFonts w:ascii="宋体" w:hAnsi="宋体"/>
              <w:sz w:val="24"/>
              <w:szCs w:val="24"/>
            </w:rPr>
          </w:rPrChange>
        </w:rPr>
        <w:fldChar w:fldCharType="separate"/>
      </w:r>
      <w:r w:rsidRPr="00674F55">
        <w:rPr>
          <w:rFonts w:ascii="宋体" w:hAnsi="宋体"/>
          <w:sz w:val="10"/>
          <w:szCs w:val="10"/>
          <w:rPrChange w:id="3450" w:author="USER" w:date="2018-02-01T14:15:00Z">
            <w:rPr>
              <w:rFonts w:ascii="宋体" w:hAnsi="宋体"/>
              <w:sz w:val="24"/>
              <w:szCs w:val="24"/>
            </w:rPr>
          </w:rPrChange>
        </w:rPr>
        <w:t>(h)</w:t>
      </w:r>
      <w:r w:rsidRPr="00674F55">
        <w:rPr>
          <w:rFonts w:ascii="宋体" w:hAnsi="宋体"/>
          <w:sz w:val="10"/>
          <w:szCs w:val="10"/>
          <w:rPrChange w:id="3451" w:author="USER" w:date="2018-02-01T14:15:00Z">
            <w:rPr>
              <w:rFonts w:ascii="宋体" w:hAnsi="宋体"/>
              <w:sz w:val="24"/>
              <w:szCs w:val="24"/>
            </w:rPr>
          </w:rPrChange>
        </w:rPr>
        <w:fldChar w:fldCharType="end"/>
      </w:r>
      <w:r w:rsidRPr="00674F55">
        <w:rPr>
          <w:rFonts w:ascii="宋体" w:hAnsi="宋体" w:hint="eastAsia"/>
          <w:sz w:val="10"/>
          <w:szCs w:val="10"/>
          <w:rPrChange w:id="3452" w:author="USER" w:date="2018-02-01T14:15:00Z">
            <w:rPr>
              <w:rFonts w:ascii="宋体" w:hAnsi="宋体" w:hint="eastAsia"/>
              <w:sz w:val="24"/>
              <w:szCs w:val="24"/>
            </w:rPr>
          </w:rPrChange>
        </w:rPr>
        <w:t>项事项所作决议，须经股东会三分之二以上有表决权的股东通过后方为有效；股东会会议对本款的第</w:t>
      </w:r>
      <w:r w:rsidRPr="00674F55">
        <w:rPr>
          <w:rFonts w:ascii="宋体" w:hAnsi="宋体"/>
          <w:sz w:val="10"/>
          <w:szCs w:val="10"/>
          <w:rPrChange w:id="3453" w:author="USER" w:date="2018-02-01T14:15:00Z">
            <w:rPr>
              <w:rFonts w:ascii="宋体" w:hAnsi="宋体"/>
              <w:sz w:val="24"/>
              <w:szCs w:val="24"/>
            </w:rPr>
          </w:rPrChange>
        </w:rPr>
        <w:fldChar w:fldCharType="begin"/>
      </w:r>
      <w:r w:rsidRPr="00674F55">
        <w:rPr>
          <w:rFonts w:ascii="宋体" w:hAnsi="宋体"/>
          <w:sz w:val="10"/>
          <w:szCs w:val="10"/>
          <w:rPrChange w:id="3454" w:author="USER" w:date="2018-02-01T14:15:00Z">
            <w:rPr>
              <w:rFonts w:ascii="宋体" w:hAnsi="宋体"/>
              <w:sz w:val="24"/>
              <w:szCs w:val="24"/>
            </w:rPr>
          </w:rPrChange>
        </w:rPr>
        <w:instrText xml:space="preserve"> REF _Ref430862671 \r \h </w:instrText>
      </w:r>
      <w:r>
        <w:rPr>
          <w:rFonts w:ascii="宋体" w:hAnsi="宋体"/>
          <w:sz w:val="10"/>
          <w:szCs w:val="10"/>
        </w:rPr>
        <w:instrText xml:space="preserve"> \* MERGEFORMAT </w:instrText>
      </w:r>
      <w:r w:rsidRPr="00674F55">
        <w:rPr>
          <w:rFonts w:ascii="宋体" w:hAnsi="宋体"/>
          <w:sz w:val="10"/>
          <w:szCs w:val="10"/>
          <w:rPrChange w:id="3455" w:author="USER" w:date="2018-02-01T14:15:00Z">
            <w:rPr>
              <w:rFonts w:ascii="宋体" w:hAnsi="宋体"/>
              <w:sz w:val="10"/>
              <w:szCs w:val="10"/>
            </w:rPr>
          </w:rPrChange>
        </w:rPr>
      </w:r>
      <w:r w:rsidRPr="00674F55">
        <w:rPr>
          <w:rFonts w:ascii="宋体" w:hAnsi="宋体"/>
          <w:sz w:val="10"/>
          <w:szCs w:val="10"/>
          <w:rPrChange w:id="3456" w:author="USER" w:date="2018-02-01T14:15:00Z">
            <w:rPr>
              <w:rFonts w:ascii="宋体" w:hAnsi="宋体"/>
              <w:sz w:val="24"/>
              <w:szCs w:val="24"/>
            </w:rPr>
          </w:rPrChange>
        </w:rPr>
        <w:fldChar w:fldCharType="separate"/>
      </w:r>
      <w:r w:rsidRPr="00674F55">
        <w:rPr>
          <w:rFonts w:ascii="宋体" w:hAnsi="宋体"/>
          <w:sz w:val="10"/>
          <w:szCs w:val="10"/>
          <w:rPrChange w:id="3457" w:author="USER" w:date="2018-02-01T14:15:00Z">
            <w:rPr>
              <w:rFonts w:ascii="宋体" w:hAnsi="宋体"/>
              <w:sz w:val="24"/>
              <w:szCs w:val="24"/>
            </w:rPr>
          </w:rPrChange>
        </w:rPr>
        <w:t>(g)</w:t>
      </w:r>
      <w:r w:rsidRPr="00674F55">
        <w:rPr>
          <w:rFonts w:ascii="宋体" w:hAnsi="宋体"/>
          <w:sz w:val="10"/>
          <w:szCs w:val="10"/>
          <w:rPrChange w:id="3458" w:author="USER" w:date="2018-02-01T14:15:00Z">
            <w:rPr>
              <w:rFonts w:ascii="宋体" w:hAnsi="宋体"/>
              <w:sz w:val="24"/>
              <w:szCs w:val="24"/>
            </w:rPr>
          </w:rPrChange>
        </w:rPr>
        <w:fldChar w:fldCharType="end"/>
      </w:r>
      <w:r w:rsidRPr="00674F55">
        <w:rPr>
          <w:rFonts w:ascii="宋体" w:hAnsi="宋体" w:hint="eastAsia"/>
          <w:sz w:val="10"/>
          <w:szCs w:val="10"/>
          <w:rPrChange w:id="3459" w:author="USER" w:date="2018-02-01T14:15:00Z">
            <w:rPr>
              <w:rFonts w:ascii="宋体" w:hAnsi="宋体" w:hint="eastAsia"/>
              <w:sz w:val="24"/>
              <w:szCs w:val="24"/>
            </w:rPr>
          </w:rPrChange>
        </w:rPr>
        <w:t>项至第</w:t>
      </w:r>
      <w:r w:rsidRPr="00674F55">
        <w:rPr>
          <w:rFonts w:ascii="宋体" w:hAnsi="宋体"/>
          <w:sz w:val="10"/>
          <w:szCs w:val="10"/>
          <w:rPrChange w:id="3460" w:author="USER" w:date="2018-02-01T14:15:00Z">
            <w:rPr>
              <w:rFonts w:ascii="宋体" w:hAnsi="宋体"/>
              <w:sz w:val="24"/>
              <w:szCs w:val="24"/>
            </w:rPr>
          </w:rPrChange>
        </w:rPr>
        <w:fldChar w:fldCharType="begin"/>
      </w:r>
      <w:r w:rsidRPr="00674F55">
        <w:rPr>
          <w:rFonts w:ascii="宋体" w:hAnsi="宋体"/>
          <w:sz w:val="10"/>
          <w:szCs w:val="10"/>
          <w:rPrChange w:id="3461" w:author="USER" w:date="2018-02-01T14:15:00Z">
            <w:rPr>
              <w:rFonts w:ascii="宋体" w:hAnsi="宋体"/>
              <w:sz w:val="24"/>
              <w:szCs w:val="24"/>
            </w:rPr>
          </w:rPrChange>
        </w:rPr>
        <w:instrText xml:space="preserve"> REF _Ref504230304 \r \h </w:instrText>
      </w:r>
      <w:r>
        <w:rPr>
          <w:rFonts w:ascii="宋体" w:hAnsi="宋体"/>
          <w:sz w:val="10"/>
          <w:szCs w:val="10"/>
        </w:rPr>
        <w:instrText xml:space="preserve"> \* MERGEFORMAT </w:instrText>
      </w:r>
      <w:r w:rsidRPr="00674F55">
        <w:rPr>
          <w:rFonts w:ascii="宋体" w:hAnsi="宋体"/>
          <w:sz w:val="10"/>
          <w:szCs w:val="10"/>
          <w:rPrChange w:id="3462" w:author="USER" w:date="2018-02-01T14:15:00Z">
            <w:rPr>
              <w:rFonts w:ascii="宋体" w:hAnsi="宋体"/>
              <w:sz w:val="10"/>
              <w:szCs w:val="10"/>
            </w:rPr>
          </w:rPrChange>
        </w:rPr>
      </w:r>
      <w:r w:rsidRPr="00674F55">
        <w:rPr>
          <w:rFonts w:ascii="宋体" w:hAnsi="宋体"/>
          <w:sz w:val="10"/>
          <w:szCs w:val="10"/>
          <w:rPrChange w:id="3463" w:author="USER" w:date="2018-02-01T14:15:00Z">
            <w:rPr>
              <w:rFonts w:ascii="宋体" w:hAnsi="宋体"/>
              <w:sz w:val="24"/>
              <w:szCs w:val="24"/>
            </w:rPr>
          </w:rPrChange>
        </w:rPr>
        <w:fldChar w:fldCharType="separate"/>
      </w:r>
      <w:r w:rsidRPr="00674F55">
        <w:rPr>
          <w:rFonts w:ascii="宋体" w:hAnsi="宋体"/>
          <w:sz w:val="10"/>
          <w:szCs w:val="10"/>
          <w:rPrChange w:id="3464" w:author="USER" w:date="2018-02-01T14:15:00Z">
            <w:rPr>
              <w:rFonts w:ascii="宋体" w:hAnsi="宋体"/>
              <w:sz w:val="24"/>
              <w:szCs w:val="24"/>
            </w:rPr>
          </w:rPrChange>
        </w:rPr>
        <w:t>(x)</w:t>
      </w:r>
      <w:r w:rsidRPr="00674F55">
        <w:rPr>
          <w:rFonts w:ascii="宋体" w:hAnsi="宋体"/>
          <w:sz w:val="10"/>
          <w:szCs w:val="10"/>
          <w:rPrChange w:id="3465" w:author="USER" w:date="2018-02-01T14:15:00Z">
            <w:rPr>
              <w:rFonts w:ascii="宋体" w:hAnsi="宋体"/>
              <w:sz w:val="24"/>
              <w:szCs w:val="24"/>
            </w:rPr>
          </w:rPrChange>
        </w:rPr>
        <w:fldChar w:fldCharType="end"/>
      </w:r>
      <w:r w:rsidRPr="00674F55">
        <w:rPr>
          <w:rFonts w:ascii="宋体" w:hAnsi="宋体" w:hint="eastAsia"/>
          <w:sz w:val="10"/>
          <w:szCs w:val="10"/>
          <w:rPrChange w:id="3466" w:author="USER" w:date="2018-02-01T14:15:00Z">
            <w:rPr>
              <w:rFonts w:ascii="宋体" w:hAnsi="宋体" w:hint="eastAsia"/>
              <w:sz w:val="24"/>
              <w:szCs w:val="24"/>
            </w:rPr>
          </w:rPrChange>
        </w:rPr>
        <w:t>项事项所作决议，须经股东会二分之一以上表决权的股东通过后方为有效。</w:t>
      </w:r>
    </w:p>
    <w:p w:rsidR="00791EDC" w:rsidRPr="00016119" w:rsidRDefault="00674F55" w:rsidP="00B76B7B">
      <w:pPr>
        <w:pStyle w:val="aff"/>
        <w:numPr>
          <w:ilvl w:val="1"/>
          <w:numId w:val="49"/>
        </w:numPr>
        <w:spacing w:beforeLines="50"/>
        <w:ind w:left="964" w:firstLineChars="0"/>
        <w:outlineLvl w:val="1"/>
        <w:rPr>
          <w:b/>
          <w:sz w:val="10"/>
          <w:szCs w:val="10"/>
          <w:rPrChange w:id="3467" w:author="USER" w:date="2018-02-01T14:15:00Z">
            <w:rPr>
              <w:b/>
              <w:sz w:val="24"/>
              <w:szCs w:val="24"/>
            </w:rPr>
          </w:rPrChange>
        </w:rPr>
      </w:pPr>
      <w:bookmarkStart w:id="3468" w:name="_Toc505242726"/>
      <w:r w:rsidRPr="00674F55">
        <w:rPr>
          <w:rFonts w:hint="eastAsia"/>
          <w:b/>
          <w:sz w:val="10"/>
          <w:szCs w:val="10"/>
          <w:rPrChange w:id="3469" w:author="USER" w:date="2018-02-01T14:15:00Z">
            <w:rPr>
              <w:rFonts w:ascii="宋体" w:hAnsi="宋体" w:hint="eastAsia"/>
              <w:b/>
              <w:sz w:val="24"/>
              <w:szCs w:val="24"/>
            </w:rPr>
          </w:rPrChange>
        </w:rPr>
        <w:t>须经投资者同意的事项</w:t>
      </w:r>
      <w:bookmarkEnd w:id="3468"/>
    </w:p>
    <w:p w:rsidR="00791EDC" w:rsidRPr="00016119" w:rsidRDefault="00674F55" w:rsidP="00791EDC">
      <w:pPr>
        <w:ind w:leftChars="270" w:left="540"/>
        <w:rPr>
          <w:rFonts w:ascii="宋体" w:hAnsi="宋体"/>
          <w:sz w:val="10"/>
          <w:szCs w:val="10"/>
          <w:rPrChange w:id="3470" w:author="USER" w:date="2018-02-01T14:15:00Z">
            <w:rPr>
              <w:rFonts w:ascii="宋体" w:hAnsi="宋体"/>
              <w:sz w:val="24"/>
              <w:szCs w:val="24"/>
            </w:rPr>
          </w:rPrChange>
        </w:rPr>
      </w:pPr>
      <w:r w:rsidRPr="00674F55">
        <w:rPr>
          <w:rFonts w:ascii="宋体" w:hAnsi="宋体" w:hint="eastAsia"/>
          <w:sz w:val="10"/>
          <w:szCs w:val="10"/>
          <w:rPrChange w:id="3471" w:author="USER" w:date="2018-02-01T14:15:00Z">
            <w:rPr>
              <w:rFonts w:ascii="宋体" w:hAnsi="宋体" w:hint="eastAsia"/>
              <w:sz w:val="24"/>
              <w:szCs w:val="24"/>
            </w:rPr>
          </w:rPrChange>
        </w:rPr>
        <w:t>公司涉及以下事项者需经投资者同意：</w:t>
      </w:r>
    </w:p>
    <w:p w:rsidR="00343AD9" w:rsidRPr="00016119" w:rsidRDefault="00674F55" w:rsidP="00861188">
      <w:pPr>
        <w:numPr>
          <w:ilvl w:val="0"/>
          <w:numId w:val="33"/>
        </w:numPr>
        <w:tabs>
          <w:tab w:val="left" w:pos="1080"/>
          <w:tab w:val="left" w:pos="1134"/>
          <w:tab w:val="left" w:pos="1980"/>
        </w:tabs>
        <w:ind w:left="1050"/>
        <w:jc w:val="both"/>
        <w:rPr>
          <w:rFonts w:ascii="宋体" w:hAnsi="宋体"/>
          <w:sz w:val="10"/>
          <w:szCs w:val="10"/>
          <w:rPrChange w:id="3472" w:author="USER" w:date="2018-02-01T14:15:00Z">
            <w:rPr>
              <w:rFonts w:ascii="宋体" w:hAnsi="宋体"/>
              <w:sz w:val="24"/>
              <w:szCs w:val="24"/>
            </w:rPr>
          </w:rPrChange>
        </w:rPr>
      </w:pPr>
      <w:r w:rsidRPr="00674F55">
        <w:rPr>
          <w:rFonts w:ascii="宋体" w:hAnsi="宋体" w:hint="eastAsia"/>
          <w:sz w:val="10"/>
          <w:szCs w:val="10"/>
          <w:rPrChange w:id="3473" w:author="USER" w:date="2018-02-01T14:15:00Z">
            <w:rPr>
              <w:rFonts w:ascii="宋体" w:hAnsi="宋体" w:hint="eastAsia"/>
              <w:sz w:val="24"/>
              <w:szCs w:val="24"/>
            </w:rPr>
          </w:rPrChange>
        </w:rPr>
        <w:t>对任何有关投资者的权利、优先权、特权或权力或有关于投资者的规定的修改、变更或增加此类条款；</w:t>
      </w:r>
    </w:p>
    <w:p w:rsidR="00343AD9" w:rsidRPr="00016119" w:rsidRDefault="00674F55" w:rsidP="00861188">
      <w:pPr>
        <w:numPr>
          <w:ilvl w:val="0"/>
          <w:numId w:val="33"/>
        </w:numPr>
        <w:tabs>
          <w:tab w:val="clear" w:pos="964"/>
        </w:tabs>
        <w:ind w:left="1050"/>
        <w:jc w:val="both"/>
        <w:rPr>
          <w:rFonts w:ascii="宋体" w:hAnsi="宋体"/>
          <w:sz w:val="10"/>
          <w:szCs w:val="10"/>
          <w:rPrChange w:id="3474" w:author="USER" w:date="2018-02-01T14:15:00Z">
            <w:rPr>
              <w:rFonts w:ascii="宋体" w:hAnsi="宋体"/>
              <w:sz w:val="24"/>
              <w:szCs w:val="24"/>
            </w:rPr>
          </w:rPrChange>
        </w:rPr>
      </w:pPr>
      <w:r w:rsidRPr="00674F55">
        <w:rPr>
          <w:rFonts w:ascii="宋体" w:hAnsi="宋体" w:hint="eastAsia"/>
          <w:sz w:val="10"/>
          <w:szCs w:val="10"/>
          <w:rPrChange w:id="3475" w:author="USER" w:date="2018-02-01T14:15:00Z">
            <w:rPr>
              <w:rFonts w:ascii="宋体" w:hAnsi="宋体" w:hint="eastAsia"/>
              <w:sz w:val="24"/>
              <w:szCs w:val="24"/>
            </w:rPr>
          </w:rPrChange>
        </w:rPr>
        <w:t>采取任何下述行动：批准、设置优先于投资者权利的权利；</w:t>
      </w:r>
    </w:p>
    <w:p w:rsidR="00343AD9" w:rsidRPr="00016119" w:rsidRDefault="00674F55" w:rsidP="00861188">
      <w:pPr>
        <w:numPr>
          <w:ilvl w:val="0"/>
          <w:numId w:val="33"/>
        </w:numPr>
        <w:tabs>
          <w:tab w:val="left" w:pos="1080"/>
          <w:tab w:val="left" w:pos="1134"/>
          <w:tab w:val="left" w:pos="1980"/>
        </w:tabs>
        <w:ind w:left="1050"/>
        <w:jc w:val="both"/>
        <w:rPr>
          <w:rFonts w:ascii="宋体" w:hAnsi="宋体"/>
          <w:sz w:val="10"/>
          <w:szCs w:val="10"/>
          <w:rPrChange w:id="3476" w:author="USER" w:date="2018-02-01T14:15:00Z">
            <w:rPr>
              <w:rFonts w:ascii="宋体" w:hAnsi="宋体"/>
              <w:sz w:val="24"/>
              <w:szCs w:val="24"/>
            </w:rPr>
          </w:rPrChange>
        </w:rPr>
      </w:pPr>
      <w:r w:rsidRPr="00674F55">
        <w:rPr>
          <w:rFonts w:ascii="宋体" w:hAnsi="宋体" w:hint="eastAsia"/>
          <w:sz w:val="10"/>
          <w:szCs w:val="10"/>
          <w:rPrChange w:id="3477" w:author="USER" w:date="2018-02-01T14:15:00Z">
            <w:rPr>
              <w:rFonts w:ascii="宋体" w:hAnsi="宋体" w:hint="eastAsia"/>
              <w:sz w:val="24"/>
              <w:szCs w:val="24"/>
            </w:rPr>
          </w:rPrChange>
        </w:rPr>
        <w:t>任何导致对投资者的权利有不利影响的公司章程的实质性修改；</w:t>
      </w:r>
    </w:p>
    <w:p w:rsidR="00B97A76" w:rsidRPr="00016119" w:rsidRDefault="00674F55" w:rsidP="00B76B7B">
      <w:pPr>
        <w:pStyle w:val="aff"/>
        <w:numPr>
          <w:ilvl w:val="1"/>
          <w:numId w:val="49"/>
        </w:numPr>
        <w:spacing w:beforeLines="50"/>
        <w:ind w:left="964" w:firstLineChars="0"/>
        <w:outlineLvl w:val="1"/>
        <w:rPr>
          <w:b/>
          <w:sz w:val="10"/>
          <w:szCs w:val="10"/>
          <w:rPrChange w:id="3478" w:author="USER" w:date="2018-02-01T14:15:00Z">
            <w:rPr>
              <w:b/>
              <w:sz w:val="24"/>
              <w:szCs w:val="24"/>
            </w:rPr>
          </w:rPrChange>
        </w:rPr>
      </w:pPr>
      <w:bookmarkStart w:id="3479" w:name="_Toc424573363"/>
      <w:bookmarkStart w:id="3480" w:name="_Toc505242727"/>
      <w:r w:rsidRPr="00674F55">
        <w:rPr>
          <w:rFonts w:hint="eastAsia"/>
          <w:b/>
          <w:sz w:val="10"/>
          <w:szCs w:val="10"/>
          <w:rPrChange w:id="3481" w:author="USER" w:date="2018-02-01T14:15:00Z">
            <w:rPr>
              <w:rFonts w:ascii="宋体" w:hAnsi="宋体" w:hint="eastAsia"/>
              <w:b/>
              <w:sz w:val="24"/>
              <w:szCs w:val="24"/>
            </w:rPr>
          </w:rPrChange>
        </w:rPr>
        <w:t>公司投资的企业的事项</w:t>
      </w:r>
      <w:bookmarkEnd w:id="3479"/>
      <w:bookmarkEnd w:id="3480"/>
    </w:p>
    <w:p w:rsidR="00B97A76" w:rsidRPr="00016119" w:rsidRDefault="00674F55" w:rsidP="003A509B">
      <w:pPr>
        <w:ind w:leftChars="270" w:left="540"/>
        <w:rPr>
          <w:rFonts w:ascii="宋体" w:hAnsi="宋体"/>
          <w:sz w:val="10"/>
          <w:szCs w:val="10"/>
          <w:rPrChange w:id="3482" w:author="USER" w:date="2018-02-01T14:15:00Z">
            <w:rPr>
              <w:rFonts w:ascii="宋体" w:hAnsi="宋体"/>
              <w:sz w:val="24"/>
              <w:szCs w:val="24"/>
            </w:rPr>
          </w:rPrChange>
        </w:rPr>
      </w:pPr>
      <w:r w:rsidRPr="00674F55">
        <w:rPr>
          <w:rFonts w:ascii="宋体" w:hAnsi="宋体" w:hint="eastAsia"/>
          <w:sz w:val="10"/>
          <w:szCs w:val="10"/>
          <w:rPrChange w:id="3483" w:author="USER" w:date="2018-02-01T14:15:00Z">
            <w:rPr>
              <w:rFonts w:ascii="宋体" w:hAnsi="宋体" w:hint="eastAsia"/>
              <w:sz w:val="24"/>
              <w:szCs w:val="24"/>
            </w:rPr>
          </w:rPrChange>
        </w:rPr>
        <w:t>公司对其投资的企业下列事项发表股东意见或表决时，</w:t>
      </w:r>
      <w:ins w:id="3484" w:author="USER" w:date="2018-02-01T15:26:00Z">
        <w:r w:rsidR="00B76B7B">
          <w:rPr>
            <w:rFonts w:ascii="宋体" w:hAnsi="宋体" w:hint="eastAsia"/>
            <w:sz w:val="10"/>
            <w:szCs w:val="10"/>
          </w:rPr>
          <w:t>可以征求</w:t>
        </w:r>
      </w:ins>
      <w:del w:id="3485" w:author="USER" w:date="2018-02-01T15:26:00Z">
        <w:r w:rsidRPr="00674F55" w:rsidDel="00B76B7B">
          <w:rPr>
            <w:rFonts w:ascii="宋体" w:hAnsi="宋体" w:hint="eastAsia"/>
            <w:sz w:val="10"/>
            <w:szCs w:val="10"/>
            <w:rPrChange w:id="3486" w:author="USER" w:date="2018-02-01T14:15:00Z">
              <w:rPr>
                <w:rFonts w:ascii="宋体" w:hAnsi="宋体" w:hint="eastAsia"/>
                <w:sz w:val="24"/>
                <w:szCs w:val="24"/>
              </w:rPr>
            </w:rPrChange>
          </w:rPr>
          <w:delText>应经</w:delText>
        </w:r>
      </w:del>
      <w:r w:rsidRPr="00674F55">
        <w:rPr>
          <w:rFonts w:ascii="宋体" w:hAnsi="宋体" w:hint="eastAsia"/>
          <w:sz w:val="10"/>
          <w:szCs w:val="10"/>
          <w:rPrChange w:id="3487" w:author="USER" w:date="2018-02-01T14:15:00Z">
            <w:rPr>
              <w:rFonts w:ascii="宋体" w:hAnsi="宋体" w:hint="eastAsia"/>
              <w:sz w:val="24"/>
              <w:szCs w:val="24"/>
            </w:rPr>
          </w:rPrChange>
        </w:rPr>
        <w:t>投资者的</w:t>
      </w:r>
      <w:ins w:id="3488" w:author="USER" w:date="2018-02-01T15:26:00Z">
        <w:r w:rsidR="00B76B7B">
          <w:rPr>
            <w:rFonts w:ascii="宋体" w:hAnsi="宋体" w:hint="eastAsia"/>
            <w:sz w:val="10"/>
            <w:szCs w:val="10"/>
          </w:rPr>
          <w:t>意见，但是无须征得投资者的</w:t>
        </w:r>
      </w:ins>
      <w:del w:id="3489" w:author="USER" w:date="2018-02-01T15:26:00Z">
        <w:r w:rsidRPr="00674F55" w:rsidDel="00B76B7B">
          <w:rPr>
            <w:rFonts w:ascii="宋体" w:hAnsi="宋体" w:hint="eastAsia"/>
            <w:sz w:val="10"/>
            <w:szCs w:val="10"/>
            <w:rPrChange w:id="3490" w:author="USER" w:date="2018-02-01T14:15:00Z">
              <w:rPr>
                <w:rFonts w:ascii="宋体" w:hAnsi="宋体" w:hint="eastAsia"/>
                <w:sz w:val="24"/>
                <w:szCs w:val="24"/>
              </w:rPr>
            </w:rPrChange>
          </w:rPr>
          <w:delText>书面</w:delText>
        </w:r>
      </w:del>
      <w:r w:rsidRPr="00674F55">
        <w:rPr>
          <w:rFonts w:ascii="宋体" w:hAnsi="宋体" w:hint="eastAsia"/>
          <w:sz w:val="10"/>
          <w:szCs w:val="10"/>
          <w:rPrChange w:id="3491" w:author="USER" w:date="2018-02-01T14:15:00Z">
            <w:rPr>
              <w:rFonts w:ascii="宋体" w:hAnsi="宋体" w:hint="eastAsia"/>
              <w:sz w:val="24"/>
              <w:szCs w:val="24"/>
            </w:rPr>
          </w:rPrChange>
        </w:rPr>
        <w:t>同意</w:t>
      </w:r>
      <w:del w:id="3492" w:author="USER" w:date="2018-02-01T15:26:00Z">
        <w:r w:rsidRPr="00674F55" w:rsidDel="00B76B7B">
          <w:rPr>
            <w:rFonts w:ascii="宋体" w:hAnsi="宋体" w:hint="eastAsia"/>
            <w:sz w:val="10"/>
            <w:szCs w:val="10"/>
            <w:rPrChange w:id="3493" w:author="USER" w:date="2018-02-01T14:15:00Z">
              <w:rPr>
                <w:rFonts w:ascii="宋体" w:hAnsi="宋体" w:hint="eastAsia"/>
                <w:sz w:val="24"/>
                <w:szCs w:val="24"/>
              </w:rPr>
            </w:rPrChange>
          </w:rPr>
          <w:delText>认可</w:delText>
        </w:r>
      </w:del>
      <w:r w:rsidRPr="00674F55">
        <w:rPr>
          <w:rFonts w:ascii="宋体" w:hAnsi="宋体" w:hint="eastAsia"/>
          <w:sz w:val="10"/>
          <w:szCs w:val="10"/>
          <w:rPrChange w:id="3494" w:author="USER" w:date="2018-02-01T14:15:00Z">
            <w:rPr>
              <w:rFonts w:ascii="宋体" w:hAnsi="宋体" w:hint="eastAsia"/>
              <w:sz w:val="24"/>
              <w:szCs w:val="24"/>
            </w:rPr>
          </w:rPrChange>
        </w:rPr>
        <w:t>：</w:t>
      </w:r>
    </w:p>
    <w:p w:rsidR="00B97A76" w:rsidRPr="00016119" w:rsidRDefault="00674F55" w:rsidP="00861188">
      <w:pPr>
        <w:numPr>
          <w:ilvl w:val="0"/>
          <w:numId w:val="43"/>
        </w:numPr>
        <w:tabs>
          <w:tab w:val="clear" w:pos="964"/>
        </w:tabs>
        <w:ind w:hanging="397"/>
        <w:jc w:val="both"/>
        <w:rPr>
          <w:rFonts w:ascii="宋体" w:hAnsi="宋体"/>
          <w:sz w:val="10"/>
          <w:szCs w:val="10"/>
          <w:rPrChange w:id="3495" w:author="USER" w:date="2018-02-01T14:15:00Z">
            <w:rPr>
              <w:rFonts w:ascii="宋体" w:hAnsi="宋体"/>
              <w:sz w:val="24"/>
              <w:szCs w:val="24"/>
            </w:rPr>
          </w:rPrChange>
        </w:rPr>
      </w:pPr>
      <w:r w:rsidRPr="00674F55">
        <w:rPr>
          <w:rFonts w:ascii="宋体" w:hAnsi="宋体" w:hint="eastAsia"/>
          <w:sz w:val="10"/>
          <w:szCs w:val="10"/>
          <w:rPrChange w:id="3496" w:author="USER" w:date="2018-02-01T14:15:00Z">
            <w:rPr>
              <w:rFonts w:ascii="宋体" w:hAnsi="宋体" w:hint="eastAsia"/>
              <w:sz w:val="24"/>
              <w:szCs w:val="24"/>
            </w:rPr>
          </w:rPrChange>
        </w:rPr>
        <w:t>对章程及投资合同的订立或任何修改；</w:t>
      </w:r>
    </w:p>
    <w:p w:rsidR="00B97A76" w:rsidRPr="00016119" w:rsidRDefault="00674F55" w:rsidP="00861188">
      <w:pPr>
        <w:numPr>
          <w:ilvl w:val="0"/>
          <w:numId w:val="43"/>
        </w:numPr>
        <w:tabs>
          <w:tab w:val="left" w:pos="1080"/>
          <w:tab w:val="left" w:pos="1134"/>
          <w:tab w:val="left" w:pos="1980"/>
        </w:tabs>
        <w:ind w:left="1050"/>
        <w:jc w:val="both"/>
        <w:rPr>
          <w:rFonts w:ascii="宋体" w:hAnsi="宋体"/>
          <w:sz w:val="10"/>
          <w:szCs w:val="10"/>
          <w:rPrChange w:id="3497" w:author="USER" w:date="2018-02-01T14:15:00Z">
            <w:rPr>
              <w:rFonts w:ascii="宋体" w:hAnsi="宋体"/>
              <w:sz w:val="24"/>
              <w:szCs w:val="24"/>
            </w:rPr>
          </w:rPrChange>
        </w:rPr>
      </w:pPr>
      <w:r w:rsidRPr="00674F55">
        <w:rPr>
          <w:rFonts w:ascii="宋体" w:hAnsi="宋体" w:hint="eastAsia"/>
          <w:sz w:val="10"/>
          <w:szCs w:val="10"/>
          <w:rPrChange w:id="3498" w:author="USER" w:date="2018-02-01T14:15:00Z">
            <w:rPr>
              <w:rFonts w:ascii="宋体" w:hAnsi="宋体" w:hint="eastAsia"/>
              <w:sz w:val="24"/>
              <w:szCs w:val="24"/>
            </w:rPr>
          </w:rPrChange>
        </w:rPr>
        <w:t>清算、终止、解散；</w:t>
      </w:r>
    </w:p>
    <w:p w:rsidR="00B97A76" w:rsidRPr="00016119" w:rsidRDefault="00674F55" w:rsidP="00861188">
      <w:pPr>
        <w:numPr>
          <w:ilvl w:val="0"/>
          <w:numId w:val="43"/>
        </w:numPr>
        <w:tabs>
          <w:tab w:val="left" w:pos="1080"/>
          <w:tab w:val="left" w:pos="1134"/>
          <w:tab w:val="left" w:pos="1980"/>
        </w:tabs>
        <w:ind w:left="1050"/>
        <w:jc w:val="both"/>
        <w:rPr>
          <w:rFonts w:ascii="宋体" w:hAnsi="宋体"/>
          <w:sz w:val="10"/>
          <w:szCs w:val="10"/>
          <w:rPrChange w:id="3499" w:author="USER" w:date="2018-02-01T14:15:00Z">
            <w:rPr>
              <w:rFonts w:ascii="宋体" w:hAnsi="宋体"/>
              <w:sz w:val="24"/>
              <w:szCs w:val="24"/>
            </w:rPr>
          </w:rPrChange>
        </w:rPr>
      </w:pPr>
      <w:r w:rsidRPr="00674F55">
        <w:rPr>
          <w:rFonts w:ascii="宋体" w:hAnsi="宋体" w:hint="eastAsia"/>
          <w:sz w:val="10"/>
          <w:szCs w:val="10"/>
          <w:rPrChange w:id="3500" w:author="USER" w:date="2018-02-01T14:15:00Z">
            <w:rPr>
              <w:rFonts w:ascii="宋体" w:hAnsi="宋体" w:hint="eastAsia"/>
              <w:sz w:val="24"/>
              <w:szCs w:val="24"/>
            </w:rPr>
          </w:rPrChange>
        </w:rPr>
        <w:t>注册资本的增加或减少；</w:t>
      </w:r>
    </w:p>
    <w:p w:rsidR="00B97A76" w:rsidRPr="00016119" w:rsidRDefault="00674F55" w:rsidP="00861188">
      <w:pPr>
        <w:numPr>
          <w:ilvl w:val="0"/>
          <w:numId w:val="43"/>
        </w:numPr>
        <w:tabs>
          <w:tab w:val="clear" w:pos="964"/>
        </w:tabs>
        <w:ind w:left="1050" w:hanging="483"/>
        <w:jc w:val="both"/>
        <w:rPr>
          <w:rFonts w:ascii="宋体" w:hAnsi="宋体"/>
          <w:sz w:val="10"/>
          <w:szCs w:val="10"/>
          <w:rPrChange w:id="3501" w:author="USER" w:date="2018-02-01T14:15:00Z">
            <w:rPr>
              <w:rFonts w:ascii="宋体" w:hAnsi="宋体"/>
              <w:sz w:val="24"/>
              <w:szCs w:val="24"/>
            </w:rPr>
          </w:rPrChange>
        </w:rPr>
      </w:pPr>
      <w:r w:rsidRPr="00674F55">
        <w:rPr>
          <w:rFonts w:ascii="宋体" w:hAnsi="宋体" w:hint="eastAsia"/>
          <w:sz w:val="10"/>
          <w:szCs w:val="10"/>
          <w:rPrChange w:id="3502" w:author="USER" w:date="2018-02-01T14:15:00Z">
            <w:rPr>
              <w:rFonts w:ascii="宋体" w:hAnsi="宋体" w:hint="eastAsia"/>
              <w:sz w:val="24"/>
              <w:szCs w:val="24"/>
            </w:rPr>
          </w:rPrChange>
        </w:rPr>
        <w:t>出售全部或实质性财产及与其它经济组织的合并或联合；</w:t>
      </w:r>
    </w:p>
    <w:p w:rsidR="00B97A76" w:rsidRPr="00016119" w:rsidRDefault="00674F55" w:rsidP="00861188">
      <w:pPr>
        <w:numPr>
          <w:ilvl w:val="0"/>
          <w:numId w:val="43"/>
        </w:numPr>
        <w:tabs>
          <w:tab w:val="left" w:pos="1080"/>
          <w:tab w:val="left" w:pos="1134"/>
          <w:tab w:val="left" w:pos="1980"/>
        </w:tabs>
        <w:ind w:left="1050"/>
        <w:jc w:val="both"/>
        <w:rPr>
          <w:rFonts w:ascii="宋体" w:hAnsi="宋体"/>
          <w:sz w:val="10"/>
          <w:szCs w:val="10"/>
          <w:rPrChange w:id="3503" w:author="USER" w:date="2018-02-01T14:15:00Z">
            <w:rPr>
              <w:rFonts w:ascii="宋体" w:hAnsi="宋体"/>
              <w:sz w:val="24"/>
              <w:szCs w:val="24"/>
            </w:rPr>
          </w:rPrChange>
        </w:rPr>
      </w:pPr>
      <w:r w:rsidRPr="00674F55">
        <w:rPr>
          <w:rFonts w:ascii="宋体" w:hAnsi="宋体" w:hint="eastAsia"/>
          <w:sz w:val="10"/>
          <w:szCs w:val="10"/>
          <w:rPrChange w:id="3504" w:author="USER" w:date="2018-02-01T14:15:00Z">
            <w:rPr>
              <w:rFonts w:ascii="宋体" w:hAnsi="宋体" w:hint="eastAsia"/>
              <w:sz w:val="24"/>
              <w:szCs w:val="24"/>
            </w:rPr>
          </w:rPrChange>
        </w:rPr>
        <w:t>变更经营范围或主营业务；</w:t>
      </w:r>
    </w:p>
    <w:p w:rsidR="0088554C" w:rsidRPr="00016119" w:rsidRDefault="00674F55" w:rsidP="00B76B7B">
      <w:pPr>
        <w:pStyle w:val="aff"/>
        <w:numPr>
          <w:ilvl w:val="1"/>
          <w:numId w:val="49"/>
        </w:numPr>
        <w:spacing w:beforeLines="50"/>
        <w:ind w:left="964" w:firstLineChars="0"/>
        <w:outlineLvl w:val="1"/>
        <w:rPr>
          <w:b/>
          <w:sz w:val="10"/>
          <w:szCs w:val="10"/>
          <w:rPrChange w:id="3505" w:author="USER" w:date="2018-02-01T14:15:00Z">
            <w:rPr>
              <w:b/>
              <w:sz w:val="24"/>
              <w:szCs w:val="24"/>
            </w:rPr>
          </w:rPrChange>
        </w:rPr>
      </w:pPr>
      <w:bookmarkStart w:id="3506" w:name="_Toc422070557"/>
      <w:bookmarkStart w:id="3507" w:name="_Toc422070858"/>
      <w:bookmarkStart w:id="3508" w:name="_Toc422070972"/>
      <w:bookmarkStart w:id="3509" w:name="_Toc422071785"/>
      <w:bookmarkStart w:id="3510" w:name="_Toc422081807"/>
      <w:bookmarkStart w:id="3511" w:name="_Toc422081924"/>
      <w:bookmarkStart w:id="3512" w:name="_Toc422082307"/>
      <w:bookmarkStart w:id="3513" w:name="_Toc422083708"/>
      <w:bookmarkStart w:id="3514" w:name="_Toc292794105"/>
      <w:bookmarkStart w:id="3515" w:name="_Toc293698844"/>
      <w:bookmarkStart w:id="3516" w:name="_Toc293699782"/>
      <w:bookmarkStart w:id="3517" w:name="_Toc505242728"/>
      <w:bookmarkEnd w:id="3362"/>
      <w:bookmarkEnd w:id="3506"/>
      <w:bookmarkEnd w:id="3507"/>
      <w:bookmarkEnd w:id="3508"/>
      <w:bookmarkEnd w:id="3509"/>
      <w:bookmarkEnd w:id="3510"/>
      <w:bookmarkEnd w:id="3511"/>
      <w:bookmarkEnd w:id="3512"/>
      <w:bookmarkEnd w:id="3513"/>
      <w:r w:rsidRPr="00674F55">
        <w:rPr>
          <w:rFonts w:hint="eastAsia"/>
          <w:b/>
          <w:sz w:val="10"/>
          <w:szCs w:val="10"/>
          <w:rPrChange w:id="3518" w:author="USER" w:date="2018-02-01T14:15:00Z">
            <w:rPr>
              <w:rFonts w:ascii="宋体" w:hAnsi="宋体" w:hint="eastAsia"/>
              <w:b/>
              <w:sz w:val="24"/>
              <w:szCs w:val="24"/>
            </w:rPr>
          </w:rPrChange>
        </w:rPr>
        <w:t>董事</w:t>
      </w:r>
      <w:bookmarkEnd w:id="3514"/>
      <w:bookmarkEnd w:id="3515"/>
      <w:bookmarkEnd w:id="3516"/>
      <w:r w:rsidRPr="00674F55">
        <w:rPr>
          <w:rFonts w:hint="eastAsia"/>
          <w:b/>
          <w:sz w:val="10"/>
          <w:szCs w:val="10"/>
          <w:rPrChange w:id="3519" w:author="USER" w:date="2018-02-01T14:15:00Z">
            <w:rPr>
              <w:rFonts w:ascii="宋体" w:hAnsi="宋体" w:hint="eastAsia"/>
              <w:b/>
              <w:sz w:val="24"/>
              <w:szCs w:val="24"/>
            </w:rPr>
          </w:rPrChange>
        </w:rPr>
        <w:t>会</w:t>
      </w:r>
      <w:bookmarkEnd w:id="3517"/>
    </w:p>
    <w:p w:rsidR="00C826BE" w:rsidRPr="00016119" w:rsidRDefault="00674F55">
      <w:pPr>
        <w:ind w:leftChars="270" w:left="540"/>
        <w:rPr>
          <w:rFonts w:ascii="宋体" w:hAnsi="宋体"/>
          <w:sz w:val="10"/>
          <w:szCs w:val="10"/>
          <w:rPrChange w:id="3520" w:author="USER" w:date="2018-02-01T14:15:00Z">
            <w:rPr>
              <w:rFonts w:ascii="宋体" w:hAnsi="宋体"/>
              <w:sz w:val="24"/>
            </w:rPr>
          </w:rPrChange>
        </w:rPr>
      </w:pPr>
      <w:r w:rsidRPr="00674F55">
        <w:rPr>
          <w:rFonts w:ascii="宋体" w:hAnsi="宋体" w:hint="eastAsia"/>
          <w:sz w:val="10"/>
          <w:szCs w:val="10"/>
          <w:rPrChange w:id="3521" w:author="USER" w:date="2018-02-01T14:15:00Z">
            <w:rPr>
              <w:rFonts w:ascii="宋体" w:hAnsi="宋体" w:hint="eastAsia"/>
              <w:sz w:val="24"/>
              <w:szCs w:val="24"/>
            </w:rPr>
          </w:rPrChange>
        </w:rPr>
        <w:t>各方同意公司的</w:t>
      </w:r>
      <w:r w:rsidRPr="00674F55">
        <w:rPr>
          <w:rFonts w:ascii="宋体" w:hAnsi="宋体"/>
          <w:sz w:val="10"/>
          <w:szCs w:val="10"/>
          <w:rPrChange w:id="3522" w:author="USER" w:date="2018-02-01T14:15:00Z">
            <w:rPr>
              <w:rFonts w:ascii="宋体" w:hAnsi="宋体"/>
              <w:sz w:val="24"/>
              <w:szCs w:val="24"/>
            </w:rPr>
          </w:rPrChange>
        </w:rPr>
        <w:t>董事会应由</w:t>
      </w:r>
      <w:r w:rsidRPr="00674F55">
        <w:rPr>
          <w:rFonts w:ascii="宋体" w:hAnsi="宋体" w:hint="eastAsia"/>
          <w:sz w:val="10"/>
          <w:szCs w:val="10"/>
          <w:rPrChange w:id="3523" w:author="USER" w:date="2018-02-01T14:15:00Z">
            <w:rPr>
              <w:rFonts w:ascii="宋体" w:hAnsi="宋体" w:hint="eastAsia"/>
              <w:sz w:val="24"/>
              <w:szCs w:val="24"/>
            </w:rPr>
          </w:rPrChange>
        </w:rPr>
        <w:t>【】</w:t>
      </w:r>
      <w:r w:rsidRPr="00674F55">
        <w:rPr>
          <w:rFonts w:ascii="宋体" w:hAnsi="宋体"/>
          <w:sz w:val="10"/>
          <w:szCs w:val="10"/>
          <w:rPrChange w:id="3524" w:author="USER" w:date="2018-02-01T14:15:00Z">
            <w:rPr>
              <w:rFonts w:ascii="宋体" w:hAnsi="宋体"/>
              <w:sz w:val="24"/>
              <w:szCs w:val="24"/>
            </w:rPr>
          </w:rPrChange>
        </w:rPr>
        <w:t>名董事组成，</w:t>
      </w:r>
      <w:proofErr w:type="gramStart"/>
      <w:r w:rsidRPr="00674F55">
        <w:rPr>
          <w:rFonts w:ascii="宋体" w:hAnsi="宋体" w:hint="eastAsia"/>
          <w:sz w:val="10"/>
          <w:szCs w:val="10"/>
          <w:rPrChange w:id="3525" w:author="USER" w:date="2018-02-01T14:15:00Z">
            <w:rPr>
              <w:rFonts w:ascii="宋体" w:hAnsi="宋体" w:hint="eastAsia"/>
              <w:sz w:val="24"/>
              <w:szCs w:val="24"/>
            </w:rPr>
          </w:rPrChange>
        </w:rPr>
        <w:t>中北梦</w:t>
      </w:r>
      <w:r w:rsidRPr="00674F55">
        <w:rPr>
          <w:rFonts w:ascii="宋体" w:hAnsi="宋体"/>
          <w:sz w:val="10"/>
          <w:szCs w:val="10"/>
          <w:rPrChange w:id="3526" w:author="USER" w:date="2018-02-01T14:15:00Z">
            <w:rPr>
              <w:rFonts w:ascii="宋体" w:hAnsi="宋体"/>
              <w:sz w:val="24"/>
              <w:szCs w:val="24"/>
            </w:rPr>
          </w:rPrChange>
        </w:rPr>
        <w:t>投资</w:t>
      </w:r>
      <w:proofErr w:type="gramEnd"/>
      <w:ins w:id="3527" w:author="USER" w:date="2018-02-01T15:27:00Z">
        <w:r w:rsidR="00B76B7B">
          <w:rPr>
            <w:rFonts w:ascii="宋体" w:hAnsi="宋体"/>
            <w:sz w:val="10"/>
            <w:szCs w:val="10"/>
          </w:rPr>
          <w:t>有权</w:t>
        </w:r>
      </w:ins>
      <w:r w:rsidRPr="00674F55">
        <w:rPr>
          <w:rFonts w:ascii="宋体" w:hAnsi="宋体" w:hint="eastAsia"/>
          <w:sz w:val="10"/>
          <w:szCs w:val="10"/>
          <w:rPrChange w:id="3528" w:author="USER" w:date="2018-02-01T14:15:00Z">
            <w:rPr>
              <w:rFonts w:ascii="宋体" w:hAnsi="宋体" w:hint="eastAsia"/>
              <w:sz w:val="24"/>
              <w:szCs w:val="24"/>
            </w:rPr>
          </w:rPrChange>
        </w:rPr>
        <w:t>委派</w:t>
      </w:r>
      <w:proofErr w:type="gramStart"/>
      <w:r w:rsidRPr="00674F55">
        <w:rPr>
          <w:rFonts w:ascii="宋体" w:hAnsi="宋体" w:hint="eastAsia"/>
          <w:sz w:val="10"/>
          <w:szCs w:val="10"/>
          <w:rPrChange w:id="3529" w:author="USER" w:date="2018-02-01T14:15:00Z">
            <w:rPr>
              <w:rFonts w:ascii="宋体" w:hAnsi="宋体" w:hint="eastAsia"/>
              <w:sz w:val="24"/>
              <w:szCs w:val="24"/>
            </w:rPr>
          </w:rPrChange>
        </w:rPr>
        <w:t>一</w:t>
      </w:r>
      <w:proofErr w:type="gramEnd"/>
      <w:r w:rsidRPr="00674F55">
        <w:rPr>
          <w:rFonts w:ascii="宋体" w:hAnsi="宋体"/>
          <w:sz w:val="10"/>
          <w:szCs w:val="10"/>
          <w:rPrChange w:id="3530" w:author="USER" w:date="2018-02-01T14:15:00Z">
            <w:rPr>
              <w:rFonts w:ascii="宋体" w:hAnsi="宋体"/>
              <w:sz w:val="24"/>
              <w:szCs w:val="24"/>
            </w:rPr>
          </w:rPrChange>
        </w:rPr>
        <w:t>（1）名</w:t>
      </w:r>
      <w:del w:id="3531" w:author="USER" w:date="2018-02-01T15:27:00Z">
        <w:r w:rsidRPr="00674F55" w:rsidDel="00B76B7B">
          <w:rPr>
            <w:rFonts w:ascii="宋体" w:hAnsi="宋体" w:hint="eastAsia"/>
            <w:sz w:val="10"/>
            <w:szCs w:val="10"/>
            <w:rPrChange w:id="3532" w:author="USER" w:date="2018-02-01T14:15:00Z">
              <w:rPr>
                <w:rFonts w:ascii="宋体" w:hAnsi="宋体" w:hint="eastAsia"/>
                <w:sz w:val="24"/>
                <w:szCs w:val="24"/>
              </w:rPr>
            </w:rPrChange>
          </w:rPr>
          <w:delText>有投票权的</w:delText>
        </w:r>
      </w:del>
      <w:r w:rsidRPr="00674F55">
        <w:rPr>
          <w:rFonts w:ascii="宋体" w:hAnsi="宋体" w:hint="eastAsia"/>
          <w:sz w:val="10"/>
          <w:szCs w:val="10"/>
          <w:rPrChange w:id="3533" w:author="USER" w:date="2018-02-01T14:15:00Z">
            <w:rPr>
              <w:rFonts w:ascii="宋体" w:hAnsi="宋体" w:hint="eastAsia"/>
              <w:sz w:val="24"/>
              <w:szCs w:val="24"/>
            </w:rPr>
          </w:rPrChange>
        </w:rPr>
        <w:t>董事</w:t>
      </w:r>
      <w:ins w:id="3534" w:author="USER" w:date="2018-02-01T15:27:00Z">
        <w:r w:rsidR="00B76B7B">
          <w:rPr>
            <w:rFonts w:ascii="宋体" w:hAnsi="宋体" w:hint="eastAsia"/>
            <w:sz w:val="10"/>
            <w:szCs w:val="10"/>
          </w:rPr>
          <w:t>会观察员</w:t>
        </w:r>
      </w:ins>
      <w:r w:rsidRPr="00674F55">
        <w:rPr>
          <w:rFonts w:ascii="宋体" w:hAnsi="宋体" w:hint="eastAsia"/>
          <w:sz w:val="10"/>
          <w:szCs w:val="10"/>
          <w:rPrChange w:id="3535" w:author="USER" w:date="2018-02-01T14:15:00Z">
            <w:rPr>
              <w:rFonts w:ascii="宋体" w:hAnsi="宋体" w:hint="eastAsia"/>
              <w:sz w:val="24"/>
              <w:szCs w:val="24"/>
            </w:rPr>
          </w:rPrChange>
        </w:rPr>
        <w:t>，各方均承诺将会投票赞成上述</w:t>
      </w:r>
      <w:del w:id="3536" w:author="USER" w:date="2018-02-01T15:27:00Z">
        <w:r w:rsidRPr="00674F55" w:rsidDel="00B76B7B">
          <w:rPr>
            <w:rFonts w:ascii="宋体" w:hAnsi="宋体" w:hint="eastAsia"/>
            <w:sz w:val="10"/>
            <w:szCs w:val="10"/>
            <w:rPrChange w:id="3537" w:author="USER" w:date="2018-02-01T14:15:00Z">
              <w:rPr>
                <w:rFonts w:ascii="宋体" w:hAnsi="宋体" w:hint="eastAsia"/>
                <w:sz w:val="24"/>
                <w:szCs w:val="24"/>
              </w:rPr>
            </w:rPrChange>
          </w:rPr>
          <w:delText>董事</w:delText>
        </w:r>
      </w:del>
      <w:r w:rsidRPr="00674F55">
        <w:rPr>
          <w:rFonts w:ascii="宋体" w:hAnsi="宋体" w:hint="eastAsia"/>
          <w:sz w:val="10"/>
          <w:szCs w:val="10"/>
          <w:rPrChange w:id="3538" w:author="USER" w:date="2018-02-01T14:15:00Z">
            <w:rPr>
              <w:rFonts w:ascii="宋体" w:hAnsi="宋体" w:hint="eastAsia"/>
              <w:sz w:val="24"/>
              <w:szCs w:val="24"/>
            </w:rPr>
          </w:rPrChange>
        </w:rPr>
        <w:t>候选人担任董事</w:t>
      </w:r>
      <w:ins w:id="3539" w:author="USER" w:date="2018-02-01T15:27:00Z">
        <w:r w:rsidR="00B76B7B">
          <w:rPr>
            <w:rFonts w:ascii="宋体" w:hAnsi="宋体" w:hint="eastAsia"/>
            <w:sz w:val="10"/>
            <w:szCs w:val="10"/>
          </w:rPr>
          <w:t>和董事会观察员</w:t>
        </w:r>
      </w:ins>
      <w:r w:rsidRPr="00674F55">
        <w:rPr>
          <w:rFonts w:ascii="宋体" w:hAnsi="宋体" w:hint="eastAsia"/>
          <w:sz w:val="10"/>
          <w:szCs w:val="10"/>
          <w:rPrChange w:id="3540" w:author="USER" w:date="2018-02-01T14:15:00Z">
            <w:rPr>
              <w:rFonts w:ascii="宋体" w:hAnsi="宋体" w:hint="eastAsia"/>
              <w:sz w:val="24"/>
              <w:szCs w:val="24"/>
            </w:rPr>
          </w:rPrChange>
        </w:rPr>
        <w:t>的决议。</w:t>
      </w:r>
    </w:p>
    <w:p w:rsidR="00C826BE" w:rsidRPr="00016119" w:rsidDel="00C56164" w:rsidRDefault="00674F55">
      <w:pPr>
        <w:ind w:leftChars="270" w:left="540"/>
        <w:rPr>
          <w:del w:id="3541" w:author="USER" w:date="2018-02-01T15:28:00Z"/>
          <w:rFonts w:ascii="宋体" w:hAnsi="宋体"/>
          <w:sz w:val="10"/>
          <w:szCs w:val="10"/>
          <w:rPrChange w:id="3542" w:author="USER" w:date="2018-02-01T14:15:00Z">
            <w:rPr>
              <w:del w:id="3543" w:author="USER" w:date="2018-02-01T15:28:00Z"/>
              <w:rFonts w:ascii="宋体" w:hAnsi="宋体"/>
              <w:sz w:val="24"/>
            </w:rPr>
          </w:rPrChange>
        </w:rPr>
      </w:pPr>
      <w:del w:id="3544" w:author="USER" w:date="2018-02-01T15:28:00Z">
        <w:r w:rsidRPr="00674F55" w:rsidDel="00C56164">
          <w:rPr>
            <w:rFonts w:ascii="宋体" w:hAnsi="宋体" w:hint="eastAsia"/>
            <w:sz w:val="10"/>
            <w:szCs w:val="10"/>
            <w:rPrChange w:id="3545" w:author="USER" w:date="2018-02-01T14:15:00Z">
              <w:rPr>
                <w:rFonts w:ascii="宋体" w:hAnsi="宋体" w:hint="eastAsia"/>
                <w:sz w:val="24"/>
                <w:szCs w:val="24"/>
              </w:rPr>
            </w:rPrChange>
          </w:rPr>
          <w:delText>如果投资者提名的董事辞任，各方应投票同意投资者提名的董事辞任。</w:delText>
        </w:r>
      </w:del>
    </w:p>
    <w:p w:rsidR="0088554C" w:rsidRPr="00016119" w:rsidDel="00C56164" w:rsidRDefault="00674F55">
      <w:pPr>
        <w:ind w:leftChars="270" w:left="540"/>
        <w:rPr>
          <w:del w:id="3546" w:author="USER" w:date="2018-02-01T15:28:00Z"/>
          <w:rFonts w:ascii="宋体" w:hAnsi="宋体"/>
          <w:sz w:val="10"/>
          <w:szCs w:val="10"/>
          <w:rPrChange w:id="3547" w:author="USER" w:date="2018-02-01T14:15:00Z">
            <w:rPr>
              <w:del w:id="3548" w:author="USER" w:date="2018-02-01T15:28:00Z"/>
              <w:rFonts w:ascii="宋体" w:hAnsi="宋体"/>
              <w:sz w:val="24"/>
            </w:rPr>
          </w:rPrChange>
        </w:rPr>
      </w:pPr>
      <w:del w:id="3549" w:author="USER" w:date="2018-02-01T15:28:00Z">
        <w:r w:rsidRPr="00674F55" w:rsidDel="00C56164">
          <w:rPr>
            <w:rFonts w:ascii="宋体" w:hAnsi="宋体" w:hint="eastAsia"/>
            <w:sz w:val="10"/>
            <w:szCs w:val="10"/>
            <w:rPrChange w:id="3550" w:author="USER" w:date="2018-02-01T14:15:00Z">
              <w:rPr>
                <w:rFonts w:ascii="宋体" w:hAnsi="宋体" w:hint="eastAsia"/>
                <w:sz w:val="24"/>
                <w:szCs w:val="24"/>
              </w:rPr>
            </w:rPrChange>
          </w:rPr>
          <w:delText>如果投资者拟更换其提名的董事，各方在投资者通知各方后应尽快并不晚于十五日内通过决议免去投资者原推荐的董事的董事职位，并投票赞成投资者提名的新的董事候选人担任董事。</w:delText>
        </w:r>
      </w:del>
    </w:p>
    <w:p w:rsidR="00A0173B" w:rsidRPr="00016119" w:rsidDel="00C56164" w:rsidRDefault="00674F55">
      <w:pPr>
        <w:ind w:leftChars="270" w:left="540"/>
        <w:rPr>
          <w:del w:id="3551" w:author="USER" w:date="2018-02-01T15:28:00Z"/>
          <w:rFonts w:ascii="宋体" w:hAnsi="宋体"/>
          <w:sz w:val="10"/>
          <w:szCs w:val="10"/>
          <w:rPrChange w:id="3552" w:author="USER" w:date="2018-02-01T14:15:00Z">
            <w:rPr>
              <w:del w:id="3553" w:author="USER" w:date="2018-02-01T15:28:00Z"/>
              <w:rFonts w:ascii="宋体" w:hAnsi="宋体"/>
              <w:sz w:val="24"/>
            </w:rPr>
          </w:rPrChange>
        </w:rPr>
      </w:pPr>
      <w:del w:id="3554" w:author="USER" w:date="2018-02-01T15:28:00Z">
        <w:r w:rsidRPr="00674F55" w:rsidDel="00C56164">
          <w:rPr>
            <w:rFonts w:ascii="宋体" w:hAnsi="宋体" w:hint="eastAsia"/>
            <w:sz w:val="10"/>
            <w:szCs w:val="10"/>
            <w:rPrChange w:id="3555" w:author="USER" w:date="2018-02-01T14:15:00Z">
              <w:rPr>
                <w:rFonts w:ascii="宋体" w:hAnsi="宋体" w:hint="eastAsia"/>
                <w:sz w:val="24"/>
                <w:szCs w:val="24"/>
              </w:rPr>
            </w:rPrChange>
          </w:rPr>
          <w:delText>董事会会议应每年至少召开一次。</w:delText>
        </w:r>
      </w:del>
    </w:p>
    <w:p w:rsidR="00F0468C" w:rsidRPr="00016119" w:rsidRDefault="00674F55" w:rsidP="00B76B7B">
      <w:pPr>
        <w:pStyle w:val="aff"/>
        <w:numPr>
          <w:ilvl w:val="1"/>
          <w:numId w:val="49"/>
        </w:numPr>
        <w:spacing w:beforeLines="50"/>
        <w:ind w:left="964" w:firstLineChars="0"/>
        <w:outlineLvl w:val="1"/>
        <w:rPr>
          <w:b/>
          <w:sz w:val="10"/>
          <w:szCs w:val="10"/>
          <w:rPrChange w:id="3556" w:author="USER" w:date="2018-02-01T14:15:00Z">
            <w:rPr>
              <w:b/>
              <w:sz w:val="24"/>
              <w:szCs w:val="24"/>
            </w:rPr>
          </w:rPrChange>
        </w:rPr>
      </w:pPr>
      <w:bookmarkStart w:id="3557" w:name="_Toc505242729"/>
      <w:r w:rsidRPr="00674F55">
        <w:rPr>
          <w:rFonts w:hint="eastAsia"/>
          <w:b/>
          <w:sz w:val="10"/>
          <w:szCs w:val="10"/>
          <w:rPrChange w:id="3558" w:author="USER" w:date="2018-02-01T14:15:00Z">
            <w:rPr>
              <w:rFonts w:ascii="宋体" w:hAnsi="宋体" w:hint="eastAsia"/>
              <w:b/>
              <w:sz w:val="24"/>
              <w:szCs w:val="24"/>
            </w:rPr>
          </w:rPrChange>
        </w:rPr>
        <w:t>董事会保护性条款</w:t>
      </w:r>
      <w:bookmarkEnd w:id="3557"/>
    </w:p>
    <w:p w:rsidR="00F0468C" w:rsidRPr="00016119" w:rsidRDefault="00674F55" w:rsidP="00F0468C">
      <w:pPr>
        <w:ind w:leftChars="270" w:left="540"/>
        <w:rPr>
          <w:rFonts w:ascii="宋体" w:hAnsi="宋体"/>
          <w:sz w:val="10"/>
          <w:szCs w:val="10"/>
          <w:rPrChange w:id="3559" w:author="USER" w:date="2018-02-01T14:15:00Z">
            <w:rPr>
              <w:rFonts w:ascii="宋体" w:hAnsi="宋体"/>
              <w:sz w:val="24"/>
            </w:rPr>
          </w:rPrChange>
        </w:rPr>
      </w:pPr>
      <w:r w:rsidRPr="00674F55">
        <w:rPr>
          <w:rFonts w:ascii="宋体" w:hAnsi="宋体" w:hint="eastAsia"/>
          <w:sz w:val="10"/>
          <w:szCs w:val="10"/>
          <w:rPrChange w:id="3560" w:author="USER" w:date="2018-02-01T14:15:00Z">
            <w:rPr>
              <w:rFonts w:ascii="宋体" w:hAnsi="宋体" w:hint="eastAsia"/>
              <w:sz w:val="24"/>
              <w:szCs w:val="24"/>
            </w:rPr>
          </w:rPrChange>
        </w:rPr>
        <w:t>董事会是公司的经营执行机构。董事会行使下列职权：</w:t>
      </w:r>
    </w:p>
    <w:p w:rsidR="00F0468C" w:rsidRPr="00016119" w:rsidRDefault="00674F55" w:rsidP="00F0468C">
      <w:pPr>
        <w:numPr>
          <w:ilvl w:val="0"/>
          <w:numId w:val="46"/>
        </w:numPr>
        <w:tabs>
          <w:tab w:val="left" w:pos="1080"/>
          <w:tab w:val="left" w:pos="1134"/>
          <w:tab w:val="left" w:pos="1980"/>
        </w:tabs>
        <w:ind w:hanging="397"/>
        <w:jc w:val="both"/>
        <w:rPr>
          <w:rFonts w:ascii="宋体" w:hAnsi="宋体"/>
          <w:sz w:val="10"/>
          <w:szCs w:val="10"/>
          <w:rPrChange w:id="3561" w:author="USER" w:date="2018-02-01T14:15:00Z">
            <w:rPr>
              <w:rFonts w:ascii="宋体" w:hAnsi="宋体"/>
              <w:sz w:val="24"/>
              <w:szCs w:val="24"/>
            </w:rPr>
          </w:rPrChange>
        </w:rPr>
      </w:pPr>
      <w:r w:rsidRPr="00674F55">
        <w:rPr>
          <w:rFonts w:ascii="宋体" w:hAnsi="宋体" w:hint="eastAsia"/>
          <w:sz w:val="10"/>
          <w:szCs w:val="10"/>
          <w:rPrChange w:id="3562" w:author="USER" w:date="2018-02-01T14:15:00Z">
            <w:rPr>
              <w:rFonts w:ascii="宋体" w:hAnsi="宋体" w:hint="eastAsia"/>
              <w:sz w:val="24"/>
              <w:szCs w:val="24"/>
            </w:rPr>
          </w:rPrChange>
        </w:rPr>
        <w:t>召集股东会会议，并向股东会报告工作；</w:t>
      </w:r>
    </w:p>
    <w:p w:rsidR="00F0468C" w:rsidRPr="00016119" w:rsidRDefault="00674F55" w:rsidP="00F0468C">
      <w:pPr>
        <w:numPr>
          <w:ilvl w:val="0"/>
          <w:numId w:val="46"/>
        </w:numPr>
        <w:tabs>
          <w:tab w:val="left" w:pos="1080"/>
          <w:tab w:val="left" w:pos="1134"/>
          <w:tab w:val="left" w:pos="1980"/>
        </w:tabs>
        <w:ind w:left="1050"/>
        <w:jc w:val="both"/>
        <w:rPr>
          <w:rFonts w:ascii="宋体" w:hAnsi="宋体"/>
          <w:sz w:val="10"/>
          <w:szCs w:val="10"/>
          <w:rPrChange w:id="3563" w:author="USER" w:date="2018-02-01T14:15:00Z">
            <w:rPr>
              <w:rFonts w:ascii="宋体" w:hAnsi="宋体"/>
              <w:sz w:val="24"/>
              <w:szCs w:val="24"/>
            </w:rPr>
          </w:rPrChange>
        </w:rPr>
      </w:pPr>
      <w:r w:rsidRPr="00674F55">
        <w:rPr>
          <w:rFonts w:ascii="宋体" w:hAnsi="宋体" w:hint="eastAsia"/>
          <w:sz w:val="10"/>
          <w:szCs w:val="10"/>
          <w:rPrChange w:id="3564" w:author="USER" w:date="2018-02-01T14:15:00Z">
            <w:rPr>
              <w:rFonts w:ascii="宋体" w:hAnsi="宋体" w:hint="eastAsia"/>
              <w:sz w:val="24"/>
              <w:szCs w:val="24"/>
            </w:rPr>
          </w:rPrChange>
        </w:rPr>
        <w:t>执行股东会的决议；</w:t>
      </w:r>
    </w:p>
    <w:p w:rsidR="00F0468C" w:rsidRPr="00016119" w:rsidRDefault="00674F55" w:rsidP="00F0468C">
      <w:pPr>
        <w:numPr>
          <w:ilvl w:val="0"/>
          <w:numId w:val="46"/>
        </w:numPr>
        <w:tabs>
          <w:tab w:val="left" w:pos="1080"/>
          <w:tab w:val="left" w:pos="1134"/>
          <w:tab w:val="left" w:pos="1980"/>
        </w:tabs>
        <w:ind w:left="1050"/>
        <w:jc w:val="both"/>
        <w:rPr>
          <w:rFonts w:ascii="宋体" w:hAnsi="宋体"/>
          <w:sz w:val="10"/>
          <w:szCs w:val="10"/>
          <w:rPrChange w:id="3565" w:author="USER" w:date="2018-02-01T14:15:00Z">
            <w:rPr>
              <w:rFonts w:ascii="宋体" w:hAnsi="宋体"/>
              <w:sz w:val="24"/>
              <w:szCs w:val="24"/>
            </w:rPr>
          </w:rPrChange>
        </w:rPr>
      </w:pPr>
      <w:r w:rsidRPr="00674F55">
        <w:rPr>
          <w:rFonts w:ascii="宋体" w:hAnsi="宋体" w:hint="eastAsia"/>
          <w:sz w:val="10"/>
          <w:szCs w:val="10"/>
          <w:rPrChange w:id="3566" w:author="USER" w:date="2018-02-01T14:15:00Z">
            <w:rPr>
              <w:rFonts w:ascii="宋体" w:hAnsi="宋体" w:hint="eastAsia"/>
              <w:sz w:val="24"/>
              <w:szCs w:val="24"/>
            </w:rPr>
          </w:rPrChange>
        </w:rPr>
        <w:t>决定公司的经营计划和投资方案；</w:t>
      </w:r>
    </w:p>
    <w:p w:rsidR="00F0468C" w:rsidRPr="00016119" w:rsidRDefault="00674F55" w:rsidP="00F0468C">
      <w:pPr>
        <w:numPr>
          <w:ilvl w:val="0"/>
          <w:numId w:val="46"/>
        </w:numPr>
        <w:tabs>
          <w:tab w:val="left" w:pos="1080"/>
          <w:tab w:val="left" w:pos="1134"/>
          <w:tab w:val="left" w:pos="1980"/>
        </w:tabs>
        <w:ind w:left="1050"/>
        <w:jc w:val="both"/>
        <w:rPr>
          <w:rFonts w:ascii="宋体" w:hAnsi="宋体"/>
          <w:sz w:val="10"/>
          <w:szCs w:val="10"/>
          <w:rPrChange w:id="3567" w:author="USER" w:date="2018-02-01T14:15:00Z">
            <w:rPr>
              <w:rFonts w:ascii="宋体" w:hAnsi="宋体"/>
              <w:sz w:val="24"/>
              <w:szCs w:val="24"/>
            </w:rPr>
          </w:rPrChange>
        </w:rPr>
      </w:pPr>
      <w:r w:rsidRPr="00674F55">
        <w:rPr>
          <w:rFonts w:ascii="宋体" w:hAnsi="宋体" w:hint="eastAsia"/>
          <w:sz w:val="10"/>
          <w:szCs w:val="10"/>
          <w:rPrChange w:id="3568" w:author="USER" w:date="2018-02-01T14:15:00Z">
            <w:rPr>
              <w:rFonts w:ascii="宋体" w:hAnsi="宋体" w:hint="eastAsia"/>
              <w:sz w:val="24"/>
              <w:szCs w:val="24"/>
            </w:rPr>
          </w:rPrChange>
        </w:rPr>
        <w:t>制订公司的年度财务预算方案、决算方案；</w:t>
      </w:r>
    </w:p>
    <w:p w:rsidR="00F0468C" w:rsidRPr="00016119" w:rsidRDefault="00674F55" w:rsidP="00F0468C">
      <w:pPr>
        <w:numPr>
          <w:ilvl w:val="0"/>
          <w:numId w:val="46"/>
        </w:numPr>
        <w:tabs>
          <w:tab w:val="left" w:pos="1080"/>
          <w:tab w:val="left" w:pos="1134"/>
          <w:tab w:val="left" w:pos="1980"/>
        </w:tabs>
        <w:ind w:left="1050"/>
        <w:jc w:val="both"/>
        <w:rPr>
          <w:rFonts w:ascii="宋体" w:hAnsi="宋体"/>
          <w:sz w:val="10"/>
          <w:szCs w:val="10"/>
          <w:rPrChange w:id="3569" w:author="USER" w:date="2018-02-01T14:15:00Z">
            <w:rPr>
              <w:rFonts w:ascii="宋体" w:hAnsi="宋体"/>
              <w:sz w:val="24"/>
              <w:szCs w:val="24"/>
            </w:rPr>
          </w:rPrChange>
        </w:rPr>
      </w:pPr>
      <w:r w:rsidRPr="00674F55">
        <w:rPr>
          <w:rFonts w:ascii="宋体" w:hAnsi="宋体" w:hint="eastAsia"/>
          <w:sz w:val="10"/>
          <w:szCs w:val="10"/>
          <w:rPrChange w:id="3570" w:author="USER" w:date="2018-02-01T14:15:00Z">
            <w:rPr>
              <w:rFonts w:ascii="宋体" w:hAnsi="宋体" w:hint="eastAsia"/>
              <w:sz w:val="24"/>
              <w:szCs w:val="24"/>
            </w:rPr>
          </w:rPrChange>
        </w:rPr>
        <w:t>决定公司内部管理机构的设置；</w:t>
      </w:r>
    </w:p>
    <w:p w:rsidR="00F0468C" w:rsidRPr="00016119" w:rsidRDefault="00674F55" w:rsidP="00F0468C">
      <w:pPr>
        <w:numPr>
          <w:ilvl w:val="0"/>
          <w:numId w:val="46"/>
        </w:numPr>
        <w:tabs>
          <w:tab w:val="left" w:pos="1080"/>
          <w:tab w:val="left" w:pos="1134"/>
          <w:tab w:val="left" w:pos="1980"/>
        </w:tabs>
        <w:ind w:left="1050"/>
        <w:jc w:val="both"/>
        <w:rPr>
          <w:rFonts w:ascii="宋体" w:hAnsi="宋体"/>
          <w:sz w:val="10"/>
          <w:szCs w:val="10"/>
          <w:rPrChange w:id="3571" w:author="USER" w:date="2018-02-01T14:15:00Z">
            <w:rPr>
              <w:rFonts w:ascii="宋体" w:hAnsi="宋体"/>
              <w:sz w:val="24"/>
              <w:szCs w:val="24"/>
            </w:rPr>
          </w:rPrChange>
        </w:rPr>
      </w:pPr>
      <w:r w:rsidRPr="00674F55">
        <w:rPr>
          <w:rFonts w:ascii="宋体" w:hAnsi="宋体" w:hint="eastAsia"/>
          <w:sz w:val="10"/>
          <w:szCs w:val="10"/>
          <w:rPrChange w:id="3572" w:author="USER" w:date="2018-02-01T14:15:00Z">
            <w:rPr>
              <w:rFonts w:ascii="宋体" w:hAnsi="宋体" w:hint="eastAsia"/>
              <w:sz w:val="24"/>
              <w:szCs w:val="24"/>
            </w:rPr>
          </w:rPrChange>
        </w:rPr>
        <w:t>制定公司的基本管理制度；</w:t>
      </w:r>
    </w:p>
    <w:p w:rsidR="00F0468C" w:rsidRPr="00016119" w:rsidRDefault="00674F55" w:rsidP="00F0468C">
      <w:pPr>
        <w:numPr>
          <w:ilvl w:val="0"/>
          <w:numId w:val="46"/>
        </w:numPr>
        <w:tabs>
          <w:tab w:val="left" w:pos="1080"/>
          <w:tab w:val="left" w:pos="1134"/>
          <w:tab w:val="left" w:pos="1980"/>
        </w:tabs>
        <w:ind w:left="1050"/>
        <w:jc w:val="both"/>
        <w:rPr>
          <w:rFonts w:ascii="宋体" w:hAnsi="宋体"/>
          <w:sz w:val="10"/>
          <w:szCs w:val="10"/>
          <w:rPrChange w:id="3573" w:author="USER" w:date="2018-02-01T14:15:00Z">
            <w:rPr>
              <w:rFonts w:ascii="宋体" w:hAnsi="宋体"/>
              <w:sz w:val="24"/>
              <w:szCs w:val="24"/>
            </w:rPr>
          </w:rPrChange>
        </w:rPr>
      </w:pPr>
      <w:bookmarkStart w:id="3574" w:name="_Ref504235017"/>
      <w:r w:rsidRPr="00674F55">
        <w:rPr>
          <w:rFonts w:ascii="宋体" w:hAnsi="宋体" w:hint="eastAsia"/>
          <w:sz w:val="10"/>
          <w:szCs w:val="10"/>
          <w:rPrChange w:id="3575" w:author="USER" w:date="2018-02-01T14:15:00Z">
            <w:rPr>
              <w:rFonts w:ascii="宋体" w:hAnsi="宋体" w:hint="eastAsia"/>
              <w:sz w:val="24"/>
              <w:szCs w:val="24"/>
            </w:rPr>
          </w:rPrChange>
        </w:rPr>
        <w:t>决定聘任或者解聘公司经理及其报酬事项，并根据经理的提名决定聘任或者解聘公司副经理、财务负责人及其报酬事项；</w:t>
      </w:r>
      <w:bookmarkEnd w:id="3574"/>
    </w:p>
    <w:p w:rsidR="00F0468C" w:rsidRPr="00016119" w:rsidRDefault="00674F55" w:rsidP="00F0468C">
      <w:pPr>
        <w:numPr>
          <w:ilvl w:val="0"/>
          <w:numId w:val="46"/>
        </w:numPr>
        <w:tabs>
          <w:tab w:val="left" w:pos="1080"/>
          <w:tab w:val="left" w:pos="1134"/>
          <w:tab w:val="left" w:pos="1980"/>
        </w:tabs>
        <w:ind w:left="1050"/>
        <w:jc w:val="both"/>
        <w:rPr>
          <w:rFonts w:ascii="宋体" w:hAnsi="宋体"/>
          <w:sz w:val="10"/>
          <w:szCs w:val="10"/>
          <w:rPrChange w:id="3576" w:author="USER" w:date="2018-02-01T14:15:00Z">
            <w:rPr>
              <w:rFonts w:ascii="宋体" w:hAnsi="宋体"/>
              <w:sz w:val="24"/>
              <w:szCs w:val="24"/>
            </w:rPr>
          </w:rPrChange>
        </w:rPr>
      </w:pPr>
      <w:r w:rsidRPr="00674F55">
        <w:rPr>
          <w:rFonts w:ascii="宋体" w:hAnsi="宋体" w:hint="eastAsia"/>
          <w:sz w:val="10"/>
          <w:szCs w:val="10"/>
          <w:rPrChange w:id="3577" w:author="USER" w:date="2018-02-01T14:15:00Z">
            <w:rPr>
              <w:rFonts w:ascii="宋体" w:hAnsi="宋体" w:hint="eastAsia"/>
              <w:sz w:val="24"/>
              <w:szCs w:val="24"/>
            </w:rPr>
          </w:rPrChange>
        </w:rPr>
        <w:t>制订公司的利润分配方案和弥补亏损方案；</w:t>
      </w:r>
    </w:p>
    <w:p w:rsidR="00F0468C" w:rsidRPr="00016119" w:rsidRDefault="00674F55" w:rsidP="00F0468C">
      <w:pPr>
        <w:numPr>
          <w:ilvl w:val="0"/>
          <w:numId w:val="46"/>
        </w:numPr>
        <w:tabs>
          <w:tab w:val="left" w:pos="1080"/>
          <w:tab w:val="left" w:pos="1134"/>
          <w:tab w:val="left" w:pos="1980"/>
        </w:tabs>
        <w:ind w:left="1050"/>
        <w:jc w:val="both"/>
        <w:rPr>
          <w:rFonts w:ascii="宋体" w:hAnsi="宋体"/>
          <w:sz w:val="10"/>
          <w:szCs w:val="10"/>
          <w:rPrChange w:id="3578" w:author="USER" w:date="2018-02-01T14:15:00Z">
            <w:rPr>
              <w:rFonts w:ascii="宋体" w:hAnsi="宋体"/>
              <w:sz w:val="24"/>
              <w:szCs w:val="24"/>
            </w:rPr>
          </w:rPrChange>
        </w:rPr>
      </w:pPr>
      <w:r w:rsidRPr="00674F55">
        <w:rPr>
          <w:rFonts w:ascii="宋体" w:hAnsi="宋体" w:hint="eastAsia"/>
          <w:sz w:val="10"/>
          <w:szCs w:val="10"/>
          <w:rPrChange w:id="3579" w:author="USER" w:date="2018-02-01T14:15:00Z">
            <w:rPr>
              <w:rFonts w:ascii="宋体" w:hAnsi="宋体" w:hint="eastAsia"/>
              <w:sz w:val="24"/>
              <w:szCs w:val="24"/>
            </w:rPr>
          </w:rPrChange>
        </w:rPr>
        <w:t>制订公司增加或者减少注册资本以及发行公司债券的方案；</w:t>
      </w:r>
    </w:p>
    <w:p w:rsidR="00F0468C" w:rsidRPr="00016119" w:rsidRDefault="00674F55" w:rsidP="00F0468C">
      <w:pPr>
        <w:numPr>
          <w:ilvl w:val="0"/>
          <w:numId w:val="46"/>
        </w:numPr>
        <w:tabs>
          <w:tab w:val="left" w:pos="1080"/>
          <w:tab w:val="left" w:pos="1134"/>
          <w:tab w:val="left" w:pos="1980"/>
        </w:tabs>
        <w:ind w:left="1050"/>
        <w:jc w:val="both"/>
        <w:rPr>
          <w:rFonts w:ascii="宋体" w:hAnsi="宋体"/>
          <w:sz w:val="10"/>
          <w:szCs w:val="10"/>
          <w:rPrChange w:id="3580" w:author="USER" w:date="2018-02-01T14:15:00Z">
            <w:rPr>
              <w:rFonts w:ascii="宋体" w:hAnsi="宋体"/>
              <w:sz w:val="24"/>
              <w:szCs w:val="24"/>
            </w:rPr>
          </w:rPrChange>
        </w:rPr>
      </w:pPr>
      <w:r w:rsidRPr="00674F55">
        <w:rPr>
          <w:rFonts w:ascii="宋体" w:hAnsi="宋体" w:hint="eastAsia"/>
          <w:sz w:val="10"/>
          <w:szCs w:val="10"/>
          <w:rPrChange w:id="3581" w:author="USER" w:date="2018-02-01T14:15:00Z">
            <w:rPr>
              <w:rFonts w:ascii="宋体" w:hAnsi="宋体" w:hint="eastAsia"/>
              <w:sz w:val="24"/>
              <w:szCs w:val="24"/>
            </w:rPr>
          </w:rPrChange>
        </w:rPr>
        <w:t>制订公司合并、分立、解散或者变更公司形式的方案；</w:t>
      </w:r>
    </w:p>
    <w:p w:rsidR="00F0468C" w:rsidRPr="00016119" w:rsidRDefault="00674F55" w:rsidP="00F0468C">
      <w:pPr>
        <w:numPr>
          <w:ilvl w:val="0"/>
          <w:numId w:val="46"/>
        </w:numPr>
        <w:tabs>
          <w:tab w:val="left" w:pos="1080"/>
          <w:tab w:val="left" w:pos="1134"/>
          <w:tab w:val="left" w:pos="1980"/>
        </w:tabs>
        <w:ind w:left="1050"/>
        <w:jc w:val="both"/>
        <w:rPr>
          <w:rFonts w:ascii="宋体" w:hAnsi="宋体"/>
          <w:sz w:val="10"/>
          <w:szCs w:val="10"/>
          <w:rPrChange w:id="3582" w:author="USER" w:date="2018-02-01T14:15:00Z">
            <w:rPr>
              <w:rFonts w:ascii="宋体" w:hAnsi="宋体"/>
              <w:sz w:val="24"/>
              <w:szCs w:val="24"/>
            </w:rPr>
          </w:rPrChange>
        </w:rPr>
      </w:pPr>
      <w:r w:rsidRPr="00674F55">
        <w:rPr>
          <w:rFonts w:ascii="宋体" w:hAnsi="宋体" w:hint="eastAsia"/>
          <w:sz w:val="10"/>
          <w:szCs w:val="10"/>
          <w:rPrChange w:id="3583" w:author="USER" w:date="2018-02-01T14:15:00Z">
            <w:rPr>
              <w:rFonts w:ascii="宋体" w:hAnsi="宋体" w:hint="eastAsia"/>
              <w:sz w:val="24"/>
              <w:szCs w:val="24"/>
            </w:rPr>
          </w:rPrChange>
        </w:rPr>
        <w:t>制定公司的员工股权激励方案；</w:t>
      </w:r>
    </w:p>
    <w:p w:rsidR="00F0468C" w:rsidRPr="00016119" w:rsidRDefault="00674F55" w:rsidP="00315F18">
      <w:pPr>
        <w:numPr>
          <w:ilvl w:val="0"/>
          <w:numId w:val="46"/>
        </w:numPr>
        <w:tabs>
          <w:tab w:val="left" w:pos="1080"/>
          <w:tab w:val="left" w:pos="1134"/>
          <w:tab w:val="left" w:pos="1980"/>
        </w:tabs>
        <w:ind w:left="1050"/>
        <w:jc w:val="both"/>
        <w:rPr>
          <w:rFonts w:ascii="宋体" w:hAnsi="宋体"/>
          <w:sz w:val="10"/>
          <w:szCs w:val="10"/>
          <w:rPrChange w:id="3584" w:author="USER" w:date="2018-02-01T14:15:00Z">
            <w:rPr>
              <w:rFonts w:ascii="宋体" w:hAnsi="宋体"/>
              <w:sz w:val="24"/>
              <w:szCs w:val="24"/>
            </w:rPr>
          </w:rPrChange>
        </w:rPr>
      </w:pPr>
      <w:bookmarkStart w:id="3585" w:name="_Ref504235056"/>
      <w:r w:rsidRPr="00674F55">
        <w:rPr>
          <w:rFonts w:ascii="宋体" w:hAnsi="宋体" w:hint="eastAsia"/>
          <w:sz w:val="10"/>
          <w:szCs w:val="10"/>
          <w:rPrChange w:id="3586" w:author="USER" w:date="2018-02-01T14:15:00Z">
            <w:rPr>
              <w:rFonts w:ascii="宋体" w:hAnsi="宋体" w:hint="eastAsia"/>
              <w:sz w:val="24"/>
              <w:szCs w:val="24"/>
            </w:rPr>
          </w:rPrChange>
        </w:rPr>
        <w:t>参与任何与公司现有业务计划有重大不同的行业领域或者终止任何主营业务。</w:t>
      </w:r>
      <w:bookmarkEnd w:id="3585"/>
    </w:p>
    <w:p w:rsidR="00F0468C" w:rsidRPr="00016119" w:rsidRDefault="00674F55" w:rsidP="00315F18">
      <w:pPr>
        <w:ind w:leftChars="270" w:left="540"/>
        <w:rPr>
          <w:rFonts w:ascii="宋体" w:hAnsi="宋体"/>
          <w:sz w:val="10"/>
          <w:szCs w:val="10"/>
          <w:rPrChange w:id="3587" w:author="USER" w:date="2018-02-01T14:15:00Z">
            <w:rPr>
              <w:rFonts w:ascii="宋体" w:hAnsi="宋体"/>
              <w:sz w:val="24"/>
            </w:rPr>
          </w:rPrChange>
        </w:rPr>
      </w:pPr>
      <w:r w:rsidRPr="00674F55">
        <w:rPr>
          <w:rFonts w:ascii="宋体" w:hAnsi="宋体" w:hint="eastAsia"/>
          <w:sz w:val="10"/>
          <w:szCs w:val="10"/>
          <w:rPrChange w:id="3588" w:author="USER" w:date="2018-02-01T14:15:00Z">
            <w:rPr>
              <w:rFonts w:ascii="宋体" w:hAnsi="宋体" w:hint="eastAsia"/>
              <w:sz w:val="24"/>
              <w:szCs w:val="24"/>
            </w:rPr>
          </w:rPrChange>
        </w:rPr>
        <w:t>在董事会表决，半数以上同意视为通过</w:t>
      </w:r>
      <w:del w:id="3589" w:author="USER" w:date="2018-02-01T15:28:00Z">
        <w:r w:rsidRPr="00674F55" w:rsidDel="00C56164">
          <w:rPr>
            <w:rFonts w:ascii="宋体" w:hAnsi="宋体" w:hint="eastAsia"/>
            <w:sz w:val="10"/>
            <w:szCs w:val="10"/>
            <w:rPrChange w:id="3590" w:author="USER" w:date="2018-02-01T14:15:00Z">
              <w:rPr>
                <w:rFonts w:ascii="宋体" w:hAnsi="宋体" w:hint="eastAsia"/>
                <w:sz w:val="24"/>
                <w:szCs w:val="24"/>
              </w:rPr>
            </w:rPrChange>
          </w:rPr>
          <w:delText>，但就上述事项第</w:delText>
        </w:r>
        <w:r w:rsidRPr="00674F55" w:rsidDel="00C56164">
          <w:rPr>
            <w:rFonts w:ascii="宋体" w:hAnsi="宋体"/>
            <w:sz w:val="10"/>
            <w:szCs w:val="10"/>
            <w:rPrChange w:id="3591" w:author="USER" w:date="2018-02-01T14:15:00Z">
              <w:rPr>
                <w:rFonts w:ascii="宋体" w:hAnsi="宋体"/>
                <w:sz w:val="24"/>
                <w:szCs w:val="24"/>
              </w:rPr>
            </w:rPrChange>
          </w:rPr>
          <w:fldChar w:fldCharType="begin"/>
        </w:r>
        <w:r w:rsidRPr="00674F55" w:rsidDel="00C56164">
          <w:rPr>
            <w:rFonts w:ascii="宋体" w:hAnsi="宋体"/>
            <w:sz w:val="10"/>
            <w:szCs w:val="10"/>
            <w:rPrChange w:id="3592" w:author="USER" w:date="2018-02-01T14:15:00Z">
              <w:rPr>
                <w:rFonts w:ascii="宋体" w:hAnsi="宋体"/>
                <w:sz w:val="24"/>
                <w:szCs w:val="24"/>
              </w:rPr>
            </w:rPrChange>
          </w:rPr>
          <w:delInstrText xml:space="preserve"> REF _Ref504235017 \r \h </w:delInstrText>
        </w:r>
        <w:r w:rsidDel="00C56164">
          <w:rPr>
            <w:rFonts w:ascii="宋体" w:hAnsi="宋体"/>
            <w:sz w:val="10"/>
            <w:szCs w:val="10"/>
          </w:rPr>
          <w:delInstrText xml:space="preserve"> \* MERGEFORMAT </w:delInstrText>
        </w:r>
        <w:r w:rsidRPr="00674F55" w:rsidDel="00C56164">
          <w:rPr>
            <w:rFonts w:ascii="宋体" w:hAnsi="宋体"/>
            <w:sz w:val="10"/>
            <w:szCs w:val="10"/>
            <w:rPrChange w:id="3593" w:author="USER" w:date="2018-02-01T14:15:00Z">
              <w:rPr>
                <w:rFonts w:ascii="宋体" w:hAnsi="宋体"/>
                <w:sz w:val="10"/>
                <w:szCs w:val="10"/>
              </w:rPr>
            </w:rPrChange>
          </w:rPr>
        </w:r>
        <w:r w:rsidRPr="00674F55" w:rsidDel="00C56164">
          <w:rPr>
            <w:rFonts w:ascii="宋体" w:hAnsi="宋体"/>
            <w:sz w:val="10"/>
            <w:szCs w:val="10"/>
            <w:rPrChange w:id="3594" w:author="USER" w:date="2018-02-01T14:15:00Z">
              <w:rPr>
                <w:rFonts w:ascii="宋体" w:hAnsi="宋体"/>
                <w:sz w:val="24"/>
                <w:szCs w:val="24"/>
              </w:rPr>
            </w:rPrChange>
          </w:rPr>
          <w:fldChar w:fldCharType="separate"/>
        </w:r>
        <w:r w:rsidRPr="00674F55" w:rsidDel="00C56164">
          <w:rPr>
            <w:rFonts w:ascii="宋体" w:hAnsi="宋体"/>
            <w:sz w:val="10"/>
            <w:szCs w:val="10"/>
            <w:rPrChange w:id="3595" w:author="USER" w:date="2018-02-01T14:15:00Z">
              <w:rPr>
                <w:rFonts w:ascii="宋体" w:hAnsi="宋体"/>
                <w:sz w:val="24"/>
                <w:szCs w:val="24"/>
              </w:rPr>
            </w:rPrChange>
          </w:rPr>
          <w:delText>(g)</w:delText>
        </w:r>
        <w:r w:rsidRPr="00674F55" w:rsidDel="00C56164">
          <w:rPr>
            <w:rFonts w:ascii="宋体" w:hAnsi="宋体"/>
            <w:sz w:val="10"/>
            <w:szCs w:val="10"/>
            <w:rPrChange w:id="3596" w:author="USER" w:date="2018-02-01T14:15:00Z">
              <w:rPr>
                <w:rFonts w:ascii="宋体" w:hAnsi="宋体"/>
                <w:sz w:val="24"/>
                <w:szCs w:val="24"/>
              </w:rPr>
            </w:rPrChange>
          </w:rPr>
          <w:fldChar w:fldCharType="end"/>
        </w:r>
        <w:r w:rsidRPr="00674F55" w:rsidDel="00C56164">
          <w:rPr>
            <w:rFonts w:ascii="宋体" w:hAnsi="宋体" w:hint="eastAsia"/>
            <w:sz w:val="10"/>
            <w:szCs w:val="10"/>
            <w:rPrChange w:id="3597" w:author="USER" w:date="2018-02-01T14:15:00Z">
              <w:rPr>
                <w:rFonts w:ascii="宋体" w:hAnsi="宋体" w:hint="eastAsia"/>
                <w:sz w:val="24"/>
                <w:szCs w:val="24"/>
              </w:rPr>
            </w:rPrChange>
          </w:rPr>
          <w:delText>项至第</w:delText>
        </w:r>
        <w:r w:rsidRPr="00674F55" w:rsidDel="00C56164">
          <w:rPr>
            <w:rFonts w:ascii="宋体" w:hAnsi="宋体"/>
            <w:sz w:val="10"/>
            <w:szCs w:val="10"/>
            <w:rPrChange w:id="3598" w:author="USER" w:date="2018-02-01T14:15:00Z">
              <w:rPr>
                <w:rFonts w:ascii="宋体" w:hAnsi="宋体"/>
                <w:sz w:val="24"/>
                <w:szCs w:val="24"/>
              </w:rPr>
            </w:rPrChange>
          </w:rPr>
          <w:fldChar w:fldCharType="begin"/>
        </w:r>
        <w:r w:rsidRPr="00674F55" w:rsidDel="00C56164">
          <w:rPr>
            <w:rFonts w:ascii="宋体" w:hAnsi="宋体"/>
            <w:sz w:val="10"/>
            <w:szCs w:val="10"/>
            <w:rPrChange w:id="3599" w:author="USER" w:date="2018-02-01T14:15:00Z">
              <w:rPr>
                <w:rFonts w:ascii="宋体" w:hAnsi="宋体"/>
                <w:sz w:val="24"/>
                <w:szCs w:val="24"/>
              </w:rPr>
            </w:rPrChange>
          </w:rPr>
          <w:delInstrText xml:space="preserve"> REF _Ref504235056 \r \h </w:delInstrText>
        </w:r>
        <w:r w:rsidDel="00C56164">
          <w:rPr>
            <w:rFonts w:ascii="宋体" w:hAnsi="宋体"/>
            <w:sz w:val="10"/>
            <w:szCs w:val="10"/>
          </w:rPr>
          <w:delInstrText xml:space="preserve"> \* MERGEFORMAT </w:delInstrText>
        </w:r>
        <w:r w:rsidRPr="00674F55" w:rsidDel="00C56164">
          <w:rPr>
            <w:rFonts w:ascii="宋体" w:hAnsi="宋体"/>
            <w:sz w:val="10"/>
            <w:szCs w:val="10"/>
            <w:rPrChange w:id="3600" w:author="USER" w:date="2018-02-01T14:15:00Z">
              <w:rPr>
                <w:rFonts w:ascii="宋体" w:hAnsi="宋体"/>
                <w:sz w:val="10"/>
                <w:szCs w:val="10"/>
              </w:rPr>
            </w:rPrChange>
          </w:rPr>
        </w:r>
        <w:r w:rsidRPr="00674F55" w:rsidDel="00C56164">
          <w:rPr>
            <w:rFonts w:ascii="宋体" w:hAnsi="宋体"/>
            <w:sz w:val="10"/>
            <w:szCs w:val="10"/>
            <w:rPrChange w:id="3601" w:author="USER" w:date="2018-02-01T14:15:00Z">
              <w:rPr>
                <w:rFonts w:ascii="宋体" w:hAnsi="宋体"/>
                <w:sz w:val="24"/>
                <w:szCs w:val="24"/>
              </w:rPr>
            </w:rPrChange>
          </w:rPr>
          <w:fldChar w:fldCharType="separate"/>
        </w:r>
        <w:r w:rsidRPr="00674F55" w:rsidDel="00C56164">
          <w:rPr>
            <w:rFonts w:ascii="宋体" w:hAnsi="宋体"/>
            <w:sz w:val="10"/>
            <w:szCs w:val="10"/>
            <w:rPrChange w:id="3602" w:author="USER" w:date="2018-02-01T14:15:00Z">
              <w:rPr>
                <w:rFonts w:ascii="宋体" w:hAnsi="宋体"/>
                <w:sz w:val="24"/>
                <w:szCs w:val="24"/>
              </w:rPr>
            </w:rPrChange>
          </w:rPr>
          <w:delText>(l)</w:delText>
        </w:r>
        <w:r w:rsidRPr="00674F55" w:rsidDel="00C56164">
          <w:rPr>
            <w:rFonts w:ascii="宋体" w:hAnsi="宋体"/>
            <w:sz w:val="10"/>
            <w:szCs w:val="10"/>
            <w:rPrChange w:id="3603" w:author="USER" w:date="2018-02-01T14:15:00Z">
              <w:rPr>
                <w:rFonts w:ascii="宋体" w:hAnsi="宋体"/>
                <w:sz w:val="24"/>
                <w:szCs w:val="24"/>
              </w:rPr>
            </w:rPrChange>
          </w:rPr>
          <w:fldChar w:fldCharType="end"/>
        </w:r>
        <w:r w:rsidRPr="00674F55" w:rsidDel="00C56164">
          <w:rPr>
            <w:rFonts w:ascii="宋体" w:hAnsi="宋体" w:hint="eastAsia"/>
            <w:sz w:val="10"/>
            <w:szCs w:val="10"/>
            <w:rPrChange w:id="3604" w:author="USER" w:date="2018-02-01T14:15:00Z">
              <w:rPr>
                <w:rFonts w:ascii="宋体" w:hAnsi="宋体" w:hint="eastAsia"/>
                <w:sz w:val="24"/>
                <w:szCs w:val="24"/>
              </w:rPr>
            </w:rPrChange>
          </w:rPr>
          <w:delText>项进行表决时，应获得投资者委派之董事的同意票方能形成决议</w:delText>
        </w:r>
      </w:del>
      <w:r w:rsidRPr="00674F55">
        <w:rPr>
          <w:rFonts w:ascii="宋体" w:hAnsi="宋体" w:hint="eastAsia"/>
          <w:sz w:val="10"/>
          <w:szCs w:val="10"/>
          <w:rPrChange w:id="3605" w:author="USER" w:date="2018-02-01T14:15:00Z">
            <w:rPr>
              <w:rFonts w:ascii="宋体" w:hAnsi="宋体" w:hint="eastAsia"/>
              <w:sz w:val="24"/>
              <w:szCs w:val="24"/>
            </w:rPr>
          </w:rPrChange>
        </w:rPr>
        <w:t>。</w:t>
      </w:r>
    </w:p>
    <w:p w:rsidR="00F0468C" w:rsidRPr="00016119" w:rsidRDefault="00F0468C">
      <w:pPr>
        <w:ind w:leftChars="270" w:left="540"/>
        <w:rPr>
          <w:rFonts w:ascii="宋体" w:hAnsi="宋体"/>
          <w:sz w:val="10"/>
          <w:szCs w:val="10"/>
          <w:rPrChange w:id="3606" w:author="USER" w:date="2018-02-01T14:15:00Z">
            <w:rPr>
              <w:rFonts w:ascii="宋体" w:hAnsi="宋体"/>
              <w:sz w:val="24"/>
            </w:rPr>
          </w:rPrChange>
        </w:rPr>
      </w:pPr>
    </w:p>
    <w:p w:rsidR="008D2A0C" w:rsidRPr="00016119" w:rsidRDefault="00674F55" w:rsidP="00B76B7B">
      <w:pPr>
        <w:pStyle w:val="aff"/>
        <w:numPr>
          <w:ilvl w:val="0"/>
          <w:numId w:val="49"/>
        </w:numPr>
        <w:spacing w:beforeLines="50" w:afterLines="50"/>
        <w:ind w:firstLineChars="0"/>
        <w:jc w:val="center"/>
        <w:outlineLvl w:val="0"/>
        <w:rPr>
          <w:b/>
          <w:sz w:val="10"/>
          <w:szCs w:val="10"/>
          <w:rPrChange w:id="3607" w:author="USER" w:date="2018-02-01T14:15:00Z">
            <w:rPr>
              <w:b/>
              <w:sz w:val="28"/>
              <w:szCs w:val="28"/>
            </w:rPr>
          </w:rPrChange>
        </w:rPr>
      </w:pPr>
      <w:bookmarkStart w:id="3608" w:name="_DV_M159"/>
      <w:bookmarkStart w:id="3609" w:name="_Toc283452021"/>
      <w:bookmarkStart w:id="3610" w:name="_Toc287697114"/>
      <w:bookmarkStart w:id="3611" w:name="_Ref293694064"/>
      <w:bookmarkStart w:id="3612" w:name="_Toc293698852"/>
      <w:bookmarkStart w:id="3613" w:name="_Toc293699790"/>
      <w:bookmarkStart w:id="3614" w:name="_Toc424573365"/>
      <w:bookmarkStart w:id="3615" w:name="_Toc505242730"/>
      <w:bookmarkStart w:id="3616" w:name="_Toc258010400"/>
      <w:bookmarkEnd w:id="2642"/>
      <w:bookmarkEnd w:id="2643"/>
      <w:bookmarkEnd w:id="3608"/>
      <w:r w:rsidRPr="00674F55">
        <w:rPr>
          <w:rFonts w:hint="eastAsia"/>
          <w:b/>
          <w:sz w:val="10"/>
          <w:szCs w:val="10"/>
          <w:rPrChange w:id="3617" w:author="USER" w:date="2018-02-01T14:15:00Z">
            <w:rPr>
              <w:rFonts w:ascii="宋体" w:hAnsi="宋体" w:hint="eastAsia"/>
              <w:b/>
              <w:sz w:val="28"/>
              <w:szCs w:val="28"/>
            </w:rPr>
          </w:rPrChange>
        </w:rPr>
        <w:t>知情权和检查权</w:t>
      </w:r>
      <w:bookmarkEnd w:id="3609"/>
      <w:bookmarkEnd w:id="3610"/>
      <w:bookmarkEnd w:id="3611"/>
      <w:bookmarkEnd w:id="3612"/>
      <w:bookmarkEnd w:id="3613"/>
      <w:bookmarkEnd w:id="3614"/>
      <w:bookmarkEnd w:id="3615"/>
    </w:p>
    <w:p w:rsidR="008D2A0C" w:rsidRPr="00016119" w:rsidRDefault="00674F55" w:rsidP="00B76B7B">
      <w:pPr>
        <w:pStyle w:val="aff"/>
        <w:numPr>
          <w:ilvl w:val="1"/>
          <w:numId w:val="49"/>
        </w:numPr>
        <w:spacing w:beforeLines="50"/>
        <w:ind w:left="964" w:firstLineChars="0"/>
        <w:outlineLvl w:val="1"/>
        <w:rPr>
          <w:b/>
          <w:sz w:val="10"/>
          <w:szCs w:val="10"/>
          <w:rPrChange w:id="3618" w:author="USER" w:date="2018-02-01T14:15:00Z">
            <w:rPr>
              <w:b/>
              <w:sz w:val="24"/>
              <w:szCs w:val="24"/>
            </w:rPr>
          </w:rPrChange>
        </w:rPr>
      </w:pPr>
      <w:bookmarkStart w:id="3619" w:name="_Toc283452022"/>
      <w:bookmarkStart w:id="3620" w:name="_Toc287697115"/>
      <w:bookmarkStart w:id="3621" w:name="_Toc293698853"/>
      <w:bookmarkStart w:id="3622" w:name="_Toc293699791"/>
      <w:bookmarkStart w:id="3623" w:name="_Toc424573366"/>
      <w:bookmarkStart w:id="3624" w:name="_Toc505242731"/>
      <w:r w:rsidRPr="00674F55">
        <w:rPr>
          <w:rFonts w:hint="eastAsia"/>
          <w:b/>
          <w:sz w:val="10"/>
          <w:szCs w:val="10"/>
          <w:rPrChange w:id="3625" w:author="USER" w:date="2018-02-01T14:15:00Z">
            <w:rPr>
              <w:rFonts w:ascii="宋体" w:hAnsi="宋体" w:hint="eastAsia"/>
              <w:b/>
              <w:sz w:val="24"/>
              <w:szCs w:val="24"/>
            </w:rPr>
          </w:rPrChange>
        </w:rPr>
        <w:t>知情权</w:t>
      </w:r>
      <w:bookmarkEnd w:id="3619"/>
      <w:bookmarkEnd w:id="3620"/>
      <w:bookmarkEnd w:id="3621"/>
      <w:bookmarkEnd w:id="3622"/>
      <w:bookmarkEnd w:id="3623"/>
      <w:bookmarkEnd w:id="3624"/>
    </w:p>
    <w:p w:rsidR="008D2A0C" w:rsidRPr="00016119" w:rsidRDefault="00674F55">
      <w:pPr>
        <w:tabs>
          <w:tab w:val="left" w:pos="567"/>
        </w:tabs>
        <w:ind w:leftChars="270" w:left="540"/>
        <w:jc w:val="both"/>
        <w:rPr>
          <w:rFonts w:ascii="宋体" w:hAnsi="宋体"/>
          <w:sz w:val="10"/>
          <w:szCs w:val="10"/>
          <w:rPrChange w:id="3626" w:author="USER" w:date="2018-02-01T14:15:00Z">
            <w:rPr>
              <w:rFonts w:ascii="宋体" w:hAnsi="宋体"/>
              <w:sz w:val="24"/>
              <w:szCs w:val="24"/>
            </w:rPr>
          </w:rPrChange>
        </w:rPr>
      </w:pPr>
      <w:r w:rsidRPr="00674F55">
        <w:rPr>
          <w:rFonts w:ascii="宋体" w:hAnsi="宋体"/>
          <w:sz w:val="10"/>
          <w:szCs w:val="10"/>
          <w:rPrChange w:id="3627" w:author="USER" w:date="2018-02-01T14:15:00Z">
            <w:rPr>
              <w:rFonts w:ascii="宋体" w:hAnsi="宋体"/>
              <w:sz w:val="24"/>
              <w:szCs w:val="24"/>
            </w:rPr>
          </w:rPrChange>
        </w:rPr>
        <w:t>在不影响投资者在本协议项下的任何权利的前提下，</w:t>
      </w:r>
      <w:r w:rsidRPr="00674F55">
        <w:rPr>
          <w:rFonts w:ascii="宋体" w:hAnsi="宋体" w:hint="eastAsia"/>
          <w:sz w:val="10"/>
          <w:szCs w:val="10"/>
          <w:rPrChange w:id="3628" w:author="USER" w:date="2018-02-01T14:15:00Z">
            <w:rPr>
              <w:rFonts w:ascii="宋体" w:hAnsi="宋体" w:hint="eastAsia"/>
              <w:sz w:val="24"/>
              <w:szCs w:val="24"/>
            </w:rPr>
          </w:rPrChange>
        </w:rPr>
        <w:t>各方应促使公司</w:t>
      </w:r>
      <w:r w:rsidRPr="00674F55">
        <w:rPr>
          <w:rFonts w:ascii="宋体" w:hAnsi="宋体"/>
          <w:sz w:val="10"/>
          <w:szCs w:val="10"/>
          <w:rPrChange w:id="3629" w:author="USER" w:date="2018-02-01T14:15:00Z">
            <w:rPr>
              <w:rFonts w:ascii="宋体" w:hAnsi="宋体"/>
              <w:sz w:val="24"/>
              <w:szCs w:val="24"/>
            </w:rPr>
          </w:rPrChange>
        </w:rPr>
        <w:t>在</w:t>
      </w:r>
      <w:r w:rsidRPr="00674F55">
        <w:rPr>
          <w:rFonts w:ascii="宋体" w:hAnsi="宋体" w:hint="eastAsia"/>
          <w:sz w:val="10"/>
          <w:szCs w:val="10"/>
          <w:rPrChange w:id="3630" w:author="USER" w:date="2018-02-01T14:15:00Z">
            <w:rPr>
              <w:rFonts w:ascii="宋体" w:hAnsi="宋体" w:hint="eastAsia"/>
              <w:sz w:val="24"/>
              <w:szCs w:val="24"/>
            </w:rPr>
          </w:rPrChange>
        </w:rPr>
        <w:t>本协议签署</w:t>
      </w:r>
      <w:r w:rsidRPr="00674F55">
        <w:rPr>
          <w:rFonts w:ascii="宋体" w:hAnsi="宋体"/>
          <w:sz w:val="10"/>
          <w:szCs w:val="10"/>
          <w:rPrChange w:id="3631" w:author="USER" w:date="2018-02-01T14:15:00Z">
            <w:rPr>
              <w:rFonts w:ascii="宋体" w:hAnsi="宋体"/>
              <w:sz w:val="24"/>
              <w:szCs w:val="24"/>
            </w:rPr>
          </w:rPrChange>
        </w:rPr>
        <w:t>后</w:t>
      </w:r>
      <w:r w:rsidRPr="00674F55">
        <w:rPr>
          <w:rFonts w:ascii="宋体" w:hAnsi="宋体" w:hint="eastAsia"/>
          <w:sz w:val="10"/>
          <w:szCs w:val="10"/>
          <w:rPrChange w:id="3632" w:author="USER" w:date="2018-02-01T14:15:00Z">
            <w:rPr>
              <w:rFonts w:ascii="宋体" w:hAnsi="宋体" w:hint="eastAsia"/>
              <w:sz w:val="24"/>
              <w:szCs w:val="24"/>
            </w:rPr>
          </w:rPrChange>
        </w:rPr>
        <w:t>定期并及时</w:t>
      </w:r>
      <w:r w:rsidRPr="00674F55">
        <w:rPr>
          <w:rFonts w:ascii="宋体" w:hAnsi="宋体"/>
          <w:sz w:val="10"/>
          <w:szCs w:val="10"/>
          <w:rPrChange w:id="3633" w:author="USER" w:date="2018-02-01T14:15:00Z">
            <w:rPr>
              <w:rFonts w:ascii="宋体" w:hAnsi="宋体"/>
              <w:sz w:val="24"/>
              <w:szCs w:val="24"/>
            </w:rPr>
          </w:rPrChange>
        </w:rPr>
        <w:t>将以下资料送达给投资者：</w:t>
      </w:r>
    </w:p>
    <w:p w:rsidR="008D2A0C" w:rsidRPr="00016119" w:rsidRDefault="00674F55" w:rsidP="00A26080">
      <w:pPr>
        <w:numPr>
          <w:ilvl w:val="0"/>
          <w:numId w:val="17"/>
        </w:numPr>
        <w:tabs>
          <w:tab w:val="left" w:pos="1134"/>
          <w:tab w:val="left" w:pos="1980"/>
        </w:tabs>
        <w:ind w:left="1107" w:hanging="567"/>
        <w:jc w:val="both"/>
        <w:rPr>
          <w:rFonts w:ascii="宋体" w:hAnsi="宋体"/>
          <w:kern w:val="2"/>
          <w:sz w:val="10"/>
          <w:szCs w:val="10"/>
          <w:rPrChange w:id="3634" w:author="USER" w:date="2018-02-01T14:15:00Z">
            <w:rPr>
              <w:rFonts w:ascii="宋体" w:hAnsi="宋体"/>
              <w:kern w:val="2"/>
              <w:sz w:val="24"/>
              <w:szCs w:val="24"/>
            </w:rPr>
          </w:rPrChange>
        </w:rPr>
      </w:pPr>
      <w:r w:rsidRPr="00674F55">
        <w:rPr>
          <w:rFonts w:ascii="宋体" w:hAnsi="宋体"/>
          <w:kern w:val="2"/>
          <w:sz w:val="10"/>
          <w:szCs w:val="10"/>
          <w:rPrChange w:id="3635" w:author="USER" w:date="2018-02-01T14:15:00Z">
            <w:rPr>
              <w:rFonts w:ascii="宋体" w:hAnsi="宋体"/>
              <w:kern w:val="2"/>
              <w:sz w:val="24"/>
              <w:szCs w:val="24"/>
            </w:rPr>
          </w:rPrChange>
        </w:rPr>
        <w:t>在每个月末后的</w:t>
      </w:r>
      <w:r w:rsidRPr="00674F55">
        <w:rPr>
          <w:rFonts w:ascii="宋体" w:hAnsi="宋体" w:hint="eastAsia"/>
          <w:kern w:val="2"/>
          <w:sz w:val="10"/>
          <w:szCs w:val="10"/>
          <w:rPrChange w:id="3636" w:author="USER" w:date="2018-02-01T14:15:00Z">
            <w:rPr>
              <w:rFonts w:ascii="宋体" w:hAnsi="宋体" w:hint="eastAsia"/>
              <w:kern w:val="2"/>
              <w:sz w:val="24"/>
              <w:szCs w:val="24"/>
            </w:rPr>
          </w:rPrChange>
        </w:rPr>
        <w:t>十</w:t>
      </w:r>
      <w:r w:rsidRPr="00674F55">
        <w:rPr>
          <w:rFonts w:ascii="宋体" w:hAnsi="宋体"/>
          <w:kern w:val="2"/>
          <w:sz w:val="10"/>
          <w:szCs w:val="10"/>
          <w:rPrChange w:id="3637" w:author="USER" w:date="2018-02-01T14:15:00Z">
            <w:rPr>
              <w:rFonts w:ascii="宋体" w:hAnsi="宋体"/>
              <w:kern w:val="2"/>
              <w:sz w:val="24"/>
              <w:szCs w:val="24"/>
            </w:rPr>
          </w:rPrChange>
        </w:rPr>
        <w:t>（10）</w:t>
      </w:r>
      <w:proofErr w:type="gramStart"/>
      <w:r w:rsidRPr="00674F55">
        <w:rPr>
          <w:rFonts w:ascii="宋体" w:hAnsi="宋体"/>
          <w:kern w:val="2"/>
          <w:sz w:val="10"/>
          <w:szCs w:val="10"/>
          <w:rPrChange w:id="3638" w:author="USER" w:date="2018-02-01T14:15:00Z">
            <w:rPr>
              <w:rFonts w:ascii="宋体" w:hAnsi="宋体"/>
              <w:kern w:val="2"/>
              <w:sz w:val="24"/>
              <w:szCs w:val="24"/>
            </w:rPr>
          </w:rPrChange>
        </w:rPr>
        <w:t>个</w:t>
      </w:r>
      <w:proofErr w:type="gramEnd"/>
      <w:r w:rsidRPr="00674F55">
        <w:rPr>
          <w:rFonts w:ascii="宋体" w:hAnsi="宋体"/>
          <w:kern w:val="2"/>
          <w:sz w:val="10"/>
          <w:szCs w:val="10"/>
          <w:rPrChange w:id="3639" w:author="USER" w:date="2018-02-01T14:15:00Z">
            <w:rPr>
              <w:rFonts w:ascii="宋体" w:hAnsi="宋体"/>
              <w:kern w:val="2"/>
              <w:sz w:val="24"/>
              <w:szCs w:val="24"/>
            </w:rPr>
          </w:rPrChange>
        </w:rPr>
        <w:t>日历日内，(</w:t>
      </w:r>
      <w:proofErr w:type="spellStart"/>
      <w:r w:rsidRPr="00674F55">
        <w:rPr>
          <w:rFonts w:ascii="宋体" w:hAnsi="宋体"/>
          <w:kern w:val="2"/>
          <w:sz w:val="10"/>
          <w:szCs w:val="10"/>
          <w:rPrChange w:id="3640" w:author="USER" w:date="2018-02-01T14:15:00Z">
            <w:rPr>
              <w:rFonts w:ascii="宋体" w:hAnsi="宋体"/>
              <w:kern w:val="2"/>
              <w:sz w:val="24"/>
              <w:szCs w:val="24"/>
            </w:rPr>
          </w:rPrChange>
        </w:rPr>
        <w:t>i</w:t>
      </w:r>
      <w:proofErr w:type="spellEnd"/>
      <w:r w:rsidRPr="00674F55">
        <w:rPr>
          <w:rFonts w:ascii="宋体" w:hAnsi="宋体"/>
          <w:kern w:val="2"/>
          <w:sz w:val="10"/>
          <w:szCs w:val="10"/>
          <w:rPrChange w:id="3641" w:author="USER" w:date="2018-02-01T14:15:00Z">
            <w:rPr>
              <w:rFonts w:ascii="宋体" w:hAnsi="宋体"/>
              <w:kern w:val="2"/>
              <w:sz w:val="24"/>
              <w:szCs w:val="24"/>
            </w:rPr>
          </w:rPrChange>
        </w:rPr>
        <w:t>)公司月度财务报</w:t>
      </w:r>
      <w:r w:rsidRPr="00674F55">
        <w:rPr>
          <w:rFonts w:ascii="宋体" w:hAnsi="宋体" w:hint="eastAsia"/>
          <w:kern w:val="2"/>
          <w:sz w:val="10"/>
          <w:szCs w:val="10"/>
          <w:rPrChange w:id="3642" w:author="USER" w:date="2018-02-01T14:15:00Z">
            <w:rPr>
              <w:rFonts w:ascii="宋体" w:hAnsi="宋体" w:hint="eastAsia"/>
              <w:kern w:val="2"/>
              <w:sz w:val="24"/>
              <w:szCs w:val="24"/>
            </w:rPr>
          </w:rPrChange>
        </w:rPr>
        <w:t>表</w:t>
      </w:r>
      <w:r w:rsidRPr="00674F55">
        <w:rPr>
          <w:rFonts w:ascii="宋体" w:hAnsi="宋体"/>
          <w:kern w:val="2"/>
          <w:sz w:val="10"/>
          <w:szCs w:val="10"/>
          <w:rPrChange w:id="3643" w:author="USER" w:date="2018-02-01T14:15:00Z">
            <w:rPr>
              <w:rFonts w:ascii="宋体" w:hAnsi="宋体"/>
              <w:kern w:val="2"/>
              <w:sz w:val="24"/>
              <w:szCs w:val="24"/>
            </w:rPr>
          </w:rPrChange>
        </w:rPr>
        <w:t xml:space="preserve">；(ii)可能对公司的营运或财务状况具有重大不利影响的事项的报告。 </w:t>
      </w:r>
    </w:p>
    <w:p w:rsidR="008D2A0C" w:rsidRPr="00016119" w:rsidRDefault="00674F55" w:rsidP="00A26080">
      <w:pPr>
        <w:numPr>
          <w:ilvl w:val="0"/>
          <w:numId w:val="17"/>
        </w:numPr>
        <w:tabs>
          <w:tab w:val="left" w:pos="1134"/>
          <w:tab w:val="left" w:pos="1980"/>
        </w:tabs>
        <w:ind w:left="1107" w:hanging="567"/>
        <w:jc w:val="both"/>
        <w:rPr>
          <w:rFonts w:ascii="宋体" w:hAnsi="宋体"/>
          <w:kern w:val="2"/>
          <w:sz w:val="10"/>
          <w:szCs w:val="10"/>
          <w:rPrChange w:id="3644" w:author="USER" w:date="2018-02-01T14:15:00Z">
            <w:rPr>
              <w:rFonts w:ascii="宋体" w:hAnsi="宋体"/>
              <w:kern w:val="2"/>
              <w:sz w:val="24"/>
              <w:szCs w:val="24"/>
            </w:rPr>
          </w:rPrChange>
        </w:rPr>
      </w:pPr>
      <w:r w:rsidRPr="00674F55">
        <w:rPr>
          <w:rFonts w:ascii="宋体" w:hAnsi="宋体"/>
          <w:kern w:val="2"/>
          <w:sz w:val="10"/>
          <w:szCs w:val="10"/>
          <w:rPrChange w:id="3645" w:author="USER" w:date="2018-02-01T14:15:00Z">
            <w:rPr>
              <w:rFonts w:ascii="宋体" w:hAnsi="宋体"/>
              <w:kern w:val="2"/>
              <w:sz w:val="24"/>
              <w:szCs w:val="24"/>
            </w:rPr>
          </w:rPrChange>
        </w:rPr>
        <w:t>在每个季度末后的</w:t>
      </w:r>
      <w:r w:rsidRPr="00674F55">
        <w:rPr>
          <w:rFonts w:ascii="宋体" w:hAnsi="宋体" w:hint="eastAsia"/>
          <w:kern w:val="2"/>
          <w:sz w:val="10"/>
          <w:szCs w:val="10"/>
          <w:rPrChange w:id="3646" w:author="USER" w:date="2018-02-01T14:15:00Z">
            <w:rPr>
              <w:rFonts w:ascii="宋体" w:hAnsi="宋体" w:hint="eastAsia"/>
              <w:kern w:val="2"/>
              <w:sz w:val="24"/>
              <w:szCs w:val="24"/>
            </w:rPr>
          </w:rPrChange>
        </w:rPr>
        <w:t>三十</w:t>
      </w:r>
      <w:r w:rsidRPr="00674F55">
        <w:rPr>
          <w:rFonts w:ascii="宋体" w:hAnsi="宋体"/>
          <w:kern w:val="2"/>
          <w:sz w:val="10"/>
          <w:szCs w:val="10"/>
          <w:rPrChange w:id="3647" w:author="USER" w:date="2018-02-01T14:15:00Z">
            <w:rPr>
              <w:rFonts w:ascii="宋体" w:hAnsi="宋体"/>
              <w:kern w:val="2"/>
              <w:sz w:val="24"/>
              <w:szCs w:val="24"/>
            </w:rPr>
          </w:rPrChange>
        </w:rPr>
        <w:t>（30）</w:t>
      </w:r>
      <w:proofErr w:type="gramStart"/>
      <w:r w:rsidRPr="00674F55">
        <w:rPr>
          <w:rFonts w:ascii="宋体" w:hAnsi="宋体"/>
          <w:kern w:val="2"/>
          <w:sz w:val="10"/>
          <w:szCs w:val="10"/>
          <w:rPrChange w:id="3648" w:author="USER" w:date="2018-02-01T14:15:00Z">
            <w:rPr>
              <w:rFonts w:ascii="宋体" w:hAnsi="宋体"/>
              <w:kern w:val="2"/>
              <w:sz w:val="24"/>
              <w:szCs w:val="24"/>
            </w:rPr>
          </w:rPrChange>
        </w:rPr>
        <w:t>个</w:t>
      </w:r>
      <w:proofErr w:type="gramEnd"/>
      <w:r w:rsidRPr="00674F55">
        <w:rPr>
          <w:rFonts w:ascii="宋体" w:hAnsi="宋体"/>
          <w:kern w:val="2"/>
          <w:sz w:val="10"/>
          <w:szCs w:val="10"/>
          <w:rPrChange w:id="3649" w:author="USER" w:date="2018-02-01T14:15:00Z">
            <w:rPr>
              <w:rFonts w:ascii="宋体" w:hAnsi="宋体"/>
              <w:kern w:val="2"/>
              <w:sz w:val="24"/>
              <w:szCs w:val="24"/>
            </w:rPr>
          </w:rPrChange>
        </w:rPr>
        <w:t>日历日内，(</w:t>
      </w:r>
      <w:proofErr w:type="spellStart"/>
      <w:r w:rsidRPr="00674F55">
        <w:rPr>
          <w:rFonts w:ascii="宋体" w:hAnsi="宋体"/>
          <w:kern w:val="2"/>
          <w:sz w:val="10"/>
          <w:szCs w:val="10"/>
          <w:rPrChange w:id="3650" w:author="USER" w:date="2018-02-01T14:15:00Z">
            <w:rPr>
              <w:rFonts w:ascii="宋体" w:hAnsi="宋体"/>
              <w:kern w:val="2"/>
              <w:sz w:val="24"/>
              <w:szCs w:val="24"/>
            </w:rPr>
          </w:rPrChange>
        </w:rPr>
        <w:t>i</w:t>
      </w:r>
      <w:proofErr w:type="spellEnd"/>
      <w:r w:rsidRPr="00674F55">
        <w:rPr>
          <w:rFonts w:ascii="宋体" w:hAnsi="宋体"/>
          <w:kern w:val="2"/>
          <w:sz w:val="10"/>
          <w:szCs w:val="10"/>
          <w:rPrChange w:id="3651" w:author="USER" w:date="2018-02-01T14:15:00Z">
            <w:rPr>
              <w:rFonts w:ascii="宋体" w:hAnsi="宋体"/>
              <w:kern w:val="2"/>
              <w:sz w:val="24"/>
              <w:szCs w:val="24"/>
            </w:rPr>
          </w:rPrChange>
        </w:rPr>
        <w:t>)公司根据中国通用会计准则准备的未经审计的季度财务报告；(ii)关于可能对公司的营运或财务状况产生重大不利影响的事项的报告。</w:t>
      </w:r>
    </w:p>
    <w:p w:rsidR="00365407" w:rsidRPr="00016119" w:rsidRDefault="00674F55" w:rsidP="00365407">
      <w:pPr>
        <w:numPr>
          <w:ilvl w:val="0"/>
          <w:numId w:val="17"/>
        </w:numPr>
        <w:tabs>
          <w:tab w:val="left" w:pos="1134"/>
          <w:tab w:val="left" w:pos="1980"/>
        </w:tabs>
        <w:ind w:left="1107" w:hanging="567"/>
        <w:jc w:val="both"/>
        <w:rPr>
          <w:rFonts w:ascii="宋体" w:hAnsi="宋体"/>
          <w:kern w:val="2"/>
          <w:sz w:val="10"/>
          <w:szCs w:val="10"/>
          <w:rPrChange w:id="3652" w:author="USER" w:date="2018-02-01T14:15:00Z">
            <w:rPr>
              <w:rFonts w:ascii="宋体" w:hAnsi="宋体"/>
              <w:kern w:val="2"/>
              <w:sz w:val="24"/>
              <w:szCs w:val="24"/>
            </w:rPr>
          </w:rPrChange>
        </w:rPr>
      </w:pPr>
      <w:r w:rsidRPr="00674F55">
        <w:rPr>
          <w:rFonts w:ascii="宋体" w:hAnsi="宋体"/>
          <w:kern w:val="2"/>
          <w:sz w:val="10"/>
          <w:szCs w:val="10"/>
          <w:rPrChange w:id="3653" w:author="USER" w:date="2018-02-01T14:15:00Z">
            <w:rPr>
              <w:rFonts w:ascii="宋体" w:hAnsi="宋体"/>
              <w:kern w:val="2"/>
              <w:sz w:val="24"/>
              <w:szCs w:val="24"/>
            </w:rPr>
          </w:rPrChange>
        </w:rPr>
        <w:t>以一年一次的频率，在每个会计年度末后的</w:t>
      </w:r>
      <w:r w:rsidRPr="00674F55">
        <w:rPr>
          <w:rFonts w:ascii="宋体" w:hAnsi="宋体" w:hint="eastAsia"/>
          <w:kern w:val="2"/>
          <w:sz w:val="10"/>
          <w:szCs w:val="10"/>
          <w:rPrChange w:id="3654" w:author="USER" w:date="2018-02-01T14:15:00Z">
            <w:rPr>
              <w:rFonts w:ascii="宋体" w:hAnsi="宋体" w:hint="eastAsia"/>
              <w:kern w:val="2"/>
              <w:sz w:val="24"/>
              <w:szCs w:val="24"/>
            </w:rPr>
          </w:rPrChange>
        </w:rPr>
        <w:t>九十</w:t>
      </w:r>
      <w:r w:rsidRPr="00674F55">
        <w:rPr>
          <w:rFonts w:ascii="宋体" w:hAnsi="宋体"/>
          <w:kern w:val="2"/>
          <w:sz w:val="10"/>
          <w:szCs w:val="10"/>
          <w:rPrChange w:id="3655" w:author="USER" w:date="2018-02-01T14:15:00Z">
            <w:rPr>
              <w:rFonts w:ascii="宋体" w:hAnsi="宋体"/>
              <w:kern w:val="2"/>
              <w:sz w:val="24"/>
              <w:szCs w:val="24"/>
            </w:rPr>
          </w:rPrChange>
        </w:rPr>
        <w:t>（90）</w:t>
      </w:r>
      <w:proofErr w:type="gramStart"/>
      <w:r w:rsidRPr="00674F55">
        <w:rPr>
          <w:rFonts w:ascii="宋体" w:hAnsi="宋体"/>
          <w:kern w:val="2"/>
          <w:sz w:val="10"/>
          <w:szCs w:val="10"/>
          <w:rPrChange w:id="3656" w:author="USER" w:date="2018-02-01T14:15:00Z">
            <w:rPr>
              <w:rFonts w:ascii="宋体" w:hAnsi="宋体"/>
              <w:kern w:val="2"/>
              <w:sz w:val="24"/>
              <w:szCs w:val="24"/>
            </w:rPr>
          </w:rPrChange>
        </w:rPr>
        <w:t>个</w:t>
      </w:r>
      <w:proofErr w:type="gramEnd"/>
      <w:r w:rsidRPr="00674F55">
        <w:rPr>
          <w:rFonts w:ascii="宋体" w:hAnsi="宋体"/>
          <w:kern w:val="2"/>
          <w:sz w:val="10"/>
          <w:szCs w:val="10"/>
          <w:rPrChange w:id="3657" w:author="USER" w:date="2018-02-01T14:15:00Z">
            <w:rPr>
              <w:rFonts w:ascii="宋体" w:hAnsi="宋体"/>
              <w:kern w:val="2"/>
              <w:sz w:val="24"/>
              <w:szCs w:val="24"/>
            </w:rPr>
          </w:rPrChange>
        </w:rPr>
        <w:t>日历日内，(</w:t>
      </w:r>
      <w:proofErr w:type="spellStart"/>
      <w:r w:rsidRPr="00674F55">
        <w:rPr>
          <w:rFonts w:ascii="宋体" w:hAnsi="宋体"/>
          <w:kern w:val="2"/>
          <w:sz w:val="10"/>
          <w:szCs w:val="10"/>
          <w:rPrChange w:id="3658" w:author="USER" w:date="2018-02-01T14:15:00Z">
            <w:rPr>
              <w:rFonts w:ascii="宋体" w:hAnsi="宋体"/>
              <w:kern w:val="2"/>
              <w:sz w:val="24"/>
              <w:szCs w:val="24"/>
            </w:rPr>
          </w:rPrChange>
        </w:rPr>
        <w:t>i</w:t>
      </w:r>
      <w:proofErr w:type="spellEnd"/>
      <w:r w:rsidRPr="00674F55">
        <w:rPr>
          <w:rFonts w:ascii="宋体" w:hAnsi="宋体"/>
          <w:kern w:val="2"/>
          <w:sz w:val="10"/>
          <w:szCs w:val="10"/>
          <w:rPrChange w:id="3659" w:author="USER" w:date="2018-02-01T14:15:00Z">
            <w:rPr>
              <w:rFonts w:ascii="宋体" w:hAnsi="宋体"/>
              <w:kern w:val="2"/>
              <w:sz w:val="24"/>
              <w:szCs w:val="24"/>
            </w:rPr>
          </w:rPrChange>
        </w:rPr>
        <w:t>) 公司根据中国通用会计准则准备的</w:t>
      </w:r>
      <w:proofErr w:type="gramStart"/>
      <w:r w:rsidRPr="00674F55">
        <w:rPr>
          <w:rFonts w:ascii="宋体" w:hAnsi="宋体"/>
          <w:kern w:val="2"/>
          <w:sz w:val="10"/>
          <w:szCs w:val="10"/>
          <w:rPrChange w:id="3660" w:author="USER" w:date="2018-02-01T14:15:00Z">
            <w:rPr>
              <w:rFonts w:ascii="宋体" w:hAnsi="宋体"/>
              <w:kern w:val="2"/>
              <w:sz w:val="24"/>
              <w:szCs w:val="24"/>
            </w:rPr>
          </w:rPrChange>
        </w:rPr>
        <w:t>的</w:t>
      </w:r>
      <w:proofErr w:type="gramEnd"/>
      <w:r w:rsidRPr="00674F55">
        <w:rPr>
          <w:rFonts w:ascii="宋体" w:hAnsi="宋体"/>
          <w:kern w:val="2"/>
          <w:sz w:val="10"/>
          <w:szCs w:val="10"/>
          <w:rPrChange w:id="3661" w:author="USER" w:date="2018-02-01T14:15:00Z">
            <w:rPr>
              <w:rFonts w:ascii="宋体" w:hAnsi="宋体"/>
              <w:kern w:val="2"/>
              <w:sz w:val="24"/>
              <w:szCs w:val="24"/>
            </w:rPr>
          </w:rPrChange>
        </w:rPr>
        <w:t>财务报告以及；(ii)会计年度业务营运的报告，包括可能对公司的营运或财务状况产生重大不利影响的事项的报告。</w:t>
      </w:r>
      <w:r w:rsidRPr="00674F55">
        <w:rPr>
          <w:rFonts w:ascii="宋体" w:hAnsi="宋体" w:hint="eastAsia"/>
          <w:kern w:val="2"/>
          <w:sz w:val="10"/>
          <w:szCs w:val="10"/>
          <w:rPrChange w:id="3662" w:author="USER" w:date="2018-02-01T14:15:00Z">
            <w:rPr>
              <w:rFonts w:ascii="宋体" w:hAnsi="宋体" w:hint="eastAsia"/>
              <w:kern w:val="2"/>
              <w:sz w:val="24"/>
              <w:szCs w:val="24"/>
            </w:rPr>
          </w:rPrChange>
        </w:rPr>
        <w:t>公司年报须由一家投资者同意的合格的会计师事务所执行审计。</w:t>
      </w:r>
    </w:p>
    <w:p w:rsidR="008D2A0C" w:rsidRPr="00016119" w:rsidRDefault="00674F55" w:rsidP="00A26080">
      <w:pPr>
        <w:numPr>
          <w:ilvl w:val="0"/>
          <w:numId w:val="17"/>
        </w:numPr>
        <w:tabs>
          <w:tab w:val="left" w:pos="1134"/>
          <w:tab w:val="left" w:pos="1980"/>
        </w:tabs>
        <w:ind w:left="1107" w:hanging="567"/>
        <w:jc w:val="both"/>
        <w:rPr>
          <w:rFonts w:ascii="宋体" w:hAnsi="宋体"/>
          <w:kern w:val="2"/>
          <w:sz w:val="10"/>
          <w:szCs w:val="10"/>
          <w:rPrChange w:id="3663" w:author="USER" w:date="2018-02-01T14:15:00Z">
            <w:rPr>
              <w:rFonts w:ascii="宋体" w:hAnsi="宋体"/>
              <w:kern w:val="2"/>
              <w:sz w:val="24"/>
              <w:szCs w:val="24"/>
            </w:rPr>
          </w:rPrChange>
        </w:rPr>
      </w:pPr>
      <w:r w:rsidRPr="00674F55">
        <w:rPr>
          <w:rFonts w:ascii="宋体" w:hAnsi="宋体"/>
          <w:kern w:val="2"/>
          <w:sz w:val="10"/>
          <w:szCs w:val="10"/>
          <w:rPrChange w:id="3664" w:author="USER" w:date="2018-02-01T14:15:00Z">
            <w:rPr>
              <w:rFonts w:ascii="宋体" w:hAnsi="宋体"/>
              <w:kern w:val="2"/>
              <w:sz w:val="24"/>
              <w:szCs w:val="24"/>
            </w:rPr>
          </w:rPrChange>
        </w:rPr>
        <w:t>(</w:t>
      </w:r>
      <w:proofErr w:type="spellStart"/>
      <w:r w:rsidRPr="00674F55">
        <w:rPr>
          <w:rFonts w:ascii="宋体" w:hAnsi="宋体"/>
          <w:kern w:val="2"/>
          <w:sz w:val="10"/>
          <w:szCs w:val="10"/>
          <w:rPrChange w:id="3665" w:author="USER" w:date="2018-02-01T14:15:00Z">
            <w:rPr>
              <w:rFonts w:ascii="宋体" w:hAnsi="宋体"/>
              <w:kern w:val="2"/>
              <w:sz w:val="24"/>
              <w:szCs w:val="24"/>
            </w:rPr>
          </w:rPrChange>
        </w:rPr>
        <w:t>i</w:t>
      </w:r>
      <w:proofErr w:type="spellEnd"/>
      <w:r w:rsidRPr="00674F55">
        <w:rPr>
          <w:rFonts w:ascii="宋体" w:hAnsi="宋体"/>
          <w:kern w:val="2"/>
          <w:sz w:val="10"/>
          <w:szCs w:val="10"/>
          <w:rPrChange w:id="3666" w:author="USER" w:date="2018-02-01T14:15:00Z">
            <w:rPr>
              <w:rFonts w:ascii="宋体" w:hAnsi="宋体"/>
              <w:kern w:val="2"/>
              <w:sz w:val="24"/>
              <w:szCs w:val="24"/>
            </w:rPr>
          </w:rPrChange>
        </w:rPr>
        <w:t>)在每个当年会计年度结束前的</w:t>
      </w:r>
      <w:r w:rsidRPr="00674F55">
        <w:rPr>
          <w:rFonts w:ascii="宋体" w:hAnsi="宋体" w:hint="eastAsia"/>
          <w:kern w:val="2"/>
          <w:sz w:val="10"/>
          <w:szCs w:val="10"/>
          <w:rPrChange w:id="3667" w:author="USER" w:date="2018-02-01T14:15:00Z">
            <w:rPr>
              <w:rFonts w:ascii="宋体" w:hAnsi="宋体" w:hint="eastAsia"/>
              <w:kern w:val="2"/>
              <w:sz w:val="24"/>
              <w:szCs w:val="24"/>
            </w:rPr>
          </w:rPrChange>
        </w:rPr>
        <w:t>三十</w:t>
      </w:r>
      <w:r w:rsidRPr="00674F55">
        <w:rPr>
          <w:rFonts w:ascii="宋体" w:hAnsi="宋体"/>
          <w:kern w:val="2"/>
          <w:sz w:val="10"/>
          <w:szCs w:val="10"/>
          <w:rPrChange w:id="3668" w:author="USER" w:date="2018-02-01T14:15:00Z">
            <w:rPr>
              <w:rFonts w:ascii="宋体" w:hAnsi="宋体"/>
              <w:kern w:val="2"/>
              <w:sz w:val="24"/>
              <w:szCs w:val="24"/>
            </w:rPr>
          </w:rPrChange>
        </w:rPr>
        <w:t>（30）日历日内，下一年度财务预算报告</w:t>
      </w:r>
      <w:r w:rsidRPr="00674F55">
        <w:rPr>
          <w:rFonts w:ascii="宋体" w:hAnsi="宋体" w:hint="eastAsia"/>
          <w:kern w:val="2"/>
          <w:sz w:val="10"/>
          <w:szCs w:val="10"/>
          <w:rPrChange w:id="3669" w:author="USER" w:date="2018-02-01T14:15:00Z">
            <w:rPr>
              <w:rFonts w:ascii="宋体" w:hAnsi="宋体" w:hint="eastAsia"/>
              <w:kern w:val="2"/>
              <w:sz w:val="24"/>
              <w:szCs w:val="24"/>
            </w:rPr>
          </w:rPrChange>
        </w:rPr>
        <w:t>；并且</w:t>
      </w:r>
      <w:r w:rsidRPr="00674F55">
        <w:rPr>
          <w:rFonts w:ascii="宋体" w:hAnsi="宋体"/>
          <w:kern w:val="2"/>
          <w:sz w:val="10"/>
          <w:szCs w:val="10"/>
          <w:rPrChange w:id="3670" w:author="USER" w:date="2018-02-01T14:15:00Z">
            <w:rPr>
              <w:rFonts w:ascii="宋体" w:hAnsi="宋体"/>
              <w:kern w:val="2"/>
              <w:sz w:val="24"/>
              <w:szCs w:val="24"/>
            </w:rPr>
          </w:rPrChange>
        </w:rPr>
        <w:t>(ii)提前</w:t>
      </w:r>
      <w:r w:rsidRPr="00674F55">
        <w:rPr>
          <w:rFonts w:ascii="宋体" w:hAnsi="宋体" w:hint="eastAsia"/>
          <w:kern w:val="2"/>
          <w:sz w:val="10"/>
          <w:szCs w:val="10"/>
          <w:rPrChange w:id="3671" w:author="USER" w:date="2018-02-01T14:15:00Z">
            <w:rPr>
              <w:rFonts w:ascii="宋体" w:hAnsi="宋体" w:hint="eastAsia"/>
              <w:kern w:val="2"/>
              <w:sz w:val="24"/>
              <w:szCs w:val="24"/>
            </w:rPr>
          </w:rPrChange>
        </w:rPr>
        <w:t>三十</w:t>
      </w:r>
      <w:r w:rsidRPr="00674F55">
        <w:rPr>
          <w:rFonts w:ascii="宋体" w:hAnsi="宋体"/>
          <w:kern w:val="2"/>
          <w:sz w:val="10"/>
          <w:szCs w:val="10"/>
          <w:rPrChange w:id="3672" w:author="USER" w:date="2018-02-01T14:15:00Z">
            <w:rPr>
              <w:rFonts w:ascii="宋体" w:hAnsi="宋体"/>
              <w:kern w:val="2"/>
              <w:sz w:val="24"/>
              <w:szCs w:val="24"/>
            </w:rPr>
          </w:rPrChange>
        </w:rPr>
        <w:t>（30）</w:t>
      </w:r>
      <w:proofErr w:type="gramStart"/>
      <w:r w:rsidRPr="00674F55">
        <w:rPr>
          <w:rFonts w:ascii="宋体" w:hAnsi="宋体"/>
          <w:kern w:val="2"/>
          <w:sz w:val="10"/>
          <w:szCs w:val="10"/>
          <w:rPrChange w:id="3673" w:author="USER" w:date="2018-02-01T14:15:00Z">
            <w:rPr>
              <w:rFonts w:ascii="宋体" w:hAnsi="宋体"/>
              <w:kern w:val="2"/>
              <w:sz w:val="24"/>
              <w:szCs w:val="24"/>
            </w:rPr>
          </w:rPrChange>
        </w:rPr>
        <w:t>个</w:t>
      </w:r>
      <w:proofErr w:type="gramEnd"/>
      <w:r w:rsidRPr="00674F55">
        <w:rPr>
          <w:rFonts w:ascii="宋体" w:hAnsi="宋体"/>
          <w:kern w:val="2"/>
          <w:sz w:val="10"/>
          <w:szCs w:val="10"/>
          <w:rPrChange w:id="3674" w:author="USER" w:date="2018-02-01T14:15:00Z">
            <w:rPr>
              <w:rFonts w:ascii="宋体" w:hAnsi="宋体"/>
              <w:kern w:val="2"/>
              <w:sz w:val="24"/>
              <w:szCs w:val="24"/>
            </w:rPr>
          </w:rPrChange>
        </w:rPr>
        <w:t>日历日通知对已批准年度预算的任何重大变更，包括对高级管理层薪水的改变。</w:t>
      </w:r>
    </w:p>
    <w:p w:rsidR="008D2A0C" w:rsidRPr="00016119" w:rsidRDefault="00674F55" w:rsidP="00A26080">
      <w:pPr>
        <w:numPr>
          <w:ilvl w:val="0"/>
          <w:numId w:val="17"/>
        </w:numPr>
        <w:tabs>
          <w:tab w:val="left" w:pos="1134"/>
          <w:tab w:val="left" w:pos="1980"/>
        </w:tabs>
        <w:ind w:left="1107" w:hanging="567"/>
        <w:jc w:val="both"/>
        <w:rPr>
          <w:rFonts w:ascii="宋体" w:hAnsi="宋体"/>
          <w:kern w:val="2"/>
          <w:sz w:val="10"/>
          <w:szCs w:val="10"/>
          <w:rPrChange w:id="3675" w:author="USER" w:date="2018-02-01T14:15:00Z">
            <w:rPr>
              <w:rFonts w:ascii="宋体" w:hAnsi="宋体"/>
              <w:kern w:val="2"/>
              <w:sz w:val="24"/>
              <w:szCs w:val="24"/>
            </w:rPr>
          </w:rPrChange>
        </w:rPr>
      </w:pPr>
      <w:r w:rsidRPr="00674F55">
        <w:rPr>
          <w:rFonts w:ascii="宋体" w:hAnsi="宋体"/>
          <w:kern w:val="2"/>
          <w:sz w:val="10"/>
          <w:szCs w:val="10"/>
          <w:rPrChange w:id="3676" w:author="USER" w:date="2018-02-01T14:15:00Z">
            <w:rPr>
              <w:rFonts w:ascii="宋体" w:hAnsi="宋体"/>
              <w:kern w:val="2"/>
              <w:sz w:val="24"/>
              <w:szCs w:val="24"/>
            </w:rPr>
          </w:rPrChange>
        </w:rPr>
        <w:t>(</w:t>
      </w:r>
      <w:proofErr w:type="spellStart"/>
      <w:r w:rsidRPr="00674F55">
        <w:rPr>
          <w:rFonts w:ascii="宋体" w:hAnsi="宋体"/>
          <w:kern w:val="2"/>
          <w:sz w:val="10"/>
          <w:szCs w:val="10"/>
          <w:rPrChange w:id="3677" w:author="USER" w:date="2018-02-01T14:15:00Z">
            <w:rPr>
              <w:rFonts w:ascii="宋体" w:hAnsi="宋体"/>
              <w:kern w:val="2"/>
              <w:sz w:val="24"/>
              <w:szCs w:val="24"/>
            </w:rPr>
          </w:rPrChange>
        </w:rPr>
        <w:t>i</w:t>
      </w:r>
      <w:proofErr w:type="spellEnd"/>
      <w:r w:rsidRPr="00674F55">
        <w:rPr>
          <w:rFonts w:ascii="宋体" w:hAnsi="宋体"/>
          <w:kern w:val="2"/>
          <w:sz w:val="10"/>
          <w:szCs w:val="10"/>
          <w:rPrChange w:id="3678" w:author="USER" w:date="2018-02-01T14:15:00Z">
            <w:rPr>
              <w:rFonts w:ascii="宋体" w:hAnsi="宋体"/>
              <w:kern w:val="2"/>
              <w:sz w:val="24"/>
              <w:szCs w:val="24"/>
            </w:rPr>
          </w:rPrChange>
        </w:rPr>
        <w:t>)带有相关议程和会议纪要的提前</w:t>
      </w:r>
      <w:r w:rsidRPr="00674F55">
        <w:rPr>
          <w:rFonts w:ascii="宋体" w:hAnsi="宋体" w:hint="eastAsia"/>
          <w:kern w:val="2"/>
          <w:sz w:val="10"/>
          <w:szCs w:val="10"/>
          <w:rPrChange w:id="3679" w:author="USER" w:date="2018-02-01T14:15:00Z">
            <w:rPr>
              <w:rFonts w:ascii="宋体" w:hAnsi="宋体" w:hint="eastAsia"/>
              <w:kern w:val="2"/>
              <w:sz w:val="24"/>
              <w:szCs w:val="24"/>
            </w:rPr>
          </w:rPrChange>
        </w:rPr>
        <w:t>三十</w:t>
      </w:r>
      <w:r w:rsidRPr="00674F55">
        <w:rPr>
          <w:rFonts w:ascii="宋体" w:hAnsi="宋体"/>
          <w:kern w:val="2"/>
          <w:sz w:val="10"/>
          <w:szCs w:val="10"/>
          <w:rPrChange w:id="3680" w:author="USER" w:date="2018-02-01T14:15:00Z">
            <w:rPr>
              <w:rFonts w:ascii="宋体" w:hAnsi="宋体"/>
              <w:kern w:val="2"/>
              <w:sz w:val="24"/>
              <w:szCs w:val="24"/>
            </w:rPr>
          </w:rPrChange>
        </w:rPr>
        <w:t>（30）</w:t>
      </w:r>
      <w:proofErr w:type="gramStart"/>
      <w:r w:rsidRPr="00674F55">
        <w:rPr>
          <w:rFonts w:ascii="宋体" w:hAnsi="宋体"/>
          <w:kern w:val="2"/>
          <w:sz w:val="10"/>
          <w:szCs w:val="10"/>
          <w:rPrChange w:id="3681" w:author="USER" w:date="2018-02-01T14:15:00Z">
            <w:rPr>
              <w:rFonts w:ascii="宋体" w:hAnsi="宋体"/>
              <w:kern w:val="2"/>
              <w:sz w:val="24"/>
              <w:szCs w:val="24"/>
            </w:rPr>
          </w:rPrChange>
        </w:rPr>
        <w:t>个</w:t>
      </w:r>
      <w:proofErr w:type="gramEnd"/>
      <w:r w:rsidRPr="00674F55">
        <w:rPr>
          <w:rFonts w:ascii="宋体" w:hAnsi="宋体"/>
          <w:kern w:val="2"/>
          <w:sz w:val="10"/>
          <w:szCs w:val="10"/>
          <w:rPrChange w:id="3682" w:author="USER" w:date="2018-02-01T14:15:00Z">
            <w:rPr>
              <w:rFonts w:ascii="宋体" w:hAnsi="宋体"/>
              <w:kern w:val="2"/>
              <w:sz w:val="24"/>
              <w:szCs w:val="24"/>
            </w:rPr>
          </w:rPrChange>
        </w:rPr>
        <w:t>日历日通知召开董事会会议的通知书；(ii)任何诉讼、针对公司的重要判决以及其它可能对公司的营运和财务状况产生重大不利影响的事项的通知书；(iii)任何主管部门或政府</w:t>
      </w:r>
      <w:r w:rsidRPr="00674F55">
        <w:rPr>
          <w:rFonts w:ascii="宋体" w:hAnsi="宋体" w:hint="eastAsia"/>
          <w:kern w:val="2"/>
          <w:sz w:val="10"/>
          <w:szCs w:val="10"/>
          <w:rPrChange w:id="3683" w:author="USER" w:date="2018-02-01T14:15:00Z">
            <w:rPr>
              <w:rFonts w:ascii="宋体" w:hAnsi="宋体" w:hint="eastAsia"/>
              <w:kern w:val="2"/>
              <w:sz w:val="24"/>
              <w:szCs w:val="24"/>
            </w:rPr>
          </w:rPrChange>
        </w:rPr>
        <w:t>机关</w:t>
      </w:r>
      <w:r w:rsidRPr="00674F55">
        <w:rPr>
          <w:rFonts w:ascii="宋体" w:hAnsi="宋体"/>
          <w:kern w:val="2"/>
          <w:sz w:val="10"/>
          <w:szCs w:val="10"/>
          <w:rPrChange w:id="3684" w:author="USER" w:date="2018-02-01T14:15:00Z">
            <w:rPr>
              <w:rFonts w:ascii="宋体" w:hAnsi="宋体"/>
              <w:kern w:val="2"/>
              <w:sz w:val="24"/>
              <w:szCs w:val="24"/>
            </w:rPr>
          </w:rPrChange>
        </w:rPr>
        <w:t>发出的关于公司没有遵守有关</w:t>
      </w:r>
      <w:r w:rsidRPr="00674F55">
        <w:rPr>
          <w:rFonts w:ascii="宋体" w:hAnsi="宋体" w:hint="eastAsia"/>
          <w:sz w:val="10"/>
          <w:szCs w:val="10"/>
          <w:rPrChange w:id="3685" w:author="USER" w:date="2018-02-01T14:15:00Z">
            <w:rPr>
              <w:rFonts w:ascii="宋体" w:hAnsi="宋体" w:hint="eastAsia"/>
              <w:sz w:val="24"/>
              <w:szCs w:val="24"/>
            </w:rPr>
          </w:rPrChange>
        </w:rPr>
        <w:t>适用法律</w:t>
      </w:r>
      <w:r w:rsidRPr="00674F55">
        <w:rPr>
          <w:rFonts w:ascii="宋体" w:hAnsi="宋体"/>
          <w:kern w:val="2"/>
          <w:sz w:val="10"/>
          <w:szCs w:val="10"/>
          <w:rPrChange w:id="3686" w:author="USER" w:date="2018-02-01T14:15:00Z">
            <w:rPr>
              <w:rFonts w:ascii="宋体" w:hAnsi="宋体"/>
              <w:kern w:val="2"/>
              <w:sz w:val="24"/>
              <w:szCs w:val="24"/>
            </w:rPr>
          </w:rPrChange>
        </w:rPr>
        <w:t>的通知书；</w:t>
      </w:r>
      <w:r w:rsidRPr="00674F55">
        <w:rPr>
          <w:rFonts w:ascii="宋体" w:hAnsi="宋体" w:hint="eastAsia"/>
          <w:kern w:val="2"/>
          <w:sz w:val="10"/>
          <w:szCs w:val="10"/>
          <w:rPrChange w:id="3687" w:author="USER" w:date="2018-02-01T14:15:00Z">
            <w:rPr>
              <w:rFonts w:ascii="宋体" w:hAnsi="宋体" w:hint="eastAsia"/>
              <w:kern w:val="2"/>
              <w:sz w:val="24"/>
              <w:szCs w:val="24"/>
            </w:rPr>
          </w:rPrChange>
        </w:rPr>
        <w:t>及</w:t>
      </w:r>
      <w:r w:rsidRPr="00674F55">
        <w:rPr>
          <w:rFonts w:ascii="宋体" w:hAnsi="宋体"/>
          <w:kern w:val="2"/>
          <w:sz w:val="10"/>
          <w:szCs w:val="10"/>
          <w:rPrChange w:id="3688" w:author="USER" w:date="2018-02-01T14:15:00Z">
            <w:rPr>
              <w:rFonts w:ascii="宋体" w:hAnsi="宋体"/>
              <w:kern w:val="2"/>
              <w:sz w:val="24"/>
              <w:szCs w:val="24"/>
            </w:rPr>
          </w:rPrChange>
        </w:rPr>
        <w:t>(iv)公司经营性质或范围的发生任何变更的通知书</w:t>
      </w:r>
      <w:r w:rsidRPr="00674F55">
        <w:rPr>
          <w:rFonts w:ascii="宋体" w:hAnsi="宋体" w:hint="eastAsia"/>
          <w:kern w:val="2"/>
          <w:sz w:val="10"/>
          <w:szCs w:val="10"/>
          <w:rPrChange w:id="3689" w:author="USER" w:date="2018-02-01T14:15:00Z">
            <w:rPr>
              <w:rFonts w:ascii="宋体" w:hAnsi="宋体" w:hint="eastAsia"/>
              <w:kern w:val="2"/>
              <w:sz w:val="24"/>
              <w:szCs w:val="24"/>
            </w:rPr>
          </w:rPrChange>
        </w:rPr>
        <w:t>；及</w:t>
      </w:r>
    </w:p>
    <w:p w:rsidR="008D2A0C" w:rsidRPr="00016119" w:rsidRDefault="00674F55" w:rsidP="00A26080">
      <w:pPr>
        <w:numPr>
          <w:ilvl w:val="0"/>
          <w:numId w:val="17"/>
        </w:numPr>
        <w:tabs>
          <w:tab w:val="left" w:pos="1134"/>
          <w:tab w:val="left" w:pos="1980"/>
        </w:tabs>
        <w:ind w:left="1107" w:hanging="567"/>
        <w:jc w:val="both"/>
        <w:rPr>
          <w:rFonts w:ascii="宋体" w:hAnsi="宋体"/>
          <w:kern w:val="2"/>
          <w:sz w:val="10"/>
          <w:szCs w:val="10"/>
          <w:rPrChange w:id="3690" w:author="USER" w:date="2018-02-01T14:15:00Z">
            <w:rPr>
              <w:rFonts w:ascii="宋体" w:hAnsi="宋体"/>
              <w:kern w:val="2"/>
              <w:sz w:val="24"/>
              <w:szCs w:val="24"/>
            </w:rPr>
          </w:rPrChange>
        </w:rPr>
      </w:pPr>
      <w:r w:rsidRPr="00674F55">
        <w:rPr>
          <w:rFonts w:ascii="宋体" w:hAnsi="宋体"/>
          <w:kern w:val="2"/>
          <w:sz w:val="10"/>
          <w:szCs w:val="10"/>
          <w:rPrChange w:id="3691" w:author="USER" w:date="2018-02-01T14:15:00Z">
            <w:rPr>
              <w:rFonts w:ascii="宋体" w:hAnsi="宋体"/>
              <w:kern w:val="2"/>
              <w:sz w:val="24"/>
              <w:szCs w:val="24"/>
            </w:rPr>
          </w:rPrChange>
        </w:rPr>
        <w:t>投资者可能要求得到的关于公司的财务状况、业务或法人情况的其它信息。</w:t>
      </w:r>
    </w:p>
    <w:p w:rsidR="008D2A0C" w:rsidRPr="00016119" w:rsidRDefault="00674F55" w:rsidP="00B76B7B">
      <w:pPr>
        <w:pStyle w:val="aff"/>
        <w:numPr>
          <w:ilvl w:val="1"/>
          <w:numId w:val="49"/>
        </w:numPr>
        <w:spacing w:beforeLines="50"/>
        <w:ind w:left="964" w:firstLineChars="0"/>
        <w:outlineLvl w:val="1"/>
        <w:rPr>
          <w:b/>
          <w:sz w:val="10"/>
          <w:szCs w:val="10"/>
          <w:rPrChange w:id="3692" w:author="USER" w:date="2018-02-01T14:15:00Z">
            <w:rPr>
              <w:b/>
              <w:sz w:val="24"/>
              <w:szCs w:val="24"/>
            </w:rPr>
          </w:rPrChange>
        </w:rPr>
      </w:pPr>
      <w:bookmarkStart w:id="3693" w:name="_Toc283452023"/>
      <w:bookmarkStart w:id="3694" w:name="_Toc287697116"/>
      <w:bookmarkStart w:id="3695" w:name="_Toc293698854"/>
      <w:bookmarkStart w:id="3696" w:name="_Toc293699792"/>
      <w:bookmarkStart w:id="3697" w:name="_Toc424573367"/>
      <w:bookmarkStart w:id="3698" w:name="_Toc505242732"/>
      <w:r w:rsidRPr="00674F55">
        <w:rPr>
          <w:rFonts w:hint="eastAsia"/>
          <w:b/>
          <w:sz w:val="10"/>
          <w:szCs w:val="10"/>
          <w:rPrChange w:id="3699" w:author="USER" w:date="2018-02-01T14:15:00Z">
            <w:rPr>
              <w:rFonts w:ascii="宋体" w:hAnsi="宋体" w:hint="eastAsia"/>
              <w:b/>
              <w:sz w:val="24"/>
              <w:szCs w:val="24"/>
            </w:rPr>
          </w:rPrChange>
        </w:rPr>
        <w:t>检查权</w:t>
      </w:r>
      <w:bookmarkEnd w:id="3693"/>
      <w:bookmarkEnd w:id="3694"/>
      <w:bookmarkEnd w:id="3695"/>
      <w:bookmarkEnd w:id="3696"/>
      <w:bookmarkEnd w:id="3697"/>
      <w:bookmarkEnd w:id="3698"/>
    </w:p>
    <w:p w:rsidR="008D2A0C" w:rsidRPr="00016119" w:rsidRDefault="00674F55">
      <w:pPr>
        <w:tabs>
          <w:tab w:val="left" w:pos="567"/>
        </w:tabs>
        <w:ind w:leftChars="270" w:left="540"/>
        <w:jc w:val="both"/>
        <w:rPr>
          <w:rFonts w:ascii="宋体" w:hAnsi="宋体"/>
          <w:kern w:val="2"/>
          <w:sz w:val="10"/>
          <w:szCs w:val="10"/>
          <w:rPrChange w:id="3700" w:author="USER" w:date="2018-02-01T14:15:00Z">
            <w:rPr>
              <w:rFonts w:ascii="宋体" w:hAnsi="宋体"/>
              <w:kern w:val="2"/>
              <w:sz w:val="24"/>
              <w:szCs w:val="24"/>
            </w:rPr>
          </w:rPrChange>
        </w:rPr>
      </w:pPr>
      <w:r w:rsidRPr="00674F55">
        <w:rPr>
          <w:rFonts w:ascii="宋体" w:hAnsi="宋体"/>
          <w:kern w:val="2"/>
          <w:sz w:val="10"/>
          <w:szCs w:val="10"/>
          <w:rPrChange w:id="3701" w:author="USER" w:date="2018-02-01T14:15:00Z">
            <w:rPr>
              <w:rFonts w:ascii="宋体" w:hAnsi="宋体"/>
              <w:kern w:val="2"/>
              <w:sz w:val="24"/>
              <w:szCs w:val="24"/>
            </w:rPr>
          </w:rPrChange>
        </w:rPr>
        <w:t>各方应促使</w:t>
      </w:r>
      <w:r w:rsidRPr="00674F55">
        <w:rPr>
          <w:rFonts w:ascii="宋体" w:hAnsi="宋体" w:hint="eastAsia"/>
          <w:kern w:val="2"/>
          <w:sz w:val="10"/>
          <w:szCs w:val="10"/>
          <w:rPrChange w:id="3702" w:author="USER" w:date="2018-02-01T14:15:00Z">
            <w:rPr>
              <w:rFonts w:ascii="宋体" w:hAnsi="宋体" w:hint="eastAsia"/>
              <w:kern w:val="2"/>
              <w:sz w:val="24"/>
              <w:szCs w:val="24"/>
            </w:rPr>
          </w:rPrChange>
        </w:rPr>
        <w:t>公司</w:t>
      </w:r>
      <w:r w:rsidRPr="00674F55">
        <w:rPr>
          <w:rFonts w:ascii="宋体" w:hAnsi="宋体"/>
          <w:kern w:val="2"/>
          <w:sz w:val="10"/>
          <w:szCs w:val="10"/>
          <w:rPrChange w:id="3703" w:author="USER" w:date="2018-02-01T14:15:00Z">
            <w:rPr>
              <w:rFonts w:ascii="宋体" w:hAnsi="宋体"/>
              <w:kern w:val="2"/>
              <w:sz w:val="24"/>
              <w:szCs w:val="24"/>
            </w:rPr>
          </w:rPrChange>
        </w:rPr>
        <w:t>允许投资者在正常的工作时间内，</w:t>
      </w:r>
      <w:r w:rsidRPr="00674F55">
        <w:rPr>
          <w:rFonts w:ascii="宋体" w:hAnsi="宋体" w:hint="eastAsia"/>
          <w:kern w:val="2"/>
          <w:sz w:val="10"/>
          <w:szCs w:val="10"/>
          <w:rPrChange w:id="3704" w:author="USER" w:date="2018-02-01T14:15:00Z">
            <w:rPr>
              <w:rFonts w:ascii="宋体" w:hAnsi="宋体" w:hint="eastAsia"/>
              <w:kern w:val="2"/>
              <w:sz w:val="24"/>
              <w:szCs w:val="24"/>
            </w:rPr>
          </w:rPrChange>
        </w:rPr>
        <w:t>提前</w:t>
      </w:r>
      <w:proofErr w:type="gramStart"/>
      <w:r w:rsidRPr="00674F55">
        <w:rPr>
          <w:rFonts w:ascii="宋体" w:hAnsi="宋体" w:hint="eastAsia"/>
          <w:kern w:val="2"/>
          <w:sz w:val="10"/>
          <w:szCs w:val="10"/>
          <w:rPrChange w:id="3705" w:author="USER" w:date="2018-02-01T14:15:00Z">
            <w:rPr>
              <w:rFonts w:ascii="宋体" w:hAnsi="宋体" w:hint="eastAsia"/>
              <w:kern w:val="2"/>
              <w:sz w:val="24"/>
              <w:szCs w:val="24"/>
            </w:rPr>
          </w:rPrChange>
        </w:rPr>
        <w:t>一</w:t>
      </w:r>
      <w:proofErr w:type="gramEnd"/>
      <w:r w:rsidRPr="00674F55">
        <w:rPr>
          <w:rFonts w:ascii="宋体" w:hAnsi="宋体" w:hint="eastAsia"/>
          <w:kern w:val="2"/>
          <w:sz w:val="10"/>
          <w:szCs w:val="10"/>
          <w:rPrChange w:id="3706" w:author="USER" w:date="2018-02-01T14:15:00Z">
            <w:rPr>
              <w:rFonts w:ascii="宋体" w:hAnsi="宋体" w:hint="eastAsia"/>
              <w:kern w:val="2"/>
              <w:sz w:val="24"/>
              <w:szCs w:val="24"/>
            </w:rPr>
          </w:rPrChange>
        </w:rPr>
        <w:t>（</w:t>
      </w:r>
      <w:r w:rsidRPr="00674F55">
        <w:rPr>
          <w:rFonts w:ascii="宋体" w:hAnsi="宋体"/>
          <w:kern w:val="2"/>
          <w:sz w:val="10"/>
          <w:szCs w:val="10"/>
          <w:rPrChange w:id="3707" w:author="USER" w:date="2018-02-01T14:15:00Z">
            <w:rPr>
              <w:rFonts w:ascii="宋体" w:hAnsi="宋体"/>
              <w:kern w:val="2"/>
              <w:sz w:val="24"/>
              <w:szCs w:val="24"/>
            </w:rPr>
          </w:rPrChange>
        </w:rPr>
        <w:t>1）</w:t>
      </w:r>
      <w:proofErr w:type="gramStart"/>
      <w:r w:rsidRPr="00674F55">
        <w:rPr>
          <w:rFonts w:ascii="宋体" w:hAnsi="宋体" w:hint="eastAsia"/>
          <w:kern w:val="2"/>
          <w:sz w:val="10"/>
          <w:szCs w:val="10"/>
          <w:rPrChange w:id="3708" w:author="USER" w:date="2018-02-01T14:15:00Z">
            <w:rPr>
              <w:rFonts w:ascii="宋体" w:hAnsi="宋体" w:hint="eastAsia"/>
              <w:kern w:val="2"/>
              <w:sz w:val="24"/>
              <w:szCs w:val="24"/>
            </w:rPr>
          </w:rPrChange>
        </w:rPr>
        <w:t>个</w:t>
      </w:r>
      <w:proofErr w:type="gramEnd"/>
      <w:r w:rsidRPr="00674F55">
        <w:rPr>
          <w:rFonts w:ascii="宋体" w:hAnsi="宋体" w:hint="eastAsia"/>
          <w:kern w:val="2"/>
          <w:sz w:val="10"/>
          <w:szCs w:val="10"/>
          <w:rPrChange w:id="3709" w:author="USER" w:date="2018-02-01T14:15:00Z">
            <w:rPr>
              <w:rFonts w:ascii="宋体" w:hAnsi="宋体" w:hint="eastAsia"/>
              <w:kern w:val="2"/>
              <w:sz w:val="24"/>
              <w:szCs w:val="24"/>
            </w:rPr>
          </w:rPrChange>
        </w:rPr>
        <w:t>工作日</w:t>
      </w:r>
      <w:r w:rsidRPr="00674F55">
        <w:rPr>
          <w:rFonts w:ascii="宋体" w:hAnsi="宋体"/>
          <w:kern w:val="2"/>
          <w:sz w:val="10"/>
          <w:szCs w:val="10"/>
          <w:rPrChange w:id="3710" w:author="USER" w:date="2018-02-01T14:15:00Z">
            <w:rPr>
              <w:rFonts w:ascii="宋体" w:hAnsi="宋体"/>
              <w:kern w:val="2"/>
              <w:sz w:val="24"/>
              <w:szCs w:val="24"/>
            </w:rPr>
          </w:rPrChange>
        </w:rPr>
        <w:t>发出通知后，访问和检查</w:t>
      </w:r>
      <w:r w:rsidRPr="00674F55">
        <w:rPr>
          <w:rFonts w:ascii="宋体" w:hAnsi="宋体" w:hint="eastAsia"/>
          <w:kern w:val="2"/>
          <w:sz w:val="10"/>
          <w:szCs w:val="10"/>
          <w:rPrChange w:id="3711" w:author="USER" w:date="2018-02-01T14:15:00Z">
            <w:rPr>
              <w:rFonts w:ascii="宋体" w:hAnsi="宋体" w:hint="eastAsia"/>
              <w:kern w:val="2"/>
              <w:sz w:val="24"/>
              <w:szCs w:val="24"/>
            </w:rPr>
          </w:rPrChange>
        </w:rPr>
        <w:t>公司</w:t>
      </w:r>
      <w:r w:rsidRPr="00674F55">
        <w:rPr>
          <w:rFonts w:ascii="宋体" w:hAnsi="宋体"/>
          <w:kern w:val="2"/>
          <w:sz w:val="10"/>
          <w:szCs w:val="10"/>
          <w:rPrChange w:id="3712" w:author="USER" w:date="2018-02-01T14:15:00Z">
            <w:rPr>
              <w:rFonts w:ascii="宋体" w:hAnsi="宋体"/>
              <w:kern w:val="2"/>
              <w:sz w:val="24"/>
              <w:szCs w:val="24"/>
            </w:rPr>
          </w:rPrChange>
        </w:rPr>
        <w:t>的财产，检查</w:t>
      </w:r>
      <w:r w:rsidRPr="00674F55">
        <w:rPr>
          <w:rFonts w:ascii="宋体" w:hAnsi="宋体" w:hint="eastAsia"/>
          <w:kern w:val="2"/>
          <w:sz w:val="10"/>
          <w:szCs w:val="10"/>
          <w:rPrChange w:id="3713" w:author="USER" w:date="2018-02-01T14:15:00Z">
            <w:rPr>
              <w:rFonts w:ascii="宋体" w:hAnsi="宋体" w:hint="eastAsia"/>
              <w:kern w:val="2"/>
              <w:sz w:val="24"/>
              <w:szCs w:val="24"/>
            </w:rPr>
          </w:rPrChange>
        </w:rPr>
        <w:t>及复印</w:t>
      </w:r>
      <w:r w:rsidRPr="00674F55">
        <w:rPr>
          <w:rFonts w:ascii="宋体" w:hAnsi="宋体"/>
          <w:kern w:val="2"/>
          <w:sz w:val="10"/>
          <w:szCs w:val="10"/>
          <w:rPrChange w:id="3714" w:author="USER" w:date="2018-02-01T14:15:00Z">
            <w:rPr>
              <w:rFonts w:ascii="宋体" w:hAnsi="宋体"/>
              <w:kern w:val="2"/>
              <w:sz w:val="24"/>
              <w:szCs w:val="24"/>
            </w:rPr>
          </w:rPrChange>
        </w:rPr>
        <w:t>公司</w:t>
      </w:r>
      <w:r w:rsidRPr="00674F55">
        <w:rPr>
          <w:rFonts w:ascii="宋体" w:hAnsi="宋体" w:hint="eastAsia"/>
          <w:kern w:val="2"/>
          <w:sz w:val="10"/>
          <w:szCs w:val="10"/>
          <w:rPrChange w:id="3715" w:author="USER" w:date="2018-02-01T14:15:00Z">
            <w:rPr>
              <w:rFonts w:ascii="宋体" w:hAnsi="宋体" w:hint="eastAsia"/>
              <w:kern w:val="2"/>
              <w:sz w:val="24"/>
              <w:szCs w:val="24"/>
            </w:rPr>
          </w:rPrChange>
        </w:rPr>
        <w:t>及其子公司、分公司</w:t>
      </w:r>
      <w:r w:rsidRPr="00674F55">
        <w:rPr>
          <w:rFonts w:ascii="宋体" w:hAnsi="宋体"/>
          <w:kern w:val="2"/>
          <w:sz w:val="10"/>
          <w:szCs w:val="10"/>
          <w:rPrChange w:id="3716" w:author="USER" w:date="2018-02-01T14:15:00Z">
            <w:rPr>
              <w:rFonts w:ascii="宋体" w:hAnsi="宋体"/>
              <w:kern w:val="2"/>
              <w:sz w:val="24"/>
              <w:szCs w:val="24"/>
            </w:rPr>
          </w:rPrChange>
        </w:rPr>
        <w:t>的会计</w:t>
      </w:r>
      <w:r w:rsidRPr="00674F55">
        <w:rPr>
          <w:rFonts w:ascii="宋体" w:hAnsi="宋体" w:hint="eastAsia"/>
          <w:kern w:val="2"/>
          <w:sz w:val="10"/>
          <w:szCs w:val="10"/>
          <w:rPrChange w:id="3717" w:author="USER" w:date="2018-02-01T14:15:00Z">
            <w:rPr>
              <w:rFonts w:ascii="宋体" w:hAnsi="宋体" w:hint="eastAsia"/>
              <w:kern w:val="2"/>
              <w:sz w:val="24"/>
              <w:szCs w:val="24"/>
            </w:rPr>
          </w:rPrChange>
        </w:rPr>
        <w:t>账簿</w:t>
      </w:r>
      <w:r w:rsidRPr="00674F55">
        <w:rPr>
          <w:rFonts w:ascii="宋体" w:hAnsi="宋体"/>
          <w:kern w:val="2"/>
          <w:sz w:val="10"/>
          <w:szCs w:val="10"/>
          <w:rPrChange w:id="3718" w:author="USER" w:date="2018-02-01T14:15:00Z">
            <w:rPr>
              <w:rFonts w:ascii="宋体" w:hAnsi="宋体"/>
              <w:kern w:val="2"/>
              <w:sz w:val="24"/>
              <w:szCs w:val="24"/>
            </w:rPr>
          </w:rPrChange>
        </w:rPr>
        <w:t>和记录，与</w:t>
      </w:r>
      <w:r w:rsidRPr="00674F55">
        <w:rPr>
          <w:rFonts w:ascii="宋体" w:hAnsi="宋体" w:hint="eastAsia"/>
          <w:kern w:val="2"/>
          <w:sz w:val="10"/>
          <w:szCs w:val="10"/>
          <w:rPrChange w:id="3719" w:author="USER" w:date="2018-02-01T14:15:00Z">
            <w:rPr>
              <w:rFonts w:ascii="宋体" w:hAnsi="宋体" w:hint="eastAsia"/>
              <w:kern w:val="2"/>
              <w:sz w:val="24"/>
              <w:szCs w:val="24"/>
            </w:rPr>
          </w:rPrChange>
        </w:rPr>
        <w:t>公司</w:t>
      </w:r>
      <w:r w:rsidRPr="00674F55">
        <w:rPr>
          <w:rFonts w:ascii="宋体" w:hAnsi="宋体"/>
          <w:kern w:val="2"/>
          <w:sz w:val="10"/>
          <w:szCs w:val="10"/>
          <w:rPrChange w:id="3720" w:author="USER" w:date="2018-02-01T14:15:00Z">
            <w:rPr>
              <w:rFonts w:ascii="宋体" w:hAnsi="宋体"/>
              <w:kern w:val="2"/>
              <w:sz w:val="24"/>
              <w:szCs w:val="24"/>
            </w:rPr>
          </w:rPrChange>
        </w:rPr>
        <w:t>的管理人员、董事和审计师</w:t>
      </w:r>
      <w:r w:rsidRPr="00674F55">
        <w:rPr>
          <w:rFonts w:ascii="宋体" w:hAnsi="宋体" w:hint="eastAsia"/>
          <w:kern w:val="2"/>
          <w:sz w:val="10"/>
          <w:szCs w:val="10"/>
          <w:rPrChange w:id="3721" w:author="USER" w:date="2018-02-01T14:15:00Z">
            <w:rPr>
              <w:rFonts w:ascii="宋体" w:hAnsi="宋体" w:hint="eastAsia"/>
              <w:kern w:val="2"/>
              <w:sz w:val="24"/>
              <w:szCs w:val="24"/>
            </w:rPr>
          </w:rPrChange>
        </w:rPr>
        <w:t>、财务顾问、律师</w:t>
      </w:r>
      <w:r w:rsidRPr="00674F55">
        <w:rPr>
          <w:rFonts w:ascii="宋体" w:hAnsi="宋体"/>
          <w:kern w:val="2"/>
          <w:sz w:val="10"/>
          <w:szCs w:val="10"/>
          <w:rPrChange w:id="3722" w:author="USER" w:date="2018-02-01T14:15:00Z">
            <w:rPr>
              <w:rFonts w:ascii="宋体" w:hAnsi="宋体"/>
              <w:kern w:val="2"/>
              <w:sz w:val="24"/>
              <w:szCs w:val="24"/>
            </w:rPr>
          </w:rPrChange>
        </w:rPr>
        <w:t>讨论公司的事务、财务和</w:t>
      </w:r>
      <w:r w:rsidRPr="00674F55">
        <w:rPr>
          <w:rFonts w:ascii="宋体" w:hAnsi="宋体" w:hint="eastAsia"/>
          <w:kern w:val="2"/>
          <w:sz w:val="10"/>
          <w:szCs w:val="10"/>
          <w:rPrChange w:id="3723" w:author="USER" w:date="2018-02-01T14:15:00Z">
            <w:rPr>
              <w:rFonts w:ascii="宋体" w:hAnsi="宋体" w:hint="eastAsia"/>
              <w:kern w:val="2"/>
              <w:sz w:val="24"/>
              <w:szCs w:val="24"/>
            </w:rPr>
          </w:rPrChange>
        </w:rPr>
        <w:t>账目</w:t>
      </w:r>
      <w:r w:rsidRPr="00674F55">
        <w:rPr>
          <w:rFonts w:ascii="宋体" w:hAnsi="宋体"/>
          <w:kern w:val="2"/>
          <w:sz w:val="10"/>
          <w:szCs w:val="10"/>
          <w:rPrChange w:id="3724" w:author="USER" w:date="2018-02-01T14:15:00Z">
            <w:rPr>
              <w:rFonts w:ascii="宋体" w:hAnsi="宋体"/>
              <w:kern w:val="2"/>
              <w:sz w:val="24"/>
              <w:szCs w:val="24"/>
            </w:rPr>
          </w:rPrChange>
        </w:rPr>
        <w:t>；然而，任何检验、检查或询问进行与否，或投资者知道与否，包括但不限于投资者取得的与该种检验、检查或询问相关的信息，都不构成投资者对其在任何</w:t>
      </w:r>
      <w:r w:rsidRPr="00674F55">
        <w:rPr>
          <w:rFonts w:ascii="宋体" w:hAnsi="宋体" w:hint="eastAsia"/>
          <w:kern w:val="2"/>
          <w:sz w:val="10"/>
          <w:szCs w:val="10"/>
          <w:rPrChange w:id="3725" w:author="USER" w:date="2018-02-01T14:15:00Z">
            <w:rPr>
              <w:rFonts w:ascii="宋体" w:hAnsi="宋体" w:hint="eastAsia"/>
              <w:kern w:val="2"/>
              <w:sz w:val="24"/>
              <w:szCs w:val="24"/>
            </w:rPr>
          </w:rPrChange>
        </w:rPr>
        <w:t>相关</w:t>
      </w:r>
      <w:r w:rsidRPr="00674F55">
        <w:rPr>
          <w:rFonts w:ascii="宋体" w:hAnsi="宋体"/>
          <w:kern w:val="2"/>
          <w:sz w:val="10"/>
          <w:szCs w:val="10"/>
          <w:rPrChange w:id="3726" w:author="USER" w:date="2018-02-01T14:15:00Z">
            <w:rPr>
              <w:rFonts w:ascii="宋体" w:hAnsi="宋体"/>
              <w:kern w:val="2"/>
              <w:sz w:val="24"/>
              <w:szCs w:val="24"/>
            </w:rPr>
          </w:rPrChange>
        </w:rPr>
        <w:t>协议项下任何声明、保证、约定或条款或合意下所享有的任何权利的放弃。</w:t>
      </w:r>
    </w:p>
    <w:p w:rsidR="008D2A0C" w:rsidRPr="00016119" w:rsidRDefault="00674F55" w:rsidP="00B76B7B">
      <w:pPr>
        <w:pStyle w:val="aff"/>
        <w:numPr>
          <w:ilvl w:val="0"/>
          <w:numId w:val="49"/>
        </w:numPr>
        <w:spacing w:beforeLines="50" w:afterLines="50"/>
        <w:ind w:firstLineChars="0"/>
        <w:jc w:val="center"/>
        <w:outlineLvl w:val="0"/>
        <w:rPr>
          <w:b/>
          <w:sz w:val="10"/>
          <w:szCs w:val="10"/>
          <w:rPrChange w:id="3727" w:author="USER" w:date="2018-02-01T14:15:00Z">
            <w:rPr>
              <w:b/>
              <w:sz w:val="28"/>
              <w:szCs w:val="28"/>
            </w:rPr>
          </w:rPrChange>
        </w:rPr>
      </w:pPr>
      <w:bookmarkStart w:id="3728" w:name="_Toc536869382"/>
      <w:bookmarkStart w:id="3729" w:name="_Toc70250664"/>
      <w:bookmarkStart w:id="3730" w:name="_Toc70348168"/>
      <w:bookmarkStart w:id="3731" w:name="_Ref163658501"/>
      <w:bookmarkStart w:id="3732" w:name="_Toc291145248"/>
      <w:bookmarkStart w:id="3733" w:name="_Toc292794116"/>
      <w:bookmarkStart w:id="3734" w:name="_Toc293698855"/>
      <w:bookmarkStart w:id="3735" w:name="_Toc293699793"/>
      <w:bookmarkStart w:id="3736" w:name="_Ref407531038"/>
      <w:bookmarkStart w:id="3737" w:name="_Ref407531039"/>
      <w:bookmarkStart w:id="3738" w:name="_Toc424573368"/>
      <w:bookmarkStart w:id="3739" w:name="_Toc505242733"/>
      <w:r w:rsidRPr="00674F55">
        <w:rPr>
          <w:b/>
          <w:sz w:val="10"/>
          <w:szCs w:val="10"/>
          <w:rPrChange w:id="3740" w:author="USER" w:date="2018-02-01T14:15:00Z">
            <w:rPr>
              <w:rFonts w:ascii="宋体" w:hAnsi="宋体"/>
              <w:b/>
              <w:sz w:val="28"/>
              <w:szCs w:val="28"/>
            </w:rPr>
          </w:rPrChange>
        </w:rPr>
        <w:t>保密</w:t>
      </w:r>
      <w:bookmarkEnd w:id="3728"/>
      <w:r w:rsidRPr="00674F55">
        <w:rPr>
          <w:b/>
          <w:sz w:val="10"/>
          <w:szCs w:val="10"/>
          <w:rPrChange w:id="3741" w:author="USER" w:date="2018-02-01T14:15:00Z">
            <w:rPr>
              <w:rFonts w:ascii="宋体" w:hAnsi="宋体"/>
              <w:b/>
              <w:sz w:val="28"/>
              <w:szCs w:val="28"/>
            </w:rPr>
          </w:rPrChange>
        </w:rPr>
        <w:t>、</w:t>
      </w:r>
      <w:r w:rsidRPr="00674F55">
        <w:rPr>
          <w:rFonts w:hint="eastAsia"/>
          <w:b/>
          <w:sz w:val="10"/>
          <w:szCs w:val="10"/>
          <w:rPrChange w:id="3742" w:author="USER" w:date="2018-02-01T14:15:00Z">
            <w:rPr>
              <w:rFonts w:ascii="宋体" w:hAnsi="宋体" w:hint="eastAsia"/>
              <w:b/>
              <w:sz w:val="28"/>
              <w:szCs w:val="28"/>
            </w:rPr>
          </w:rPrChange>
        </w:rPr>
        <w:t>同业竞争</w:t>
      </w:r>
      <w:bookmarkEnd w:id="3729"/>
      <w:bookmarkEnd w:id="3730"/>
      <w:bookmarkEnd w:id="3731"/>
      <w:r w:rsidRPr="00674F55">
        <w:rPr>
          <w:b/>
          <w:sz w:val="10"/>
          <w:szCs w:val="10"/>
          <w:rPrChange w:id="3743" w:author="USER" w:date="2018-02-01T14:15:00Z">
            <w:rPr>
              <w:rFonts w:ascii="宋体" w:hAnsi="宋体"/>
              <w:b/>
              <w:sz w:val="28"/>
              <w:szCs w:val="28"/>
            </w:rPr>
          </w:rPrChange>
        </w:rPr>
        <w:t>、关联交易</w:t>
      </w:r>
      <w:bookmarkEnd w:id="3732"/>
      <w:r w:rsidRPr="00674F55">
        <w:rPr>
          <w:rFonts w:hint="eastAsia"/>
          <w:b/>
          <w:sz w:val="10"/>
          <w:szCs w:val="10"/>
          <w:rPrChange w:id="3744" w:author="USER" w:date="2018-02-01T14:15:00Z">
            <w:rPr>
              <w:rFonts w:ascii="宋体" w:hAnsi="宋体" w:hint="eastAsia"/>
              <w:b/>
              <w:sz w:val="28"/>
              <w:szCs w:val="28"/>
            </w:rPr>
          </w:rPrChange>
        </w:rPr>
        <w:t>及适用</w:t>
      </w:r>
      <w:bookmarkEnd w:id="3733"/>
      <w:bookmarkEnd w:id="3734"/>
      <w:bookmarkEnd w:id="3735"/>
      <w:bookmarkEnd w:id="3736"/>
      <w:bookmarkEnd w:id="3737"/>
      <w:bookmarkEnd w:id="3738"/>
      <w:bookmarkEnd w:id="3739"/>
    </w:p>
    <w:p w:rsidR="008D2A0C" w:rsidRPr="00016119" w:rsidRDefault="00674F55" w:rsidP="00B76B7B">
      <w:pPr>
        <w:pStyle w:val="aff"/>
        <w:numPr>
          <w:ilvl w:val="1"/>
          <w:numId w:val="49"/>
        </w:numPr>
        <w:spacing w:beforeLines="50"/>
        <w:ind w:left="964" w:firstLineChars="0"/>
        <w:outlineLvl w:val="1"/>
        <w:rPr>
          <w:b/>
          <w:sz w:val="10"/>
          <w:szCs w:val="10"/>
          <w:rPrChange w:id="3745" w:author="USER" w:date="2018-02-01T14:15:00Z">
            <w:rPr>
              <w:b/>
              <w:sz w:val="24"/>
              <w:szCs w:val="24"/>
            </w:rPr>
          </w:rPrChange>
        </w:rPr>
      </w:pPr>
      <w:bookmarkStart w:id="3746" w:name="_Toc291833119"/>
      <w:bookmarkStart w:id="3747" w:name="_Toc291833120"/>
      <w:bookmarkStart w:id="3748" w:name="_Toc292794117"/>
      <w:bookmarkStart w:id="3749" w:name="_Toc293698856"/>
      <w:bookmarkStart w:id="3750" w:name="_Toc293699794"/>
      <w:bookmarkStart w:id="3751" w:name="_Toc424573369"/>
      <w:bookmarkStart w:id="3752" w:name="_Toc505242734"/>
      <w:bookmarkEnd w:id="3746"/>
      <w:bookmarkEnd w:id="3747"/>
      <w:r w:rsidRPr="00674F55">
        <w:rPr>
          <w:rFonts w:hint="eastAsia"/>
          <w:b/>
          <w:sz w:val="10"/>
          <w:szCs w:val="10"/>
          <w:rPrChange w:id="3753" w:author="USER" w:date="2018-02-01T14:15:00Z">
            <w:rPr>
              <w:rFonts w:ascii="宋体" w:hAnsi="宋体" w:hint="eastAsia"/>
              <w:b/>
              <w:sz w:val="24"/>
              <w:szCs w:val="24"/>
            </w:rPr>
          </w:rPrChange>
        </w:rPr>
        <w:t>保密</w:t>
      </w:r>
      <w:bookmarkEnd w:id="3748"/>
      <w:bookmarkEnd w:id="3749"/>
      <w:bookmarkEnd w:id="3750"/>
      <w:bookmarkEnd w:id="3751"/>
      <w:bookmarkEnd w:id="3752"/>
    </w:p>
    <w:p w:rsidR="008D2A0C" w:rsidRPr="00016119" w:rsidRDefault="00674F55">
      <w:pPr>
        <w:tabs>
          <w:tab w:val="left" w:pos="567"/>
        </w:tabs>
        <w:ind w:leftChars="270" w:left="540"/>
        <w:jc w:val="both"/>
        <w:rPr>
          <w:rFonts w:ascii="宋体" w:hAnsi="宋体"/>
          <w:sz w:val="10"/>
          <w:szCs w:val="10"/>
          <w:rPrChange w:id="3754" w:author="USER" w:date="2018-02-01T14:15:00Z">
            <w:rPr>
              <w:rFonts w:ascii="宋体" w:hAnsi="宋体"/>
              <w:sz w:val="24"/>
              <w:szCs w:val="24"/>
            </w:rPr>
          </w:rPrChange>
        </w:rPr>
      </w:pPr>
      <w:r w:rsidRPr="00674F55">
        <w:rPr>
          <w:rFonts w:ascii="宋体" w:hAnsi="宋体" w:hint="eastAsia"/>
          <w:sz w:val="10"/>
          <w:szCs w:val="10"/>
          <w:rPrChange w:id="3755" w:author="USER" w:date="2018-02-01T14:15:00Z">
            <w:rPr>
              <w:rFonts w:ascii="宋体" w:hAnsi="宋体" w:hint="eastAsia"/>
              <w:sz w:val="24"/>
              <w:szCs w:val="24"/>
            </w:rPr>
          </w:rPrChange>
        </w:rPr>
        <w:t>在本协议存续期间，收到保密信息资料的一方（称为“</w:t>
      </w:r>
      <w:r w:rsidRPr="00674F55">
        <w:rPr>
          <w:rFonts w:ascii="宋体" w:hAnsi="宋体" w:hint="eastAsia"/>
          <w:b/>
          <w:sz w:val="10"/>
          <w:szCs w:val="10"/>
          <w:rPrChange w:id="3756" w:author="USER" w:date="2018-02-01T14:15:00Z">
            <w:rPr>
              <w:rFonts w:ascii="宋体" w:hAnsi="宋体" w:hint="eastAsia"/>
              <w:b/>
              <w:sz w:val="24"/>
              <w:szCs w:val="24"/>
            </w:rPr>
          </w:rPrChange>
        </w:rPr>
        <w:t>接受方</w:t>
      </w:r>
      <w:r w:rsidRPr="00674F55">
        <w:rPr>
          <w:rFonts w:ascii="宋体" w:hAnsi="宋体" w:hint="eastAsia"/>
          <w:sz w:val="10"/>
          <w:szCs w:val="10"/>
          <w:rPrChange w:id="3757" w:author="USER" w:date="2018-02-01T14:15:00Z">
            <w:rPr>
              <w:rFonts w:ascii="宋体" w:hAnsi="宋体" w:hint="eastAsia"/>
              <w:sz w:val="24"/>
              <w:szCs w:val="24"/>
            </w:rPr>
          </w:rPrChange>
        </w:rPr>
        <w:t>”）应：</w:t>
      </w:r>
    </w:p>
    <w:p w:rsidR="008D2A0C" w:rsidRPr="00016119" w:rsidRDefault="00674F55" w:rsidP="00A26080">
      <w:pPr>
        <w:numPr>
          <w:ilvl w:val="0"/>
          <w:numId w:val="18"/>
        </w:numPr>
        <w:tabs>
          <w:tab w:val="clear" w:pos="840"/>
          <w:tab w:val="left" w:pos="964"/>
          <w:tab w:val="left" w:pos="1260"/>
        </w:tabs>
        <w:ind w:left="1080" w:hanging="540"/>
        <w:jc w:val="both"/>
        <w:rPr>
          <w:rFonts w:ascii="宋体" w:hAnsi="宋体"/>
          <w:sz w:val="10"/>
          <w:szCs w:val="10"/>
          <w:rPrChange w:id="3758" w:author="USER" w:date="2018-02-01T14:15:00Z">
            <w:rPr>
              <w:rFonts w:ascii="宋体" w:hAnsi="宋体"/>
              <w:sz w:val="24"/>
              <w:szCs w:val="24"/>
            </w:rPr>
          </w:rPrChange>
        </w:rPr>
      </w:pPr>
      <w:r w:rsidRPr="00674F55">
        <w:rPr>
          <w:rFonts w:ascii="宋体" w:hAnsi="宋体" w:hint="eastAsia"/>
          <w:sz w:val="10"/>
          <w:szCs w:val="10"/>
          <w:rPrChange w:id="3759" w:author="USER" w:date="2018-02-01T14:15:00Z">
            <w:rPr>
              <w:rFonts w:ascii="宋体" w:hAnsi="宋体" w:hint="eastAsia"/>
              <w:sz w:val="24"/>
              <w:szCs w:val="24"/>
            </w:rPr>
          </w:rPrChange>
        </w:rPr>
        <w:t>保守保密信息资料的秘密；</w:t>
      </w:r>
    </w:p>
    <w:p w:rsidR="008D2A0C" w:rsidRPr="00016119" w:rsidRDefault="00674F55" w:rsidP="00A26080">
      <w:pPr>
        <w:numPr>
          <w:ilvl w:val="0"/>
          <w:numId w:val="18"/>
        </w:numPr>
        <w:tabs>
          <w:tab w:val="clear" w:pos="840"/>
          <w:tab w:val="left" w:pos="964"/>
          <w:tab w:val="left" w:pos="1260"/>
        </w:tabs>
        <w:ind w:left="1080" w:hanging="540"/>
        <w:jc w:val="both"/>
        <w:rPr>
          <w:rFonts w:ascii="宋体" w:hAnsi="宋体"/>
          <w:sz w:val="10"/>
          <w:szCs w:val="10"/>
          <w:rPrChange w:id="3760" w:author="USER" w:date="2018-02-01T14:15:00Z">
            <w:rPr>
              <w:rFonts w:ascii="宋体" w:hAnsi="宋体"/>
              <w:sz w:val="24"/>
              <w:szCs w:val="24"/>
            </w:rPr>
          </w:rPrChange>
        </w:rPr>
      </w:pPr>
      <w:r w:rsidRPr="00674F55">
        <w:rPr>
          <w:rFonts w:ascii="宋体" w:hAnsi="宋体" w:hint="eastAsia"/>
          <w:sz w:val="10"/>
          <w:szCs w:val="10"/>
          <w:rPrChange w:id="3761" w:author="USER" w:date="2018-02-01T14:15:00Z">
            <w:rPr>
              <w:rFonts w:ascii="宋体" w:hAnsi="宋体" w:hint="eastAsia"/>
              <w:sz w:val="24"/>
              <w:szCs w:val="24"/>
            </w:rPr>
          </w:rPrChange>
        </w:rPr>
        <w:t>除事先获得披露方或公司的书面同意或根据本条规定办理外，不得向任何人披露保密信息资料；</w:t>
      </w:r>
    </w:p>
    <w:p w:rsidR="008D2A0C" w:rsidRPr="00016119" w:rsidRDefault="00674F55" w:rsidP="00A26080">
      <w:pPr>
        <w:numPr>
          <w:ilvl w:val="0"/>
          <w:numId w:val="18"/>
        </w:numPr>
        <w:tabs>
          <w:tab w:val="clear" w:pos="840"/>
          <w:tab w:val="left" w:pos="964"/>
          <w:tab w:val="left" w:pos="1260"/>
        </w:tabs>
        <w:ind w:left="1080" w:hanging="540"/>
        <w:jc w:val="both"/>
        <w:rPr>
          <w:rFonts w:ascii="宋体" w:hAnsi="宋体"/>
          <w:sz w:val="10"/>
          <w:szCs w:val="10"/>
          <w:rPrChange w:id="3762" w:author="USER" w:date="2018-02-01T14:15:00Z">
            <w:rPr>
              <w:rFonts w:ascii="宋体" w:hAnsi="宋体"/>
              <w:sz w:val="24"/>
              <w:szCs w:val="24"/>
            </w:rPr>
          </w:rPrChange>
        </w:rPr>
      </w:pPr>
      <w:r w:rsidRPr="00674F55">
        <w:rPr>
          <w:rFonts w:ascii="宋体" w:hAnsi="宋体" w:hint="eastAsia"/>
          <w:sz w:val="10"/>
          <w:szCs w:val="10"/>
          <w:rPrChange w:id="3763" w:author="USER" w:date="2018-02-01T14:15:00Z">
            <w:rPr>
              <w:rFonts w:ascii="宋体" w:hAnsi="宋体" w:hint="eastAsia"/>
              <w:sz w:val="24"/>
              <w:szCs w:val="24"/>
            </w:rPr>
          </w:rPrChange>
        </w:rPr>
        <w:t>除使用保密信息资料以履行其在本协议或任何附属协议项下的义务外，不得为任何其它目的使用保密信息资料；</w:t>
      </w:r>
    </w:p>
    <w:p w:rsidR="008D2A0C" w:rsidRPr="00016119" w:rsidRDefault="00674F55" w:rsidP="00A26080">
      <w:pPr>
        <w:numPr>
          <w:ilvl w:val="0"/>
          <w:numId w:val="18"/>
        </w:numPr>
        <w:tabs>
          <w:tab w:val="clear" w:pos="840"/>
          <w:tab w:val="left" w:pos="964"/>
          <w:tab w:val="left" w:pos="1260"/>
        </w:tabs>
        <w:ind w:left="1080" w:hanging="540"/>
        <w:jc w:val="both"/>
        <w:rPr>
          <w:rFonts w:ascii="宋体" w:hAnsi="宋体"/>
          <w:sz w:val="10"/>
          <w:szCs w:val="10"/>
          <w:rPrChange w:id="3764" w:author="USER" w:date="2018-02-01T14:15:00Z">
            <w:rPr>
              <w:rFonts w:ascii="宋体" w:hAnsi="宋体"/>
              <w:sz w:val="24"/>
              <w:szCs w:val="24"/>
            </w:rPr>
          </w:rPrChange>
        </w:rPr>
      </w:pPr>
      <w:r w:rsidRPr="00674F55">
        <w:rPr>
          <w:rFonts w:ascii="宋体" w:hAnsi="宋体" w:hint="eastAsia"/>
          <w:sz w:val="10"/>
          <w:szCs w:val="10"/>
          <w:rPrChange w:id="3765" w:author="USER" w:date="2018-02-01T14:15:00Z">
            <w:rPr>
              <w:rFonts w:ascii="宋体" w:hAnsi="宋体" w:hint="eastAsia"/>
              <w:sz w:val="24"/>
              <w:szCs w:val="24"/>
            </w:rPr>
          </w:rPrChange>
        </w:rPr>
        <w:t>接受方可向其雇员或者其专业顾问、有限合伙人（就投资者而言）或公司的任何人员（下称“</w:t>
      </w:r>
      <w:r w:rsidRPr="00674F55">
        <w:rPr>
          <w:rFonts w:ascii="宋体" w:hAnsi="宋体" w:hint="eastAsia"/>
          <w:b/>
          <w:sz w:val="10"/>
          <w:szCs w:val="10"/>
          <w:rPrChange w:id="3766" w:author="USER" w:date="2018-02-01T14:15:00Z">
            <w:rPr>
              <w:rFonts w:ascii="宋体" w:hAnsi="宋体" w:hint="eastAsia"/>
              <w:b/>
              <w:sz w:val="24"/>
              <w:szCs w:val="24"/>
            </w:rPr>
          </w:rPrChange>
        </w:rPr>
        <w:t>领受人员</w:t>
      </w:r>
      <w:r w:rsidRPr="00674F55">
        <w:rPr>
          <w:rFonts w:ascii="宋体" w:hAnsi="宋体" w:hint="eastAsia"/>
          <w:sz w:val="10"/>
          <w:szCs w:val="10"/>
          <w:rPrChange w:id="3767" w:author="USER" w:date="2018-02-01T14:15:00Z">
            <w:rPr>
              <w:rFonts w:ascii="宋体" w:hAnsi="宋体" w:hint="eastAsia"/>
              <w:sz w:val="24"/>
              <w:szCs w:val="24"/>
            </w:rPr>
          </w:rPrChange>
        </w:rPr>
        <w:t>”）披露保密信息资料，但该种披露仅限于为签署和履行本协议或任何附属协议合理需要而</w:t>
      </w:r>
      <w:proofErr w:type="gramStart"/>
      <w:r w:rsidRPr="00674F55">
        <w:rPr>
          <w:rFonts w:ascii="宋体" w:hAnsi="宋体" w:hint="eastAsia"/>
          <w:sz w:val="10"/>
          <w:szCs w:val="10"/>
          <w:rPrChange w:id="3768" w:author="USER" w:date="2018-02-01T14:15:00Z">
            <w:rPr>
              <w:rFonts w:ascii="宋体" w:hAnsi="宋体" w:hint="eastAsia"/>
              <w:sz w:val="24"/>
              <w:szCs w:val="24"/>
            </w:rPr>
          </w:rPrChange>
        </w:rPr>
        <w:t>作出</w:t>
      </w:r>
      <w:proofErr w:type="gramEnd"/>
      <w:r w:rsidRPr="00674F55">
        <w:rPr>
          <w:rFonts w:ascii="宋体" w:hAnsi="宋体" w:hint="eastAsia"/>
          <w:sz w:val="10"/>
          <w:szCs w:val="10"/>
          <w:rPrChange w:id="3769" w:author="USER" w:date="2018-02-01T14:15:00Z">
            <w:rPr>
              <w:rFonts w:ascii="宋体" w:hAnsi="宋体" w:hint="eastAsia"/>
              <w:sz w:val="24"/>
              <w:szCs w:val="24"/>
            </w:rPr>
          </w:rPrChange>
        </w:rPr>
        <w:t>；</w:t>
      </w:r>
    </w:p>
    <w:p w:rsidR="008D2A0C" w:rsidRPr="00016119" w:rsidRDefault="00674F55" w:rsidP="00A26080">
      <w:pPr>
        <w:numPr>
          <w:ilvl w:val="0"/>
          <w:numId w:val="18"/>
        </w:numPr>
        <w:tabs>
          <w:tab w:val="clear" w:pos="840"/>
          <w:tab w:val="left" w:pos="964"/>
          <w:tab w:val="left" w:pos="1260"/>
        </w:tabs>
        <w:ind w:left="1080" w:hanging="540"/>
        <w:jc w:val="both"/>
        <w:rPr>
          <w:rFonts w:ascii="宋体" w:hAnsi="宋体"/>
          <w:sz w:val="10"/>
          <w:szCs w:val="10"/>
          <w:rPrChange w:id="3770" w:author="USER" w:date="2018-02-01T14:15:00Z">
            <w:rPr>
              <w:rFonts w:ascii="宋体" w:hAnsi="宋体"/>
              <w:sz w:val="24"/>
              <w:szCs w:val="24"/>
            </w:rPr>
          </w:rPrChange>
        </w:rPr>
      </w:pPr>
      <w:r w:rsidRPr="00674F55">
        <w:rPr>
          <w:rFonts w:ascii="宋体" w:hAnsi="宋体" w:hint="eastAsia"/>
          <w:sz w:val="10"/>
          <w:szCs w:val="10"/>
          <w:rPrChange w:id="3771" w:author="USER" w:date="2018-02-01T14:15:00Z">
            <w:rPr>
              <w:rFonts w:ascii="宋体" w:hAnsi="宋体" w:hint="eastAsia"/>
              <w:sz w:val="24"/>
              <w:szCs w:val="24"/>
            </w:rPr>
          </w:rPrChange>
        </w:rPr>
        <w:t>接受方应促使每名领受人员</w:t>
      </w:r>
      <w:proofErr w:type="gramStart"/>
      <w:r w:rsidRPr="00674F55">
        <w:rPr>
          <w:rFonts w:ascii="宋体" w:hAnsi="宋体" w:hint="eastAsia"/>
          <w:sz w:val="10"/>
          <w:szCs w:val="10"/>
          <w:rPrChange w:id="3772" w:author="USER" w:date="2018-02-01T14:15:00Z">
            <w:rPr>
              <w:rFonts w:ascii="宋体" w:hAnsi="宋体" w:hint="eastAsia"/>
              <w:sz w:val="24"/>
              <w:szCs w:val="24"/>
            </w:rPr>
          </w:rPrChange>
        </w:rPr>
        <w:t>认识到及遵守</w:t>
      </w:r>
      <w:proofErr w:type="gramEnd"/>
      <w:r w:rsidRPr="00674F55">
        <w:rPr>
          <w:rFonts w:ascii="宋体" w:hAnsi="宋体" w:hint="eastAsia"/>
          <w:sz w:val="10"/>
          <w:szCs w:val="10"/>
          <w:rPrChange w:id="3773" w:author="USER" w:date="2018-02-01T14:15:00Z">
            <w:rPr>
              <w:rFonts w:ascii="宋体" w:hAnsi="宋体" w:hint="eastAsia"/>
              <w:sz w:val="24"/>
              <w:szCs w:val="24"/>
            </w:rPr>
          </w:rPrChange>
        </w:rPr>
        <w:t>接受方在本协议项下的全部保密义务，就如同领受人员是本协议的订约方一般；</w:t>
      </w:r>
    </w:p>
    <w:p w:rsidR="008D2A0C" w:rsidRPr="00016119" w:rsidRDefault="00674F55" w:rsidP="00A26080">
      <w:pPr>
        <w:numPr>
          <w:ilvl w:val="0"/>
          <w:numId w:val="18"/>
        </w:numPr>
        <w:tabs>
          <w:tab w:val="clear" w:pos="840"/>
          <w:tab w:val="left" w:pos="1260"/>
        </w:tabs>
        <w:ind w:left="1080" w:hanging="540"/>
        <w:jc w:val="both"/>
        <w:rPr>
          <w:rFonts w:ascii="宋体" w:hAnsi="宋体"/>
          <w:sz w:val="10"/>
          <w:szCs w:val="10"/>
          <w:rPrChange w:id="3774" w:author="USER" w:date="2018-02-01T14:15:00Z">
            <w:rPr>
              <w:rFonts w:ascii="宋体" w:hAnsi="宋体"/>
              <w:sz w:val="24"/>
              <w:szCs w:val="24"/>
            </w:rPr>
          </w:rPrChange>
        </w:rPr>
      </w:pPr>
      <w:r w:rsidRPr="00674F55">
        <w:rPr>
          <w:rFonts w:ascii="宋体" w:hAnsi="宋体" w:hint="eastAsia"/>
          <w:sz w:val="10"/>
          <w:szCs w:val="10"/>
          <w:rPrChange w:id="3775" w:author="USER" w:date="2018-02-01T14:15:00Z">
            <w:rPr>
              <w:rFonts w:ascii="宋体" w:hAnsi="宋体" w:hint="eastAsia"/>
              <w:sz w:val="24"/>
              <w:szCs w:val="24"/>
            </w:rPr>
          </w:rPrChange>
        </w:rPr>
        <w:t>上述保密义务不适用于下列情形：</w:t>
      </w:r>
    </w:p>
    <w:p w:rsidR="008D2A0C" w:rsidRPr="00016119" w:rsidRDefault="00674F55"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10"/>
          <w:szCs w:val="10"/>
          <w:rPrChange w:id="3776" w:author="USER" w:date="2018-02-01T14:15:00Z">
            <w:rPr>
              <w:rFonts w:ascii="宋体" w:hAnsi="宋体"/>
              <w:sz w:val="24"/>
              <w:szCs w:val="24"/>
            </w:rPr>
          </w:rPrChange>
        </w:rPr>
      </w:pPr>
      <w:r w:rsidRPr="00674F55">
        <w:rPr>
          <w:rFonts w:ascii="宋体" w:hAnsi="宋体" w:hint="eastAsia"/>
          <w:sz w:val="10"/>
          <w:szCs w:val="10"/>
          <w:rPrChange w:id="3777" w:author="USER" w:date="2018-02-01T14:15:00Z">
            <w:rPr>
              <w:rFonts w:ascii="宋体" w:hAnsi="宋体" w:hint="eastAsia"/>
              <w:sz w:val="24"/>
              <w:szCs w:val="24"/>
            </w:rPr>
          </w:rPrChange>
        </w:rPr>
        <w:t>在本协议签署之日或之后的任何时候并非因为接受方或任何领受人员违反本协议而为公众掌握的保密信息资料；</w:t>
      </w:r>
    </w:p>
    <w:p w:rsidR="008D2A0C" w:rsidRPr="00016119" w:rsidRDefault="00674F55"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10"/>
          <w:szCs w:val="10"/>
          <w:rPrChange w:id="3778" w:author="USER" w:date="2018-02-01T14:15:00Z">
            <w:rPr>
              <w:rFonts w:ascii="宋体" w:hAnsi="宋体"/>
              <w:sz w:val="24"/>
              <w:szCs w:val="24"/>
            </w:rPr>
          </w:rPrChange>
        </w:rPr>
      </w:pPr>
      <w:r w:rsidRPr="00674F55">
        <w:rPr>
          <w:rFonts w:ascii="宋体" w:hAnsi="宋体" w:hint="eastAsia"/>
          <w:sz w:val="10"/>
          <w:szCs w:val="10"/>
          <w:rPrChange w:id="3779" w:author="USER" w:date="2018-02-01T14:15:00Z">
            <w:rPr>
              <w:rFonts w:ascii="宋体" w:hAnsi="宋体" w:hint="eastAsia"/>
              <w:sz w:val="24"/>
              <w:szCs w:val="24"/>
            </w:rPr>
          </w:rPrChange>
        </w:rPr>
        <w:t>并非直接或间接的从披露方获得的，并且是接受方或领受人员以非保密形式从披露方以外其它来源获得，但该等来源须未向披露方或公司承担任何保密义务；</w:t>
      </w:r>
    </w:p>
    <w:p w:rsidR="008D2A0C" w:rsidRPr="00016119" w:rsidRDefault="00674F55"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10"/>
          <w:szCs w:val="10"/>
          <w:rPrChange w:id="3780" w:author="USER" w:date="2018-02-01T14:15:00Z">
            <w:rPr>
              <w:rFonts w:ascii="宋体" w:hAnsi="宋体"/>
              <w:sz w:val="24"/>
              <w:szCs w:val="24"/>
            </w:rPr>
          </w:rPrChange>
        </w:rPr>
      </w:pPr>
      <w:r w:rsidRPr="00674F55">
        <w:rPr>
          <w:rFonts w:ascii="宋体" w:hAnsi="宋体" w:hint="eastAsia"/>
          <w:sz w:val="10"/>
          <w:szCs w:val="10"/>
          <w:rPrChange w:id="3781" w:author="USER" w:date="2018-02-01T14:15:00Z">
            <w:rPr>
              <w:rFonts w:ascii="宋体" w:hAnsi="宋体" w:hint="eastAsia"/>
              <w:sz w:val="24"/>
              <w:szCs w:val="24"/>
            </w:rPr>
          </w:rPrChange>
        </w:rPr>
        <w:t>适用的中国法律或其它法域的法律要求披露；</w:t>
      </w:r>
    </w:p>
    <w:p w:rsidR="008D2A0C" w:rsidRPr="00016119" w:rsidRDefault="00674F55"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10"/>
          <w:szCs w:val="10"/>
          <w:rPrChange w:id="3782" w:author="USER" w:date="2018-02-01T14:15:00Z">
            <w:rPr>
              <w:rFonts w:ascii="宋体" w:hAnsi="宋体"/>
              <w:sz w:val="24"/>
              <w:szCs w:val="24"/>
            </w:rPr>
          </w:rPrChange>
        </w:rPr>
      </w:pPr>
      <w:r w:rsidRPr="00674F55">
        <w:rPr>
          <w:rFonts w:ascii="宋体" w:hAnsi="宋体" w:hint="eastAsia"/>
          <w:sz w:val="10"/>
          <w:szCs w:val="10"/>
          <w:rPrChange w:id="3783" w:author="USER" w:date="2018-02-01T14:15:00Z">
            <w:rPr>
              <w:rFonts w:ascii="宋体" w:hAnsi="宋体" w:hint="eastAsia"/>
              <w:sz w:val="24"/>
              <w:szCs w:val="24"/>
            </w:rPr>
          </w:rPrChange>
        </w:rPr>
        <w:t>有管辖权的行政、立法、司法机关或机构，证券交易所或其它有权机构或组织要求披露。</w:t>
      </w:r>
    </w:p>
    <w:p w:rsidR="008D2A0C" w:rsidRPr="00016119" w:rsidRDefault="00674F55" w:rsidP="00B76B7B">
      <w:pPr>
        <w:pStyle w:val="aff"/>
        <w:numPr>
          <w:ilvl w:val="1"/>
          <w:numId w:val="49"/>
        </w:numPr>
        <w:spacing w:beforeLines="50"/>
        <w:ind w:left="964" w:firstLineChars="0"/>
        <w:outlineLvl w:val="1"/>
        <w:rPr>
          <w:b/>
          <w:sz w:val="10"/>
          <w:szCs w:val="10"/>
          <w:rPrChange w:id="3784" w:author="USER" w:date="2018-02-01T14:15:00Z">
            <w:rPr>
              <w:b/>
              <w:sz w:val="24"/>
              <w:szCs w:val="24"/>
            </w:rPr>
          </w:rPrChange>
        </w:rPr>
      </w:pPr>
      <w:bookmarkStart w:id="3785" w:name="_Toc292794118"/>
      <w:bookmarkStart w:id="3786" w:name="_Toc293698857"/>
      <w:bookmarkStart w:id="3787" w:name="_Toc293699795"/>
      <w:bookmarkStart w:id="3788" w:name="_Toc424573370"/>
      <w:bookmarkStart w:id="3789" w:name="_Toc505242735"/>
      <w:r w:rsidRPr="00674F55">
        <w:rPr>
          <w:rFonts w:hint="eastAsia"/>
          <w:b/>
          <w:sz w:val="10"/>
          <w:szCs w:val="10"/>
          <w:rPrChange w:id="3790" w:author="USER" w:date="2018-02-01T14:15:00Z">
            <w:rPr>
              <w:rFonts w:ascii="宋体" w:hAnsi="宋体" w:hint="eastAsia"/>
              <w:b/>
              <w:sz w:val="24"/>
              <w:szCs w:val="24"/>
            </w:rPr>
          </w:rPrChange>
        </w:rPr>
        <w:t>同业竞争</w:t>
      </w:r>
      <w:bookmarkEnd w:id="3785"/>
      <w:bookmarkEnd w:id="3786"/>
      <w:bookmarkEnd w:id="3787"/>
      <w:bookmarkEnd w:id="3788"/>
      <w:bookmarkEnd w:id="3789"/>
    </w:p>
    <w:p w:rsidR="008D2A0C" w:rsidRPr="00016119" w:rsidRDefault="00674F55" w:rsidP="005051A2">
      <w:pPr>
        <w:numPr>
          <w:ilvl w:val="0"/>
          <w:numId w:val="19"/>
        </w:numPr>
        <w:tabs>
          <w:tab w:val="left" w:pos="567"/>
        </w:tabs>
        <w:ind w:left="1080" w:hanging="540"/>
        <w:jc w:val="both"/>
        <w:rPr>
          <w:rFonts w:ascii="宋体" w:hAnsi="宋体" w:cs="Arial"/>
          <w:sz w:val="10"/>
          <w:szCs w:val="10"/>
          <w:rPrChange w:id="3791" w:author="USER" w:date="2018-02-01T14:15:00Z">
            <w:rPr>
              <w:rFonts w:ascii="宋体" w:hAnsi="宋体" w:cs="Arial"/>
              <w:sz w:val="24"/>
              <w:szCs w:val="24"/>
            </w:rPr>
          </w:rPrChange>
        </w:rPr>
      </w:pPr>
      <w:r w:rsidRPr="00674F55">
        <w:rPr>
          <w:rFonts w:ascii="宋体" w:hAnsi="宋体" w:cs="Arial" w:hint="eastAsia"/>
          <w:sz w:val="10"/>
          <w:szCs w:val="10"/>
          <w:rPrChange w:id="3792" w:author="USER" w:date="2018-02-01T14:15:00Z">
            <w:rPr>
              <w:rFonts w:ascii="宋体" w:hAnsi="宋体" w:cs="Arial" w:hint="eastAsia"/>
              <w:sz w:val="24"/>
              <w:szCs w:val="24"/>
            </w:rPr>
          </w:rPrChange>
        </w:rPr>
        <w:t>创始人及实际控制人【】（下称“</w:t>
      </w:r>
      <w:r w:rsidRPr="00674F55">
        <w:rPr>
          <w:rFonts w:ascii="宋体" w:hAnsi="宋体" w:cs="Arial" w:hint="eastAsia"/>
          <w:b/>
          <w:sz w:val="10"/>
          <w:szCs w:val="10"/>
          <w:rPrChange w:id="3793" w:author="USER" w:date="2018-02-01T14:15:00Z">
            <w:rPr>
              <w:rFonts w:ascii="宋体" w:hAnsi="宋体" w:cs="Arial" w:hint="eastAsia"/>
              <w:b/>
              <w:sz w:val="24"/>
              <w:szCs w:val="24"/>
            </w:rPr>
          </w:rPrChange>
        </w:rPr>
        <w:t>潜在同业竞争人</w:t>
      </w:r>
      <w:r w:rsidRPr="00674F55">
        <w:rPr>
          <w:rFonts w:ascii="宋体" w:hAnsi="宋体" w:cs="Arial" w:hint="eastAsia"/>
          <w:sz w:val="10"/>
          <w:szCs w:val="10"/>
          <w:rPrChange w:id="3794" w:author="USER" w:date="2018-02-01T14:15:00Z">
            <w:rPr>
              <w:rFonts w:ascii="宋体" w:hAnsi="宋体" w:cs="Arial" w:hint="eastAsia"/>
              <w:sz w:val="24"/>
              <w:szCs w:val="24"/>
            </w:rPr>
          </w:rPrChange>
        </w:rPr>
        <w:t>”）</w:t>
      </w:r>
      <w:proofErr w:type="gramStart"/>
      <w:r w:rsidRPr="00674F55">
        <w:rPr>
          <w:rFonts w:ascii="宋体" w:hAnsi="宋体" w:cs="Arial" w:hint="eastAsia"/>
          <w:sz w:val="10"/>
          <w:szCs w:val="10"/>
          <w:rPrChange w:id="3795" w:author="USER" w:date="2018-02-01T14:15:00Z">
            <w:rPr>
              <w:rFonts w:ascii="宋体" w:hAnsi="宋体" w:cs="Arial" w:hint="eastAsia"/>
              <w:sz w:val="24"/>
              <w:szCs w:val="24"/>
            </w:rPr>
          </w:rPrChange>
        </w:rPr>
        <w:t>兹</w:t>
      </w:r>
      <w:r w:rsidRPr="00674F55">
        <w:rPr>
          <w:rFonts w:ascii="宋体" w:hAnsi="宋体" w:cs="Arial"/>
          <w:sz w:val="10"/>
          <w:szCs w:val="10"/>
          <w:rPrChange w:id="3796" w:author="USER" w:date="2018-02-01T14:15:00Z">
            <w:rPr>
              <w:rFonts w:ascii="宋体" w:hAnsi="宋体" w:cs="Arial"/>
              <w:sz w:val="24"/>
              <w:szCs w:val="24"/>
            </w:rPr>
          </w:rPrChange>
        </w:rPr>
        <w:t>此承诺</w:t>
      </w:r>
      <w:proofErr w:type="gramEnd"/>
      <w:r w:rsidRPr="00674F55">
        <w:rPr>
          <w:rFonts w:ascii="宋体" w:hAnsi="宋体" w:cs="Arial"/>
          <w:sz w:val="10"/>
          <w:szCs w:val="10"/>
          <w:rPrChange w:id="3797" w:author="USER" w:date="2018-02-01T14:15:00Z">
            <w:rPr>
              <w:rFonts w:ascii="宋体" w:hAnsi="宋体" w:cs="Arial"/>
              <w:sz w:val="24"/>
              <w:szCs w:val="24"/>
            </w:rPr>
          </w:rPrChange>
        </w:rPr>
        <w:t>在公司存续期内，</w:t>
      </w:r>
      <w:r w:rsidRPr="00674F55">
        <w:rPr>
          <w:rFonts w:ascii="宋体" w:hAnsi="宋体" w:cs="Arial" w:hint="eastAsia"/>
          <w:sz w:val="10"/>
          <w:szCs w:val="10"/>
          <w:rPrChange w:id="3798" w:author="USER" w:date="2018-02-01T14:15:00Z">
            <w:rPr>
              <w:rFonts w:ascii="宋体" w:hAnsi="宋体" w:cs="Arial" w:hint="eastAsia"/>
              <w:sz w:val="24"/>
              <w:szCs w:val="24"/>
            </w:rPr>
          </w:rPrChange>
        </w:rPr>
        <w:t>潜在同业竞争人及其关联方</w:t>
      </w:r>
      <w:r w:rsidRPr="00674F55">
        <w:rPr>
          <w:rFonts w:ascii="宋体" w:hAnsi="宋体" w:hint="eastAsia"/>
          <w:sz w:val="10"/>
          <w:szCs w:val="10"/>
          <w:rPrChange w:id="3799" w:author="USER" w:date="2018-02-01T14:15:00Z">
            <w:rPr>
              <w:rFonts w:ascii="宋体" w:hAnsi="宋体" w:hint="eastAsia"/>
              <w:sz w:val="24"/>
              <w:szCs w:val="24"/>
            </w:rPr>
          </w:rPrChange>
        </w:rPr>
        <w:t>本人直接或间接设立或控制的任何一人有限公司、控股公司、参股公司不以任何形式从事或参与对公司及其子公司的经营业务构成或可能构成直接或间接竞争关系的业务，即</w:t>
      </w:r>
      <w:r w:rsidRPr="00674F55">
        <w:rPr>
          <w:rFonts w:ascii="宋体" w:hAnsi="宋体"/>
          <w:sz w:val="10"/>
          <w:szCs w:val="10"/>
          <w:rPrChange w:id="3800" w:author="USER" w:date="2018-02-01T14:15:00Z">
            <w:rPr>
              <w:rFonts w:ascii="宋体" w:hAnsi="宋体"/>
              <w:sz w:val="24"/>
              <w:szCs w:val="24"/>
            </w:rPr>
          </w:rPrChange>
        </w:rPr>
        <w:t>在</w:t>
      </w:r>
      <w:r w:rsidRPr="00674F55">
        <w:rPr>
          <w:rFonts w:ascii="宋体" w:hAnsi="宋体" w:hint="eastAsia"/>
          <w:sz w:val="10"/>
          <w:szCs w:val="10"/>
          <w:rPrChange w:id="3801" w:author="USER" w:date="2018-02-01T14:15:00Z">
            <w:rPr>
              <w:rFonts w:ascii="宋体" w:hAnsi="宋体" w:hint="eastAsia"/>
              <w:sz w:val="24"/>
              <w:szCs w:val="24"/>
            </w:rPr>
          </w:rPrChange>
        </w:rPr>
        <w:t>任何时间，在</w:t>
      </w:r>
      <w:r w:rsidRPr="00674F55">
        <w:rPr>
          <w:rFonts w:ascii="宋体" w:hAnsi="宋体"/>
          <w:sz w:val="10"/>
          <w:szCs w:val="10"/>
          <w:rPrChange w:id="3802" w:author="USER" w:date="2018-02-01T14:15:00Z">
            <w:rPr>
              <w:rFonts w:ascii="宋体" w:hAnsi="宋体"/>
              <w:sz w:val="24"/>
              <w:szCs w:val="24"/>
            </w:rPr>
          </w:rPrChange>
        </w:rPr>
        <w:t>中国境内</w:t>
      </w:r>
      <w:r w:rsidRPr="00674F55">
        <w:rPr>
          <w:rFonts w:ascii="宋体" w:hAnsi="宋体" w:hint="eastAsia"/>
          <w:sz w:val="10"/>
          <w:szCs w:val="10"/>
          <w:rPrChange w:id="3803" w:author="USER" w:date="2018-02-01T14:15:00Z">
            <w:rPr>
              <w:rFonts w:ascii="宋体" w:hAnsi="宋体" w:hint="eastAsia"/>
              <w:sz w:val="24"/>
              <w:szCs w:val="24"/>
            </w:rPr>
          </w:rPrChange>
        </w:rPr>
        <w:t>、境外</w:t>
      </w:r>
      <w:r w:rsidRPr="00674F55">
        <w:rPr>
          <w:rFonts w:ascii="宋体" w:hAnsi="宋体"/>
          <w:sz w:val="10"/>
          <w:szCs w:val="10"/>
          <w:rPrChange w:id="3804" w:author="USER" w:date="2018-02-01T14:15:00Z">
            <w:rPr>
              <w:rFonts w:ascii="宋体" w:hAnsi="宋体"/>
              <w:sz w:val="24"/>
              <w:szCs w:val="24"/>
            </w:rPr>
          </w:rPrChange>
        </w:rPr>
        <w:t>任何地方和以任何</w:t>
      </w:r>
      <w:r w:rsidRPr="00674F55">
        <w:rPr>
          <w:rFonts w:ascii="宋体" w:hAnsi="宋体" w:hint="eastAsia"/>
          <w:sz w:val="10"/>
          <w:szCs w:val="10"/>
          <w:rPrChange w:id="3805" w:author="USER" w:date="2018-02-01T14:15:00Z">
            <w:rPr>
              <w:rFonts w:ascii="宋体" w:hAnsi="宋体" w:hint="eastAsia"/>
              <w:sz w:val="24"/>
              <w:szCs w:val="24"/>
            </w:rPr>
          </w:rPrChange>
        </w:rPr>
        <w:t>方</w:t>
      </w:r>
      <w:r w:rsidRPr="00674F55">
        <w:rPr>
          <w:rFonts w:ascii="宋体" w:hAnsi="宋体"/>
          <w:sz w:val="10"/>
          <w:szCs w:val="10"/>
          <w:rPrChange w:id="3806" w:author="USER" w:date="2018-02-01T14:15:00Z">
            <w:rPr>
              <w:rFonts w:ascii="宋体" w:hAnsi="宋体"/>
              <w:sz w:val="24"/>
              <w:szCs w:val="24"/>
            </w:rPr>
          </w:rPrChange>
        </w:rPr>
        <w:t>式（包括但不限于</w:t>
      </w:r>
      <w:r w:rsidRPr="00674F55">
        <w:rPr>
          <w:rFonts w:ascii="宋体" w:hAnsi="宋体" w:hint="eastAsia"/>
          <w:sz w:val="10"/>
          <w:szCs w:val="10"/>
          <w:rPrChange w:id="3807" w:author="USER" w:date="2018-02-01T14:15:00Z">
            <w:rPr>
              <w:rFonts w:ascii="宋体" w:hAnsi="宋体" w:hint="eastAsia"/>
              <w:sz w:val="24"/>
              <w:szCs w:val="24"/>
            </w:rPr>
          </w:rPrChange>
        </w:rPr>
        <w:t>投资、收购、合营、联营、承包、租赁经营或</w:t>
      </w:r>
      <w:proofErr w:type="gramStart"/>
      <w:r w:rsidRPr="00674F55">
        <w:rPr>
          <w:rFonts w:ascii="宋体" w:hAnsi="宋体" w:hint="eastAsia"/>
          <w:sz w:val="10"/>
          <w:szCs w:val="10"/>
          <w:rPrChange w:id="3808" w:author="USER" w:date="2018-02-01T14:15:00Z">
            <w:rPr>
              <w:rFonts w:ascii="宋体" w:hAnsi="宋体" w:hint="eastAsia"/>
              <w:sz w:val="24"/>
              <w:szCs w:val="24"/>
            </w:rPr>
          </w:rPrChange>
        </w:rPr>
        <w:t>其它拥有</w:t>
      </w:r>
      <w:proofErr w:type="gramEnd"/>
      <w:r w:rsidRPr="00674F55">
        <w:rPr>
          <w:rFonts w:ascii="宋体" w:hAnsi="宋体" w:hint="eastAsia"/>
          <w:sz w:val="10"/>
          <w:szCs w:val="10"/>
          <w:rPrChange w:id="3809" w:author="USER" w:date="2018-02-01T14:15:00Z">
            <w:rPr>
              <w:rFonts w:ascii="宋体" w:hAnsi="宋体" w:hint="eastAsia"/>
              <w:sz w:val="24"/>
              <w:szCs w:val="24"/>
            </w:rPr>
          </w:rPrChange>
        </w:rPr>
        <w:t>股份、权益方式</w:t>
      </w:r>
      <w:r w:rsidRPr="00674F55">
        <w:rPr>
          <w:rFonts w:ascii="宋体" w:hAnsi="宋体"/>
          <w:sz w:val="10"/>
          <w:szCs w:val="10"/>
          <w:rPrChange w:id="3810" w:author="USER" w:date="2018-02-01T14:15:00Z">
            <w:rPr>
              <w:rFonts w:ascii="宋体" w:hAnsi="宋体"/>
              <w:sz w:val="24"/>
              <w:szCs w:val="24"/>
            </w:rPr>
          </w:rPrChange>
        </w:rPr>
        <w:t>）从事</w:t>
      </w:r>
      <w:r w:rsidRPr="00674F55">
        <w:rPr>
          <w:rFonts w:ascii="宋体" w:hAnsi="宋体" w:hint="eastAsia"/>
          <w:sz w:val="10"/>
          <w:szCs w:val="10"/>
          <w:rPrChange w:id="3811" w:author="USER" w:date="2018-02-01T14:15:00Z">
            <w:rPr>
              <w:rFonts w:ascii="宋体" w:hAnsi="宋体" w:hint="eastAsia"/>
              <w:sz w:val="24"/>
              <w:szCs w:val="24"/>
            </w:rPr>
          </w:rPrChange>
        </w:rPr>
        <w:t>对公司或其子公司经营业务构成或可能构成直接或间接</w:t>
      </w:r>
      <w:r w:rsidRPr="00674F55">
        <w:rPr>
          <w:rFonts w:ascii="宋体" w:hAnsi="宋体"/>
          <w:sz w:val="10"/>
          <w:szCs w:val="10"/>
          <w:rPrChange w:id="3812" w:author="USER" w:date="2018-02-01T14:15:00Z">
            <w:rPr>
              <w:rFonts w:ascii="宋体" w:hAnsi="宋体"/>
              <w:sz w:val="24"/>
              <w:szCs w:val="24"/>
            </w:rPr>
          </w:rPrChange>
        </w:rPr>
        <w:t>竞争</w:t>
      </w:r>
      <w:r w:rsidRPr="00674F55">
        <w:rPr>
          <w:rFonts w:ascii="宋体" w:hAnsi="宋体" w:hint="eastAsia"/>
          <w:sz w:val="10"/>
          <w:szCs w:val="10"/>
          <w:rPrChange w:id="3813" w:author="USER" w:date="2018-02-01T14:15:00Z">
            <w:rPr>
              <w:rFonts w:ascii="宋体" w:hAnsi="宋体" w:hint="eastAsia"/>
              <w:sz w:val="24"/>
              <w:szCs w:val="24"/>
            </w:rPr>
          </w:rPrChange>
        </w:rPr>
        <w:t>关系的</w:t>
      </w:r>
      <w:r w:rsidRPr="00674F55">
        <w:rPr>
          <w:rFonts w:ascii="宋体" w:hAnsi="宋体"/>
          <w:sz w:val="10"/>
          <w:szCs w:val="10"/>
          <w:rPrChange w:id="3814" w:author="USER" w:date="2018-02-01T14:15:00Z">
            <w:rPr>
              <w:rFonts w:ascii="宋体" w:hAnsi="宋体"/>
              <w:sz w:val="24"/>
              <w:szCs w:val="24"/>
            </w:rPr>
          </w:rPrChange>
        </w:rPr>
        <w:t>业务</w:t>
      </w:r>
      <w:r w:rsidRPr="00674F55">
        <w:rPr>
          <w:rFonts w:ascii="宋体" w:hAnsi="宋体" w:cs="Arial" w:hint="eastAsia"/>
          <w:sz w:val="10"/>
          <w:szCs w:val="10"/>
          <w:rPrChange w:id="3815" w:author="USER" w:date="2018-02-01T14:15:00Z">
            <w:rPr>
              <w:rFonts w:ascii="宋体" w:hAnsi="宋体" w:cs="Arial" w:hint="eastAsia"/>
              <w:sz w:val="24"/>
              <w:szCs w:val="24"/>
            </w:rPr>
          </w:rPrChange>
        </w:rPr>
        <w:t>。</w:t>
      </w:r>
    </w:p>
    <w:p w:rsidR="008D2A0C" w:rsidRPr="00016119" w:rsidRDefault="00674F55" w:rsidP="00A26080">
      <w:pPr>
        <w:numPr>
          <w:ilvl w:val="0"/>
          <w:numId w:val="19"/>
        </w:numPr>
        <w:tabs>
          <w:tab w:val="left" w:pos="567"/>
        </w:tabs>
        <w:ind w:left="1080" w:hanging="540"/>
        <w:jc w:val="both"/>
        <w:rPr>
          <w:rFonts w:ascii="宋体" w:hAnsi="宋体" w:cs="Arial"/>
          <w:sz w:val="10"/>
          <w:szCs w:val="10"/>
          <w:rPrChange w:id="3816" w:author="USER" w:date="2018-02-01T14:15:00Z">
            <w:rPr>
              <w:rFonts w:ascii="宋体" w:hAnsi="宋体" w:cs="Arial"/>
              <w:sz w:val="24"/>
              <w:szCs w:val="24"/>
            </w:rPr>
          </w:rPrChange>
        </w:rPr>
      </w:pPr>
      <w:r w:rsidRPr="00674F55">
        <w:rPr>
          <w:rFonts w:ascii="宋体" w:hAnsi="宋体" w:cs="Arial" w:hint="eastAsia"/>
          <w:sz w:val="10"/>
          <w:szCs w:val="10"/>
          <w:rPrChange w:id="3817" w:author="USER" w:date="2018-02-01T14:15:00Z">
            <w:rPr>
              <w:rFonts w:ascii="宋体" w:hAnsi="宋体" w:cs="Arial" w:hint="eastAsia"/>
              <w:sz w:val="24"/>
              <w:szCs w:val="24"/>
            </w:rPr>
          </w:rPrChange>
        </w:rPr>
        <w:t>潜在同业竞争人</w:t>
      </w:r>
      <w:r w:rsidRPr="00674F55">
        <w:rPr>
          <w:rFonts w:ascii="宋体" w:hAnsi="宋体" w:hint="eastAsia"/>
          <w:sz w:val="10"/>
          <w:szCs w:val="10"/>
          <w:rPrChange w:id="3818" w:author="USER" w:date="2018-02-01T14:15:00Z">
            <w:rPr>
              <w:rFonts w:ascii="宋体" w:hAnsi="宋体" w:hint="eastAsia"/>
              <w:sz w:val="24"/>
              <w:szCs w:val="24"/>
            </w:rPr>
          </w:rPrChange>
        </w:rPr>
        <w:t>进一步承诺，于公司存续期间：（</w:t>
      </w:r>
      <w:r w:rsidRPr="00674F55">
        <w:rPr>
          <w:rFonts w:ascii="宋体" w:hAnsi="宋体" w:cs="宋体" w:hint="eastAsia"/>
          <w:sz w:val="10"/>
          <w:szCs w:val="10"/>
          <w:rPrChange w:id="3819" w:author="USER" w:date="2018-02-01T14:15:00Z">
            <w:rPr>
              <w:rFonts w:ascii="宋体" w:hAnsi="宋体" w:cs="宋体" w:hint="eastAsia"/>
              <w:sz w:val="24"/>
              <w:szCs w:val="24"/>
            </w:rPr>
          </w:rPrChange>
        </w:rPr>
        <w:t>ⅰ</w:t>
      </w:r>
      <w:r w:rsidRPr="00674F55">
        <w:rPr>
          <w:rFonts w:ascii="宋体" w:hAnsi="宋体" w:hint="eastAsia"/>
          <w:sz w:val="10"/>
          <w:szCs w:val="10"/>
          <w:rPrChange w:id="3820" w:author="USER" w:date="2018-02-01T14:15:00Z">
            <w:rPr>
              <w:rFonts w:ascii="宋体" w:hAnsi="宋体" w:hint="eastAsia"/>
              <w:sz w:val="24"/>
              <w:szCs w:val="24"/>
            </w:rPr>
          </w:rPrChange>
        </w:rPr>
        <w:t>）凡</w:t>
      </w:r>
      <w:r w:rsidRPr="00674F55">
        <w:rPr>
          <w:rFonts w:ascii="宋体" w:hAnsi="宋体" w:cs="Arial" w:hint="eastAsia"/>
          <w:sz w:val="10"/>
          <w:szCs w:val="10"/>
          <w:rPrChange w:id="3821" w:author="USER" w:date="2018-02-01T14:15:00Z">
            <w:rPr>
              <w:rFonts w:ascii="宋体" w:hAnsi="宋体" w:cs="Arial" w:hint="eastAsia"/>
              <w:sz w:val="24"/>
              <w:szCs w:val="24"/>
            </w:rPr>
          </w:rPrChange>
        </w:rPr>
        <w:t>潜在同业竞争人及其关联方</w:t>
      </w:r>
      <w:r w:rsidRPr="00674F55">
        <w:rPr>
          <w:rFonts w:ascii="宋体" w:hAnsi="宋体" w:hint="eastAsia"/>
          <w:sz w:val="10"/>
          <w:szCs w:val="10"/>
          <w:rPrChange w:id="3822" w:author="USER" w:date="2018-02-01T14:15:00Z">
            <w:rPr>
              <w:rFonts w:ascii="宋体" w:hAnsi="宋体" w:hint="eastAsia"/>
              <w:sz w:val="24"/>
              <w:szCs w:val="24"/>
            </w:rPr>
          </w:rPrChange>
        </w:rPr>
        <w:t>以及其直接或间接设立或控制的任何一人有限公司、控股公司、参股公司知悉其某项业务中存在对公司经营业务构成或可能构成直接或间接竞争的情形，该</w:t>
      </w:r>
      <w:r w:rsidRPr="00674F55">
        <w:rPr>
          <w:rFonts w:ascii="宋体" w:hAnsi="宋体" w:cs="Arial" w:hint="eastAsia"/>
          <w:sz w:val="10"/>
          <w:szCs w:val="10"/>
          <w:rPrChange w:id="3823" w:author="USER" w:date="2018-02-01T14:15:00Z">
            <w:rPr>
              <w:rFonts w:ascii="宋体" w:hAnsi="宋体" w:cs="Arial" w:hint="eastAsia"/>
              <w:sz w:val="24"/>
              <w:szCs w:val="24"/>
            </w:rPr>
          </w:rPrChange>
        </w:rPr>
        <w:t>潜在同业竞争人</w:t>
      </w:r>
      <w:r w:rsidRPr="00674F55">
        <w:rPr>
          <w:rFonts w:ascii="宋体" w:hAnsi="宋体" w:hint="eastAsia"/>
          <w:sz w:val="10"/>
          <w:szCs w:val="10"/>
          <w:rPrChange w:id="3824" w:author="USER" w:date="2018-02-01T14:15:00Z">
            <w:rPr>
              <w:rFonts w:ascii="宋体" w:hAnsi="宋体" w:hint="eastAsia"/>
              <w:sz w:val="24"/>
              <w:szCs w:val="24"/>
            </w:rPr>
          </w:rPrChange>
        </w:rPr>
        <w:t>及其</w:t>
      </w:r>
      <w:r w:rsidRPr="00674F55">
        <w:rPr>
          <w:rFonts w:ascii="宋体" w:hAnsi="宋体" w:cs="Arial" w:hint="eastAsia"/>
          <w:sz w:val="10"/>
          <w:szCs w:val="10"/>
          <w:rPrChange w:id="3825" w:author="USER" w:date="2018-02-01T14:15:00Z">
            <w:rPr>
              <w:rFonts w:ascii="宋体" w:hAnsi="宋体" w:cs="Arial" w:hint="eastAsia"/>
              <w:sz w:val="24"/>
              <w:szCs w:val="24"/>
            </w:rPr>
          </w:rPrChange>
        </w:rPr>
        <w:t>关联方及</w:t>
      </w:r>
      <w:r w:rsidRPr="00674F55">
        <w:rPr>
          <w:rFonts w:ascii="宋体" w:hAnsi="宋体" w:hint="eastAsia"/>
          <w:sz w:val="10"/>
          <w:szCs w:val="10"/>
          <w:rPrChange w:id="3826" w:author="USER" w:date="2018-02-01T14:15:00Z">
            <w:rPr>
              <w:rFonts w:ascii="宋体" w:hAnsi="宋体" w:hint="eastAsia"/>
              <w:sz w:val="24"/>
              <w:szCs w:val="24"/>
            </w:rPr>
          </w:rPrChange>
        </w:rPr>
        <w:t>设立或控制的任何一人有限公司、控股公司、参股公司将</w:t>
      </w:r>
      <w:proofErr w:type="gramStart"/>
      <w:r w:rsidRPr="00674F55">
        <w:rPr>
          <w:rFonts w:ascii="宋体" w:hAnsi="宋体" w:hint="eastAsia"/>
          <w:sz w:val="10"/>
          <w:szCs w:val="10"/>
          <w:rPrChange w:id="3827" w:author="USER" w:date="2018-02-01T14:15:00Z">
            <w:rPr>
              <w:rFonts w:ascii="宋体" w:hAnsi="宋体" w:hint="eastAsia"/>
              <w:sz w:val="24"/>
              <w:szCs w:val="24"/>
            </w:rPr>
          </w:rPrChange>
        </w:rPr>
        <w:t>立即并</w:t>
      </w:r>
      <w:proofErr w:type="gramEnd"/>
      <w:r w:rsidRPr="00674F55">
        <w:rPr>
          <w:rFonts w:ascii="宋体" w:hAnsi="宋体" w:hint="eastAsia"/>
          <w:sz w:val="10"/>
          <w:szCs w:val="10"/>
          <w:rPrChange w:id="3828" w:author="USER" w:date="2018-02-01T14:15:00Z">
            <w:rPr>
              <w:rFonts w:ascii="宋体" w:hAnsi="宋体" w:hint="eastAsia"/>
              <w:sz w:val="24"/>
              <w:szCs w:val="24"/>
            </w:rPr>
          </w:rPrChange>
        </w:rPr>
        <w:t>毫无保留的将该项业务情况书面通知公司，同时保证或尽力促使公司对该项业务拥有优先权，除非公司明确表示放弃该项业务机会；（</w:t>
      </w:r>
      <w:r w:rsidRPr="00674F55">
        <w:rPr>
          <w:rFonts w:ascii="宋体" w:hAnsi="宋体" w:cs="宋体" w:hint="eastAsia"/>
          <w:sz w:val="10"/>
          <w:szCs w:val="10"/>
          <w:rPrChange w:id="3829" w:author="USER" w:date="2018-02-01T14:15:00Z">
            <w:rPr>
              <w:rFonts w:ascii="宋体" w:hAnsi="宋体" w:cs="宋体" w:hint="eastAsia"/>
              <w:sz w:val="24"/>
              <w:szCs w:val="24"/>
            </w:rPr>
          </w:rPrChange>
        </w:rPr>
        <w:t>ⅱ</w:t>
      </w:r>
      <w:r w:rsidRPr="00674F55">
        <w:rPr>
          <w:rFonts w:ascii="宋体" w:hAnsi="宋体" w:hint="eastAsia"/>
          <w:sz w:val="10"/>
          <w:szCs w:val="10"/>
          <w:rPrChange w:id="3830" w:author="USER" w:date="2018-02-01T14:15:00Z">
            <w:rPr>
              <w:rFonts w:ascii="宋体" w:hAnsi="宋体" w:hint="eastAsia"/>
              <w:sz w:val="24"/>
              <w:szCs w:val="24"/>
            </w:rPr>
          </w:rPrChange>
        </w:rPr>
        <w:t>）如出现</w:t>
      </w:r>
      <w:r w:rsidRPr="00674F55">
        <w:rPr>
          <w:rFonts w:ascii="宋体" w:hAnsi="宋体" w:cs="Arial" w:hint="eastAsia"/>
          <w:sz w:val="10"/>
          <w:szCs w:val="10"/>
          <w:rPrChange w:id="3831" w:author="USER" w:date="2018-02-01T14:15:00Z">
            <w:rPr>
              <w:rFonts w:ascii="宋体" w:hAnsi="宋体" w:cs="Arial" w:hint="eastAsia"/>
              <w:sz w:val="24"/>
              <w:szCs w:val="24"/>
            </w:rPr>
          </w:rPrChange>
        </w:rPr>
        <w:t>潜在同业竞争人及其关联方</w:t>
      </w:r>
      <w:r w:rsidRPr="00674F55">
        <w:rPr>
          <w:rFonts w:ascii="宋体" w:hAnsi="宋体" w:hint="eastAsia"/>
          <w:sz w:val="10"/>
          <w:szCs w:val="10"/>
          <w:rPrChange w:id="3832" w:author="USER" w:date="2018-02-01T14:15:00Z">
            <w:rPr>
              <w:rFonts w:ascii="宋体" w:hAnsi="宋体" w:hint="eastAsia"/>
              <w:sz w:val="24"/>
              <w:szCs w:val="24"/>
            </w:rPr>
          </w:rPrChange>
        </w:rPr>
        <w:t>本人以及本人直接或间接设立或控制的任何一人有限公司、控股公司、参股公司从事或投资或参与同公司经</w:t>
      </w:r>
      <w:r w:rsidRPr="00674F55">
        <w:rPr>
          <w:rFonts w:ascii="宋体" w:hAnsi="宋体"/>
          <w:sz w:val="10"/>
          <w:szCs w:val="10"/>
          <w:rPrChange w:id="3833" w:author="USER" w:date="2018-02-01T14:15:00Z">
            <w:rPr>
              <w:rFonts w:ascii="宋体" w:hAnsi="宋体"/>
              <w:sz w:val="24"/>
              <w:szCs w:val="24"/>
            </w:rPr>
          </w:rPrChange>
        </w:rPr>
        <w:t>营业务构成或可能构成直接或间接竞争</w:t>
      </w:r>
      <w:r w:rsidRPr="00674F55">
        <w:rPr>
          <w:rFonts w:ascii="宋体" w:hAnsi="宋体" w:hint="eastAsia"/>
          <w:sz w:val="10"/>
          <w:szCs w:val="10"/>
          <w:rPrChange w:id="3834" w:author="USER" w:date="2018-02-01T14:15:00Z">
            <w:rPr>
              <w:rFonts w:ascii="宋体" w:hAnsi="宋体" w:hint="eastAsia"/>
              <w:sz w:val="24"/>
              <w:szCs w:val="24"/>
            </w:rPr>
          </w:rPrChange>
        </w:rPr>
        <w:t>关系</w:t>
      </w:r>
      <w:r w:rsidRPr="00674F55">
        <w:rPr>
          <w:rFonts w:ascii="宋体" w:hAnsi="宋体"/>
          <w:sz w:val="10"/>
          <w:szCs w:val="10"/>
          <w:rPrChange w:id="3835" w:author="USER" w:date="2018-02-01T14:15:00Z">
            <w:rPr>
              <w:rFonts w:ascii="宋体" w:hAnsi="宋体"/>
              <w:sz w:val="24"/>
              <w:szCs w:val="24"/>
            </w:rPr>
          </w:rPrChange>
        </w:rPr>
        <w:t>的业务</w:t>
      </w:r>
      <w:r w:rsidRPr="00674F55">
        <w:rPr>
          <w:rFonts w:ascii="宋体" w:hAnsi="宋体" w:hint="eastAsia"/>
          <w:sz w:val="10"/>
          <w:szCs w:val="10"/>
          <w:rPrChange w:id="3836" w:author="USER" w:date="2018-02-01T14:15:00Z">
            <w:rPr>
              <w:rFonts w:ascii="宋体" w:hAnsi="宋体" w:hint="eastAsia"/>
              <w:sz w:val="24"/>
              <w:szCs w:val="24"/>
            </w:rPr>
          </w:rPrChange>
        </w:rPr>
        <w:t>、项目或相关活动的情形</w:t>
      </w:r>
      <w:r w:rsidRPr="00674F55">
        <w:rPr>
          <w:rFonts w:ascii="宋体" w:hAnsi="宋体"/>
          <w:sz w:val="10"/>
          <w:szCs w:val="10"/>
          <w:rPrChange w:id="3837" w:author="USER" w:date="2018-02-01T14:15:00Z">
            <w:rPr>
              <w:rFonts w:ascii="宋体" w:hAnsi="宋体"/>
              <w:sz w:val="24"/>
              <w:szCs w:val="24"/>
            </w:rPr>
          </w:rPrChange>
        </w:rPr>
        <w:t>，</w:t>
      </w:r>
      <w:r w:rsidRPr="00674F55">
        <w:rPr>
          <w:rFonts w:ascii="宋体" w:hAnsi="宋体" w:hint="eastAsia"/>
          <w:sz w:val="10"/>
          <w:szCs w:val="10"/>
          <w:rPrChange w:id="3838" w:author="USER" w:date="2018-02-01T14:15:00Z">
            <w:rPr>
              <w:rFonts w:ascii="宋体" w:hAnsi="宋体" w:hint="eastAsia"/>
              <w:sz w:val="24"/>
              <w:szCs w:val="24"/>
            </w:rPr>
          </w:rPrChange>
        </w:rPr>
        <w:t>公司有权要求本人以及本人直接或间接设立或控制的任何一人有限公司、控股公司、参股公司从事或投资或参与同公司停止上述竞争业务、停止投资相关企业或项目或停止相关经营活动，并有权优先收购相关业务资产、投资权益或项目资产。</w:t>
      </w:r>
    </w:p>
    <w:p w:rsidR="008D2A0C" w:rsidRPr="00016119" w:rsidRDefault="00674F55" w:rsidP="00B76B7B">
      <w:pPr>
        <w:pStyle w:val="aff"/>
        <w:numPr>
          <w:ilvl w:val="1"/>
          <w:numId w:val="49"/>
        </w:numPr>
        <w:spacing w:beforeLines="50"/>
        <w:ind w:left="964" w:firstLineChars="0"/>
        <w:outlineLvl w:val="1"/>
        <w:rPr>
          <w:b/>
          <w:sz w:val="10"/>
          <w:szCs w:val="10"/>
          <w:rPrChange w:id="3839" w:author="USER" w:date="2018-02-01T14:15:00Z">
            <w:rPr>
              <w:b/>
              <w:sz w:val="24"/>
              <w:szCs w:val="24"/>
            </w:rPr>
          </w:rPrChange>
        </w:rPr>
      </w:pPr>
      <w:bookmarkStart w:id="3840" w:name="_Toc292794119"/>
      <w:bookmarkStart w:id="3841" w:name="_Toc293698858"/>
      <w:bookmarkStart w:id="3842" w:name="_Toc293699796"/>
      <w:bookmarkStart w:id="3843" w:name="_Toc424573371"/>
      <w:bookmarkStart w:id="3844" w:name="_Toc505242736"/>
      <w:r w:rsidRPr="00674F55">
        <w:rPr>
          <w:b/>
          <w:sz w:val="10"/>
          <w:szCs w:val="10"/>
          <w:rPrChange w:id="3845" w:author="USER" w:date="2018-02-01T14:15:00Z">
            <w:rPr>
              <w:rFonts w:ascii="宋体" w:hAnsi="宋体"/>
              <w:b/>
              <w:sz w:val="24"/>
              <w:szCs w:val="24"/>
            </w:rPr>
          </w:rPrChange>
        </w:rPr>
        <w:lastRenderedPageBreak/>
        <w:t>关联交易</w:t>
      </w:r>
      <w:bookmarkEnd w:id="3840"/>
      <w:bookmarkEnd w:id="3841"/>
      <w:bookmarkEnd w:id="3842"/>
      <w:bookmarkEnd w:id="3843"/>
      <w:bookmarkEnd w:id="3844"/>
    </w:p>
    <w:p w:rsidR="008D2A0C" w:rsidRPr="00016119" w:rsidRDefault="00674F55">
      <w:pPr>
        <w:tabs>
          <w:tab w:val="left" w:pos="567"/>
        </w:tabs>
        <w:ind w:leftChars="270" w:left="540"/>
        <w:jc w:val="both"/>
        <w:rPr>
          <w:rFonts w:ascii="Arial" w:hAnsi="Arial" w:cs="Arial"/>
          <w:sz w:val="10"/>
          <w:szCs w:val="10"/>
          <w:rPrChange w:id="3846" w:author="USER" w:date="2018-02-01T14:15:00Z">
            <w:rPr>
              <w:rFonts w:ascii="Arial" w:hAnsi="Arial" w:cs="Arial"/>
              <w:sz w:val="24"/>
              <w:szCs w:val="24"/>
            </w:rPr>
          </w:rPrChange>
        </w:rPr>
      </w:pPr>
      <w:r w:rsidRPr="00674F55">
        <w:rPr>
          <w:rFonts w:ascii="宋体" w:hAnsi="宋体"/>
          <w:kern w:val="2"/>
          <w:sz w:val="10"/>
          <w:szCs w:val="10"/>
          <w:rPrChange w:id="3847" w:author="USER" w:date="2018-02-01T14:15:00Z">
            <w:rPr>
              <w:rFonts w:ascii="宋体" w:hAnsi="宋体"/>
              <w:kern w:val="2"/>
              <w:sz w:val="24"/>
              <w:szCs w:val="24"/>
            </w:rPr>
          </w:rPrChange>
        </w:rPr>
        <w:t>未经</w:t>
      </w:r>
      <w:r w:rsidRPr="00674F55">
        <w:rPr>
          <w:rFonts w:ascii="Arial" w:hAnsi="宋体" w:cs="Arial"/>
          <w:sz w:val="10"/>
          <w:szCs w:val="10"/>
          <w:rPrChange w:id="3848" w:author="USER" w:date="2018-02-01T14:15:00Z">
            <w:rPr>
              <w:rFonts w:ascii="Arial" w:hAnsi="宋体" w:cs="Arial"/>
              <w:sz w:val="24"/>
              <w:szCs w:val="24"/>
            </w:rPr>
          </w:rPrChange>
        </w:rPr>
        <w:t>其它各方同意，本协议任</w:t>
      </w:r>
      <w:r w:rsidRPr="00674F55">
        <w:rPr>
          <w:rFonts w:ascii="Arial" w:hAnsi="宋体" w:cs="Arial" w:hint="eastAsia"/>
          <w:sz w:val="10"/>
          <w:szCs w:val="10"/>
          <w:rPrChange w:id="3849" w:author="USER" w:date="2018-02-01T14:15:00Z">
            <w:rPr>
              <w:rFonts w:ascii="Arial" w:hAnsi="宋体" w:cs="Arial" w:hint="eastAsia"/>
              <w:sz w:val="24"/>
              <w:szCs w:val="24"/>
            </w:rPr>
          </w:rPrChange>
        </w:rPr>
        <w:t>何</w:t>
      </w:r>
      <w:r w:rsidRPr="00674F55">
        <w:rPr>
          <w:rFonts w:ascii="Arial" w:hAnsi="宋体" w:cs="Arial"/>
          <w:sz w:val="10"/>
          <w:szCs w:val="10"/>
          <w:rPrChange w:id="3850" w:author="USER" w:date="2018-02-01T14:15:00Z">
            <w:rPr>
              <w:rFonts w:ascii="Arial" w:hAnsi="宋体" w:cs="Arial"/>
              <w:sz w:val="24"/>
              <w:szCs w:val="24"/>
            </w:rPr>
          </w:rPrChange>
        </w:rPr>
        <w:t>一方均不得自行或通过某一关联</w:t>
      </w:r>
      <w:r w:rsidRPr="00674F55">
        <w:rPr>
          <w:rFonts w:ascii="Arial" w:hAnsi="宋体" w:cs="Arial" w:hint="eastAsia"/>
          <w:sz w:val="10"/>
          <w:szCs w:val="10"/>
          <w:rPrChange w:id="3851" w:author="USER" w:date="2018-02-01T14:15:00Z">
            <w:rPr>
              <w:rFonts w:ascii="Arial" w:hAnsi="宋体" w:cs="Arial" w:hint="eastAsia"/>
              <w:sz w:val="24"/>
              <w:szCs w:val="24"/>
            </w:rPr>
          </w:rPrChange>
        </w:rPr>
        <w:t>方</w:t>
      </w:r>
      <w:r w:rsidRPr="00674F55">
        <w:rPr>
          <w:rFonts w:ascii="Arial" w:hAnsi="宋体" w:cs="Arial"/>
          <w:sz w:val="10"/>
          <w:szCs w:val="10"/>
          <w:rPrChange w:id="3852" w:author="USER" w:date="2018-02-01T14:15:00Z">
            <w:rPr>
              <w:rFonts w:ascii="Arial" w:hAnsi="宋体" w:cs="Arial"/>
              <w:sz w:val="24"/>
              <w:szCs w:val="24"/>
            </w:rPr>
          </w:rPrChange>
        </w:rPr>
        <w:t>或任何</w:t>
      </w:r>
      <w:proofErr w:type="gramStart"/>
      <w:r w:rsidRPr="00674F55">
        <w:rPr>
          <w:rFonts w:ascii="Arial" w:hAnsi="宋体" w:cs="Arial"/>
          <w:sz w:val="10"/>
          <w:szCs w:val="10"/>
          <w:rPrChange w:id="3853" w:author="USER" w:date="2018-02-01T14:15:00Z">
            <w:rPr>
              <w:rFonts w:ascii="Arial" w:hAnsi="宋体" w:cs="Arial"/>
              <w:sz w:val="24"/>
              <w:szCs w:val="24"/>
            </w:rPr>
          </w:rPrChange>
        </w:rPr>
        <w:t>其它</w:t>
      </w:r>
      <w:r w:rsidRPr="00674F55">
        <w:rPr>
          <w:rFonts w:ascii="Arial" w:hAnsi="宋体" w:cs="Arial" w:hint="eastAsia"/>
          <w:sz w:val="10"/>
          <w:szCs w:val="10"/>
          <w:rPrChange w:id="3854" w:author="USER" w:date="2018-02-01T14:15:00Z">
            <w:rPr>
              <w:rFonts w:ascii="Arial" w:hAnsi="宋体" w:cs="Arial" w:hint="eastAsia"/>
              <w:sz w:val="24"/>
              <w:szCs w:val="24"/>
            </w:rPr>
          </w:rPrChange>
        </w:rPr>
        <w:t>第三</w:t>
      </w:r>
      <w:proofErr w:type="gramEnd"/>
      <w:r w:rsidRPr="00674F55">
        <w:rPr>
          <w:rFonts w:ascii="Arial" w:hAnsi="宋体" w:cs="Arial"/>
          <w:sz w:val="10"/>
          <w:szCs w:val="10"/>
          <w:rPrChange w:id="3855" w:author="USER" w:date="2018-02-01T14:15:00Z">
            <w:rPr>
              <w:rFonts w:ascii="Arial" w:hAnsi="宋体" w:cs="Arial"/>
              <w:sz w:val="24"/>
              <w:szCs w:val="24"/>
            </w:rPr>
          </w:rPrChange>
        </w:rPr>
        <w:t>方与公司达成并非按公平交易原则进行的任何交易或者比市场</w:t>
      </w:r>
      <w:r w:rsidRPr="00674F55">
        <w:rPr>
          <w:rFonts w:ascii="Arial" w:hAnsi="宋体" w:cs="Arial" w:hint="eastAsia"/>
          <w:sz w:val="10"/>
          <w:szCs w:val="10"/>
          <w:rPrChange w:id="3856" w:author="USER" w:date="2018-02-01T14:15:00Z">
            <w:rPr>
              <w:rFonts w:ascii="Arial" w:hAnsi="宋体" w:cs="Arial" w:hint="eastAsia"/>
              <w:sz w:val="24"/>
              <w:szCs w:val="24"/>
            </w:rPr>
          </w:rPrChange>
        </w:rPr>
        <w:t>公允</w:t>
      </w:r>
      <w:r w:rsidRPr="00674F55">
        <w:rPr>
          <w:rFonts w:ascii="Arial" w:hAnsi="宋体" w:cs="Arial"/>
          <w:sz w:val="10"/>
          <w:szCs w:val="10"/>
          <w:rPrChange w:id="3857" w:author="USER" w:date="2018-02-01T14:15:00Z">
            <w:rPr>
              <w:rFonts w:ascii="Arial" w:hAnsi="宋体" w:cs="Arial"/>
              <w:sz w:val="24"/>
              <w:szCs w:val="24"/>
            </w:rPr>
          </w:rPrChange>
        </w:rPr>
        <w:t>价格更高的任何交易。</w:t>
      </w:r>
      <w:r w:rsidRPr="00674F55">
        <w:rPr>
          <w:rFonts w:ascii="Arial" w:hAnsi="宋体" w:cs="Arial" w:hint="eastAsia"/>
          <w:sz w:val="10"/>
          <w:szCs w:val="10"/>
          <w:rPrChange w:id="3858" w:author="USER" w:date="2018-02-01T14:15:00Z">
            <w:rPr>
              <w:rFonts w:ascii="Arial" w:hAnsi="宋体" w:cs="Arial" w:hint="eastAsia"/>
              <w:sz w:val="24"/>
              <w:szCs w:val="24"/>
            </w:rPr>
          </w:rPrChange>
        </w:rPr>
        <w:t>任何与公司进行的关联交易，均必须严格按照届时公司的关联交易制度进行并取得投资者的书面同意。</w:t>
      </w:r>
    </w:p>
    <w:p w:rsidR="008D2A0C" w:rsidRPr="00016119" w:rsidRDefault="00674F55" w:rsidP="00B76B7B">
      <w:pPr>
        <w:pStyle w:val="aff"/>
        <w:numPr>
          <w:ilvl w:val="1"/>
          <w:numId w:val="49"/>
        </w:numPr>
        <w:spacing w:beforeLines="50"/>
        <w:ind w:left="964" w:firstLineChars="0"/>
        <w:outlineLvl w:val="1"/>
        <w:rPr>
          <w:b/>
          <w:sz w:val="10"/>
          <w:szCs w:val="10"/>
          <w:rPrChange w:id="3859" w:author="USER" w:date="2018-02-01T14:15:00Z">
            <w:rPr>
              <w:b/>
              <w:sz w:val="24"/>
              <w:szCs w:val="24"/>
            </w:rPr>
          </w:rPrChange>
        </w:rPr>
      </w:pPr>
      <w:bookmarkStart w:id="3860" w:name="_Toc292794120"/>
      <w:bookmarkStart w:id="3861" w:name="_Toc293698859"/>
      <w:bookmarkStart w:id="3862" w:name="_Toc293699797"/>
      <w:bookmarkStart w:id="3863" w:name="_Toc424573372"/>
      <w:bookmarkStart w:id="3864" w:name="_Toc505242737"/>
      <w:r w:rsidRPr="00674F55">
        <w:rPr>
          <w:b/>
          <w:sz w:val="10"/>
          <w:szCs w:val="10"/>
          <w:rPrChange w:id="3865" w:author="USER" w:date="2018-02-01T14:15:00Z">
            <w:rPr>
              <w:rFonts w:ascii="宋体" w:hAnsi="宋体"/>
              <w:b/>
              <w:sz w:val="24"/>
              <w:szCs w:val="24"/>
            </w:rPr>
          </w:rPrChange>
        </w:rPr>
        <w:t>适用</w:t>
      </w:r>
      <w:bookmarkEnd w:id="3860"/>
      <w:bookmarkEnd w:id="3861"/>
      <w:bookmarkEnd w:id="3862"/>
      <w:bookmarkEnd w:id="3863"/>
      <w:bookmarkEnd w:id="3864"/>
    </w:p>
    <w:p w:rsidR="008D2A0C" w:rsidRPr="00016119" w:rsidRDefault="00674F55" w:rsidP="000D2570">
      <w:pPr>
        <w:tabs>
          <w:tab w:val="left" w:pos="567"/>
        </w:tabs>
        <w:ind w:leftChars="270" w:left="540"/>
        <w:jc w:val="both"/>
        <w:rPr>
          <w:rFonts w:ascii="宋体" w:hAnsi="宋体"/>
          <w:sz w:val="10"/>
          <w:szCs w:val="10"/>
          <w:rPrChange w:id="3866" w:author="USER" w:date="2018-02-01T14:15:00Z">
            <w:rPr>
              <w:rFonts w:ascii="宋体" w:hAnsi="宋体"/>
            </w:rPr>
          </w:rPrChange>
        </w:rPr>
      </w:pPr>
      <w:r w:rsidRPr="00674F55">
        <w:rPr>
          <w:rFonts w:ascii="宋体" w:hAnsi="宋体" w:cs="Arial"/>
          <w:sz w:val="10"/>
          <w:szCs w:val="10"/>
          <w:rPrChange w:id="3867" w:author="USER" w:date="2018-02-01T14:15:00Z">
            <w:rPr>
              <w:rFonts w:ascii="宋体" w:hAnsi="宋体" w:cs="Arial"/>
              <w:sz w:val="24"/>
              <w:szCs w:val="24"/>
            </w:rPr>
          </w:rPrChange>
        </w:rPr>
        <w:t>各方同意本</w:t>
      </w:r>
      <w:r w:rsidRPr="00674F55">
        <w:rPr>
          <w:rFonts w:ascii="宋体" w:hAnsi="宋体" w:cs="Arial"/>
          <w:sz w:val="10"/>
          <w:szCs w:val="10"/>
          <w:rPrChange w:id="3868" w:author="USER" w:date="2018-02-01T14:15:00Z">
            <w:rPr>
              <w:rFonts w:ascii="宋体" w:hAnsi="宋体" w:cs="Arial"/>
              <w:sz w:val="24"/>
              <w:szCs w:val="24"/>
            </w:rPr>
          </w:rPrChange>
        </w:rPr>
        <w:fldChar w:fldCharType="begin"/>
      </w:r>
      <w:r w:rsidRPr="00674F55">
        <w:rPr>
          <w:rFonts w:ascii="宋体" w:hAnsi="宋体" w:cs="Arial"/>
          <w:sz w:val="10"/>
          <w:szCs w:val="10"/>
          <w:rPrChange w:id="3869" w:author="USER" w:date="2018-02-01T14:15:00Z">
            <w:rPr>
              <w:rFonts w:ascii="宋体" w:hAnsi="宋体" w:cs="Arial"/>
              <w:sz w:val="24"/>
              <w:szCs w:val="24"/>
            </w:rPr>
          </w:rPrChange>
        </w:rPr>
        <w:instrText xml:space="preserve"> REF _Ref407531038 \r \h </w:instrText>
      </w:r>
      <w:r>
        <w:rPr>
          <w:rFonts w:ascii="宋体" w:hAnsi="宋体" w:cs="Arial"/>
          <w:sz w:val="10"/>
          <w:szCs w:val="10"/>
        </w:rPr>
        <w:instrText xml:space="preserve"> \* MERGEFORMAT </w:instrText>
      </w:r>
      <w:r w:rsidRPr="00674F55">
        <w:rPr>
          <w:rFonts w:ascii="宋体" w:hAnsi="宋体" w:cs="Arial"/>
          <w:sz w:val="10"/>
          <w:szCs w:val="10"/>
          <w:rPrChange w:id="3870" w:author="USER" w:date="2018-02-01T14:15:00Z">
            <w:rPr>
              <w:rFonts w:ascii="宋体" w:hAnsi="宋体" w:cs="Arial"/>
              <w:sz w:val="10"/>
              <w:szCs w:val="10"/>
            </w:rPr>
          </w:rPrChange>
        </w:rPr>
      </w:r>
      <w:r w:rsidRPr="00674F55">
        <w:rPr>
          <w:rFonts w:ascii="宋体" w:hAnsi="宋体" w:cs="Arial"/>
          <w:sz w:val="10"/>
          <w:szCs w:val="10"/>
          <w:rPrChange w:id="3871" w:author="USER" w:date="2018-02-01T14:15:00Z">
            <w:rPr>
              <w:rFonts w:ascii="宋体" w:hAnsi="宋体" w:cs="Arial"/>
              <w:sz w:val="24"/>
              <w:szCs w:val="24"/>
            </w:rPr>
          </w:rPrChange>
        </w:rPr>
        <w:fldChar w:fldCharType="separate"/>
      </w:r>
      <w:r w:rsidRPr="00674F55">
        <w:rPr>
          <w:rFonts w:ascii="宋体" w:hAnsi="宋体" w:cs="Arial"/>
          <w:sz w:val="10"/>
          <w:szCs w:val="10"/>
          <w:rPrChange w:id="3872" w:author="USER" w:date="2018-02-01T14:15:00Z">
            <w:rPr>
              <w:rFonts w:ascii="宋体" w:hAnsi="宋体" w:cs="Arial"/>
              <w:sz w:val="24"/>
              <w:szCs w:val="24"/>
            </w:rPr>
          </w:rPrChange>
        </w:rPr>
        <w:t>第11条</w:t>
      </w:r>
      <w:r w:rsidRPr="00674F55">
        <w:rPr>
          <w:rFonts w:ascii="宋体" w:hAnsi="宋体" w:cs="Arial"/>
          <w:sz w:val="10"/>
          <w:szCs w:val="10"/>
          <w:rPrChange w:id="3873" w:author="USER" w:date="2018-02-01T14:15:00Z">
            <w:rPr>
              <w:rFonts w:ascii="宋体" w:hAnsi="宋体" w:cs="Arial"/>
              <w:sz w:val="24"/>
              <w:szCs w:val="24"/>
            </w:rPr>
          </w:rPrChange>
        </w:rPr>
        <w:fldChar w:fldCharType="end"/>
      </w:r>
      <w:r w:rsidRPr="00674F55">
        <w:rPr>
          <w:rFonts w:ascii="宋体" w:hAnsi="宋体" w:cs="Arial"/>
          <w:sz w:val="10"/>
          <w:szCs w:val="10"/>
          <w:rPrChange w:id="3874" w:author="USER" w:date="2018-02-01T14:15:00Z">
            <w:rPr>
              <w:rFonts w:ascii="宋体" w:hAnsi="宋体" w:cs="Arial"/>
              <w:sz w:val="24"/>
              <w:szCs w:val="24"/>
            </w:rPr>
          </w:rPrChange>
        </w:rPr>
        <w:t>的关于保密、竞业禁止和关联交易规定应同样适用于各方各自的关联方、董事、员工和代理人。</w:t>
      </w:r>
    </w:p>
    <w:p w:rsidR="008D2A0C" w:rsidRPr="00016119" w:rsidRDefault="00674F55" w:rsidP="00B76B7B">
      <w:pPr>
        <w:pStyle w:val="aff"/>
        <w:numPr>
          <w:ilvl w:val="0"/>
          <w:numId w:val="49"/>
        </w:numPr>
        <w:spacing w:beforeLines="50" w:afterLines="50"/>
        <w:ind w:firstLineChars="0"/>
        <w:jc w:val="center"/>
        <w:outlineLvl w:val="0"/>
        <w:rPr>
          <w:b/>
          <w:sz w:val="10"/>
          <w:szCs w:val="10"/>
          <w:rPrChange w:id="3875" w:author="USER" w:date="2018-02-01T14:15:00Z">
            <w:rPr>
              <w:b/>
              <w:sz w:val="28"/>
              <w:szCs w:val="28"/>
            </w:rPr>
          </w:rPrChange>
        </w:rPr>
      </w:pPr>
      <w:bookmarkStart w:id="3876" w:name="_Toc287697117"/>
      <w:bookmarkStart w:id="3877" w:name="_Ref293694078"/>
      <w:bookmarkStart w:id="3878" w:name="_Toc293698860"/>
      <w:bookmarkStart w:id="3879" w:name="_Toc293699798"/>
      <w:bookmarkStart w:id="3880" w:name="_Toc283452024"/>
      <w:bookmarkStart w:id="3881" w:name="_Ref293925551"/>
      <w:bookmarkStart w:id="3882" w:name="_Toc424573373"/>
      <w:bookmarkStart w:id="3883" w:name="_Toc505242738"/>
      <w:r w:rsidRPr="00674F55">
        <w:rPr>
          <w:rFonts w:hint="eastAsia"/>
          <w:b/>
          <w:sz w:val="10"/>
          <w:szCs w:val="10"/>
          <w:rPrChange w:id="3884" w:author="USER" w:date="2018-02-01T14:15:00Z">
            <w:rPr>
              <w:rFonts w:ascii="宋体" w:hAnsi="宋体" w:hint="eastAsia"/>
              <w:b/>
              <w:sz w:val="28"/>
              <w:szCs w:val="28"/>
            </w:rPr>
          </w:rPrChange>
        </w:rPr>
        <w:t>优先清算权</w:t>
      </w:r>
      <w:bookmarkEnd w:id="3876"/>
      <w:bookmarkEnd w:id="3877"/>
      <w:bookmarkEnd w:id="3878"/>
      <w:bookmarkEnd w:id="3879"/>
      <w:bookmarkEnd w:id="3880"/>
      <w:bookmarkEnd w:id="3881"/>
      <w:bookmarkEnd w:id="3882"/>
      <w:bookmarkEnd w:id="3883"/>
    </w:p>
    <w:p w:rsidR="007F0399" w:rsidRPr="00016119" w:rsidRDefault="00674F55" w:rsidP="00B76B7B">
      <w:pPr>
        <w:pStyle w:val="aff"/>
        <w:numPr>
          <w:ilvl w:val="1"/>
          <w:numId w:val="49"/>
        </w:numPr>
        <w:spacing w:beforeLines="50"/>
        <w:ind w:left="964" w:firstLineChars="0"/>
        <w:outlineLvl w:val="1"/>
        <w:rPr>
          <w:b/>
          <w:sz w:val="10"/>
          <w:szCs w:val="10"/>
          <w:rPrChange w:id="3885" w:author="USER" w:date="2018-02-01T14:15:00Z">
            <w:rPr>
              <w:b/>
              <w:sz w:val="24"/>
              <w:szCs w:val="24"/>
            </w:rPr>
          </w:rPrChange>
        </w:rPr>
      </w:pPr>
      <w:bookmarkStart w:id="3886" w:name="_Toc505242739"/>
      <w:r w:rsidRPr="00674F55">
        <w:rPr>
          <w:rFonts w:hint="eastAsia"/>
          <w:b/>
          <w:sz w:val="10"/>
          <w:szCs w:val="10"/>
          <w:rPrChange w:id="3887" w:author="USER" w:date="2018-02-01T14:15:00Z">
            <w:rPr>
              <w:rFonts w:ascii="宋体" w:hAnsi="宋体" w:hint="eastAsia"/>
              <w:b/>
              <w:sz w:val="24"/>
              <w:szCs w:val="24"/>
            </w:rPr>
          </w:rPrChange>
        </w:rPr>
        <w:t>清算事件</w:t>
      </w:r>
      <w:bookmarkEnd w:id="3886"/>
    </w:p>
    <w:p w:rsidR="0017265D" w:rsidRPr="00016119" w:rsidRDefault="00674F55" w:rsidP="00EF209D">
      <w:pPr>
        <w:tabs>
          <w:tab w:val="left" w:pos="567"/>
        </w:tabs>
        <w:ind w:leftChars="270" w:left="540"/>
        <w:jc w:val="both"/>
        <w:rPr>
          <w:b/>
          <w:sz w:val="10"/>
          <w:szCs w:val="10"/>
          <w:rPrChange w:id="3888" w:author="USER" w:date="2018-02-01T14:15:00Z">
            <w:rPr>
              <w:b/>
              <w:sz w:val="24"/>
              <w:szCs w:val="24"/>
            </w:rPr>
          </w:rPrChange>
        </w:rPr>
      </w:pPr>
      <w:bookmarkStart w:id="3889" w:name="_Toc505242740"/>
      <w:r w:rsidRPr="00674F55">
        <w:rPr>
          <w:rFonts w:ascii="宋体" w:hAnsi="宋体" w:cs="Arial"/>
          <w:sz w:val="10"/>
          <w:szCs w:val="10"/>
          <w:rPrChange w:id="3890" w:author="USER" w:date="2018-02-01T14:15:00Z">
            <w:rPr>
              <w:rFonts w:ascii="宋体" w:hAnsi="宋体" w:cs="Arial"/>
              <w:sz w:val="24"/>
              <w:szCs w:val="24"/>
            </w:rPr>
          </w:rPrChange>
        </w:rPr>
        <w:t>如出现以下任一种情况时，投资</w:t>
      </w:r>
      <w:r w:rsidRPr="00674F55">
        <w:rPr>
          <w:rFonts w:ascii="宋体" w:hAnsi="宋体" w:cs="Arial" w:hint="eastAsia"/>
          <w:sz w:val="10"/>
          <w:szCs w:val="10"/>
          <w:rPrChange w:id="3891" w:author="USER" w:date="2018-02-01T14:15:00Z">
            <w:rPr>
              <w:rFonts w:ascii="宋体" w:hAnsi="宋体" w:cs="Arial" w:hint="eastAsia"/>
              <w:sz w:val="24"/>
              <w:szCs w:val="24"/>
            </w:rPr>
          </w:rPrChange>
        </w:rPr>
        <w:t>者</w:t>
      </w:r>
      <w:r w:rsidRPr="00674F55">
        <w:rPr>
          <w:rFonts w:ascii="宋体" w:hAnsi="宋体" w:cs="Arial"/>
          <w:sz w:val="10"/>
          <w:szCs w:val="10"/>
          <w:rPrChange w:id="3892" w:author="USER" w:date="2018-02-01T14:15:00Z">
            <w:rPr>
              <w:rFonts w:ascii="宋体" w:hAnsi="宋体" w:cs="Arial"/>
              <w:sz w:val="24"/>
              <w:szCs w:val="24"/>
            </w:rPr>
          </w:rPrChange>
        </w:rPr>
        <w:t>有权要求公司进行强制清算：</w:t>
      </w:r>
      <w:bookmarkEnd w:id="3889"/>
    </w:p>
    <w:p w:rsidR="0017265D" w:rsidRPr="00016119" w:rsidRDefault="00674F55" w:rsidP="0017265D">
      <w:pPr>
        <w:widowControl w:val="0"/>
        <w:numPr>
          <w:ilvl w:val="2"/>
          <w:numId w:val="49"/>
        </w:numPr>
        <w:adjustRightInd w:val="0"/>
        <w:snapToGrid w:val="0"/>
        <w:spacing w:line="400" w:lineRule="exact"/>
        <w:ind w:hanging="1145"/>
        <w:jc w:val="both"/>
        <w:rPr>
          <w:rFonts w:ascii="宋体" w:hAnsi="宋体"/>
          <w:sz w:val="10"/>
          <w:szCs w:val="10"/>
          <w:rPrChange w:id="3893" w:author="USER" w:date="2018-02-01T14:15:00Z">
            <w:rPr>
              <w:rFonts w:ascii="宋体" w:hAnsi="宋体"/>
              <w:sz w:val="24"/>
            </w:rPr>
          </w:rPrChange>
        </w:rPr>
      </w:pPr>
      <w:r w:rsidRPr="00674F55">
        <w:rPr>
          <w:rFonts w:ascii="宋体" w:hAnsi="宋体" w:hint="eastAsia"/>
          <w:sz w:val="10"/>
          <w:szCs w:val="10"/>
          <w:rPrChange w:id="3894" w:author="USER" w:date="2018-02-01T14:15:00Z">
            <w:rPr>
              <w:rFonts w:ascii="宋体" w:hAnsi="宋体" w:hint="eastAsia"/>
              <w:sz w:val="24"/>
              <w:szCs w:val="24"/>
            </w:rPr>
          </w:rPrChange>
        </w:rPr>
        <w:t>公司与其它公司合并，且创始人在新设公司或者存续公司中合计持有股权比例或股份数量未超过</w:t>
      </w:r>
      <w:r w:rsidRPr="00674F55">
        <w:rPr>
          <w:rFonts w:ascii="宋体" w:hAnsi="宋体"/>
          <w:sz w:val="10"/>
          <w:szCs w:val="10"/>
          <w:rPrChange w:id="3895" w:author="USER" w:date="2018-02-01T14:15:00Z">
            <w:rPr>
              <w:rFonts w:ascii="宋体" w:hAnsi="宋体"/>
              <w:sz w:val="24"/>
              <w:szCs w:val="24"/>
            </w:rPr>
          </w:rPrChange>
        </w:rPr>
        <w:t>50%（“出售事件”）；</w:t>
      </w:r>
    </w:p>
    <w:p w:rsidR="0017265D" w:rsidRPr="00016119" w:rsidRDefault="00674F55" w:rsidP="0017265D">
      <w:pPr>
        <w:widowControl w:val="0"/>
        <w:numPr>
          <w:ilvl w:val="2"/>
          <w:numId w:val="49"/>
        </w:numPr>
        <w:adjustRightInd w:val="0"/>
        <w:snapToGrid w:val="0"/>
        <w:spacing w:line="400" w:lineRule="exact"/>
        <w:ind w:hanging="1145"/>
        <w:jc w:val="both"/>
        <w:rPr>
          <w:rFonts w:ascii="宋体" w:hAnsi="宋体"/>
          <w:sz w:val="10"/>
          <w:szCs w:val="10"/>
          <w:rPrChange w:id="3896" w:author="USER" w:date="2018-02-01T14:15:00Z">
            <w:rPr>
              <w:rFonts w:ascii="宋体" w:hAnsi="宋体"/>
              <w:sz w:val="24"/>
            </w:rPr>
          </w:rPrChange>
        </w:rPr>
      </w:pPr>
      <w:r w:rsidRPr="00674F55">
        <w:rPr>
          <w:rFonts w:ascii="宋体" w:hAnsi="宋体" w:hint="eastAsia"/>
          <w:sz w:val="10"/>
          <w:szCs w:val="10"/>
          <w:rPrChange w:id="3897" w:author="USER" w:date="2018-02-01T14:15:00Z">
            <w:rPr>
              <w:rFonts w:ascii="宋体" w:hAnsi="宋体" w:hint="eastAsia"/>
              <w:sz w:val="24"/>
              <w:szCs w:val="24"/>
            </w:rPr>
          </w:rPrChange>
        </w:rPr>
        <w:t>公司被收购（“出售事件”）；</w:t>
      </w:r>
    </w:p>
    <w:p w:rsidR="0017265D" w:rsidRPr="00016119" w:rsidRDefault="00674F55" w:rsidP="0017265D">
      <w:pPr>
        <w:widowControl w:val="0"/>
        <w:numPr>
          <w:ilvl w:val="2"/>
          <w:numId w:val="49"/>
        </w:numPr>
        <w:adjustRightInd w:val="0"/>
        <w:snapToGrid w:val="0"/>
        <w:spacing w:line="400" w:lineRule="exact"/>
        <w:ind w:hanging="1145"/>
        <w:jc w:val="both"/>
        <w:rPr>
          <w:rFonts w:ascii="宋体" w:hAnsi="宋体"/>
          <w:sz w:val="10"/>
          <w:szCs w:val="10"/>
          <w:rPrChange w:id="3898" w:author="USER" w:date="2018-02-01T14:15:00Z">
            <w:rPr>
              <w:rFonts w:ascii="宋体" w:hAnsi="宋体"/>
              <w:sz w:val="24"/>
            </w:rPr>
          </w:rPrChange>
        </w:rPr>
      </w:pPr>
      <w:r w:rsidRPr="00674F55">
        <w:rPr>
          <w:rFonts w:ascii="宋体" w:hAnsi="宋体" w:hint="eastAsia"/>
          <w:sz w:val="10"/>
          <w:szCs w:val="10"/>
          <w:rPrChange w:id="3899" w:author="USER" w:date="2018-02-01T14:15:00Z">
            <w:rPr>
              <w:rFonts w:ascii="宋体" w:hAnsi="宋体" w:hint="eastAsia"/>
              <w:sz w:val="24"/>
              <w:szCs w:val="24"/>
            </w:rPr>
          </w:rPrChange>
        </w:rPr>
        <w:t>公司出售全部或绝大部分资产或任一核心资产（“出售事件”）；</w:t>
      </w:r>
    </w:p>
    <w:p w:rsidR="0017265D" w:rsidRPr="00016119" w:rsidRDefault="00674F55" w:rsidP="0017265D">
      <w:pPr>
        <w:widowControl w:val="0"/>
        <w:numPr>
          <w:ilvl w:val="2"/>
          <w:numId w:val="49"/>
        </w:numPr>
        <w:adjustRightInd w:val="0"/>
        <w:snapToGrid w:val="0"/>
        <w:spacing w:line="400" w:lineRule="exact"/>
        <w:ind w:hanging="1145"/>
        <w:jc w:val="both"/>
        <w:rPr>
          <w:rFonts w:ascii="宋体" w:hAnsi="宋体"/>
          <w:sz w:val="10"/>
          <w:szCs w:val="10"/>
          <w:rPrChange w:id="3900" w:author="USER" w:date="2018-02-01T14:15:00Z">
            <w:rPr>
              <w:rFonts w:ascii="宋体" w:hAnsi="宋体"/>
              <w:sz w:val="24"/>
            </w:rPr>
          </w:rPrChange>
        </w:rPr>
      </w:pPr>
      <w:r w:rsidRPr="00674F55">
        <w:rPr>
          <w:rFonts w:ascii="宋体" w:hAnsi="宋体"/>
          <w:sz w:val="10"/>
          <w:szCs w:val="10"/>
          <w:rPrChange w:id="3901" w:author="USER" w:date="2018-02-01T14:15:00Z">
            <w:rPr>
              <w:rFonts w:ascii="宋体" w:hAnsi="宋体"/>
              <w:sz w:val="24"/>
              <w:szCs w:val="24"/>
            </w:rPr>
          </w:rPrChange>
        </w:rPr>
        <w:t>公司在经营过程中严重违反公司章程、本协议的有关规定，违规经营致使投资</w:t>
      </w:r>
      <w:r w:rsidRPr="00674F55">
        <w:rPr>
          <w:rFonts w:ascii="宋体" w:hAnsi="宋体" w:hint="eastAsia"/>
          <w:sz w:val="10"/>
          <w:szCs w:val="10"/>
          <w:rPrChange w:id="3902" w:author="USER" w:date="2018-02-01T14:15:00Z">
            <w:rPr>
              <w:rFonts w:ascii="宋体" w:hAnsi="宋体" w:hint="eastAsia"/>
              <w:sz w:val="24"/>
              <w:szCs w:val="24"/>
            </w:rPr>
          </w:rPrChange>
        </w:rPr>
        <w:t>者</w:t>
      </w:r>
      <w:r w:rsidRPr="00674F55">
        <w:rPr>
          <w:rFonts w:ascii="宋体" w:hAnsi="宋体"/>
          <w:sz w:val="10"/>
          <w:szCs w:val="10"/>
          <w:rPrChange w:id="3903" w:author="USER" w:date="2018-02-01T14:15:00Z">
            <w:rPr>
              <w:rFonts w:ascii="宋体" w:hAnsi="宋体"/>
              <w:sz w:val="24"/>
              <w:szCs w:val="24"/>
            </w:rPr>
          </w:rPrChange>
        </w:rPr>
        <w:t>严重受损的。</w:t>
      </w:r>
    </w:p>
    <w:p w:rsidR="0017265D" w:rsidRPr="00016119" w:rsidRDefault="0017265D" w:rsidP="0017265D">
      <w:pPr>
        <w:pStyle w:val="ad"/>
        <w:tabs>
          <w:tab w:val="left" w:pos="1440"/>
        </w:tabs>
        <w:spacing w:line="400" w:lineRule="exact"/>
        <w:ind w:left="720"/>
        <w:rPr>
          <w:rFonts w:ascii="宋体"/>
          <w:sz w:val="10"/>
          <w:szCs w:val="10"/>
          <w:rPrChange w:id="3904" w:author="USER" w:date="2018-02-01T14:15:00Z">
            <w:rPr>
              <w:rFonts w:ascii="宋体"/>
            </w:rPr>
          </w:rPrChange>
        </w:rPr>
      </w:pPr>
    </w:p>
    <w:p w:rsidR="007F0399" w:rsidRPr="00016119" w:rsidRDefault="00674F55" w:rsidP="00B76B7B">
      <w:pPr>
        <w:pStyle w:val="aff"/>
        <w:numPr>
          <w:ilvl w:val="1"/>
          <w:numId w:val="49"/>
        </w:numPr>
        <w:spacing w:beforeLines="50"/>
        <w:ind w:left="964" w:firstLineChars="0"/>
        <w:outlineLvl w:val="1"/>
        <w:rPr>
          <w:b/>
          <w:sz w:val="10"/>
          <w:szCs w:val="10"/>
          <w:rPrChange w:id="3905" w:author="USER" w:date="2018-02-01T14:15:00Z">
            <w:rPr>
              <w:b/>
              <w:sz w:val="24"/>
              <w:szCs w:val="24"/>
            </w:rPr>
          </w:rPrChange>
        </w:rPr>
      </w:pPr>
      <w:bookmarkStart w:id="3906" w:name="_Toc505242741"/>
      <w:r w:rsidRPr="00674F55">
        <w:rPr>
          <w:rFonts w:hint="eastAsia"/>
          <w:b/>
          <w:sz w:val="10"/>
          <w:szCs w:val="10"/>
          <w:rPrChange w:id="3907" w:author="USER" w:date="2018-02-01T14:15:00Z">
            <w:rPr>
              <w:rFonts w:ascii="宋体" w:hAnsi="宋体" w:hint="eastAsia"/>
              <w:b/>
              <w:sz w:val="24"/>
              <w:szCs w:val="24"/>
            </w:rPr>
          </w:rPrChange>
        </w:rPr>
        <w:t>非出售事件清算</w:t>
      </w:r>
      <w:bookmarkEnd w:id="3906"/>
    </w:p>
    <w:p w:rsidR="0017265D" w:rsidRPr="00016119" w:rsidRDefault="00674F55" w:rsidP="007F0399">
      <w:pPr>
        <w:tabs>
          <w:tab w:val="left" w:pos="567"/>
        </w:tabs>
        <w:ind w:leftChars="270" w:left="540"/>
        <w:jc w:val="both"/>
        <w:rPr>
          <w:rFonts w:ascii="宋体" w:hAnsi="宋体" w:cs="Arial"/>
          <w:sz w:val="10"/>
          <w:szCs w:val="10"/>
          <w:rPrChange w:id="3908" w:author="USER" w:date="2018-02-01T14:15:00Z">
            <w:rPr>
              <w:rFonts w:ascii="宋体" w:hAnsi="宋体" w:cs="Arial"/>
              <w:sz w:val="24"/>
              <w:szCs w:val="24"/>
            </w:rPr>
          </w:rPrChange>
        </w:rPr>
      </w:pPr>
      <w:r w:rsidRPr="00674F55">
        <w:rPr>
          <w:rFonts w:ascii="宋体" w:hAnsi="宋体" w:cs="Arial" w:hint="eastAsia"/>
          <w:sz w:val="10"/>
          <w:szCs w:val="10"/>
          <w:rPrChange w:id="3909" w:author="USER" w:date="2018-02-01T14:15:00Z">
            <w:rPr>
              <w:rFonts w:ascii="宋体" w:hAnsi="宋体" w:cs="Arial" w:hint="eastAsia"/>
              <w:sz w:val="24"/>
              <w:szCs w:val="24"/>
            </w:rPr>
          </w:rPrChange>
        </w:rPr>
        <w:t>如公司因任何原因导致清算、解散或结束营业，在公司资产支付完清算费用、职工的工资、社会保险费用和法定补偿金，缴纳所欠税款，清偿公司债务后，投资人有权优先于其他所有股东获得一次分配，分配额应按以下规定在各方中进行分配，以下列价格</w:t>
      </w:r>
      <w:proofErr w:type="gramStart"/>
      <w:r w:rsidRPr="00674F55">
        <w:rPr>
          <w:rFonts w:ascii="宋体" w:hAnsi="宋体" w:cs="Arial" w:hint="eastAsia"/>
          <w:sz w:val="10"/>
          <w:szCs w:val="10"/>
          <w:rPrChange w:id="3910" w:author="USER" w:date="2018-02-01T14:15:00Z">
            <w:rPr>
              <w:rFonts w:ascii="宋体" w:hAnsi="宋体" w:cs="Arial" w:hint="eastAsia"/>
              <w:sz w:val="24"/>
              <w:szCs w:val="24"/>
            </w:rPr>
          </w:rPrChange>
        </w:rPr>
        <w:t>孰</w:t>
      </w:r>
      <w:proofErr w:type="gramEnd"/>
      <w:r w:rsidRPr="00674F55">
        <w:rPr>
          <w:rFonts w:ascii="宋体" w:hAnsi="宋体" w:cs="Arial" w:hint="eastAsia"/>
          <w:sz w:val="10"/>
          <w:szCs w:val="10"/>
          <w:rPrChange w:id="3911" w:author="USER" w:date="2018-02-01T14:15:00Z">
            <w:rPr>
              <w:rFonts w:ascii="宋体" w:hAnsi="宋体" w:cs="Arial" w:hint="eastAsia"/>
              <w:sz w:val="24"/>
              <w:szCs w:val="24"/>
            </w:rPr>
          </w:rPrChange>
        </w:rPr>
        <w:t>高者</w:t>
      </w:r>
      <w:ins w:id="3912" w:author="USER" w:date="2018-02-01T15:35:00Z">
        <w:r w:rsidR="003F4719">
          <w:rPr>
            <w:rFonts w:ascii="宋体" w:hAnsi="宋体" w:cs="Arial" w:hint="eastAsia"/>
            <w:sz w:val="10"/>
            <w:szCs w:val="10"/>
          </w:rPr>
          <w:t>（</w:t>
        </w:r>
        <w:r w:rsidR="003F4719" w:rsidRPr="00674F55">
          <w:rPr>
            <w:rFonts w:ascii="宋体" w:hAnsi="宋体" w:hint="eastAsia"/>
            <w:sz w:val="10"/>
            <w:szCs w:val="10"/>
          </w:rPr>
          <w:t>优先清算额</w:t>
        </w:r>
        <w:r w:rsidR="003F4719">
          <w:rPr>
            <w:rFonts w:ascii="宋体" w:hAnsi="宋体" w:cs="Arial" w:hint="eastAsia"/>
            <w:sz w:val="10"/>
            <w:szCs w:val="10"/>
          </w:rPr>
          <w:t>）</w:t>
        </w:r>
      </w:ins>
      <w:r w:rsidRPr="00674F55">
        <w:rPr>
          <w:rFonts w:ascii="宋体" w:hAnsi="宋体" w:cs="Arial" w:hint="eastAsia"/>
          <w:sz w:val="10"/>
          <w:szCs w:val="10"/>
          <w:rPrChange w:id="3913" w:author="USER" w:date="2018-02-01T14:15:00Z">
            <w:rPr>
              <w:rFonts w:ascii="宋体" w:hAnsi="宋体" w:cs="Arial" w:hint="eastAsia"/>
              <w:sz w:val="24"/>
              <w:szCs w:val="24"/>
            </w:rPr>
          </w:rPrChange>
        </w:rPr>
        <w:t>为准：</w:t>
      </w:r>
    </w:p>
    <w:p w:rsidR="0017265D" w:rsidRPr="00016119" w:rsidRDefault="00674F55" w:rsidP="0017265D">
      <w:pPr>
        <w:pStyle w:val="aff"/>
        <w:ind w:left="993" w:firstLineChars="0" w:firstLine="0"/>
        <w:rPr>
          <w:rFonts w:ascii="宋体" w:hAnsi="宋体"/>
          <w:sz w:val="10"/>
          <w:szCs w:val="10"/>
          <w:rPrChange w:id="3914" w:author="USER" w:date="2018-02-01T14:15:00Z">
            <w:rPr>
              <w:rFonts w:ascii="宋体" w:hAnsi="宋体"/>
              <w:sz w:val="24"/>
            </w:rPr>
          </w:rPrChange>
        </w:rPr>
      </w:pPr>
      <w:r w:rsidRPr="00674F55">
        <w:rPr>
          <w:rFonts w:ascii="宋体" w:hAnsi="宋体" w:hint="eastAsia"/>
          <w:sz w:val="10"/>
          <w:szCs w:val="10"/>
          <w:rPrChange w:id="3915" w:author="USER" w:date="2018-02-01T14:15:00Z">
            <w:rPr>
              <w:rFonts w:ascii="宋体" w:hAnsi="宋体" w:hint="eastAsia"/>
              <w:sz w:val="24"/>
              <w:szCs w:val="24"/>
            </w:rPr>
          </w:rPrChange>
        </w:rPr>
        <w:t>（</w:t>
      </w:r>
      <w:r w:rsidRPr="00674F55">
        <w:rPr>
          <w:rFonts w:ascii="宋体" w:hAnsi="宋体"/>
          <w:sz w:val="10"/>
          <w:szCs w:val="10"/>
          <w:rPrChange w:id="3916" w:author="USER" w:date="2018-02-01T14:15:00Z">
            <w:rPr>
              <w:rFonts w:ascii="宋体" w:hAnsi="宋体"/>
              <w:sz w:val="24"/>
              <w:szCs w:val="24"/>
            </w:rPr>
          </w:rPrChange>
        </w:rPr>
        <w:t>1）投资者全部投资本金</w:t>
      </w:r>
      <w:del w:id="3917" w:author="USER" w:date="2018-02-01T15:34:00Z">
        <w:r w:rsidRPr="00674F55" w:rsidDel="00C56164">
          <w:rPr>
            <w:rFonts w:ascii="宋体" w:hAnsi="宋体"/>
            <w:sz w:val="10"/>
            <w:szCs w:val="10"/>
            <w:rPrChange w:id="3918" w:author="USER" w:date="2018-02-01T14:15:00Z">
              <w:rPr>
                <w:rFonts w:ascii="宋体" w:hAnsi="宋体"/>
                <w:sz w:val="24"/>
                <w:szCs w:val="24"/>
              </w:rPr>
            </w:rPrChange>
          </w:rPr>
          <w:delText>加上全部投资本金每年【12】%的单利</w:delText>
        </w:r>
      </w:del>
      <w:r w:rsidRPr="00674F55">
        <w:rPr>
          <w:rFonts w:ascii="宋体" w:hAnsi="宋体"/>
          <w:sz w:val="10"/>
          <w:szCs w:val="10"/>
          <w:rPrChange w:id="3919" w:author="USER" w:date="2018-02-01T14:15:00Z">
            <w:rPr>
              <w:rFonts w:ascii="宋体" w:hAnsi="宋体"/>
              <w:sz w:val="24"/>
              <w:szCs w:val="24"/>
            </w:rPr>
          </w:rPrChange>
        </w:rPr>
        <w:t>加上应付未付红利</w:t>
      </w:r>
      <w:del w:id="3920" w:author="USER" w:date="2018-02-01T15:37:00Z">
        <w:r w:rsidRPr="00674F55" w:rsidDel="003F4719">
          <w:rPr>
            <w:rFonts w:ascii="宋体" w:hAnsi="宋体"/>
            <w:sz w:val="10"/>
            <w:szCs w:val="10"/>
            <w:rPrChange w:id="3921" w:author="USER" w:date="2018-02-01T14:15:00Z">
              <w:rPr>
                <w:rFonts w:ascii="宋体" w:hAnsi="宋体"/>
                <w:sz w:val="24"/>
                <w:szCs w:val="24"/>
              </w:rPr>
            </w:rPrChange>
          </w:rPr>
          <w:delText>（计算时自投资本金付至公司指定账户之日起至发出回购通知之日，不足一年的，按实际使用天数计算）</w:delText>
        </w:r>
      </w:del>
      <w:ins w:id="3922" w:author="USER" w:date="2018-02-01T15:37:00Z">
        <w:r w:rsidR="003F4719">
          <w:rPr>
            <w:rFonts w:ascii="宋体" w:hAnsi="宋体" w:hint="eastAsia"/>
            <w:sz w:val="10"/>
            <w:szCs w:val="10"/>
          </w:rPr>
          <w:t>；</w:t>
        </w:r>
      </w:ins>
    </w:p>
    <w:p w:rsidR="0017265D" w:rsidRPr="00016119" w:rsidRDefault="00674F55" w:rsidP="0017265D">
      <w:pPr>
        <w:pStyle w:val="aff"/>
        <w:ind w:left="993" w:firstLineChars="0" w:firstLine="0"/>
        <w:rPr>
          <w:rFonts w:ascii="宋体" w:hAnsi="宋体"/>
          <w:sz w:val="10"/>
          <w:szCs w:val="10"/>
          <w:rPrChange w:id="3923" w:author="USER" w:date="2018-02-01T14:15:00Z">
            <w:rPr>
              <w:rFonts w:ascii="宋体" w:hAnsi="宋体"/>
              <w:sz w:val="24"/>
            </w:rPr>
          </w:rPrChange>
        </w:rPr>
      </w:pPr>
      <w:r w:rsidRPr="00674F55">
        <w:rPr>
          <w:rFonts w:ascii="宋体" w:hAnsi="宋体" w:hint="eastAsia"/>
          <w:sz w:val="10"/>
          <w:szCs w:val="10"/>
          <w:rPrChange w:id="3924" w:author="USER" w:date="2018-02-01T14:15:00Z">
            <w:rPr>
              <w:rFonts w:ascii="宋体" w:hAnsi="宋体" w:hint="eastAsia"/>
              <w:sz w:val="24"/>
              <w:szCs w:val="24"/>
            </w:rPr>
          </w:rPrChange>
        </w:rPr>
        <w:t>（</w:t>
      </w:r>
      <w:r w:rsidRPr="00674F55">
        <w:rPr>
          <w:rFonts w:ascii="宋体" w:hAnsi="宋体"/>
          <w:sz w:val="10"/>
          <w:szCs w:val="10"/>
          <w:rPrChange w:id="3925" w:author="USER" w:date="2018-02-01T14:15:00Z">
            <w:rPr>
              <w:rFonts w:ascii="宋体" w:hAnsi="宋体"/>
              <w:sz w:val="24"/>
              <w:szCs w:val="24"/>
            </w:rPr>
          </w:rPrChange>
        </w:rPr>
        <w:t>2）清算时投资者所持公司股权对应的公司净资产；</w:t>
      </w:r>
    </w:p>
    <w:p w:rsidR="00C56164" w:rsidRDefault="00C56164">
      <w:pPr>
        <w:pStyle w:val="aff"/>
        <w:ind w:left="465" w:firstLine="200"/>
        <w:rPr>
          <w:rFonts w:ascii="宋体" w:hAnsi="宋体"/>
          <w:sz w:val="10"/>
          <w:szCs w:val="10"/>
          <w:rPrChange w:id="3926" w:author="USER" w:date="2018-02-01T14:15:00Z">
            <w:rPr>
              <w:rFonts w:ascii="宋体" w:hAnsi="宋体"/>
              <w:sz w:val="24"/>
            </w:rPr>
          </w:rPrChange>
        </w:rPr>
        <w:pPrChange w:id="3927" w:author="USER" w:date="2018-02-01T14:15:00Z">
          <w:pPr>
            <w:pStyle w:val="aff"/>
            <w:ind w:left="465" w:firstLine="480"/>
          </w:pPr>
        </w:pPrChange>
      </w:pPr>
    </w:p>
    <w:p w:rsidR="00C56164" w:rsidRDefault="00674F55">
      <w:pPr>
        <w:pStyle w:val="aff"/>
        <w:ind w:left="426" w:firstLineChars="236" w:firstLine="236"/>
        <w:rPr>
          <w:rFonts w:ascii="宋体" w:hAnsi="宋体"/>
          <w:sz w:val="10"/>
          <w:szCs w:val="10"/>
          <w:rPrChange w:id="3928" w:author="USER" w:date="2018-02-01T14:15:00Z">
            <w:rPr>
              <w:rFonts w:ascii="宋体" w:hAnsi="宋体"/>
              <w:sz w:val="24"/>
            </w:rPr>
          </w:rPrChange>
        </w:rPr>
        <w:pPrChange w:id="3929" w:author="USER" w:date="2018-02-01T14:15:00Z">
          <w:pPr>
            <w:pStyle w:val="aff"/>
            <w:ind w:left="426" w:firstLineChars="236" w:firstLine="566"/>
          </w:pPr>
        </w:pPrChange>
      </w:pPr>
      <w:r w:rsidRPr="00674F55">
        <w:rPr>
          <w:rFonts w:ascii="宋体" w:hAnsi="宋体" w:hint="eastAsia"/>
          <w:sz w:val="10"/>
          <w:szCs w:val="10"/>
          <w:rPrChange w:id="3930" w:author="USER" w:date="2018-02-01T14:15:00Z">
            <w:rPr>
              <w:rFonts w:ascii="宋体" w:hAnsi="宋体" w:hint="eastAsia"/>
              <w:sz w:val="24"/>
              <w:szCs w:val="24"/>
            </w:rPr>
          </w:rPrChange>
        </w:rPr>
        <w:t>在公司资产支付完上述投资者优先清算额</w:t>
      </w:r>
      <w:del w:id="3931" w:author="USER" w:date="2018-02-01T15:35:00Z">
        <w:r w:rsidRPr="00674F55" w:rsidDel="003F4719">
          <w:rPr>
            <w:rFonts w:ascii="宋体" w:hAnsi="宋体" w:hint="eastAsia"/>
            <w:sz w:val="10"/>
            <w:szCs w:val="10"/>
            <w:rPrChange w:id="3932" w:author="USER" w:date="2018-02-01T14:15:00Z">
              <w:rPr>
                <w:rFonts w:ascii="宋体" w:hAnsi="宋体" w:hint="eastAsia"/>
                <w:sz w:val="24"/>
                <w:szCs w:val="24"/>
              </w:rPr>
            </w:rPrChange>
          </w:rPr>
          <w:delText>及已记账但未付的股息</w:delText>
        </w:r>
      </w:del>
      <w:r w:rsidRPr="00674F55">
        <w:rPr>
          <w:rFonts w:ascii="宋体" w:hAnsi="宋体" w:hint="eastAsia"/>
          <w:sz w:val="10"/>
          <w:szCs w:val="10"/>
          <w:rPrChange w:id="3933" w:author="USER" w:date="2018-02-01T14:15:00Z">
            <w:rPr>
              <w:rFonts w:ascii="宋体" w:hAnsi="宋体" w:hint="eastAsia"/>
              <w:sz w:val="24"/>
              <w:szCs w:val="24"/>
            </w:rPr>
          </w:rPrChange>
        </w:rPr>
        <w:t>之后，如还有剩余，由全体股东按届时持股比例（按届时持股平台将其所</w:t>
      </w:r>
      <w:proofErr w:type="gramStart"/>
      <w:r w:rsidRPr="00674F55">
        <w:rPr>
          <w:rFonts w:ascii="宋体" w:hAnsi="宋体" w:hint="eastAsia"/>
          <w:sz w:val="10"/>
          <w:szCs w:val="10"/>
          <w:rPrChange w:id="3934" w:author="USER" w:date="2018-02-01T14:15:00Z">
            <w:rPr>
              <w:rFonts w:ascii="宋体" w:hAnsi="宋体" w:hint="eastAsia"/>
              <w:sz w:val="24"/>
              <w:szCs w:val="24"/>
            </w:rPr>
          </w:rPrChange>
        </w:rPr>
        <w:t>代持且</w:t>
      </w:r>
      <w:proofErr w:type="gramEnd"/>
      <w:r w:rsidRPr="00674F55">
        <w:rPr>
          <w:rFonts w:ascii="宋体" w:hAnsi="宋体" w:hint="eastAsia"/>
          <w:sz w:val="10"/>
          <w:szCs w:val="10"/>
          <w:rPrChange w:id="3935" w:author="USER" w:date="2018-02-01T14:15:00Z">
            <w:rPr>
              <w:rFonts w:ascii="宋体" w:hAnsi="宋体" w:hint="eastAsia"/>
              <w:sz w:val="24"/>
              <w:szCs w:val="24"/>
            </w:rPr>
          </w:rPrChange>
        </w:rPr>
        <w:t>尚未发放的股权激励计划的股权按比例转让给公司全体股东后的比例计算）进行分配。</w:t>
      </w:r>
    </w:p>
    <w:p w:rsidR="00C56164" w:rsidRDefault="00674F55">
      <w:pPr>
        <w:pStyle w:val="aff"/>
        <w:ind w:left="465" w:firstLine="200"/>
        <w:rPr>
          <w:rFonts w:ascii="宋体" w:hAnsi="宋体"/>
          <w:sz w:val="10"/>
          <w:szCs w:val="10"/>
          <w:rPrChange w:id="3936" w:author="USER" w:date="2018-02-01T14:15:00Z">
            <w:rPr>
              <w:rFonts w:ascii="宋体" w:hAnsi="宋体"/>
              <w:sz w:val="24"/>
            </w:rPr>
          </w:rPrChange>
        </w:rPr>
        <w:pPrChange w:id="3937" w:author="USER" w:date="2018-02-01T14:15:00Z">
          <w:pPr>
            <w:pStyle w:val="aff"/>
            <w:ind w:left="465" w:firstLine="480"/>
          </w:pPr>
        </w:pPrChange>
      </w:pPr>
      <w:r w:rsidRPr="00674F55">
        <w:rPr>
          <w:rFonts w:ascii="宋体" w:hAnsi="宋体" w:hint="eastAsia"/>
          <w:sz w:val="10"/>
          <w:szCs w:val="10"/>
          <w:rPrChange w:id="3938" w:author="USER" w:date="2018-02-01T14:15:00Z">
            <w:rPr>
              <w:rFonts w:ascii="宋体" w:hAnsi="宋体" w:hint="eastAsia"/>
              <w:sz w:val="24"/>
              <w:szCs w:val="24"/>
            </w:rPr>
          </w:rPrChange>
        </w:rPr>
        <w:t>创始人应采取一切符合适用中国法律的有效措施确保投资者以符合适用中国法律的方式优先于公司其他股东从可分配清算财产中获得投资方清算优先金额的财产。如投资方未能足额获得上述财产，则创始人有义务以现金形式向投资者补偿差额，但补偿金额以</w:t>
      </w:r>
      <w:ins w:id="3939" w:author="USER" w:date="2018-02-01T15:36:00Z">
        <w:r w:rsidR="003F4719">
          <w:rPr>
            <w:rFonts w:ascii="宋体" w:hAnsi="宋体" w:hint="eastAsia"/>
            <w:sz w:val="10"/>
            <w:szCs w:val="10"/>
          </w:rPr>
          <w:t>创始人</w:t>
        </w:r>
      </w:ins>
      <w:r w:rsidRPr="00674F55">
        <w:rPr>
          <w:rFonts w:ascii="宋体" w:hAnsi="宋体" w:hint="eastAsia"/>
          <w:sz w:val="10"/>
          <w:szCs w:val="10"/>
          <w:rPrChange w:id="3940" w:author="USER" w:date="2018-02-01T14:15:00Z">
            <w:rPr>
              <w:rFonts w:ascii="宋体" w:hAnsi="宋体" w:hint="eastAsia"/>
              <w:sz w:val="24"/>
              <w:szCs w:val="24"/>
            </w:rPr>
          </w:rPrChange>
        </w:rPr>
        <w:t>可</w:t>
      </w:r>
      <w:ins w:id="3941" w:author="USER" w:date="2018-02-01T15:36:00Z">
        <w:r w:rsidR="003F4719">
          <w:rPr>
            <w:rFonts w:ascii="宋体" w:hAnsi="宋体" w:hint="eastAsia"/>
            <w:sz w:val="10"/>
            <w:szCs w:val="10"/>
          </w:rPr>
          <w:t>获得的</w:t>
        </w:r>
      </w:ins>
      <w:r w:rsidRPr="00674F55">
        <w:rPr>
          <w:rFonts w:ascii="宋体" w:hAnsi="宋体" w:hint="eastAsia"/>
          <w:sz w:val="10"/>
          <w:szCs w:val="10"/>
          <w:rPrChange w:id="3942" w:author="USER" w:date="2018-02-01T14:15:00Z">
            <w:rPr>
              <w:rFonts w:ascii="宋体" w:hAnsi="宋体" w:hint="eastAsia"/>
              <w:sz w:val="24"/>
              <w:szCs w:val="24"/>
            </w:rPr>
          </w:rPrChange>
        </w:rPr>
        <w:t>分配清算财产为限。</w:t>
      </w:r>
    </w:p>
    <w:p w:rsidR="007F0399" w:rsidRPr="00016119" w:rsidRDefault="00674F55" w:rsidP="00B76B7B">
      <w:pPr>
        <w:pStyle w:val="aff"/>
        <w:numPr>
          <w:ilvl w:val="1"/>
          <w:numId w:val="49"/>
        </w:numPr>
        <w:spacing w:beforeLines="50"/>
        <w:ind w:left="964" w:firstLineChars="0"/>
        <w:outlineLvl w:val="1"/>
        <w:rPr>
          <w:b/>
          <w:sz w:val="10"/>
          <w:szCs w:val="10"/>
          <w:rPrChange w:id="3943" w:author="USER" w:date="2018-02-01T14:15:00Z">
            <w:rPr>
              <w:b/>
              <w:sz w:val="24"/>
              <w:szCs w:val="24"/>
            </w:rPr>
          </w:rPrChange>
        </w:rPr>
      </w:pPr>
      <w:bookmarkStart w:id="3944" w:name="_Toc505242742"/>
      <w:r w:rsidRPr="00674F55">
        <w:rPr>
          <w:rFonts w:hint="eastAsia"/>
          <w:b/>
          <w:sz w:val="10"/>
          <w:szCs w:val="10"/>
          <w:rPrChange w:id="3945" w:author="USER" w:date="2018-02-01T14:15:00Z">
            <w:rPr>
              <w:rFonts w:ascii="宋体" w:hAnsi="宋体" w:hint="eastAsia"/>
              <w:b/>
              <w:sz w:val="24"/>
              <w:szCs w:val="24"/>
            </w:rPr>
          </w:rPrChange>
        </w:rPr>
        <w:t>出售事件清算</w:t>
      </w:r>
      <w:bookmarkEnd w:id="3944"/>
    </w:p>
    <w:p w:rsidR="0017265D" w:rsidRPr="00016119" w:rsidRDefault="00674F55" w:rsidP="007F0399">
      <w:pPr>
        <w:tabs>
          <w:tab w:val="left" w:pos="567"/>
        </w:tabs>
        <w:ind w:leftChars="270" w:left="540"/>
        <w:jc w:val="both"/>
        <w:rPr>
          <w:rFonts w:ascii="宋体" w:hAnsi="宋体" w:cs="Arial"/>
          <w:sz w:val="10"/>
          <w:szCs w:val="10"/>
          <w:rPrChange w:id="3946" w:author="USER" w:date="2018-02-01T14:15:00Z">
            <w:rPr>
              <w:rFonts w:ascii="宋体" w:hAnsi="宋体" w:cs="Arial"/>
              <w:sz w:val="24"/>
              <w:szCs w:val="24"/>
            </w:rPr>
          </w:rPrChange>
        </w:rPr>
      </w:pPr>
      <w:r w:rsidRPr="00674F55">
        <w:rPr>
          <w:rFonts w:ascii="宋体" w:hAnsi="宋体" w:cs="Arial" w:hint="eastAsia"/>
          <w:sz w:val="10"/>
          <w:szCs w:val="10"/>
          <w:rPrChange w:id="3947" w:author="USER" w:date="2018-02-01T14:15:00Z">
            <w:rPr>
              <w:rFonts w:ascii="宋体" w:hAnsi="宋体" w:cs="Arial" w:hint="eastAsia"/>
              <w:sz w:val="24"/>
              <w:szCs w:val="24"/>
            </w:rPr>
          </w:rPrChange>
        </w:rPr>
        <w:t>如公司发生出售事件，对于公司或其股东因售出事件获得的全部对价（“售出对价”），投资者有权优先于其他所有股东获得一次分配，分配额应按下列方案进行分配：</w:t>
      </w:r>
    </w:p>
    <w:p w:rsidR="0017265D" w:rsidRPr="00016119" w:rsidRDefault="00674F55" w:rsidP="0017265D">
      <w:pPr>
        <w:pStyle w:val="aff"/>
        <w:ind w:left="993" w:firstLineChars="0" w:firstLine="0"/>
        <w:rPr>
          <w:rFonts w:ascii="宋体" w:hAnsi="宋体"/>
          <w:sz w:val="10"/>
          <w:szCs w:val="10"/>
          <w:rPrChange w:id="3948" w:author="USER" w:date="2018-02-01T14:15:00Z">
            <w:rPr>
              <w:rFonts w:ascii="宋体" w:hAnsi="宋体"/>
              <w:sz w:val="24"/>
            </w:rPr>
          </w:rPrChange>
        </w:rPr>
      </w:pPr>
      <w:r w:rsidRPr="00674F55">
        <w:rPr>
          <w:rFonts w:ascii="宋体" w:hAnsi="宋体" w:hint="eastAsia"/>
          <w:sz w:val="10"/>
          <w:szCs w:val="10"/>
          <w:rPrChange w:id="3949" w:author="USER" w:date="2018-02-01T14:15:00Z">
            <w:rPr>
              <w:rFonts w:ascii="宋体" w:hAnsi="宋体" w:hint="eastAsia"/>
              <w:sz w:val="24"/>
              <w:szCs w:val="24"/>
            </w:rPr>
          </w:rPrChange>
        </w:rPr>
        <w:t>（</w:t>
      </w:r>
      <w:r w:rsidRPr="00674F55">
        <w:rPr>
          <w:rFonts w:ascii="宋体" w:hAnsi="宋体"/>
          <w:sz w:val="10"/>
          <w:szCs w:val="10"/>
          <w:rPrChange w:id="3950" w:author="USER" w:date="2018-02-01T14:15:00Z">
            <w:rPr>
              <w:rFonts w:ascii="宋体" w:hAnsi="宋体"/>
              <w:sz w:val="24"/>
              <w:szCs w:val="24"/>
            </w:rPr>
          </w:rPrChange>
        </w:rPr>
        <w:t>1）（“投资人出售优先金额”）投资者全部投资本金</w:t>
      </w:r>
      <w:del w:id="3951" w:author="USER" w:date="2018-02-01T15:37:00Z">
        <w:r w:rsidRPr="00674F55" w:rsidDel="003F4719">
          <w:rPr>
            <w:rFonts w:ascii="宋体" w:hAnsi="宋体"/>
            <w:sz w:val="10"/>
            <w:szCs w:val="10"/>
            <w:rPrChange w:id="3952" w:author="USER" w:date="2018-02-01T14:15:00Z">
              <w:rPr>
                <w:rFonts w:ascii="宋体" w:hAnsi="宋体"/>
                <w:sz w:val="24"/>
                <w:szCs w:val="24"/>
              </w:rPr>
            </w:rPrChange>
          </w:rPr>
          <w:delText>加上全部投资本金每年【12】%的单利</w:delText>
        </w:r>
      </w:del>
      <w:r w:rsidRPr="00674F55">
        <w:rPr>
          <w:rFonts w:ascii="宋体" w:hAnsi="宋体"/>
          <w:sz w:val="10"/>
          <w:szCs w:val="10"/>
          <w:rPrChange w:id="3953" w:author="USER" w:date="2018-02-01T14:15:00Z">
            <w:rPr>
              <w:rFonts w:ascii="宋体" w:hAnsi="宋体"/>
              <w:sz w:val="24"/>
              <w:szCs w:val="24"/>
            </w:rPr>
          </w:rPrChange>
        </w:rPr>
        <w:t>加上应付未付红利（计算时自投资本金付至公司指定账户之日起至发出回购通知之日，不足一年的，按实际使用天数计算）；以及（2）按其届时在公司的持股比例（按届时持股平台将其所</w:t>
      </w:r>
      <w:proofErr w:type="gramStart"/>
      <w:r w:rsidRPr="00674F55">
        <w:rPr>
          <w:rFonts w:ascii="宋体" w:hAnsi="宋体" w:hint="eastAsia"/>
          <w:sz w:val="10"/>
          <w:szCs w:val="10"/>
          <w:rPrChange w:id="3954" w:author="USER" w:date="2018-02-01T14:15:00Z">
            <w:rPr>
              <w:rFonts w:ascii="宋体" w:hAnsi="宋体" w:hint="eastAsia"/>
              <w:sz w:val="24"/>
              <w:szCs w:val="24"/>
            </w:rPr>
          </w:rPrChange>
        </w:rPr>
        <w:t>代持且</w:t>
      </w:r>
      <w:proofErr w:type="gramEnd"/>
      <w:r w:rsidRPr="00674F55">
        <w:rPr>
          <w:rFonts w:ascii="宋体" w:hAnsi="宋体" w:hint="eastAsia"/>
          <w:sz w:val="10"/>
          <w:szCs w:val="10"/>
          <w:rPrChange w:id="3955" w:author="USER" w:date="2018-02-01T14:15:00Z">
            <w:rPr>
              <w:rFonts w:ascii="宋体" w:hAnsi="宋体" w:hint="eastAsia"/>
              <w:sz w:val="24"/>
              <w:szCs w:val="24"/>
            </w:rPr>
          </w:rPrChange>
        </w:rPr>
        <w:t>尚未发放的股权激励计划的股权按比例转让给公司全体股东后的比例计算）于剩余财产（如售出对价扣减投资者出售优先金额后仍有剩余财产或价款）中获得的财产。</w:t>
      </w:r>
    </w:p>
    <w:p w:rsidR="0017265D" w:rsidRPr="00016119" w:rsidRDefault="0017265D" w:rsidP="0017265D">
      <w:pPr>
        <w:pStyle w:val="aff"/>
        <w:ind w:left="465" w:firstLineChars="0" w:firstLine="0"/>
        <w:rPr>
          <w:rFonts w:ascii="宋体" w:hAnsi="宋体"/>
          <w:sz w:val="10"/>
          <w:szCs w:val="10"/>
          <w:rPrChange w:id="3956" w:author="USER" w:date="2018-02-01T14:15:00Z">
            <w:rPr>
              <w:rFonts w:ascii="宋体" w:hAnsi="宋体"/>
              <w:sz w:val="24"/>
            </w:rPr>
          </w:rPrChange>
        </w:rPr>
      </w:pPr>
    </w:p>
    <w:p w:rsidR="00C56164" w:rsidRDefault="00674F55">
      <w:pPr>
        <w:pStyle w:val="aff"/>
        <w:ind w:left="465" w:firstLineChars="220" w:firstLine="220"/>
        <w:rPr>
          <w:rFonts w:ascii="宋体" w:hAnsi="宋体"/>
          <w:sz w:val="10"/>
          <w:szCs w:val="10"/>
          <w:rPrChange w:id="3957" w:author="USER" w:date="2018-02-01T14:15:00Z">
            <w:rPr>
              <w:rFonts w:ascii="宋体" w:hAnsi="宋体"/>
              <w:sz w:val="24"/>
            </w:rPr>
          </w:rPrChange>
        </w:rPr>
        <w:pPrChange w:id="3958" w:author="USER" w:date="2018-02-01T14:15:00Z">
          <w:pPr>
            <w:pStyle w:val="aff"/>
            <w:ind w:left="465" w:firstLineChars="220" w:firstLine="528"/>
          </w:pPr>
        </w:pPrChange>
      </w:pPr>
      <w:r w:rsidRPr="00674F55">
        <w:rPr>
          <w:rFonts w:ascii="宋体" w:hAnsi="宋体" w:hint="eastAsia"/>
          <w:sz w:val="10"/>
          <w:szCs w:val="10"/>
          <w:rPrChange w:id="3959" w:author="USER" w:date="2018-02-01T14:15:00Z">
            <w:rPr>
              <w:rFonts w:ascii="宋体" w:hAnsi="宋体" w:hint="eastAsia"/>
              <w:sz w:val="24"/>
              <w:szCs w:val="24"/>
            </w:rPr>
          </w:rPrChange>
        </w:rPr>
        <w:t>创始人及公司应采取一切有效措施确保投资者获得上述金额的财产或价款，包括但不限于（</w:t>
      </w:r>
      <w:r w:rsidRPr="00674F55">
        <w:rPr>
          <w:rFonts w:ascii="宋体" w:hAnsi="宋体"/>
          <w:sz w:val="10"/>
          <w:szCs w:val="10"/>
          <w:rPrChange w:id="3960" w:author="USER" w:date="2018-02-01T14:15:00Z">
            <w:rPr>
              <w:rFonts w:ascii="宋体" w:hAnsi="宋体"/>
              <w:sz w:val="24"/>
              <w:szCs w:val="24"/>
            </w:rPr>
          </w:rPrChange>
        </w:rPr>
        <w:t>1）公司按照投资</w:t>
      </w:r>
      <w:r w:rsidRPr="00674F55">
        <w:rPr>
          <w:rFonts w:ascii="宋体" w:hAnsi="宋体" w:hint="eastAsia"/>
          <w:sz w:val="10"/>
          <w:szCs w:val="10"/>
          <w:rPrChange w:id="3961" w:author="USER" w:date="2018-02-01T14:15:00Z">
            <w:rPr>
              <w:rFonts w:ascii="宋体" w:hAnsi="宋体" w:hint="eastAsia"/>
              <w:sz w:val="24"/>
              <w:szCs w:val="24"/>
            </w:rPr>
          </w:rPrChange>
        </w:rPr>
        <w:t>者同意的方案分配股息及红利，（</w:t>
      </w:r>
      <w:r w:rsidRPr="00674F55">
        <w:rPr>
          <w:rFonts w:ascii="宋体" w:hAnsi="宋体"/>
          <w:sz w:val="10"/>
          <w:szCs w:val="10"/>
          <w:rPrChange w:id="3962" w:author="USER" w:date="2018-02-01T14:15:00Z">
            <w:rPr>
              <w:rFonts w:ascii="宋体" w:hAnsi="宋体"/>
              <w:sz w:val="24"/>
              <w:szCs w:val="24"/>
            </w:rPr>
          </w:rPrChange>
        </w:rPr>
        <w:t>2）</w:t>
      </w:r>
      <w:r w:rsidRPr="00674F55">
        <w:rPr>
          <w:rFonts w:ascii="宋体" w:hAnsi="宋体" w:hint="eastAsia"/>
          <w:sz w:val="10"/>
          <w:szCs w:val="10"/>
          <w:rPrChange w:id="3963" w:author="USER" w:date="2018-02-01T14:15:00Z">
            <w:rPr>
              <w:rFonts w:ascii="宋体" w:hAnsi="宋体" w:hint="eastAsia"/>
              <w:sz w:val="24"/>
              <w:szCs w:val="24"/>
            </w:rPr>
          </w:rPrChange>
        </w:rPr>
        <w:t>创始人用从售出对价中获得的财产或价款补偿投资者，（</w:t>
      </w:r>
      <w:r w:rsidRPr="00674F55">
        <w:rPr>
          <w:rFonts w:ascii="宋体" w:hAnsi="宋体"/>
          <w:sz w:val="10"/>
          <w:szCs w:val="10"/>
          <w:rPrChange w:id="3964" w:author="USER" w:date="2018-02-01T14:15:00Z">
            <w:rPr>
              <w:rFonts w:ascii="宋体" w:hAnsi="宋体"/>
              <w:sz w:val="24"/>
              <w:szCs w:val="24"/>
            </w:rPr>
          </w:rPrChange>
        </w:rPr>
        <w:t xml:space="preserve">3） </w:t>
      </w:r>
      <w:r w:rsidRPr="00674F55">
        <w:rPr>
          <w:rFonts w:ascii="宋体" w:hAnsi="宋体" w:hint="eastAsia"/>
          <w:sz w:val="10"/>
          <w:szCs w:val="10"/>
          <w:rPrChange w:id="3965" w:author="USER" w:date="2018-02-01T14:15:00Z">
            <w:rPr>
              <w:rFonts w:ascii="宋体" w:hAnsi="宋体" w:hint="eastAsia"/>
              <w:sz w:val="24"/>
              <w:szCs w:val="24"/>
            </w:rPr>
          </w:rPrChange>
        </w:rPr>
        <w:t>创始人及</w:t>
      </w:r>
      <w:r w:rsidRPr="00674F55">
        <w:rPr>
          <w:rFonts w:ascii="宋体" w:hAnsi="宋体"/>
          <w:sz w:val="10"/>
          <w:szCs w:val="10"/>
          <w:rPrChange w:id="3966" w:author="USER" w:date="2018-02-01T14:15:00Z">
            <w:rPr>
              <w:rFonts w:ascii="宋体" w:hAnsi="宋体"/>
              <w:sz w:val="24"/>
              <w:szCs w:val="24"/>
            </w:rPr>
          </w:rPrChange>
        </w:rPr>
        <w:t>/或公司按照届时各方协商确定的价格收购或回购投资方的全部或部分股权，（4）法律允许的其他方式。投资</w:t>
      </w:r>
      <w:r w:rsidRPr="00674F55">
        <w:rPr>
          <w:rFonts w:ascii="宋体" w:hAnsi="宋体" w:hint="eastAsia"/>
          <w:sz w:val="10"/>
          <w:szCs w:val="10"/>
          <w:rPrChange w:id="3967" w:author="USER" w:date="2018-02-01T14:15:00Z">
            <w:rPr>
              <w:rFonts w:ascii="宋体" w:hAnsi="宋体" w:hint="eastAsia"/>
              <w:sz w:val="24"/>
              <w:szCs w:val="24"/>
            </w:rPr>
          </w:rPrChange>
        </w:rPr>
        <w:t>者有权选择具体方式，且创始人及公司对投资者选择确定的方式有义务予以充分配合，包括但不限于在股东会上投赞成票、促使其委派的董事在董事会上投赞成票，签署一切相关法律文件，取得内部及外部相关方的同意等</w:t>
      </w:r>
      <w:del w:id="3968" w:author="USER" w:date="2018-02-01T15:39:00Z">
        <w:r w:rsidRPr="00674F55" w:rsidDel="00E966F1">
          <w:rPr>
            <w:rFonts w:ascii="宋体" w:hAnsi="宋体" w:hint="eastAsia"/>
            <w:sz w:val="10"/>
            <w:szCs w:val="10"/>
            <w:rPrChange w:id="3969" w:author="USER" w:date="2018-02-01T14:15:00Z">
              <w:rPr>
                <w:rFonts w:ascii="宋体" w:hAnsi="宋体" w:hint="eastAsia"/>
                <w:sz w:val="24"/>
                <w:szCs w:val="24"/>
              </w:rPr>
            </w:rPrChange>
          </w:rPr>
          <w:delText>，并承担相应的成本及税费（如有）</w:delText>
        </w:r>
      </w:del>
      <w:r w:rsidRPr="00674F55">
        <w:rPr>
          <w:rFonts w:ascii="宋体" w:hAnsi="宋体" w:hint="eastAsia"/>
          <w:sz w:val="10"/>
          <w:szCs w:val="10"/>
          <w:rPrChange w:id="3970" w:author="USER" w:date="2018-02-01T14:15:00Z">
            <w:rPr>
              <w:rFonts w:ascii="宋体" w:hAnsi="宋体" w:hint="eastAsia"/>
              <w:sz w:val="24"/>
              <w:szCs w:val="24"/>
            </w:rPr>
          </w:rPrChange>
        </w:rPr>
        <w:t>。如投资者因任何原因未能足额获得上述全部或部分款项，创始人及公司有连带的义务以现金形式向投资者补偿相应的差额</w:t>
      </w:r>
      <w:r w:rsidRPr="00674F55">
        <w:rPr>
          <w:rFonts w:ascii="宋体" w:hAnsi="宋体"/>
          <w:sz w:val="10"/>
          <w:szCs w:val="10"/>
          <w:rPrChange w:id="3971" w:author="USER" w:date="2018-02-01T14:15:00Z">
            <w:rPr>
              <w:rFonts w:ascii="宋体" w:hAnsi="宋体"/>
              <w:sz w:val="24"/>
              <w:szCs w:val="24"/>
            </w:rPr>
          </w:rPrChange>
        </w:rPr>
        <w:t xml:space="preserve">, </w:t>
      </w:r>
      <w:r w:rsidRPr="00674F55">
        <w:rPr>
          <w:rFonts w:ascii="宋体" w:hAnsi="宋体" w:hint="eastAsia"/>
          <w:sz w:val="10"/>
          <w:szCs w:val="10"/>
          <w:rPrChange w:id="3972" w:author="USER" w:date="2018-02-01T14:15:00Z">
            <w:rPr>
              <w:rFonts w:ascii="宋体" w:hAnsi="宋体" w:hint="eastAsia"/>
              <w:sz w:val="24"/>
              <w:szCs w:val="24"/>
            </w:rPr>
          </w:rPrChange>
        </w:rPr>
        <w:t>但补偿金额以售出对价为限。</w:t>
      </w:r>
    </w:p>
    <w:p w:rsidR="008D2A0C" w:rsidRPr="00016119" w:rsidRDefault="00674F55" w:rsidP="00B76B7B">
      <w:pPr>
        <w:pStyle w:val="aff"/>
        <w:numPr>
          <w:ilvl w:val="0"/>
          <w:numId w:val="49"/>
        </w:numPr>
        <w:spacing w:beforeLines="50" w:afterLines="50"/>
        <w:ind w:firstLineChars="0"/>
        <w:jc w:val="center"/>
        <w:outlineLvl w:val="0"/>
        <w:rPr>
          <w:b/>
          <w:sz w:val="10"/>
          <w:szCs w:val="10"/>
          <w:rPrChange w:id="3973" w:author="USER" w:date="2018-02-01T14:15:00Z">
            <w:rPr>
              <w:b/>
              <w:sz w:val="28"/>
              <w:szCs w:val="28"/>
            </w:rPr>
          </w:rPrChange>
        </w:rPr>
      </w:pPr>
      <w:bookmarkStart w:id="3974" w:name="_Toc283452041"/>
      <w:bookmarkStart w:id="3975" w:name="_Toc287697133"/>
      <w:bookmarkStart w:id="3976" w:name="_Toc293698877"/>
      <w:bookmarkStart w:id="3977" w:name="_Toc293699815"/>
      <w:bookmarkStart w:id="3978" w:name="_Toc505242743"/>
      <w:bookmarkStart w:id="3979" w:name="_Toc258010412"/>
      <w:bookmarkEnd w:id="3616"/>
      <w:r w:rsidRPr="00674F55">
        <w:rPr>
          <w:rFonts w:hint="eastAsia"/>
          <w:b/>
          <w:sz w:val="10"/>
          <w:szCs w:val="10"/>
          <w:rPrChange w:id="3980" w:author="USER" w:date="2018-02-01T14:15:00Z">
            <w:rPr>
              <w:rFonts w:ascii="宋体" w:hAnsi="宋体" w:hint="eastAsia"/>
              <w:b/>
              <w:sz w:val="28"/>
              <w:szCs w:val="28"/>
            </w:rPr>
          </w:rPrChange>
        </w:rPr>
        <w:t>解除</w:t>
      </w:r>
      <w:bookmarkEnd w:id="3974"/>
      <w:bookmarkEnd w:id="3975"/>
      <w:bookmarkEnd w:id="3976"/>
      <w:bookmarkEnd w:id="3977"/>
      <w:bookmarkEnd w:id="3978"/>
    </w:p>
    <w:p w:rsidR="008D2A0C" w:rsidRPr="00016119" w:rsidRDefault="00674F55" w:rsidP="00B76B7B">
      <w:pPr>
        <w:pStyle w:val="aff"/>
        <w:numPr>
          <w:ilvl w:val="1"/>
          <w:numId w:val="49"/>
        </w:numPr>
        <w:spacing w:beforeLines="50"/>
        <w:ind w:left="964" w:firstLineChars="0"/>
        <w:outlineLvl w:val="1"/>
        <w:rPr>
          <w:b/>
          <w:sz w:val="10"/>
          <w:szCs w:val="10"/>
          <w:rPrChange w:id="3981" w:author="USER" w:date="2018-02-01T14:15:00Z">
            <w:rPr>
              <w:b/>
              <w:sz w:val="24"/>
              <w:szCs w:val="24"/>
            </w:rPr>
          </w:rPrChange>
        </w:rPr>
      </w:pPr>
      <w:bookmarkStart w:id="3982" w:name="_Toc283452042"/>
      <w:bookmarkStart w:id="3983" w:name="_Toc287697134"/>
      <w:bookmarkStart w:id="3984" w:name="_Toc293698878"/>
      <w:bookmarkStart w:id="3985" w:name="_Ref293699661"/>
      <w:bookmarkStart w:id="3986" w:name="_Toc293699816"/>
      <w:bookmarkStart w:id="3987" w:name="_Ref293930333"/>
      <w:bookmarkStart w:id="3988" w:name="_Toc424573379"/>
      <w:bookmarkStart w:id="3989" w:name="_Toc505242744"/>
      <w:r w:rsidRPr="00674F55">
        <w:rPr>
          <w:rFonts w:hint="eastAsia"/>
          <w:b/>
          <w:sz w:val="10"/>
          <w:szCs w:val="10"/>
          <w:rPrChange w:id="3990" w:author="USER" w:date="2018-02-01T14:15:00Z">
            <w:rPr>
              <w:rFonts w:ascii="宋体" w:hAnsi="宋体" w:hint="eastAsia"/>
              <w:b/>
              <w:sz w:val="24"/>
              <w:szCs w:val="24"/>
            </w:rPr>
          </w:rPrChange>
        </w:rPr>
        <w:t>解除本协议的</w:t>
      </w:r>
      <w:bookmarkEnd w:id="3982"/>
      <w:bookmarkEnd w:id="3983"/>
      <w:r w:rsidRPr="00674F55">
        <w:rPr>
          <w:rFonts w:hint="eastAsia"/>
          <w:b/>
          <w:sz w:val="10"/>
          <w:szCs w:val="10"/>
          <w:rPrChange w:id="3991" w:author="USER" w:date="2018-02-01T14:15:00Z">
            <w:rPr>
              <w:rFonts w:ascii="宋体" w:hAnsi="宋体" w:hint="eastAsia"/>
              <w:b/>
              <w:sz w:val="24"/>
              <w:szCs w:val="24"/>
            </w:rPr>
          </w:rPrChange>
        </w:rPr>
        <w:t>事件</w:t>
      </w:r>
      <w:bookmarkEnd w:id="3984"/>
      <w:bookmarkEnd w:id="3985"/>
      <w:bookmarkEnd w:id="3986"/>
      <w:bookmarkEnd w:id="3987"/>
      <w:bookmarkEnd w:id="3988"/>
      <w:bookmarkEnd w:id="3989"/>
    </w:p>
    <w:p w:rsidR="008D2A0C" w:rsidRPr="00016119" w:rsidRDefault="00674F55">
      <w:pPr>
        <w:ind w:leftChars="270" w:left="540"/>
        <w:jc w:val="both"/>
        <w:rPr>
          <w:rFonts w:ascii="宋体" w:hAnsi="宋体"/>
          <w:sz w:val="10"/>
          <w:szCs w:val="10"/>
          <w:rPrChange w:id="3992" w:author="USER" w:date="2018-02-01T14:15:00Z">
            <w:rPr>
              <w:rFonts w:ascii="宋体" w:hAnsi="宋体"/>
              <w:sz w:val="24"/>
              <w:szCs w:val="24"/>
            </w:rPr>
          </w:rPrChange>
        </w:rPr>
      </w:pPr>
      <w:bookmarkStart w:id="3993" w:name="_Toc192678049"/>
      <w:bookmarkStart w:id="3994" w:name="_Toc192678225"/>
      <w:r w:rsidRPr="00674F55">
        <w:rPr>
          <w:rFonts w:ascii="宋体" w:hAnsi="宋体" w:hint="eastAsia"/>
          <w:sz w:val="10"/>
          <w:szCs w:val="10"/>
          <w:rPrChange w:id="3995" w:author="USER" w:date="2018-02-01T14:15:00Z">
            <w:rPr>
              <w:rFonts w:ascii="宋体" w:hAnsi="宋体" w:hint="eastAsia"/>
              <w:sz w:val="24"/>
              <w:szCs w:val="24"/>
            </w:rPr>
          </w:rPrChange>
        </w:rPr>
        <w:t>若存在下述情形之一时</w:t>
      </w:r>
      <w:r w:rsidRPr="00674F55">
        <w:rPr>
          <w:rFonts w:ascii="宋体" w:hAnsi="宋体"/>
          <w:sz w:val="10"/>
          <w:szCs w:val="10"/>
          <w:rPrChange w:id="3996" w:author="USER" w:date="2018-02-01T14:15:00Z">
            <w:rPr>
              <w:rFonts w:ascii="宋体" w:hAnsi="宋体"/>
              <w:sz w:val="24"/>
              <w:szCs w:val="24"/>
            </w:rPr>
          </w:rPrChange>
        </w:rPr>
        <w:t>，本协议可以被</w:t>
      </w:r>
      <w:r w:rsidRPr="00674F55">
        <w:rPr>
          <w:rFonts w:ascii="宋体" w:hAnsi="宋体" w:hint="eastAsia"/>
          <w:sz w:val="10"/>
          <w:szCs w:val="10"/>
          <w:rPrChange w:id="3997" w:author="USER" w:date="2018-02-01T14:15:00Z">
            <w:rPr>
              <w:rFonts w:ascii="宋体" w:hAnsi="宋体" w:hint="eastAsia"/>
              <w:sz w:val="24"/>
              <w:szCs w:val="24"/>
            </w:rPr>
          </w:rPrChange>
        </w:rPr>
        <w:t>解除</w:t>
      </w:r>
      <w:r w:rsidRPr="00674F55">
        <w:rPr>
          <w:rFonts w:ascii="宋体" w:hAnsi="宋体"/>
          <w:sz w:val="10"/>
          <w:szCs w:val="10"/>
          <w:rPrChange w:id="3998" w:author="USER" w:date="2018-02-01T14:15:00Z">
            <w:rPr>
              <w:rFonts w:ascii="宋体" w:hAnsi="宋体"/>
              <w:sz w:val="24"/>
              <w:szCs w:val="24"/>
            </w:rPr>
          </w:rPrChange>
        </w:rPr>
        <w:t>：</w:t>
      </w:r>
      <w:bookmarkEnd w:id="3993"/>
      <w:bookmarkEnd w:id="3994"/>
    </w:p>
    <w:p w:rsidR="008D2A0C" w:rsidRPr="00016119" w:rsidRDefault="00674F55" w:rsidP="00A26080">
      <w:pPr>
        <w:numPr>
          <w:ilvl w:val="0"/>
          <w:numId w:val="21"/>
        </w:numPr>
        <w:tabs>
          <w:tab w:val="left" w:pos="1080"/>
          <w:tab w:val="left" w:pos="1134"/>
          <w:tab w:val="left" w:pos="1980"/>
        </w:tabs>
        <w:ind w:left="1050"/>
        <w:jc w:val="both"/>
        <w:rPr>
          <w:rFonts w:ascii="宋体" w:hAnsi="宋体"/>
          <w:sz w:val="10"/>
          <w:szCs w:val="10"/>
          <w:rPrChange w:id="3999" w:author="USER" w:date="2018-02-01T14:15:00Z">
            <w:rPr>
              <w:rFonts w:ascii="宋体" w:hAnsi="宋体"/>
              <w:sz w:val="24"/>
              <w:szCs w:val="24"/>
            </w:rPr>
          </w:rPrChange>
        </w:rPr>
      </w:pPr>
      <w:bookmarkStart w:id="4000" w:name="_DV_M240"/>
      <w:bookmarkStart w:id="4001" w:name="_Toc192678226"/>
      <w:bookmarkStart w:id="4002" w:name="_Toc192678050"/>
      <w:bookmarkStart w:id="4003" w:name="_Ref293699664"/>
      <w:bookmarkEnd w:id="4000"/>
      <w:r w:rsidRPr="00674F55">
        <w:rPr>
          <w:rFonts w:ascii="宋体" w:hAnsi="宋体"/>
          <w:sz w:val="10"/>
          <w:szCs w:val="10"/>
          <w:rPrChange w:id="4004" w:author="USER" w:date="2018-02-01T14:15:00Z">
            <w:rPr>
              <w:rFonts w:ascii="宋体" w:hAnsi="宋体"/>
              <w:sz w:val="24"/>
              <w:szCs w:val="24"/>
            </w:rPr>
          </w:rPrChange>
        </w:rPr>
        <w:t>各方全体一致书面同意</w:t>
      </w:r>
      <w:bookmarkEnd w:id="4001"/>
      <w:bookmarkEnd w:id="4002"/>
      <w:r w:rsidRPr="00674F55">
        <w:rPr>
          <w:rFonts w:ascii="宋体" w:hAnsi="宋体" w:hint="eastAsia"/>
          <w:sz w:val="10"/>
          <w:szCs w:val="10"/>
          <w:rPrChange w:id="4005" w:author="USER" w:date="2018-02-01T14:15:00Z">
            <w:rPr>
              <w:rFonts w:ascii="宋体" w:hAnsi="宋体" w:hint="eastAsia"/>
              <w:sz w:val="24"/>
              <w:szCs w:val="24"/>
            </w:rPr>
          </w:rPrChange>
        </w:rPr>
        <w:t>；</w:t>
      </w:r>
      <w:bookmarkEnd w:id="4003"/>
    </w:p>
    <w:p w:rsidR="008D2A0C" w:rsidRPr="00016119" w:rsidRDefault="00674F55" w:rsidP="00A26080">
      <w:pPr>
        <w:numPr>
          <w:ilvl w:val="0"/>
          <w:numId w:val="21"/>
        </w:numPr>
        <w:tabs>
          <w:tab w:val="left" w:pos="1080"/>
          <w:tab w:val="left" w:pos="1134"/>
          <w:tab w:val="left" w:pos="1980"/>
        </w:tabs>
        <w:ind w:left="1050"/>
        <w:jc w:val="both"/>
        <w:rPr>
          <w:rFonts w:ascii="宋体" w:hAnsi="宋体"/>
          <w:sz w:val="10"/>
          <w:szCs w:val="10"/>
          <w:rPrChange w:id="4006" w:author="USER" w:date="2018-02-01T14:15:00Z">
            <w:rPr>
              <w:rFonts w:ascii="宋体" w:hAnsi="宋体"/>
              <w:sz w:val="24"/>
              <w:szCs w:val="24"/>
            </w:rPr>
          </w:rPrChange>
        </w:rPr>
      </w:pPr>
      <w:bookmarkStart w:id="4007" w:name="_DV_M241"/>
      <w:bookmarkStart w:id="4008" w:name="_Ref293930388"/>
      <w:bookmarkEnd w:id="4007"/>
      <w:r w:rsidRPr="00674F55">
        <w:rPr>
          <w:rFonts w:ascii="宋体" w:hAnsi="宋体" w:hint="eastAsia"/>
          <w:sz w:val="10"/>
          <w:szCs w:val="10"/>
          <w:rPrChange w:id="4009" w:author="USER" w:date="2018-02-01T14:15:00Z">
            <w:rPr>
              <w:rFonts w:ascii="宋体" w:hAnsi="宋体" w:hint="eastAsia"/>
              <w:sz w:val="24"/>
              <w:szCs w:val="24"/>
            </w:rPr>
          </w:rPrChange>
        </w:rPr>
        <w:t>在投资者打款之日后四十（</w:t>
      </w:r>
      <w:r w:rsidRPr="00674F55">
        <w:rPr>
          <w:rFonts w:ascii="宋体" w:hAnsi="宋体"/>
          <w:sz w:val="10"/>
          <w:szCs w:val="10"/>
          <w:rPrChange w:id="4010" w:author="USER" w:date="2018-02-01T14:15:00Z">
            <w:rPr>
              <w:rFonts w:ascii="宋体" w:hAnsi="宋体"/>
              <w:sz w:val="24"/>
              <w:szCs w:val="24"/>
            </w:rPr>
          </w:rPrChange>
        </w:rPr>
        <w:t>40）</w:t>
      </w:r>
      <w:proofErr w:type="gramStart"/>
      <w:r w:rsidRPr="00674F55">
        <w:rPr>
          <w:rFonts w:ascii="宋体" w:hAnsi="宋体" w:hint="eastAsia"/>
          <w:sz w:val="10"/>
          <w:szCs w:val="10"/>
          <w:rPrChange w:id="4011" w:author="USER" w:date="2018-02-01T14:15:00Z">
            <w:rPr>
              <w:rFonts w:ascii="宋体" w:hAnsi="宋体" w:hint="eastAsia"/>
              <w:sz w:val="24"/>
              <w:szCs w:val="24"/>
            </w:rPr>
          </w:rPrChange>
        </w:rPr>
        <w:t>个</w:t>
      </w:r>
      <w:proofErr w:type="gramEnd"/>
      <w:r w:rsidRPr="00674F55">
        <w:rPr>
          <w:rFonts w:ascii="宋体" w:hAnsi="宋体" w:hint="eastAsia"/>
          <w:sz w:val="10"/>
          <w:szCs w:val="10"/>
          <w:rPrChange w:id="4012" w:author="USER" w:date="2018-02-01T14:15:00Z">
            <w:rPr>
              <w:rFonts w:ascii="宋体" w:hAnsi="宋体" w:hint="eastAsia"/>
              <w:sz w:val="24"/>
              <w:szCs w:val="24"/>
            </w:rPr>
          </w:rPrChange>
        </w:rPr>
        <w:t>工作日内，公司未完成本次交易工商变更登记</w:t>
      </w:r>
      <w:r w:rsidRPr="00674F55">
        <w:rPr>
          <w:rFonts w:ascii="宋体" w:hAnsi="宋体"/>
          <w:sz w:val="10"/>
          <w:szCs w:val="10"/>
          <w:rPrChange w:id="4013" w:author="USER" w:date="2018-02-01T14:15:00Z">
            <w:rPr>
              <w:rFonts w:ascii="宋体" w:hAnsi="宋体"/>
              <w:sz w:val="24"/>
              <w:szCs w:val="24"/>
            </w:rPr>
          </w:rPrChange>
        </w:rPr>
        <w:t>/备案手续；</w:t>
      </w:r>
      <w:bookmarkEnd w:id="4008"/>
    </w:p>
    <w:p w:rsidR="008D2A0C" w:rsidRPr="00016119" w:rsidRDefault="00674F55" w:rsidP="00A26080">
      <w:pPr>
        <w:numPr>
          <w:ilvl w:val="0"/>
          <w:numId w:val="21"/>
        </w:numPr>
        <w:tabs>
          <w:tab w:val="left" w:pos="1080"/>
          <w:tab w:val="left" w:pos="1134"/>
          <w:tab w:val="left" w:pos="1980"/>
        </w:tabs>
        <w:ind w:left="1050"/>
        <w:jc w:val="both"/>
        <w:rPr>
          <w:rFonts w:ascii="宋体" w:hAnsi="宋体"/>
          <w:sz w:val="10"/>
          <w:szCs w:val="10"/>
          <w:rPrChange w:id="4014" w:author="USER" w:date="2018-02-01T14:15:00Z">
            <w:rPr>
              <w:rFonts w:ascii="宋体" w:hAnsi="宋体"/>
              <w:sz w:val="24"/>
              <w:szCs w:val="24"/>
            </w:rPr>
          </w:rPrChange>
        </w:rPr>
      </w:pPr>
      <w:bookmarkStart w:id="4015" w:name="_DV_M242"/>
      <w:bookmarkStart w:id="4016" w:name="_Ref293930393"/>
      <w:bookmarkEnd w:id="4015"/>
      <w:r w:rsidRPr="00674F55">
        <w:rPr>
          <w:rFonts w:ascii="宋体" w:hAnsi="宋体"/>
          <w:sz w:val="10"/>
          <w:szCs w:val="10"/>
          <w:rPrChange w:id="4017" w:author="USER" w:date="2018-02-01T14:15:00Z">
            <w:rPr>
              <w:rFonts w:ascii="宋体" w:hAnsi="宋体"/>
              <w:sz w:val="24"/>
              <w:szCs w:val="24"/>
            </w:rPr>
          </w:rPrChange>
        </w:rPr>
        <w:t>如</w:t>
      </w:r>
      <w:r w:rsidRPr="00674F55">
        <w:rPr>
          <w:rFonts w:ascii="宋体" w:hAnsi="宋体" w:hint="eastAsia"/>
          <w:sz w:val="10"/>
          <w:szCs w:val="10"/>
          <w:rPrChange w:id="4018" w:author="USER" w:date="2018-02-01T14:15:00Z">
            <w:rPr>
              <w:rFonts w:ascii="宋体" w:hAnsi="宋体" w:hint="eastAsia"/>
              <w:sz w:val="24"/>
              <w:szCs w:val="24"/>
            </w:rPr>
          </w:rPrChange>
        </w:rPr>
        <w:t>公司或创始人违反本协议</w:t>
      </w:r>
      <w:r w:rsidRPr="00674F55">
        <w:rPr>
          <w:sz w:val="10"/>
          <w:szCs w:val="10"/>
          <w:rPrChange w:id="4019" w:author="USER" w:date="2018-02-01T14:15:00Z">
            <w:rPr>
              <w:rFonts w:ascii="宋体" w:hAnsi="宋体"/>
              <w:sz w:val="24"/>
              <w:szCs w:val="24"/>
            </w:rPr>
          </w:rPrChange>
        </w:rPr>
        <w:fldChar w:fldCharType="begin"/>
      </w:r>
      <w:r w:rsidRPr="00674F55">
        <w:rPr>
          <w:sz w:val="10"/>
          <w:szCs w:val="10"/>
          <w:rPrChange w:id="4020" w:author="USER" w:date="2018-02-01T14:15:00Z">
            <w:rPr>
              <w:rFonts w:ascii="宋体" w:hAnsi="宋体"/>
              <w:sz w:val="24"/>
              <w:szCs w:val="24"/>
            </w:rPr>
          </w:rPrChange>
        </w:rPr>
        <w:instrText xml:space="preserve">REF _Ref293699608 \r \h \* MERGEFORMAT </w:instrText>
      </w:r>
      <w:r w:rsidRPr="00674F55">
        <w:rPr>
          <w:sz w:val="10"/>
          <w:szCs w:val="10"/>
          <w:rPrChange w:id="4021" w:author="USER" w:date="2018-02-01T14:15:00Z">
            <w:rPr>
              <w:sz w:val="10"/>
              <w:szCs w:val="10"/>
            </w:rPr>
          </w:rPrChange>
        </w:rPr>
      </w:r>
      <w:r w:rsidRPr="00674F55">
        <w:rPr>
          <w:sz w:val="10"/>
          <w:szCs w:val="10"/>
          <w:rPrChange w:id="4022" w:author="USER" w:date="2018-02-01T14:15:00Z">
            <w:rPr>
              <w:rFonts w:ascii="宋体" w:hAnsi="宋体"/>
              <w:sz w:val="24"/>
              <w:szCs w:val="24"/>
            </w:rPr>
          </w:rPrChange>
        </w:rPr>
        <w:fldChar w:fldCharType="separate"/>
      </w:r>
      <w:r w:rsidRPr="00674F55">
        <w:rPr>
          <w:rFonts w:ascii="宋体" w:hAnsi="宋体" w:hint="eastAsia"/>
          <w:sz w:val="10"/>
          <w:szCs w:val="10"/>
          <w:rPrChange w:id="4023" w:author="USER" w:date="2018-02-01T14:15:00Z">
            <w:rPr>
              <w:rFonts w:ascii="宋体" w:hAnsi="宋体" w:hint="eastAsia"/>
              <w:sz w:val="24"/>
              <w:szCs w:val="24"/>
            </w:rPr>
          </w:rPrChange>
        </w:rPr>
        <w:t>第</w:t>
      </w:r>
      <w:r w:rsidRPr="00674F55">
        <w:rPr>
          <w:rFonts w:ascii="宋体" w:hAnsi="宋体"/>
          <w:sz w:val="10"/>
          <w:szCs w:val="10"/>
          <w:rPrChange w:id="4024" w:author="USER" w:date="2018-02-01T14:15:00Z">
            <w:rPr>
              <w:rFonts w:ascii="宋体" w:hAnsi="宋体"/>
              <w:sz w:val="24"/>
              <w:szCs w:val="24"/>
            </w:rPr>
          </w:rPrChange>
        </w:rPr>
        <w:t>4条</w:t>
      </w:r>
      <w:r w:rsidRPr="00674F55">
        <w:rPr>
          <w:sz w:val="10"/>
          <w:szCs w:val="10"/>
          <w:rPrChange w:id="4025" w:author="USER" w:date="2018-02-01T14:15:00Z">
            <w:rPr>
              <w:rFonts w:ascii="宋体" w:hAnsi="宋体"/>
              <w:sz w:val="24"/>
              <w:szCs w:val="24"/>
            </w:rPr>
          </w:rPrChange>
        </w:rPr>
        <w:fldChar w:fldCharType="end"/>
      </w:r>
      <w:r w:rsidRPr="00674F55">
        <w:rPr>
          <w:rFonts w:ascii="宋体" w:hAnsi="宋体" w:hint="eastAsia"/>
          <w:sz w:val="10"/>
          <w:szCs w:val="10"/>
          <w:rPrChange w:id="4026" w:author="USER" w:date="2018-02-01T14:15:00Z">
            <w:rPr>
              <w:rFonts w:ascii="宋体" w:hAnsi="宋体" w:hint="eastAsia"/>
              <w:sz w:val="24"/>
              <w:szCs w:val="24"/>
            </w:rPr>
          </w:rPrChange>
        </w:rPr>
        <w:t>所述之任一款承诺；</w:t>
      </w:r>
      <w:bookmarkEnd w:id="4016"/>
    </w:p>
    <w:p w:rsidR="008D2A0C" w:rsidRPr="00016119" w:rsidRDefault="00674F55" w:rsidP="00A26080">
      <w:pPr>
        <w:numPr>
          <w:ilvl w:val="0"/>
          <w:numId w:val="21"/>
        </w:numPr>
        <w:tabs>
          <w:tab w:val="left" w:pos="1080"/>
          <w:tab w:val="left" w:pos="1134"/>
          <w:tab w:val="left" w:pos="1980"/>
        </w:tabs>
        <w:ind w:left="1050"/>
        <w:jc w:val="both"/>
        <w:rPr>
          <w:rFonts w:ascii="宋体" w:hAnsi="宋体"/>
          <w:sz w:val="10"/>
          <w:szCs w:val="10"/>
          <w:rPrChange w:id="4027" w:author="USER" w:date="2018-02-01T14:15:00Z">
            <w:rPr>
              <w:rFonts w:ascii="宋体" w:hAnsi="宋体"/>
              <w:sz w:val="24"/>
              <w:szCs w:val="24"/>
            </w:rPr>
          </w:rPrChange>
        </w:rPr>
      </w:pPr>
      <w:bookmarkStart w:id="4028" w:name="_Ref293930395"/>
      <w:r w:rsidRPr="00674F55">
        <w:rPr>
          <w:rFonts w:ascii="宋体" w:hAnsi="宋体"/>
          <w:sz w:val="10"/>
          <w:szCs w:val="10"/>
          <w:rPrChange w:id="4029" w:author="USER" w:date="2018-02-01T14:15:00Z">
            <w:rPr>
              <w:rFonts w:ascii="宋体" w:hAnsi="宋体"/>
              <w:sz w:val="24"/>
              <w:szCs w:val="24"/>
            </w:rPr>
          </w:rPrChange>
        </w:rPr>
        <w:t>如</w:t>
      </w:r>
      <w:r w:rsidRPr="00674F55">
        <w:rPr>
          <w:rFonts w:ascii="宋体" w:hAnsi="宋体" w:hint="eastAsia"/>
          <w:sz w:val="10"/>
          <w:szCs w:val="10"/>
          <w:rPrChange w:id="4030" w:author="USER" w:date="2018-02-01T14:15:00Z">
            <w:rPr>
              <w:rFonts w:ascii="宋体" w:hAnsi="宋体" w:hint="eastAsia"/>
              <w:sz w:val="24"/>
              <w:szCs w:val="24"/>
            </w:rPr>
          </w:rPrChange>
        </w:rPr>
        <w:t>本协议</w:t>
      </w:r>
      <w:r w:rsidRPr="00674F55">
        <w:rPr>
          <w:sz w:val="10"/>
          <w:szCs w:val="10"/>
          <w:rPrChange w:id="4031" w:author="USER" w:date="2018-02-01T14:15:00Z">
            <w:rPr>
              <w:rFonts w:ascii="宋体" w:hAnsi="宋体"/>
              <w:sz w:val="24"/>
              <w:szCs w:val="24"/>
            </w:rPr>
          </w:rPrChange>
        </w:rPr>
        <w:fldChar w:fldCharType="begin"/>
      </w:r>
      <w:r w:rsidRPr="00674F55">
        <w:rPr>
          <w:sz w:val="10"/>
          <w:szCs w:val="10"/>
          <w:rPrChange w:id="4032" w:author="USER" w:date="2018-02-01T14:15:00Z">
            <w:rPr>
              <w:rFonts w:ascii="宋体" w:hAnsi="宋体"/>
              <w:sz w:val="24"/>
              <w:szCs w:val="24"/>
            </w:rPr>
          </w:rPrChange>
        </w:rPr>
        <w:instrText xml:space="preserve">REF _Ref293699623 \r \h \* MERGEFORMAT </w:instrText>
      </w:r>
      <w:r w:rsidRPr="00674F55">
        <w:rPr>
          <w:sz w:val="10"/>
          <w:szCs w:val="10"/>
          <w:rPrChange w:id="4033" w:author="USER" w:date="2018-02-01T14:15:00Z">
            <w:rPr>
              <w:sz w:val="10"/>
              <w:szCs w:val="10"/>
            </w:rPr>
          </w:rPrChange>
        </w:rPr>
      </w:r>
      <w:r w:rsidRPr="00674F55">
        <w:rPr>
          <w:sz w:val="10"/>
          <w:szCs w:val="10"/>
          <w:rPrChange w:id="4034" w:author="USER" w:date="2018-02-01T14:15:00Z">
            <w:rPr>
              <w:rFonts w:ascii="宋体" w:hAnsi="宋体"/>
              <w:sz w:val="24"/>
              <w:szCs w:val="24"/>
            </w:rPr>
          </w:rPrChange>
        </w:rPr>
        <w:fldChar w:fldCharType="separate"/>
      </w:r>
      <w:r w:rsidRPr="00674F55">
        <w:rPr>
          <w:rFonts w:ascii="宋体" w:hAnsi="宋体" w:hint="eastAsia"/>
          <w:sz w:val="10"/>
          <w:szCs w:val="10"/>
          <w:rPrChange w:id="4035" w:author="USER" w:date="2018-02-01T14:15:00Z">
            <w:rPr>
              <w:rFonts w:ascii="宋体" w:hAnsi="宋体" w:hint="eastAsia"/>
              <w:sz w:val="24"/>
              <w:szCs w:val="24"/>
            </w:rPr>
          </w:rPrChange>
        </w:rPr>
        <w:t>第</w:t>
      </w:r>
      <w:r w:rsidRPr="00674F55">
        <w:rPr>
          <w:rFonts w:ascii="宋体" w:hAnsi="宋体"/>
          <w:sz w:val="10"/>
          <w:szCs w:val="10"/>
          <w:rPrChange w:id="4036" w:author="USER" w:date="2018-02-01T14:15:00Z">
            <w:rPr>
              <w:rFonts w:ascii="宋体" w:hAnsi="宋体"/>
              <w:sz w:val="24"/>
              <w:szCs w:val="24"/>
            </w:rPr>
          </w:rPrChange>
        </w:rPr>
        <w:t>5条</w:t>
      </w:r>
      <w:r w:rsidRPr="00674F55">
        <w:rPr>
          <w:sz w:val="10"/>
          <w:szCs w:val="10"/>
          <w:rPrChange w:id="4037" w:author="USER" w:date="2018-02-01T14:15:00Z">
            <w:rPr>
              <w:rFonts w:ascii="宋体" w:hAnsi="宋体"/>
              <w:sz w:val="24"/>
              <w:szCs w:val="24"/>
            </w:rPr>
          </w:rPrChange>
        </w:rPr>
        <w:fldChar w:fldCharType="end"/>
      </w:r>
      <w:r w:rsidRPr="00674F55">
        <w:rPr>
          <w:rFonts w:ascii="宋体" w:hAnsi="宋体" w:hint="eastAsia"/>
          <w:sz w:val="10"/>
          <w:szCs w:val="10"/>
          <w:rPrChange w:id="4038" w:author="USER" w:date="2018-02-01T14:15:00Z">
            <w:rPr>
              <w:rFonts w:ascii="宋体" w:hAnsi="宋体" w:hint="eastAsia"/>
              <w:sz w:val="24"/>
              <w:szCs w:val="24"/>
            </w:rPr>
          </w:rPrChange>
        </w:rPr>
        <w:t>所述之任一款</w:t>
      </w:r>
      <w:r w:rsidRPr="00674F55">
        <w:rPr>
          <w:rFonts w:ascii="宋体" w:hAnsi="宋体"/>
          <w:sz w:val="10"/>
          <w:szCs w:val="10"/>
          <w:rPrChange w:id="4039" w:author="USER" w:date="2018-02-01T14:15:00Z">
            <w:rPr>
              <w:rFonts w:ascii="宋体" w:hAnsi="宋体"/>
              <w:sz w:val="24"/>
              <w:szCs w:val="24"/>
            </w:rPr>
          </w:rPrChange>
        </w:rPr>
        <w:t>陈述与保证被证明为虚假、</w:t>
      </w:r>
      <w:r w:rsidRPr="00674F55">
        <w:rPr>
          <w:rFonts w:ascii="宋体" w:hAnsi="宋体" w:hint="eastAsia"/>
          <w:sz w:val="10"/>
          <w:szCs w:val="10"/>
          <w:rPrChange w:id="4040" w:author="USER" w:date="2018-02-01T14:15:00Z">
            <w:rPr>
              <w:rFonts w:ascii="宋体" w:hAnsi="宋体" w:hint="eastAsia"/>
              <w:sz w:val="24"/>
              <w:szCs w:val="24"/>
            </w:rPr>
          </w:rPrChange>
        </w:rPr>
        <w:t>在重大方面</w:t>
      </w:r>
      <w:r w:rsidRPr="00674F55">
        <w:rPr>
          <w:rFonts w:ascii="宋体" w:hAnsi="宋体"/>
          <w:sz w:val="10"/>
          <w:szCs w:val="10"/>
          <w:rPrChange w:id="4041" w:author="USER" w:date="2018-02-01T14:15:00Z">
            <w:rPr>
              <w:rFonts w:ascii="宋体" w:hAnsi="宋体"/>
              <w:sz w:val="24"/>
              <w:szCs w:val="24"/>
            </w:rPr>
          </w:rPrChange>
        </w:rPr>
        <w:t>不准确</w:t>
      </w:r>
      <w:r w:rsidRPr="00674F55">
        <w:rPr>
          <w:rFonts w:ascii="宋体" w:hAnsi="宋体" w:hint="eastAsia"/>
          <w:sz w:val="10"/>
          <w:szCs w:val="10"/>
          <w:rPrChange w:id="4042" w:author="USER" w:date="2018-02-01T14:15:00Z">
            <w:rPr>
              <w:rFonts w:ascii="宋体" w:hAnsi="宋体" w:hint="eastAsia"/>
              <w:sz w:val="24"/>
              <w:szCs w:val="24"/>
            </w:rPr>
          </w:rPrChange>
        </w:rPr>
        <w:t>或</w:t>
      </w:r>
      <w:r w:rsidRPr="00674F55">
        <w:rPr>
          <w:rFonts w:ascii="宋体" w:hAnsi="宋体"/>
          <w:sz w:val="10"/>
          <w:szCs w:val="10"/>
          <w:rPrChange w:id="4043" w:author="USER" w:date="2018-02-01T14:15:00Z">
            <w:rPr>
              <w:rFonts w:ascii="宋体" w:hAnsi="宋体"/>
              <w:sz w:val="24"/>
              <w:szCs w:val="24"/>
            </w:rPr>
          </w:rPrChange>
        </w:rPr>
        <w:t>有</w:t>
      </w:r>
      <w:r w:rsidRPr="00674F55">
        <w:rPr>
          <w:rFonts w:ascii="宋体" w:hAnsi="宋体" w:hint="eastAsia"/>
          <w:sz w:val="10"/>
          <w:szCs w:val="10"/>
          <w:rPrChange w:id="4044" w:author="USER" w:date="2018-02-01T14:15:00Z">
            <w:rPr>
              <w:rFonts w:ascii="宋体" w:hAnsi="宋体" w:hint="eastAsia"/>
              <w:sz w:val="24"/>
              <w:szCs w:val="24"/>
            </w:rPr>
          </w:rPrChange>
        </w:rPr>
        <w:t>重大</w:t>
      </w:r>
      <w:r w:rsidRPr="00674F55">
        <w:rPr>
          <w:rFonts w:ascii="宋体" w:hAnsi="宋体"/>
          <w:sz w:val="10"/>
          <w:szCs w:val="10"/>
          <w:rPrChange w:id="4045" w:author="USER" w:date="2018-02-01T14:15:00Z">
            <w:rPr>
              <w:rFonts w:ascii="宋体" w:hAnsi="宋体"/>
              <w:sz w:val="24"/>
              <w:szCs w:val="24"/>
            </w:rPr>
          </w:rPrChange>
        </w:rPr>
        <w:t>遗漏</w:t>
      </w:r>
      <w:r w:rsidRPr="00674F55">
        <w:rPr>
          <w:rFonts w:ascii="宋体" w:hAnsi="宋体" w:hint="eastAsia"/>
          <w:sz w:val="10"/>
          <w:szCs w:val="10"/>
          <w:rPrChange w:id="4046" w:author="USER" w:date="2018-02-01T14:15:00Z">
            <w:rPr>
              <w:rFonts w:ascii="宋体" w:hAnsi="宋体" w:hint="eastAsia"/>
              <w:sz w:val="24"/>
              <w:szCs w:val="24"/>
            </w:rPr>
          </w:rPrChange>
        </w:rPr>
        <w:t>；</w:t>
      </w:r>
      <w:bookmarkEnd w:id="4028"/>
    </w:p>
    <w:p w:rsidR="00A112BC" w:rsidRPr="00016119" w:rsidRDefault="00674F55" w:rsidP="00A26080">
      <w:pPr>
        <w:numPr>
          <w:ilvl w:val="0"/>
          <w:numId w:val="21"/>
        </w:numPr>
        <w:tabs>
          <w:tab w:val="left" w:pos="1080"/>
          <w:tab w:val="left" w:pos="1134"/>
          <w:tab w:val="left" w:pos="1980"/>
        </w:tabs>
        <w:ind w:left="1050"/>
        <w:jc w:val="both"/>
        <w:rPr>
          <w:rFonts w:ascii="宋体" w:hAnsi="宋体"/>
          <w:sz w:val="10"/>
          <w:szCs w:val="10"/>
          <w:rPrChange w:id="4047" w:author="USER" w:date="2018-02-01T14:15:00Z">
            <w:rPr>
              <w:rFonts w:ascii="宋体" w:hAnsi="宋体"/>
              <w:sz w:val="24"/>
              <w:szCs w:val="24"/>
            </w:rPr>
          </w:rPrChange>
        </w:rPr>
      </w:pPr>
      <w:bookmarkStart w:id="4048" w:name="_Ref293930400"/>
      <w:bookmarkStart w:id="4049" w:name="_Ref293873667"/>
      <w:r w:rsidRPr="00674F55">
        <w:rPr>
          <w:rFonts w:ascii="宋体" w:hAnsi="宋体"/>
          <w:sz w:val="10"/>
          <w:szCs w:val="10"/>
          <w:rPrChange w:id="4050" w:author="USER" w:date="2018-02-01T14:15:00Z">
            <w:rPr>
              <w:rFonts w:ascii="宋体" w:hAnsi="宋体"/>
              <w:sz w:val="24"/>
              <w:szCs w:val="24"/>
            </w:rPr>
          </w:rPrChange>
        </w:rPr>
        <w:t>如</w:t>
      </w:r>
      <w:r w:rsidRPr="00674F55">
        <w:rPr>
          <w:rFonts w:ascii="宋体" w:hAnsi="宋体" w:hint="eastAsia"/>
          <w:sz w:val="10"/>
          <w:szCs w:val="10"/>
          <w:rPrChange w:id="4051" w:author="USER" w:date="2018-02-01T14:15:00Z">
            <w:rPr>
              <w:rFonts w:ascii="宋体" w:hAnsi="宋体" w:hint="eastAsia"/>
              <w:sz w:val="24"/>
              <w:szCs w:val="24"/>
            </w:rPr>
          </w:rPrChange>
        </w:rPr>
        <w:t>公司或创始人未</w:t>
      </w:r>
      <w:r w:rsidRPr="00674F55">
        <w:rPr>
          <w:rFonts w:ascii="宋体" w:hAnsi="宋体"/>
          <w:sz w:val="10"/>
          <w:szCs w:val="10"/>
          <w:rPrChange w:id="4052" w:author="USER" w:date="2018-02-01T14:15:00Z">
            <w:rPr>
              <w:rFonts w:ascii="宋体" w:hAnsi="宋体"/>
              <w:sz w:val="24"/>
              <w:szCs w:val="24"/>
            </w:rPr>
          </w:rPrChange>
        </w:rPr>
        <w:t>履行</w:t>
      </w:r>
      <w:r w:rsidRPr="00674F55">
        <w:rPr>
          <w:rFonts w:ascii="宋体" w:hAnsi="宋体" w:hint="eastAsia"/>
          <w:sz w:val="10"/>
          <w:szCs w:val="10"/>
          <w:rPrChange w:id="4053" w:author="USER" w:date="2018-02-01T14:15:00Z">
            <w:rPr>
              <w:rFonts w:ascii="宋体" w:hAnsi="宋体" w:hint="eastAsia"/>
              <w:sz w:val="24"/>
              <w:szCs w:val="24"/>
            </w:rPr>
          </w:rPrChange>
        </w:rPr>
        <w:t>或未适当履行</w:t>
      </w:r>
      <w:r w:rsidRPr="00674F55">
        <w:rPr>
          <w:rFonts w:ascii="宋体" w:hAnsi="宋体"/>
          <w:sz w:val="10"/>
          <w:szCs w:val="10"/>
          <w:rPrChange w:id="4054" w:author="USER" w:date="2018-02-01T14:15:00Z">
            <w:rPr>
              <w:rFonts w:ascii="宋体" w:hAnsi="宋体"/>
              <w:sz w:val="24"/>
              <w:szCs w:val="24"/>
            </w:rPr>
          </w:rPrChange>
        </w:rPr>
        <w:t>本协议项下</w:t>
      </w:r>
      <w:r w:rsidRPr="00674F55">
        <w:rPr>
          <w:rFonts w:ascii="宋体" w:hAnsi="宋体" w:hint="eastAsia"/>
          <w:sz w:val="10"/>
          <w:szCs w:val="10"/>
          <w:rPrChange w:id="4055" w:author="USER" w:date="2018-02-01T14:15:00Z">
            <w:rPr>
              <w:rFonts w:ascii="宋体" w:hAnsi="宋体" w:hint="eastAsia"/>
              <w:sz w:val="24"/>
              <w:szCs w:val="24"/>
            </w:rPr>
          </w:rPrChange>
        </w:rPr>
        <w:t>的其它</w:t>
      </w:r>
      <w:r w:rsidRPr="00674F55">
        <w:rPr>
          <w:rFonts w:ascii="宋体" w:hAnsi="宋体"/>
          <w:sz w:val="10"/>
          <w:szCs w:val="10"/>
          <w:rPrChange w:id="4056" w:author="USER" w:date="2018-02-01T14:15:00Z">
            <w:rPr>
              <w:rFonts w:ascii="宋体" w:hAnsi="宋体"/>
              <w:sz w:val="24"/>
              <w:szCs w:val="24"/>
            </w:rPr>
          </w:rPrChange>
        </w:rPr>
        <w:t>义务，并且在</w:t>
      </w:r>
      <w:r w:rsidRPr="00674F55">
        <w:rPr>
          <w:rFonts w:ascii="宋体" w:hAnsi="宋体" w:hint="eastAsia"/>
          <w:sz w:val="10"/>
          <w:szCs w:val="10"/>
          <w:rPrChange w:id="4057" w:author="USER" w:date="2018-02-01T14:15:00Z">
            <w:rPr>
              <w:rFonts w:ascii="宋体" w:hAnsi="宋体" w:hint="eastAsia"/>
              <w:sz w:val="24"/>
              <w:szCs w:val="24"/>
            </w:rPr>
          </w:rPrChange>
        </w:rPr>
        <w:t>投资者</w:t>
      </w:r>
      <w:r w:rsidRPr="00674F55">
        <w:rPr>
          <w:rFonts w:ascii="宋体" w:hAnsi="宋体"/>
          <w:sz w:val="10"/>
          <w:szCs w:val="10"/>
          <w:rPrChange w:id="4058" w:author="USER" w:date="2018-02-01T14:15:00Z">
            <w:rPr>
              <w:rFonts w:ascii="宋体" w:hAnsi="宋体"/>
              <w:sz w:val="24"/>
              <w:szCs w:val="24"/>
            </w:rPr>
          </w:rPrChange>
        </w:rPr>
        <w:t>发出要求履行义务的书面通知后</w:t>
      </w:r>
      <w:r w:rsidRPr="00674F55">
        <w:rPr>
          <w:rFonts w:ascii="宋体" w:hAnsi="宋体" w:hint="eastAsia"/>
          <w:sz w:val="10"/>
          <w:szCs w:val="10"/>
          <w:rPrChange w:id="4059" w:author="USER" w:date="2018-02-01T14:15:00Z">
            <w:rPr>
              <w:rFonts w:ascii="宋体" w:hAnsi="宋体" w:hint="eastAsia"/>
              <w:sz w:val="24"/>
              <w:szCs w:val="24"/>
            </w:rPr>
          </w:rPrChange>
        </w:rPr>
        <w:t>四十五（</w:t>
      </w:r>
      <w:r w:rsidRPr="00674F55">
        <w:rPr>
          <w:rFonts w:ascii="宋体" w:hAnsi="宋体"/>
          <w:sz w:val="10"/>
          <w:szCs w:val="10"/>
          <w:rPrChange w:id="4060" w:author="USER" w:date="2018-02-01T14:15:00Z">
            <w:rPr>
              <w:rFonts w:ascii="宋体" w:hAnsi="宋体"/>
              <w:sz w:val="24"/>
              <w:szCs w:val="24"/>
            </w:rPr>
          </w:rPrChange>
        </w:rPr>
        <w:t>45）日内仍未</w:t>
      </w:r>
      <w:r w:rsidRPr="00674F55">
        <w:rPr>
          <w:rFonts w:ascii="宋体" w:hAnsi="宋体" w:hint="eastAsia"/>
          <w:sz w:val="10"/>
          <w:szCs w:val="10"/>
          <w:rPrChange w:id="4061" w:author="USER" w:date="2018-02-01T14:15:00Z">
            <w:rPr>
              <w:rFonts w:ascii="宋体" w:hAnsi="宋体" w:hint="eastAsia"/>
              <w:sz w:val="24"/>
              <w:szCs w:val="24"/>
            </w:rPr>
          </w:rPrChange>
        </w:rPr>
        <w:t>完成补救的情形</w:t>
      </w:r>
      <w:bookmarkEnd w:id="4048"/>
      <w:r w:rsidRPr="00674F55">
        <w:rPr>
          <w:rFonts w:ascii="宋体" w:hAnsi="宋体" w:hint="eastAsia"/>
          <w:sz w:val="10"/>
          <w:szCs w:val="10"/>
          <w:rPrChange w:id="4062" w:author="USER" w:date="2018-02-01T14:15:00Z">
            <w:rPr>
              <w:rFonts w:ascii="宋体" w:hAnsi="宋体" w:hint="eastAsia"/>
              <w:sz w:val="24"/>
              <w:szCs w:val="24"/>
            </w:rPr>
          </w:rPrChange>
        </w:rPr>
        <w:t>；</w:t>
      </w:r>
    </w:p>
    <w:p w:rsidR="008D2A0C" w:rsidRPr="00016119" w:rsidRDefault="00674F55" w:rsidP="00A26080">
      <w:pPr>
        <w:numPr>
          <w:ilvl w:val="0"/>
          <w:numId w:val="21"/>
        </w:numPr>
        <w:tabs>
          <w:tab w:val="left" w:pos="1080"/>
          <w:tab w:val="left" w:pos="1134"/>
          <w:tab w:val="left" w:pos="1980"/>
        </w:tabs>
        <w:ind w:left="1050"/>
        <w:jc w:val="both"/>
        <w:rPr>
          <w:rFonts w:ascii="宋体" w:hAnsi="宋体"/>
          <w:sz w:val="10"/>
          <w:szCs w:val="10"/>
          <w:rPrChange w:id="4063" w:author="USER" w:date="2018-02-01T14:15:00Z">
            <w:rPr>
              <w:rFonts w:ascii="宋体" w:hAnsi="宋体"/>
              <w:sz w:val="24"/>
              <w:szCs w:val="24"/>
            </w:rPr>
          </w:rPrChange>
        </w:rPr>
      </w:pPr>
      <w:bookmarkStart w:id="4064" w:name="_Ref293873673"/>
      <w:bookmarkEnd w:id="4049"/>
      <w:r w:rsidRPr="00674F55">
        <w:rPr>
          <w:rFonts w:ascii="宋体" w:hAnsi="宋体"/>
          <w:sz w:val="10"/>
          <w:szCs w:val="10"/>
          <w:rPrChange w:id="4065" w:author="USER" w:date="2018-02-01T14:15:00Z">
            <w:rPr>
              <w:rFonts w:ascii="宋体" w:hAnsi="宋体"/>
              <w:sz w:val="24"/>
              <w:szCs w:val="24"/>
            </w:rPr>
          </w:rPrChange>
        </w:rPr>
        <w:t>如果公司连续</w:t>
      </w:r>
      <w:r w:rsidRPr="00674F55">
        <w:rPr>
          <w:rFonts w:ascii="宋体" w:hAnsi="宋体" w:hint="eastAsia"/>
          <w:sz w:val="10"/>
          <w:szCs w:val="10"/>
          <w:rPrChange w:id="4066" w:author="USER" w:date="2018-02-01T14:15:00Z">
            <w:rPr>
              <w:rFonts w:ascii="宋体" w:hAnsi="宋体" w:hint="eastAsia"/>
              <w:sz w:val="24"/>
              <w:szCs w:val="24"/>
            </w:rPr>
          </w:rPrChange>
        </w:rPr>
        <w:t>两</w:t>
      </w:r>
      <w:r w:rsidRPr="00674F55">
        <w:rPr>
          <w:rFonts w:ascii="宋体" w:hAnsi="宋体"/>
          <w:sz w:val="10"/>
          <w:szCs w:val="10"/>
          <w:rPrChange w:id="4067" w:author="USER" w:date="2018-02-01T14:15:00Z">
            <w:rPr>
              <w:rFonts w:ascii="宋体" w:hAnsi="宋体"/>
              <w:sz w:val="24"/>
              <w:szCs w:val="24"/>
            </w:rPr>
          </w:rPrChange>
        </w:rPr>
        <w:t>年</w:t>
      </w:r>
      <w:r w:rsidRPr="00674F55">
        <w:rPr>
          <w:rFonts w:ascii="宋体" w:hAnsi="宋体" w:hint="eastAsia"/>
          <w:sz w:val="10"/>
          <w:szCs w:val="10"/>
          <w:rPrChange w:id="4068" w:author="USER" w:date="2018-02-01T14:15:00Z">
            <w:rPr>
              <w:rFonts w:ascii="宋体" w:hAnsi="宋体" w:hint="eastAsia"/>
              <w:sz w:val="24"/>
              <w:szCs w:val="24"/>
            </w:rPr>
          </w:rPrChange>
        </w:rPr>
        <w:t>内</w:t>
      </w:r>
      <w:r w:rsidRPr="00674F55">
        <w:rPr>
          <w:rFonts w:ascii="宋体" w:hAnsi="宋体"/>
          <w:sz w:val="10"/>
          <w:szCs w:val="10"/>
          <w:rPrChange w:id="4069" w:author="USER" w:date="2018-02-01T14:15:00Z">
            <w:rPr>
              <w:rFonts w:ascii="宋体" w:hAnsi="宋体"/>
              <w:sz w:val="24"/>
              <w:szCs w:val="24"/>
            </w:rPr>
          </w:rPrChange>
        </w:rPr>
        <w:t>未能召开任何股东会会议；</w:t>
      </w:r>
      <w:bookmarkStart w:id="4070" w:name="_Ref293933830"/>
      <w:bookmarkEnd w:id="4064"/>
    </w:p>
    <w:p w:rsidR="000243DF" w:rsidRPr="00016119" w:rsidRDefault="00674F55" w:rsidP="00A26080">
      <w:pPr>
        <w:numPr>
          <w:ilvl w:val="0"/>
          <w:numId w:val="21"/>
        </w:numPr>
        <w:tabs>
          <w:tab w:val="left" w:pos="1080"/>
          <w:tab w:val="left" w:pos="1134"/>
          <w:tab w:val="left" w:pos="1980"/>
        </w:tabs>
        <w:ind w:left="1050"/>
        <w:jc w:val="both"/>
        <w:rPr>
          <w:rFonts w:ascii="宋体" w:hAnsi="宋体"/>
          <w:sz w:val="10"/>
          <w:szCs w:val="10"/>
          <w:rPrChange w:id="4071" w:author="USER" w:date="2018-02-01T14:15:00Z">
            <w:rPr>
              <w:rFonts w:ascii="宋体" w:hAnsi="宋体"/>
              <w:sz w:val="24"/>
              <w:szCs w:val="24"/>
            </w:rPr>
          </w:rPrChange>
        </w:rPr>
      </w:pPr>
      <w:bookmarkStart w:id="4072" w:name="_Ref294350718"/>
      <w:bookmarkEnd w:id="4070"/>
      <w:r w:rsidRPr="00674F55">
        <w:rPr>
          <w:rFonts w:ascii="宋体" w:hAnsi="宋体"/>
          <w:sz w:val="10"/>
          <w:szCs w:val="10"/>
          <w:rPrChange w:id="4073" w:author="USER" w:date="2018-02-01T14:15:00Z">
            <w:rPr>
              <w:rFonts w:ascii="宋体" w:hAnsi="宋体"/>
              <w:sz w:val="24"/>
              <w:szCs w:val="24"/>
            </w:rPr>
          </w:rPrChange>
        </w:rPr>
        <w:t>公司</w:t>
      </w:r>
      <w:r w:rsidRPr="00674F55">
        <w:rPr>
          <w:rFonts w:ascii="宋体" w:hAnsi="宋体" w:hint="eastAsia"/>
          <w:sz w:val="10"/>
          <w:szCs w:val="10"/>
          <w:rPrChange w:id="4074" w:author="USER" w:date="2018-02-01T14:15:00Z">
            <w:rPr>
              <w:rFonts w:ascii="宋体" w:hAnsi="宋体" w:hint="eastAsia"/>
              <w:sz w:val="24"/>
              <w:szCs w:val="24"/>
            </w:rPr>
          </w:rPrChange>
        </w:rPr>
        <w:t>发生依法应清算的情形，</w:t>
      </w:r>
      <w:r w:rsidRPr="00674F55">
        <w:rPr>
          <w:rFonts w:ascii="宋体" w:hAnsi="宋体"/>
          <w:sz w:val="10"/>
          <w:szCs w:val="10"/>
          <w:rPrChange w:id="4075" w:author="USER" w:date="2018-02-01T14:15:00Z">
            <w:rPr>
              <w:rFonts w:ascii="宋体" w:hAnsi="宋体"/>
              <w:sz w:val="24"/>
              <w:szCs w:val="24"/>
            </w:rPr>
          </w:rPrChange>
        </w:rPr>
        <w:t>或</w:t>
      </w:r>
      <w:r w:rsidRPr="00674F55">
        <w:rPr>
          <w:rFonts w:ascii="宋体" w:hAnsi="宋体" w:hint="eastAsia"/>
          <w:sz w:val="10"/>
          <w:szCs w:val="10"/>
          <w:rPrChange w:id="4076" w:author="USER" w:date="2018-02-01T14:15:00Z">
            <w:rPr>
              <w:rFonts w:ascii="宋体" w:hAnsi="宋体" w:hint="eastAsia"/>
              <w:sz w:val="24"/>
              <w:szCs w:val="24"/>
            </w:rPr>
          </w:rPrChange>
        </w:rPr>
        <w:t>其企业法人</w:t>
      </w:r>
      <w:r w:rsidRPr="00674F55">
        <w:rPr>
          <w:rFonts w:ascii="宋体" w:hAnsi="宋体"/>
          <w:sz w:val="10"/>
          <w:szCs w:val="10"/>
          <w:rPrChange w:id="4077" w:author="USER" w:date="2018-02-01T14:15:00Z">
            <w:rPr>
              <w:rFonts w:ascii="宋体" w:hAnsi="宋体"/>
              <w:sz w:val="24"/>
              <w:szCs w:val="24"/>
            </w:rPr>
          </w:rPrChange>
        </w:rPr>
        <w:t>营业执照被依法吊销</w:t>
      </w:r>
      <w:r w:rsidRPr="00674F55">
        <w:rPr>
          <w:rFonts w:ascii="宋体" w:hAnsi="宋体" w:hint="eastAsia"/>
          <w:sz w:val="10"/>
          <w:szCs w:val="10"/>
          <w:rPrChange w:id="4078" w:author="USER" w:date="2018-02-01T14:15:00Z">
            <w:rPr>
              <w:rFonts w:ascii="宋体" w:hAnsi="宋体" w:hint="eastAsia"/>
              <w:sz w:val="24"/>
              <w:szCs w:val="24"/>
            </w:rPr>
          </w:rPrChange>
        </w:rPr>
        <w:t>，或发生本</w:t>
      </w:r>
      <w:proofErr w:type="gramStart"/>
      <w:r w:rsidRPr="00674F55">
        <w:rPr>
          <w:rFonts w:ascii="宋体" w:hAnsi="宋体" w:hint="eastAsia"/>
          <w:sz w:val="10"/>
          <w:szCs w:val="10"/>
          <w:rPrChange w:id="4079" w:author="USER" w:date="2018-02-01T14:15:00Z">
            <w:rPr>
              <w:rFonts w:ascii="宋体" w:hAnsi="宋体" w:hint="eastAsia"/>
              <w:sz w:val="24"/>
              <w:szCs w:val="24"/>
            </w:rPr>
          </w:rPrChange>
        </w:rPr>
        <w:t>协议第款</w:t>
      </w:r>
      <w:proofErr w:type="gramEnd"/>
      <w:r w:rsidRPr="00674F55">
        <w:rPr>
          <w:rFonts w:ascii="宋体" w:hAnsi="宋体" w:hint="eastAsia"/>
          <w:sz w:val="10"/>
          <w:szCs w:val="10"/>
          <w:rPrChange w:id="4080" w:author="USER" w:date="2018-02-01T14:15:00Z">
            <w:rPr>
              <w:rFonts w:ascii="宋体" w:hAnsi="宋体" w:hint="eastAsia"/>
              <w:sz w:val="24"/>
              <w:szCs w:val="24"/>
            </w:rPr>
          </w:rPrChange>
        </w:rPr>
        <w:t>规定的视为清算的情形；</w:t>
      </w:r>
      <w:bookmarkEnd w:id="4072"/>
    </w:p>
    <w:p w:rsidR="00346CC0" w:rsidRPr="00016119" w:rsidRDefault="00674F55" w:rsidP="00A26080">
      <w:pPr>
        <w:numPr>
          <w:ilvl w:val="0"/>
          <w:numId w:val="21"/>
        </w:numPr>
        <w:tabs>
          <w:tab w:val="left" w:pos="1080"/>
          <w:tab w:val="left" w:pos="1134"/>
          <w:tab w:val="left" w:pos="1980"/>
        </w:tabs>
        <w:ind w:left="1050"/>
        <w:jc w:val="both"/>
        <w:rPr>
          <w:rFonts w:ascii="宋体" w:hAnsi="宋体"/>
          <w:sz w:val="10"/>
          <w:szCs w:val="10"/>
          <w:rPrChange w:id="4081" w:author="USER" w:date="2018-02-01T14:15:00Z">
            <w:rPr>
              <w:rFonts w:ascii="宋体" w:hAnsi="宋体"/>
              <w:sz w:val="24"/>
              <w:szCs w:val="24"/>
            </w:rPr>
          </w:rPrChange>
        </w:rPr>
      </w:pPr>
      <w:bookmarkStart w:id="4082" w:name="_Ref294353224"/>
      <w:r w:rsidRPr="00674F55">
        <w:rPr>
          <w:rFonts w:ascii="宋体" w:hAnsi="宋体"/>
          <w:sz w:val="10"/>
          <w:szCs w:val="10"/>
          <w:rPrChange w:id="4083" w:author="USER" w:date="2018-02-01T14:15:00Z">
            <w:rPr>
              <w:rFonts w:ascii="宋体" w:hAnsi="宋体"/>
              <w:sz w:val="24"/>
              <w:szCs w:val="24"/>
            </w:rPr>
          </w:rPrChange>
        </w:rPr>
        <w:t>如</w:t>
      </w:r>
      <w:r w:rsidRPr="00674F55">
        <w:rPr>
          <w:rFonts w:ascii="宋体" w:hAnsi="宋体" w:hint="eastAsia"/>
          <w:sz w:val="10"/>
          <w:szCs w:val="10"/>
          <w:rPrChange w:id="4084" w:author="USER" w:date="2018-02-01T14:15:00Z">
            <w:rPr>
              <w:rFonts w:ascii="宋体" w:hAnsi="宋体" w:hint="eastAsia"/>
              <w:sz w:val="24"/>
              <w:szCs w:val="24"/>
            </w:rPr>
          </w:rPrChange>
        </w:rPr>
        <w:t>投资者未</w:t>
      </w:r>
      <w:r w:rsidRPr="00674F55">
        <w:rPr>
          <w:rFonts w:ascii="宋体" w:hAnsi="宋体"/>
          <w:sz w:val="10"/>
          <w:szCs w:val="10"/>
          <w:rPrChange w:id="4085" w:author="USER" w:date="2018-02-01T14:15:00Z">
            <w:rPr>
              <w:rFonts w:ascii="宋体" w:hAnsi="宋体"/>
              <w:sz w:val="24"/>
              <w:szCs w:val="24"/>
            </w:rPr>
          </w:rPrChange>
        </w:rPr>
        <w:t>履行</w:t>
      </w:r>
      <w:r w:rsidRPr="00674F55">
        <w:rPr>
          <w:rFonts w:ascii="宋体" w:hAnsi="宋体" w:hint="eastAsia"/>
          <w:sz w:val="10"/>
          <w:szCs w:val="10"/>
          <w:rPrChange w:id="4086" w:author="USER" w:date="2018-02-01T14:15:00Z">
            <w:rPr>
              <w:rFonts w:ascii="宋体" w:hAnsi="宋体" w:hint="eastAsia"/>
              <w:sz w:val="24"/>
              <w:szCs w:val="24"/>
            </w:rPr>
          </w:rPrChange>
        </w:rPr>
        <w:t>或未适当履行</w:t>
      </w:r>
      <w:r w:rsidRPr="00674F55">
        <w:rPr>
          <w:rFonts w:ascii="宋体" w:hAnsi="宋体"/>
          <w:sz w:val="10"/>
          <w:szCs w:val="10"/>
          <w:rPrChange w:id="4087" w:author="USER" w:date="2018-02-01T14:15:00Z">
            <w:rPr>
              <w:rFonts w:ascii="宋体" w:hAnsi="宋体"/>
              <w:sz w:val="24"/>
              <w:szCs w:val="24"/>
            </w:rPr>
          </w:rPrChange>
        </w:rPr>
        <w:t>本协议项下</w:t>
      </w:r>
      <w:r w:rsidRPr="00674F55">
        <w:rPr>
          <w:rFonts w:ascii="宋体" w:hAnsi="宋体" w:hint="eastAsia"/>
          <w:sz w:val="10"/>
          <w:szCs w:val="10"/>
          <w:rPrChange w:id="4088" w:author="USER" w:date="2018-02-01T14:15:00Z">
            <w:rPr>
              <w:rFonts w:ascii="宋体" w:hAnsi="宋体" w:hint="eastAsia"/>
              <w:sz w:val="24"/>
              <w:szCs w:val="24"/>
            </w:rPr>
          </w:rPrChange>
        </w:rPr>
        <w:t>的其它</w:t>
      </w:r>
      <w:r w:rsidRPr="00674F55">
        <w:rPr>
          <w:rFonts w:ascii="宋体" w:hAnsi="宋体"/>
          <w:sz w:val="10"/>
          <w:szCs w:val="10"/>
          <w:rPrChange w:id="4089" w:author="USER" w:date="2018-02-01T14:15:00Z">
            <w:rPr>
              <w:rFonts w:ascii="宋体" w:hAnsi="宋体"/>
              <w:sz w:val="24"/>
              <w:szCs w:val="24"/>
            </w:rPr>
          </w:rPrChange>
        </w:rPr>
        <w:t>义务，并且在</w:t>
      </w:r>
      <w:r w:rsidRPr="00674F55">
        <w:rPr>
          <w:rFonts w:ascii="宋体" w:hAnsi="宋体" w:hint="eastAsia"/>
          <w:sz w:val="10"/>
          <w:szCs w:val="10"/>
          <w:rPrChange w:id="4090" w:author="USER" w:date="2018-02-01T14:15:00Z">
            <w:rPr>
              <w:rFonts w:ascii="宋体" w:hAnsi="宋体" w:hint="eastAsia"/>
              <w:sz w:val="24"/>
              <w:szCs w:val="24"/>
            </w:rPr>
          </w:rPrChange>
        </w:rPr>
        <w:t>原股东或公司</w:t>
      </w:r>
      <w:r w:rsidRPr="00674F55">
        <w:rPr>
          <w:rFonts w:ascii="宋体" w:hAnsi="宋体"/>
          <w:sz w:val="10"/>
          <w:szCs w:val="10"/>
          <w:rPrChange w:id="4091" w:author="USER" w:date="2018-02-01T14:15:00Z">
            <w:rPr>
              <w:rFonts w:ascii="宋体" w:hAnsi="宋体"/>
              <w:sz w:val="24"/>
              <w:szCs w:val="24"/>
            </w:rPr>
          </w:rPrChange>
        </w:rPr>
        <w:t>发出要求履行义务的书面通知后</w:t>
      </w:r>
      <w:r w:rsidRPr="00674F55">
        <w:rPr>
          <w:rFonts w:ascii="宋体" w:hAnsi="宋体" w:hint="eastAsia"/>
          <w:sz w:val="10"/>
          <w:szCs w:val="10"/>
          <w:rPrChange w:id="4092" w:author="USER" w:date="2018-02-01T14:15:00Z">
            <w:rPr>
              <w:rFonts w:ascii="宋体" w:hAnsi="宋体" w:hint="eastAsia"/>
              <w:sz w:val="24"/>
              <w:szCs w:val="24"/>
            </w:rPr>
          </w:rPrChange>
        </w:rPr>
        <w:t>四十五（</w:t>
      </w:r>
      <w:r w:rsidRPr="00674F55">
        <w:rPr>
          <w:rFonts w:ascii="宋体" w:hAnsi="宋体"/>
          <w:sz w:val="10"/>
          <w:szCs w:val="10"/>
          <w:rPrChange w:id="4093" w:author="USER" w:date="2018-02-01T14:15:00Z">
            <w:rPr>
              <w:rFonts w:ascii="宋体" w:hAnsi="宋体"/>
              <w:sz w:val="24"/>
              <w:szCs w:val="24"/>
            </w:rPr>
          </w:rPrChange>
        </w:rPr>
        <w:t>45）日内仍未</w:t>
      </w:r>
      <w:r w:rsidRPr="00674F55">
        <w:rPr>
          <w:rFonts w:ascii="宋体" w:hAnsi="宋体" w:hint="eastAsia"/>
          <w:sz w:val="10"/>
          <w:szCs w:val="10"/>
          <w:rPrChange w:id="4094" w:author="USER" w:date="2018-02-01T14:15:00Z">
            <w:rPr>
              <w:rFonts w:ascii="宋体" w:hAnsi="宋体" w:hint="eastAsia"/>
              <w:sz w:val="24"/>
              <w:szCs w:val="24"/>
            </w:rPr>
          </w:rPrChange>
        </w:rPr>
        <w:t>完成补救的情形。</w:t>
      </w:r>
      <w:bookmarkEnd w:id="4082"/>
    </w:p>
    <w:p w:rsidR="008D2A0C" w:rsidRPr="00016119" w:rsidRDefault="00674F55" w:rsidP="00B76B7B">
      <w:pPr>
        <w:pStyle w:val="aff"/>
        <w:numPr>
          <w:ilvl w:val="1"/>
          <w:numId w:val="49"/>
        </w:numPr>
        <w:spacing w:beforeLines="50"/>
        <w:ind w:left="964" w:firstLineChars="0"/>
        <w:outlineLvl w:val="1"/>
        <w:rPr>
          <w:b/>
          <w:sz w:val="10"/>
          <w:szCs w:val="10"/>
          <w:rPrChange w:id="4095" w:author="USER" w:date="2018-02-01T14:15:00Z">
            <w:rPr>
              <w:b/>
              <w:sz w:val="24"/>
              <w:szCs w:val="24"/>
            </w:rPr>
          </w:rPrChange>
        </w:rPr>
      </w:pPr>
      <w:bookmarkStart w:id="4096" w:name="_Toc287697135"/>
      <w:bookmarkStart w:id="4097" w:name="_Toc293698879"/>
      <w:bookmarkStart w:id="4098" w:name="_Toc293699817"/>
      <w:bookmarkStart w:id="4099" w:name="_Toc283452043"/>
      <w:bookmarkStart w:id="4100" w:name="_Ref294008607"/>
      <w:bookmarkStart w:id="4101" w:name="_Toc424573380"/>
      <w:bookmarkStart w:id="4102" w:name="_Toc505242745"/>
      <w:r w:rsidRPr="00674F55">
        <w:rPr>
          <w:rFonts w:hint="eastAsia"/>
          <w:b/>
          <w:sz w:val="10"/>
          <w:szCs w:val="10"/>
          <w:rPrChange w:id="4103" w:author="USER" w:date="2018-02-01T14:15:00Z">
            <w:rPr>
              <w:rFonts w:ascii="宋体" w:hAnsi="宋体" w:hint="eastAsia"/>
              <w:b/>
              <w:sz w:val="24"/>
              <w:szCs w:val="24"/>
            </w:rPr>
          </w:rPrChange>
        </w:rPr>
        <w:t>解除本协议的效力</w:t>
      </w:r>
      <w:bookmarkEnd w:id="4096"/>
      <w:bookmarkEnd w:id="4097"/>
      <w:bookmarkEnd w:id="4098"/>
      <w:bookmarkEnd w:id="4099"/>
      <w:bookmarkEnd w:id="4100"/>
      <w:bookmarkEnd w:id="4101"/>
      <w:bookmarkEnd w:id="4102"/>
    </w:p>
    <w:p w:rsidR="006D6878" w:rsidRPr="00016119" w:rsidRDefault="00674F55" w:rsidP="00A26080">
      <w:pPr>
        <w:numPr>
          <w:ilvl w:val="0"/>
          <w:numId w:val="22"/>
        </w:numPr>
        <w:tabs>
          <w:tab w:val="left" w:pos="1080"/>
          <w:tab w:val="left" w:pos="1134"/>
          <w:tab w:val="left" w:pos="1980"/>
        </w:tabs>
        <w:ind w:left="1050"/>
        <w:jc w:val="both"/>
        <w:rPr>
          <w:rFonts w:ascii="宋体" w:hAnsi="宋体"/>
          <w:sz w:val="10"/>
          <w:szCs w:val="10"/>
          <w:rPrChange w:id="4104" w:author="USER" w:date="2018-02-01T14:15:00Z">
            <w:rPr>
              <w:rFonts w:ascii="宋体" w:hAnsi="宋体"/>
              <w:sz w:val="24"/>
              <w:szCs w:val="24"/>
            </w:rPr>
          </w:rPrChange>
        </w:rPr>
      </w:pPr>
      <w:r w:rsidRPr="00674F55">
        <w:rPr>
          <w:rFonts w:ascii="宋体" w:hAnsi="宋体" w:hint="eastAsia"/>
          <w:sz w:val="10"/>
          <w:szCs w:val="10"/>
          <w:rPrChange w:id="4105" w:author="USER" w:date="2018-02-01T14:15:00Z">
            <w:rPr>
              <w:rFonts w:ascii="宋体" w:hAnsi="宋体" w:hint="eastAsia"/>
              <w:sz w:val="24"/>
              <w:szCs w:val="24"/>
            </w:rPr>
          </w:rPrChange>
        </w:rPr>
        <w:t>在第</w:t>
      </w:r>
      <w:r w:rsidRPr="00674F55">
        <w:rPr>
          <w:sz w:val="10"/>
          <w:szCs w:val="10"/>
          <w:rPrChange w:id="4106" w:author="USER" w:date="2018-02-01T14:15:00Z">
            <w:rPr>
              <w:rFonts w:ascii="宋体" w:hAnsi="宋体"/>
              <w:sz w:val="24"/>
              <w:szCs w:val="24"/>
            </w:rPr>
          </w:rPrChange>
        </w:rPr>
        <w:fldChar w:fldCharType="begin"/>
      </w:r>
      <w:r w:rsidRPr="00674F55">
        <w:rPr>
          <w:sz w:val="10"/>
          <w:szCs w:val="10"/>
          <w:rPrChange w:id="4107" w:author="USER" w:date="2018-02-01T14:15:00Z">
            <w:rPr>
              <w:rFonts w:ascii="宋体" w:hAnsi="宋体"/>
              <w:sz w:val="24"/>
              <w:szCs w:val="24"/>
            </w:rPr>
          </w:rPrChange>
        </w:rPr>
        <w:instrText xml:space="preserve">REF _Ref293699661 \r \h \* MERGEFORMAT </w:instrText>
      </w:r>
      <w:r w:rsidRPr="00674F55">
        <w:rPr>
          <w:sz w:val="10"/>
          <w:szCs w:val="10"/>
          <w:rPrChange w:id="4108" w:author="USER" w:date="2018-02-01T14:15:00Z">
            <w:rPr>
              <w:sz w:val="10"/>
              <w:szCs w:val="10"/>
            </w:rPr>
          </w:rPrChange>
        </w:rPr>
      </w:r>
      <w:r w:rsidRPr="00674F55">
        <w:rPr>
          <w:sz w:val="10"/>
          <w:szCs w:val="10"/>
          <w:rPrChange w:id="4109" w:author="USER" w:date="2018-02-01T14:15:00Z">
            <w:rPr>
              <w:rFonts w:ascii="宋体" w:hAnsi="宋体"/>
              <w:sz w:val="24"/>
              <w:szCs w:val="24"/>
            </w:rPr>
          </w:rPrChange>
        </w:rPr>
        <w:fldChar w:fldCharType="separate"/>
      </w:r>
      <w:r w:rsidRPr="00674F55">
        <w:rPr>
          <w:rFonts w:ascii="宋体" w:hAnsi="宋体"/>
          <w:sz w:val="10"/>
          <w:szCs w:val="10"/>
          <w:rPrChange w:id="4110" w:author="USER" w:date="2018-02-01T14:15:00Z">
            <w:rPr>
              <w:rFonts w:ascii="宋体" w:hAnsi="宋体"/>
              <w:sz w:val="24"/>
              <w:szCs w:val="24"/>
            </w:rPr>
          </w:rPrChange>
        </w:rPr>
        <w:t>13.1</w:t>
      </w:r>
      <w:r w:rsidRPr="00674F55">
        <w:rPr>
          <w:sz w:val="10"/>
          <w:szCs w:val="10"/>
          <w:rPrChange w:id="4111" w:author="USER" w:date="2018-02-01T14:15:00Z">
            <w:rPr>
              <w:rFonts w:ascii="宋体" w:hAnsi="宋体"/>
              <w:sz w:val="24"/>
              <w:szCs w:val="24"/>
            </w:rPr>
          </w:rPrChange>
        </w:rPr>
        <w:fldChar w:fldCharType="end"/>
      </w:r>
      <w:r w:rsidRPr="00674F55">
        <w:rPr>
          <w:rFonts w:ascii="宋体" w:hAnsi="宋体" w:hint="eastAsia"/>
          <w:sz w:val="10"/>
          <w:szCs w:val="10"/>
          <w:rPrChange w:id="4112" w:author="USER" w:date="2018-02-01T14:15:00Z">
            <w:rPr>
              <w:rFonts w:ascii="宋体" w:hAnsi="宋体" w:hint="eastAsia"/>
              <w:sz w:val="24"/>
              <w:szCs w:val="24"/>
            </w:rPr>
          </w:rPrChange>
        </w:rPr>
        <w:t>款</w:t>
      </w:r>
      <w:r w:rsidRPr="00674F55">
        <w:rPr>
          <w:sz w:val="10"/>
          <w:szCs w:val="10"/>
          <w:rPrChange w:id="4113" w:author="USER" w:date="2018-02-01T14:15:00Z">
            <w:rPr>
              <w:rFonts w:ascii="宋体" w:hAnsi="宋体"/>
              <w:sz w:val="24"/>
              <w:szCs w:val="24"/>
            </w:rPr>
          </w:rPrChange>
        </w:rPr>
        <w:fldChar w:fldCharType="begin"/>
      </w:r>
      <w:r w:rsidRPr="00674F55">
        <w:rPr>
          <w:sz w:val="10"/>
          <w:szCs w:val="10"/>
          <w:rPrChange w:id="4114" w:author="USER" w:date="2018-02-01T14:15:00Z">
            <w:rPr>
              <w:rFonts w:ascii="宋体" w:hAnsi="宋体"/>
              <w:sz w:val="24"/>
              <w:szCs w:val="24"/>
            </w:rPr>
          </w:rPrChange>
        </w:rPr>
        <w:instrText xml:space="preserve"> REF _Ref293699664 \r \h  \* MERGEFORMAT </w:instrText>
      </w:r>
      <w:r w:rsidRPr="00674F55">
        <w:rPr>
          <w:sz w:val="10"/>
          <w:szCs w:val="10"/>
          <w:rPrChange w:id="4115" w:author="USER" w:date="2018-02-01T14:15:00Z">
            <w:rPr>
              <w:sz w:val="10"/>
              <w:szCs w:val="10"/>
            </w:rPr>
          </w:rPrChange>
        </w:rPr>
      </w:r>
      <w:r w:rsidRPr="00674F55">
        <w:rPr>
          <w:sz w:val="10"/>
          <w:szCs w:val="10"/>
          <w:rPrChange w:id="4116" w:author="USER" w:date="2018-02-01T14:15:00Z">
            <w:rPr>
              <w:rFonts w:ascii="宋体" w:hAnsi="宋体"/>
              <w:sz w:val="24"/>
              <w:szCs w:val="24"/>
            </w:rPr>
          </w:rPrChange>
        </w:rPr>
        <w:fldChar w:fldCharType="separate"/>
      </w:r>
      <w:r w:rsidRPr="00674F55">
        <w:rPr>
          <w:rFonts w:ascii="宋体" w:hAnsi="宋体"/>
          <w:sz w:val="10"/>
          <w:szCs w:val="10"/>
          <w:rPrChange w:id="4117" w:author="USER" w:date="2018-02-01T14:15:00Z">
            <w:rPr>
              <w:rFonts w:ascii="宋体" w:hAnsi="宋体"/>
              <w:sz w:val="24"/>
              <w:szCs w:val="24"/>
            </w:rPr>
          </w:rPrChange>
        </w:rPr>
        <w:t>(a)</w:t>
      </w:r>
      <w:r w:rsidRPr="00674F55">
        <w:rPr>
          <w:sz w:val="10"/>
          <w:szCs w:val="10"/>
          <w:rPrChange w:id="4118" w:author="USER" w:date="2018-02-01T14:15:00Z">
            <w:rPr>
              <w:rFonts w:ascii="宋体" w:hAnsi="宋体"/>
              <w:sz w:val="24"/>
              <w:szCs w:val="24"/>
            </w:rPr>
          </w:rPrChange>
        </w:rPr>
        <w:fldChar w:fldCharType="end"/>
      </w:r>
      <w:r w:rsidRPr="00674F55">
        <w:rPr>
          <w:rFonts w:ascii="宋体" w:hAnsi="宋体" w:hint="eastAsia"/>
          <w:sz w:val="10"/>
          <w:szCs w:val="10"/>
          <w:rPrChange w:id="4119" w:author="USER" w:date="2018-02-01T14:15:00Z">
            <w:rPr>
              <w:rFonts w:ascii="宋体" w:hAnsi="宋体" w:hint="eastAsia"/>
              <w:sz w:val="24"/>
              <w:szCs w:val="24"/>
            </w:rPr>
          </w:rPrChange>
        </w:rPr>
        <w:t>项的情况下，本协议应当在</w:t>
      </w:r>
      <w:r w:rsidRPr="00674F55">
        <w:rPr>
          <w:rFonts w:ascii="宋体" w:hAnsi="宋体"/>
          <w:sz w:val="10"/>
          <w:szCs w:val="10"/>
          <w:rPrChange w:id="4120" w:author="USER" w:date="2018-02-01T14:15:00Z">
            <w:rPr>
              <w:rFonts w:ascii="宋体" w:hAnsi="宋体"/>
              <w:sz w:val="24"/>
              <w:szCs w:val="24"/>
            </w:rPr>
          </w:rPrChange>
        </w:rPr>
        <w:t>各方全体一致书面同意</w:t>
      </w:r>
      <w:r w:rsidRPr="00674F55">
        <w:rPr>
          <w:rFonts w:ascii="宋体" w:hAnsi="宋体" w:hint="eastAsia"/>
          <w:sz w:val="10"/>
          <w:szCs w:val="10"/>
          <w:rPrChange w:id="4121" w:author="USER" w:date="2018-02-01T14:15:00Z">
            <w:rPr>
              <w:rFonts w:ascii="宋体" w:hAnsi="宋体" w:hint="eastAsia"/>
              <w:sz w:val="24"/>
              <w:szCs w:val="24"/>
            </w:rPr>
          </w:rPrChange>
        </w:rPr>
        <w:t>的日期解除。</w:t>
      </w:r>
    </w:p>
    <w:p w:rsidR="006D6878" w:rsidRPr="00016119" w:rsidRDefault="00674F55" w:rsidP="00A26080">
      <w:pPr>
        <w:numPr>
          <w:ilvl w:val="0"/>
          <w:numId w:val="22"/>
        </w:numPr>
        <w:tabs>
          <w:tab w:val="left" w:pos="1080"/>
          <w:tab w:val="left" w:pos="1134"/>
          <w:tab w:val="left" w:pos="1980"/>
        </w:tabs>
        <w:ind w:left="1050"/>
        <w:jc w:val="both"/>
        <w:rPr>
          <w:rFonts w:ascii="宋体" w:hAnsi="宋体"/>
          <w:sz w:val="10"/>
          <w:szCs w:val="10"/>
          <w:rPrChange w:id="4122" w:author="USER" w:date="2018-02-01T14:15:00Z">
            <w:rPr>
              <w:rFonts w:ascii="宋体" w:hAnsi="宋体"/>
              <w:sz w:val="24"/>
              <w:szCs w:val="24"/>
            </w:rPr>
          </w:rPrChange>
        </w:rPr>
      </w:pPr>
      <w:bookmarkStart w:id="4123" w:name="_Ref294008609"/>
      <w:r w:rsidRPr="00674F55">
        <w:rPr>
          <w:rFonts w:ascii="宋体" w:hAnsi="宋体" w:hint="eastAsia"/>
          <w:sz w:val="10"/>
          <w:szCs w:val="10"/>
          <w:rPrChange w:id="4124" w:author="USER" w:date="2018-02-01T14:15:00Z">
            <w:rPr>
              <w:rFonts w:ascii="宋体" w:hAnsi="宋体" w:hint="eastAsia"/>
              <w:sz w:val="24"/>
              <w:szCs w:val="24"/>
            </w:rPr>
          </w:rPrChange>
        </w:rPr>
        <w:t>如发生第</w:t>
      </w:r>
      <w:r w:rsidRPr="00674F55">
        <w:rPr>
          <w:sz w:val="10"/>
          <w:szCs w:val="10"/>
          <w:rPrChange w:id="4125" w:author="USER" w:date="2018-02-01T14:15:00Z">
            <w:rPr>
              <w:rFonts w:ascii="宋体" w:hAnsi="宋体"/>
              <w:sz w:val="24"/>
              <w:szCs w:val="24"/>
            </w:rPr>
          </w:rPrChange>
        </w:rPr>
        <w:fldChar w:fldCharType="begin"/>
      </w:r>
      <w:r w:rsidRPr="00674F55">
        <w:rPr>
          <w:sz w:val="10"/>
          <w:szCs w:val="10"/>
          <w:rPrChange w:id="4126" w:author="USER" w:date="2018-02-01T14:15:00Z">
            <w:rPr>
              <w:rFonts w:ascii="宋体" w:hAnsi="宋体"/>
              <w:sz w:val="24"/>
              <w:szCs w:val="24"/>
            </w:rPr>
          </w:rPrChange>
        </w:rPr>
        <w:instrText xml:space="preserve">REF _Ref293699661 \r \h \* MERGEFORMAT </w:instrText>
      </w:r>
      <w:r w:rsidRPr="00674F55">
        <w:rPr>
          <w:sz w:val="10"/>
          <w:szCs w:val="10"/>
          <w:rPrChange w:id="4127" w:author="USER" w:date="2018-02-01T14:15:00Z">
            <w:rPr>
              <w:sz w:val="10"/>
              <w:szCs w:val="10"/>
            </w:rPr>
          </w:rPrChange>
        </w:rPr>
      </w:r>
      <w:r w:rsidRPr="00674F55">
        <w:rPr>
          <w:sz w:val="10"/>
          <w:szCs w:val="10"/>
          <w:rPrChange w:id="4128" w:author="USER" w:date="2018-02-01T14:15:00Z">
            <w:rPr>
              <w:rFonts w:ascii="宋体" w:hAnsi="宋体"/>
              <w:sz w:val="24"/>
              <w:szCs w:val="24"/>
            </w:rPr>
          </w:rPrChange>
        </w:rPr>
        <w:fldChar w:fldCharType="separate"/>
      </w:r>
      <w:r w:rsidRPr="00674F55">
        <w:rPr>
          <w:rFonts w:ascii="宋体" w:hAnsi="宋体"/>
          <w:sz w:val="10"/>
          <w:szCs w:val="10"/>
          <w:rPrChange w:id="4129" w:author="USER" w:date="2018-02-01T14:15:00Z">
            <w:rPr>
              <w:rFonts w:ascii="宋体" w:hAnsi="宋体"/>
              <w:sz w:val="24"/>
              <w:szCs w:val="24"/>
            </w:rPr>
          </w:rPrChange>
        </w:rPr>
        <w:t>13.1</w:t>
      </w:r>
      <w:r w:rsidRPr="00674F55">
        <w:rPr>
          <w:sz w:val="10"/>
          <w:szCs w:val="10"/>
          <w:rPrChange w:id="4130" w:author="USER" w:date="2018-02-01T14:15:00Z">
            <w:rPr>
              <w:rFonts w:ascii="宋体" w:hAnsi="宋体"/>
              <w:sz w:val="24"/>
              <w:szCs w:val="24"/>
            </w:rPr>
          </w:rPrChange>
        </w:rPr>
        <w:fldChar w:fldCharType="end"/>
      </w:r>
      <w:r w:rsidRPr="00674F55">
        <w:rPr>
          <w:rFonts w:ascii="宋体" w:hAnsi="宋体" w:hint="eastAsia"/>
          <w:sz w:val="10"/>
          <w:szCs w:val="10"/>
          <w:rPrChange w:id="4131" w:author="USER" w:date="2018-02-01T14:15:00Z">
            <w:rPr>
              <w:rFonts w:ascii="宋体" w:hAnsi="宋体" w:hint="eastAsia"/>
              <w:sz w:val="24"/>
              <w:szCs w:val="24"/>
            </w:rPr>
          </w:rPrChange>
        </w:rPr>
        <w:t>款</w:t>
      </w:r>
      <w:r w:rsidRPr="00674F55">
        <w:rPr>
          <w:rFonts w:ascii="宋体" w:hAnsi="宋体"/>
          <w:sz w:val="10"/>
          <w:szCs w:val="10"/>
          <w:rPrChange w:id="4132" w:author="USER" w:date="2018-02-01T14:15:00Z">
            <w:rPr>
              <w:rFonts w:ascii="宋体" w:hAnsi="宋体"/>
              <w:sz w:val="24"/>
              <w:szCs w:val="24"/>
            </w:rPr>
          </w:rPrChange>
        </w:rPr>
        <w:t xml:space="preserve"> (b)</w:t>
      </w:r>
      <w:r w:rsidRPr="00674F55">
        <w:rPr>
          <w:rFonts w:ascii="宋体" w:hAnsi="宋体" w:hint="eastAsia"/>
          <w:sz w:val="10"/>
          <w:szCs w:val="10"/>
          <w:rPrChange w:id="4133" w:author="USER" w:date="2018-02-01T14:15:00Z">
            <w:rPr>
              <w:rFonts w:ascii="宋体" w:hAnsi="宋体" w:hint="eastAsia"/>
              <w:sz w:val="24"/>
              <w:szCs w:val="24"/>
            </w:rPr>
          </w:rPrChange>
        </w:rPr>
        <w:t>至</w:t>
      </w:r>
      <w:r w:rsidRPr="00674F55">
        <w:rPr>
          <w:rFonts w:ascii="宋体" w:hAnsi="宋体"/>
          <w:sz w:val="10"/>
          <w:szCs w:val="10"/>
          <w:rPrChange w:id="4134" w:author="USER" w:date="2018-02-01T14:15:00Z">
            <w:rPr>
              <w:rFonts w:ascii="宋体" w:hAnsi="宋体"/>
              <w:sz w:val="24"/>
              <w:szCs w:val="24"/>
            </w:rPr>
          </w:rPrChange>
        </w:rPr>
        <w:fldChar w:fldCharType="begin"/>
      </w:r>
      <w:r w:rsidRPr="00674F55">
        <w:rPr>
          <w:rFonts w:ascii="宋体" w:hAnsi="宋体"/>
          <w:sz w:val="10"/>
          <w:szCs w:val="10"/>
          <w:rPrChange w:id="4135" w:author="USER" w:date="2018-02-01T14:15:00Z">
            <w:rPr>
              <w:rFonts w:ascii="宋体" w:hAnsi="宋体"/>
              <w:sz w:val="24"/>
              <w:szCs w:val="24"/>
            </w:rPr>
          </w:rPrChange>
        </w:rPr>
        <w:instrText xml:space="preserve"> REF _Ref294353224 \r \h </w:instrText>
      </w:r>
      <w:r>
        <w:rPr>
          <w:rFonts w:ascii="宋体" w:hAnsi="宋体"/>
          <w:sz w:val="10"/>
          <w:szCs w:val="10"/>
        </w:rPr>
        <w:instrText xml:space="preserve"> \* MERGEFORMAT </w:instrText>
      </w:r>
      <w:r w:rsidRPr="00674F55">
        <w:rPr>
          <w:rFonts w:ascii="宋体" w:hAnsi="宋体"/>
          <w:sz w:val="10"/>
          <w:szCs w:val="10"/>
          <w:rPrChange w:id="4136" w:author="USER" w:date="2018-02-01T14:15:00Z">
            <w:rPr>
              <w:rFonts w:ascii="宋体" w:hAnsi="宋体"/>
              <w:sz w:val="10"/>
              <w:szCs w:val="10"/>
            </w:rPr>
          </w:rPrChange>
        </w:rPr>
      </w:r>
      <w:r w:rsidRPr="00674F55">
        <w:rPr>
          <w:rFonts w:ascii="宋体" w:hAnsi="宋体"/>
          <w:sz w:val="10"/>
          <w:szCs w:val="10"/>
          <w:rPrChange w:id="4137" w:author="USER" w:date="2018-02-01T14:15:00Z">
            <w:rPr>
              <w:rFonts w:ascii="宋体" w:hAnsi="宋体"/>
              <w:sz w:val="24"/>
              <w:szCs w:val="24"/>
            </w:rPr>
          </w:rPrChange>
        </w:rPr>
        <w:fldChar w:fldCharType="separate"/>
      </w:r>
      <w:r w:rsidR="0024047A">
        <w:rPr>
          <w:rFonts w:ascii="宋体" w:hAnsi="宋体"/>
          <w:sz w:val="10"/>
          <w:szCs w:val="10"/>
        </w:rPr>
        <w:t>(g</w:t>
      </w:r>
      <w:r w:rsidRPr="00674F55">
        <w:rPr>
          <w:rFonts w:ascii="宋体" w:hAnsi="宋体"/>
          <w:sz w:val="10"/>
          <w:szCs w:val="10"/>
          <w:rPrChange w:id="4138" w:author="USER" w:date="2018-02-01T14:15:00Z">
            <w:rPr>
              <w:rFonts w:ascii="宋体" w:hAnsi="宋体"/>
              <w:sz w:val="24"/>
              <w:szCs w:val="24"/>
            </w:rPr>
          </w:rPrChange>
        </w:rPr>
        <w:t>)</w:t>
      </w:r>
      <w:r w:rsidRPr="00674F55">
        <w:rPr>
          <w:rFonts w:ascii="宋体" w:hAnsi="宋体"/>
          <w:sz w:val="10"/>
          <w:szCs w:val="10"/>
          <w:rPrChange w:id="4139" w:author="USER" w:date="2018-02-01T14:15:00Z">
            <w:rPr>
              <w:rFonts w:ascii="宋体" w:hAnsi="宋体"/>
              <w:sz w:val="24"/>
              <w:szCs w:val="24"/>
            </w:rPr>
          </w:rPrChange>
        </w:rPr>
        <w:fldChar w:fldCharType="end"/>
      </w:r>
      <w:r w:rsidRPr="00674F55">
        <w:rPr>
          <w:rFonts w:ascii="宋体" w:hAnsi="宋体" w:hint="eastAsia"/>
          <w:sz w:val="10"/>
          <w:szCs w:val="10"/>
          <w:rPrChange w:id="4140" w:author="USER" w:date="2018-02-01T14:15:00Z">
            <w:rPr>
              <w:rFonts w:ascii="宋体" w:hAnsi="宋体" w:hint="eastAsia"/>
              <w:sz w:val="24"/>
              <w:szCs w:val="24"/>
            </w:rPr>
          </w:rPrChange>
        </w:rPr>
        <w:t>项的情形之一，属于公司或原股东严重违反本协议，</w:t>
      </w:r>
      <w:r w:rsidRPr="00674F55">
        <w:rPr>
          <w:rFonts w:ascii="宋体" w:hAnsi="宋体" w:hint="eastAsia"/>
          <w:bCs/>
          <w:sz w:val="10"/>
          <w:szCs w:val="10"/>
          <w:rPrChange w:id="4141" w:author="USER" w:date="2018-02-01T14:15:00Z">
            <w:rPr>
              <w:rFonts w:ascii="宋体" w:hAnsi="宋体" w:hint="eastAsia"/>
              <w:bCs/>
              <w:sz w:val="24"/>
              <w:szCs w:val="24"/>
            </w:rPr>
          </w:rPrChange>
        </w:rPr>
        <w:t>投资者</w:t>
      </w:r>
      <w:r w:rsidRPr="00674F55">
        <w:rPr>
          <w:rFonts w:ascii="宋体" w:hAnsi="宋体" w:hint="eastAsia"/>
          <w:sz w:val="10"/>
          <w:szCs w:val="10"/>
          <w:rPrChange w:id="4142" w:author="USER" w:date="2018-02-01T14:15:00Z">
            <w:rPr>
              <w:rFonts w:ascii="宋体" w:hAnsi="宋体" w:hint="eastAsia"/>
              <w:sz w:val="24"/>
              <w:szCs w:val="24"/>
            </w:rPr>
          </w:rPrChange>
        </w:rPr>
        <w:t>可以据此解除本协议；为免生疑问，公司及各原股东不能据此解除本协议，但应积极配合投资者解除本协议。本协议应当在投资者向公司、各原股东发出书面解除通知时解除。投资者发出解除本协议的通知时</w:t>
      </w:r>
      <w:r w:rsidRPr="00674F55">
        <w:rPr>
          <w:rFonts w:ascii="宋体" w:hAnsi="宋体"/>
          <w:sz w:val="10"/>
          <w:szCs w:val="10"/>
          <w:rPrChange w:id="4143" w:author="USER" w:date="2018-02-01T14:15:00Z">
            <w:rPr>
              <w:rFonts w:ascii="宋体" w:hAnsi="宋体"/>
              <w:sz w:val="24"/>
              <w:szCs w:val="24"/>
            </w:rPr>
          </w:rPrChange>
        </w:rPr>
        <w:t>,如果投资者尚未</w:t>
      </w:r>
      <w:r w:rsidRPr="00674F55">
        <w:rPr>
          <w:rFonts w:ascii="宋体" w:hAnsi="宋体" w:hint="eastAsia"/>
          <w:sz w:val="10"/>
          <w:szCs w:val="10"/>
          <w:rPrChange w:id="4144" w:author="USER" w:date="2018-02-01T14:15:00Z">
            <w:rPr>
              <w:rFonts w:ascii="宋体" w:hAnsi="宋体" w:hint="eastAsia"/>
              <w:sz w:val="24"/>
              <w:szCs w:val="24"/>
            </w:rPr>
          </w:rPrChange>
        </w:rPr>
        <w:t>依据本协议</w:t>
      </w:r>
      <w:r w:rsidRPr="00674F55">
        <w:rPr>
          <w:rFonts w:ascii="宋体" w:hAnsi="宋体"/>
          <w:sz w:val="10"/>
          <w:szCs w:val="10"/>
          <w:rPrChange w:id="4145" w:author="USER" w:date="2018-02-01T14:15:00Z">
            <w:rPr>
              <w:rFonts w:ascii="宋体" w:hAnsi="宋体"/>
              <w:sz w:val="24"/>
              <w:szCs w:val="24"/>
            </w:rPr>
          </w:rPrChange>
        </w:rPr>
        <w:fldChar w:fldCharType="begin"/>
      </w:r>
      <w:r w:rsidRPr="00674F55">
        <w:rPr>
          <w:rFonts w:ascii="宋体" w:hAnsi="宋体"/>
          <w:sz w:val="10"/>
          <w:szCs w:val="10"/>
          <w:rPrChange w:id="4146" w:author="USER" w:date="2018-02-01T14:15:00Z">
            <w:rPr>
              <w:rFonts w:ascii="宋体" w:hAnsi="宋体"/>
              <w:sz w:val="24"/>
              <w:szCs w:val="24"/>
            </w:rPr>
          </w:rPrChange>
        </w:rPr>
        <w:instrText xml:space="preserve"> REF _Ref504233297 \r \h </w:instrText>
      </w:r>
      <w:r>
        <w:rPr>
          <w:rFonts w:ascii="宋体" w:hAnsi="宋体"/>
          <w:sz w:val="10"/>
          <w:szCs w:val="10"/>
        </w:rPr>
        <w:instrText xml:space="preserve"> \* MERGEFORMAT </w:instrText>
      </w:r>
      <w:r w:rsidRPr="00674F55">
        <w:rPr>
          <w:rFonts w:ascii="宋体" w:hAnsi="宋体"/>
          <w:sz w:val="10"/>
          <w:szCs w:val="10"/>
          <w:rPrChange w:id="4147" w:author="USER" w:date="2018-02-01T14:15:00Z">
            <w:rPr>
              <w:rFonts w:ascii="宋体" w:hAnsi="宋体"/>
              <w:sz w:val="10"/>
              <w:szCs w:val="10"/>
            </w:rPr>
          </w:rPrChange>
        </w:rPr>
      </w:r>
      <w:r w:rsidRPr="00674F55">
        <w:rPr>
          <w:rFonts w:ascii="宋体" w:hAnsi="宋体"/>
          <w:sz w:val="10"/>
          <w:szCs w:val="10"/>
          <w:rPrChange w:id="4148" w:author="USER" w:date="2018-02-01T14:15:00Z">
            <w:rPr>
              <w:rFonts w:ascii="宋体" w:hAnsi="宋体"/>
              <w:sz w:val="24"/>
              <w:szCs w:val="24"/>
            </w:rPr>
          </w:rPrChange>
        </w:rPr>
        <w:fldChar w:fldCharType="separate"/>
      </w:r>
      <w:r w:rsidRPr="00674F55">
        <w:rPr>
          <w:rFonts w:ascii="宋体" w:hAnsi="宋体"/>
          <w:sz w:val="10"/>
          <w:szCs w:val="10"/>
          <w:rPrChange w:id="4149" w:author="USER" w:date="2018-02-01T14:15:00Z">
            <w:rPr>
              <w:rFonts w:ascii="宋体" w:hAnsi="宋体"/>
              <w:sz w:val="24"/>
              <w:szCs w:val="24"/>
            </w:rPr>
          </w:rPrChange>
        </w:rPr>
        <w:t>3.2</w:t>
      </w:r>
      <w:r w:rsidRPr="00674F55">
        <w:rPr>
          <w:rFonts w:ascii="宋体" w:hAnsi="宋体"/>
          <w:sz w:val="10"/>
          <w:szCs w:val="10"/>
          <w:rPrChange w:id="4150" w:author="USER" w:date="2018-02-01T14:15:00Z">
            <w:rPr>
              <w:rFonts w:ascii="宋体" w:hAnsi="宋体"/>
              <w:sz w:val="24"/>
              <w:szCs w:val="24"/>
            </w:rPr>
          </w:rPrChange>
        </w:rPr>
        <w:fldChar w:fldCharType="end"/>
      </w:r>
      <w:r w:rsidRPr="00674F55">
        <w:rPr>
          <w:rFonts w:ascii="宋体" w:hAnsi="宋体" w:hint="eastAsia"/>
          <w:sz w:val="10"/>
          <w:szCs w:val="10"/>
          <w:rPrChange w:id="4151" w:author="USER" w:date="2018-02-01T14:15:00Z">
            <w:rPr>
              <w:rFonts w:ascii="宋体" w:hAnsi="宋体" w:hint="eastAsia"/>
              <w:sz w:val="24"/>
              <w:szCs w:val="24"/>
            </w:rPr>
          </w:rPrChange>
        </w:rPr>
        <w:t>的约定缴付任何出资</w:t>
      </w:r>
      <w:r w:rsidRPr="00674F55">
        <w:rPr>
          <w:rFonts w:ascii="宋体" w:hAnsi="宋体"/>
          <w:sz w:val="10"/>
          <w:szCs w:val="10"/>
          <w:rPrChange w:id="4152" w:author="USER" w:date="2018-02-01T14:15:00Z">
            <w:rPr>
              <w:rFonts w:ascii="宋体" w:hAnsi="宋体"/>
              <w:sz w:val="24"/>
              <w:szCs w:val="24"/>
            </w:rPr>
          </w:rPrChange>
        </w:rPr>
        <w:t>,本协议</w:t>
      </w:r>
      <w:r w:rsidRPr="00674F55">
        <w:rPr>
          <w:rFonts w:ascii="宋体" w:hAnsi="宋体" w:hint="eastAsia"/>
          <w:sz w:val="10"/>
          <w:szCs w:val="10"/>
          <w:rPrChange w:id="4153" w:author="USER" w:date="2018-02-01T14:15:00Z">
            <w:rPr>
              <w:rFonts w:ascii="宋体" w:hAnsi="宋体" w:hint="eastAsia"/>
              <w:sz w:val="24"/>
              <w:szCs w:val="24"/>
            </w:rPr>
          </w:rPrChange>
        </w:rPr>
        <w:t>终止履行；如果投资者依据本协议</w:t>
      </w:r>
      <w:r w:rsidRPr="00674F55">
        <w:rPr>
          <w:rFonts w:ascii="宋体" w:hAnsi="宋体"/>
          <w:sz w:val="10"/>
          <w:szCs w:val="10"/>
          <w:rPrChange w:id="4154" w:author="USER" w:date="2018-02-01T14:15:00Z">
            <w:rPr>
              <w:rFonts w:ascii="宋体" w:hAnsi="宋体"/>
              <w:sz w:val="24"/>
              <w:szCs w:val="24"/>
            </w:rPr>
          </w:rPrChange>
        </w:rPr>
        <w:fldChar w:fldCharType="begin"/>
      </w:r>
      <w:r w:rsidRPr="00674F55">
        <w:rPr>
          <w:rFonts w:ascii="宋体" w:hAnsi="宋体"/>
          <w:sz w:val="10"/>
          <w:szCs w:val="10"/>
          <w:rPrChange w:id="4155" w:author="USER" w:date="2018-02-01T14:15:00Z">
            <w:rPr>
              <w:rFonts w:ascii="宋体" w:hAnsi="宋体"/>
              <w:sz w:val="24"/>
              <w:szCs w:val="24"/>
            </w:rPr>
          </w:rPrChange>
        </w:rPr>
        <w:instrText xml:space="preserve"> REF _Ref504233297 \r \h </w:instrText>
      </w:r>
      <w:r>
        <w:rPr>
          <w:rFonts w:ascii="宋体" w:hAnsi="宋体"/>
          <w:sz w:val="10"/>
          <w:szCs w:val="10"/>
        </w:rPr>
        <w:instrText xml:space="preserve"> \* MERGEFORMAT </w:instrText>
      </w:r>
      <w:r w:rsidRPr="00674F55">
        <w:rPr>
          <w:rFonts w:ascii="宋体" w:hAnsi="宋体"/>
          <w:sz w:val="10"/>
          <w:szCs w:val="10"/>
          <w:rPrChange w:id="4156" w:author="USER" w:date="2018-02-01T14:15:00Z">
            <w:rPr>
              <w:rFonts w:ascii="宋体" w:hAnsi="宋体"/>
              <w:sz w:val="10"/>
              <w:szCs w:val="10"/>
            </w:rPr>
          </w:rPrChange>
        </w:rPr>
      </w:r>
      <w:r w:rsidRPr="00674F55">
        <w:rPr>
          <w:rFonts w:ascii="宋体" w:hAnsi="宋体"/>
          <w:sz w:val="10"/>
          <w:szCs w:val="10"/>
          <w:rPrChange w:id="4157" w:author="USER" w:date="2018-02-01T14:15:00Z">
            <w:rPr>
              <w:rFonts w:ascii="宋体" w:hAnsi="宋体"/>
              <w:sz w:val="24"/>
              <w:szCs w:val="24"/>
            </w:rPr>
          </w:rPrChange>
        </w:rPr>
        <w:fldChar w:fldCharType="separate"/>
      </w:r>
      <w:r w:rsidRPr="00674F55">
        <w:rPr>
          <w:rFonts w:ascii="宋体" w:hAnsi="宋体"/>
          <w:sz w:val="10"/>
          <w:szCs w:val="10"/>
          <w:rPrChange w:id="4158" w:author="USER" w:date="2018-02-01T14:15:00Z">
            <w:rPr>
              <w:rFonts w:ascii="宋体" w:hAnsi="宋体"/>
              <w:sz w:val="24"/>
              <w:szCs w:val="24"/>
            </w:rPr>
          </w:rPrChange>
        </w:rPr>
        <w:t>3.2</w:t>
      </w:r>
      <w:r w:rsidRPr="00674F55">
        <w:rPr>
          <w:rFonts w:ascii="宋体" w:hAnsi="宋体"/>
          <w:sz w:val="10"/>
          <w:szCs w:val="10"/>
          <w:rPrChange w:id="4159" w:author="USER" w:date="2018-02-01T14:15:00Z">
            <w:rPr>
              <w:rFonts w:ascii="宋体" w:hAnsi="宋体"/>
              <w:sz w:val="24"/>
              <w:szCs w:val="24"/>
            </w:rPr>
          </w:rPrChange>
        </w:rPr>
        <w:fldChar w:fldCharType="end"/>
      </w:r>
      <w:r w:rsidRPr="00674F55">
        <w:rPr>
          <w:rFonts w:ascii="宋体" w:hAnsi="宋体" w:hint="eastAsia"/>
          <w:sz w:val="10"/>
          <w:szCs w:val="10"/>
          <w:rPrChange w:id="4160" w:author="USER" w:date="2018-02-01T14:15:00Z">
            <w:rPr>
              <w:rFonts w:ascii="宋体" w:hAnsi="宋体" w:hint="eastAsia"/>
              <w:sz w:val="24"/>
              <w:szCs w:val="24"/>
            </w:rPr>
          </w:rPrChange>
        </w:rPr>
        <w:t>的约定缴付了部分或全部出资，投资者有权依据本协议的约定</w:t>
      </w:r>
      <w:r w:rsidR="00DD0AEC">
        <w:rPr>
          <w:rFonts w:ascii="宋体" w:hAnsi="宋体" w:hint="eastAsia"/>
          <w:sz w:val="10"/>
          <w:szCs w:val="10"/>
        </w:rPr>
        <w:t>就已出资部分</w:t>
      </w:r>
      <w:r w:rsidRPr="00674F55">
        <w:rPr>
          <w:rFonts w:ascii="宋体" w:hAnsi="宋体" w:hint="eastAsia"/>
          <w:sz w:val="10"/>
          <w:szCs w:val="10"/>
          <w:rPrChange w:id="4161" w:author="USER" w:date="2018-02-01T14:15:00Z">
            <w:rPr>
              <w:rFonts w:ascii="宋体" w:hAnsi="宋体" w:hint="eastAsia"/>
              <w:sz w:val="24"/>
              <w:szCs w:val="24"/>
            </w:rPr>
          </w:rPrChange>
        </w:rPr>
        <w:t>要求行使包括回售权在内的投资者优先权。同时，投资者有权依据本协议</w:t>
      </w:r>
      <w:r w:rsidRPr="00674F55">
        <w:rPr>
          <w:sz w:val="10"/>
          <w:szCs w:val="10"/>
          <w:rPrChange w:id="4162" w:author="USER" w:date="2018-02-01T14:15:00Z">
            <w:rPr>
              <w:rFonts w:ascii="宋体" w:hAnsi="宋体"/>
              <w:sz w:val="24"/>
              <w:szCs w:val="24"/>
            </w:rPr>
          </w:rPrChange>
        </w:rPr>
        <w:fldChar w:fldCharType="begin"/>
      </w:r>
      <w:r w:rsidRPr="00674F55">
        <w:rPr>
          <w:sz w:val="10"/>
          <w:szCs w:val="10"/>
          <w:rPrChange w:id="4163" w:author="USER" w:date="2018-02-01T14:15:00Z">
            <w:rPr>
              <w:rFonts w:ascii="宋体" w:hAnsi="宋体"/>
              <w:sz w:val="24"/>
              <w:szCs w:val="24"/>
            </w:rPr>
          </w:rPrChange>
        </w:rPr>
        <w:instrText xml:space="preserve">REF _Ref293943319 \r \h \* MERGEFORMAT </w:instrText>
      </w:r>
      <w:r w:rsidRPr="00674F55">
        <w:rPr>
          <w:sz w:val="10"/>
          <w:szCs w:val="10"/>
          <w:rPrChange w:id="4164" w:author="USER" w:date="2018-02-01T14:15:00Z">
            <w:rPr>
              <w:sz w:val="10"/>
              <w:szCs w:val="10"/>
            </w:rPr>
          </w:rPrChange>
        </w:rPr>
      </w:r>
      <w:r w:rsidRPr="00674F55">
        <w:rPr>
          <w:sz w:val="10"/>
          <w:szCs w:val="10"/>
          <w:rPrChange w:id="4165" w:author="USER" w:date="2018-02-01T14:15:00Z">
            <w:rPr>
              <w:rFonts w:ascii="宋体" w:hAnsi="宋体"/>
              <w:sz w:val="24"/>
              <w:szCs w:val="24"/>
            </w:rPr>
          </w:rPrChange>
        </w:rPr>
        <w:fldChar w:fldCharType="separate"/>
      </w:r>
      <w:r w:rsidRPr="00674F55">
        <w:rPr>
          <w:rFonts w:ascii="宋体" w:hAnsi="宋体" w:hint="eastAsia"/>
          <w:sz w:val="10"/>
          <w:szCs w:val="10"/>
          <w:rPrChange w:id="4166" w:author="USER" w:date="2018-02-01T14:15:00Z">
            <w:rPr>
              <w:rFonts w:ascii="宋体" w:hAnsi="宋体" w:hint="eastAsia"/>
              <w:sz w:val="24"/>
              <w:szCs w:val="24"/>
            </w:rPr>
          </w:rPrChange>
        </w:rPr>
        <w:t>第</w:t>
      </w:r>
      <w:r w:rsidRPr="00674F55">
        <w:rPr>
          <w:rFonts w:ascii="宋体" w:hAnsi="宋体"/>
          <w:sz w:val="10"/>
          <w:szCs w:val="10"/>
          <w:rPrChange w:id="4167" w:author="USER" w:date="2018-02-01T14:15:00Z">
            <w:rPr>
              <w:rFonts w:ascii="宋体" w:hAnsi="宋体"/>
              <w:sz w:val="24"/>
              <w:szCs w:val="24"/>
            </w:rPr>
          </w:rPrChange>
        </w:rPr>
        <w:t>14条</w:t>
      </w:r>
      <w:r w:rsidRPr="00674F55">
        <w:rPr>
          <w:sz w:val="10"/>
          <w:szCs w:val="10"/>
          <w:rPrChange w:id="4168" w:author="USER" w:date="2018-02-01T14:15:00Z">
            <w:rPr>
              <w:rFonts w:ascii="宋体" w:hAnsi="宋体"/>
              <w:sz w:val="24"/>
              <w:szCs w:val="24"/>
            </w:rPr>
          </w:rPrChange>
        </w:rPr>
        <w:fldChar w:fldCharType="end"/>
      </w:r>
      <w:r w:rsidRPr="00674F55">
        <w:rPr>
          <w:rFonts w:ascii="宋体" w:hAnsi="宋体" w:hint="eastAsia"/>
          <w:sz w:val="10"/>
          <w:szCs w:val="10"/>
          <w:rPrChange w:id="4169" w:author="USER" w:date="2018-02-01T14:15:00Z">
            <w:rPr>
              <w:rFonts w:ascii="宋体" w:hAnsi="宋体" w:hint="eastAsia"/>
              <w:sz w:val="24"/>
              <w:szCs w:val="24"/>
            </w:rPr>
          </w:rPrChange>
        </w:rPr>
        <w:t>的约定要求公司、</w:t>
      </w:r>
      <w:r w:rsidR="0024047A">
        <w:rPr>
          <w:rFonts w:ascii="宋体" w:hAnsi="宋体" w:hint="eastAsia"/>
          <w:sz w:val="10"/>
          <w:szCs w:val="10"/>
        </w:rPr>
        <w:t>创始人</w:t>
      </w:r>
      <w:r w:rsidRPr="00674F55">
        <w:rPr>
          <w:rFonts w:ascii="宋体" w:hAnsi="宋体" w:hint="eastAsia"/>
          <w:sz w:val="10"/>
          <w:szCs w:val="10"/>
          <w:rPrChange w:id="4170" w:author="USER" w:date="2018-02-01T14:15:00Z">
            <w:rPr>
              <w:rFonts w:ascii="宋体" w:hAnsi="宋体" w:hint="eastAsia"/>
              <w:sz w:val="24"/>
              <w:szCs w:val="24"/>
            </w:rPr>
          </w:rPrChange>
        </w:rPr>
        <w:t>承担违约责任。</w:t>
      </w:r>
      <w:bookmarkEnd w:id="4123"/>
    </w:p>
    <w:p w:rsidR="006D6878" w:rsidRPr="00016119" w:rsidRDefault="00674F55" w:rsidP="00A26080">
      <w:pPr>
        <w:numPr>
          <w:ilvl w:val="0"/>
          <w:numId w:val="22"/>
        </w:numPr>
        <w:tabs>
          <w:tab w:val="left" w:pos="1080"/>
          <w:tab w:val="left" w:pos="1134"/>
          <w:tab w:val="left" w:pos="1980"/>
        </w:tabs>
        <w:ind w:left="1050"/>
        <w:jc w:val="both"/>
        <w:rPr>
          <w:rFonts w:ascii="宋体" w:hAnsi="宋体"/>
          <w:sz w:val="10"/>
          <w:szCs w:val="10"/>
          <w:rPrChange w:id="4171" w:author="USER" w:date="2018-02-01T14:15:00Z">
            <w:rPr>
              <w:rFonts w:ascii="宋体" w:hAnsi="宋体"/>
              <w:sz w:val="24"/>
              <w:szCs w:val="24"/>
            </w:rPr>
          </w:rPrChange>
        </w:rPr>
      </w:pPr>
      <w:r w:rsidRPr="00674F55">
        <w:rPr>
          <w:rFonts w:ascii="宋体" w:hAnsi="宋体" w:hint="eastAsia"/>
          <w:sz w:val="10"/>
          <w:szCs w:val="10"/>
          <w:rPrChange w:id="4172" w:author="USER" w:date="2018-02-01T14:15:00Z">
            <w:rPr>
              <w:rFonts w:ascii="宋体" w:hAnsi="宋体" w:hint="eastAsia"/>
              <w:sz w:val="24"/>
              <w:szCs w:val="24"/>
            </w:rPr>
          </w:rPrChange>
        </w:rPr>
        <w:t>在第</w:t>
      </w:r>
      <w:r w:rsidRPr="00674F55">
        <w:rPr>
          <w:sz w:val="10"/>
          <w:szCs w:val="10"/>
          <w:rPrChange w:id="4173" w:author="USER" w:date="2018-02-01T14:15:00Z">
            <w:rPr>
              <w:rFonts w:ascii="宋体" w:hAnsi="宋体"/>
              <w:sz w:val="24"/>
              <w:szCs w:val="24"/>
            </w:rPr>
          </w:rPrChange>
        </w:rPr>
        <w:fldChar w:fldCharType="begin"/>
      </w:r>
      <w:r w:rsidRPr="00674F55">
        <w:rPr>
          <w:sz w:val="10"/>
          <w:szCs w:val="10"/>
          <w:rPrChange w:id="4174" w:author="USER" w:date="2018-02-01T14:15:00Z">
            <w:rPr>
              <w:rFonts w:ascii="宋体" w:hAnsi="宋体"/>
              <w:sz w:val="24"/>
              <w:szCs w:val="24"/>
            </w:rPr>
          </w:rPrChange>
        </w:rPr>
        <w:instrText xml:space="preserve">REF _Ref293699661 \r \h \* MERGEFORMAT </w:instrText>
      </w:r>
      <w:r w:rsidRPr="00674F55">
        <w:rPr>
          <w:sz w:val="10"/>
          <w:szCs w:val="10"/>
          <w:rPrChange w:id="4175" w:author="USER" w:date="2018-02-01T14:15:00Z">
            <w:rPr>
              <w:sz w:val="10"/>
              <w:szCs w:val="10"/>
            </w:rPr>
          </w:rPrChange>
        </w:rPr>
      </w:r>
      <w:r w:rsidRPr="00674F55">
        <w:rPr>
          <w:sz w:val="10"/>
          <w:szCs w:val="10"/>
          <w:rPrChange w:id="4176" w:author="USER" w:date="2018-02-01T14:15:00Z">
            <w:rPr>
              <w:rFonts w:ascii="宋体" w:hAnsi="宋体"/>
              <w:sz w:val="24"/>
              <w:szCs w:val="24"/>
            </w:rPr>
          </w:rPrChange>
        </w:rPr>
        <w:fldChar w:fldCharType="separate"/>
      </w:r>
      <w:r w:rsidRPr="00674F55">
        <w:rPr>
          <w:rFonts w:ascii="宋体" w:hAnsi="宋体"/>
          <w:sz w:val="10"/>
          <w:szCs w:val="10"/>
          <w:rPrChange w:id="4177" w:author="USER" w:date="2018-02-01T14:15:00Z">
            <w:rPr>
              <w:rFonts w:ascii="宋体" w:hAnsi="宋体"/>
              <w:sz w:val="24"/>
              <w:szCs w:val="24"/>
            </w:rPr>
          </w:rPrChange>
        </w:rPr>
        <w:t>13.1</w:t>
      </w:r>
      <w:r w:rsidRPr="00674F55">
        <w:rPr>
          <w:sz w:val="10"/>
          <w:szCs w:val="10"/>
          <w:rPrChange w:id="4178" w:author="USER" w:date="2018-02-01T14:15:00Z">
            <w:rPr>
              <w:rFonts w:ascii="宋体" w:hAnsi="宋体"/>
              <w:sz w:val="24"/>
              <w:szCs w:val="24"/>
            </w:rPr>
          </w:rPrChange>
        </w:rPr>
        <w:fldChar w:fldCharType="end"/>
      </w:r>
      <w:r w:rsidRPr="00674F55">
        <w:rPr>
          <w:rFonts w:ascii="宋体" w:hAnsi="宋体" w:hint="eastAsia"/>
          <w:sz w:val="10"/>
          <w:szCs w:val="10"/>
          <w:rPrChange w:id="4179" w:author="USER" w:date="2018-02-01T14:15:00Z">
            <w:rPr>
              <w:rFonts w:ascii="宋体" w:hAnsi="宋体" w:hint="eastAsia"/>
              <w:sz w:val="24"/>
              <w:szCs w:val="24"/>
            </w:rPr>
          </w:rPrChange>
        </w:rPr>
        <w:t>款</w:t>
      </w:r>
      <w:r w:rsidRPr="00674F55">
        <w:rPr>
          <w:sz w:val="10"/>
          <w:szCs w:val="10"/>
          <w:rPrChange w:id="4180" w:author="USER" w:date="2018-02-01T14:15:00Z">
            <w:rPr>
              <w:rFonts w:ascii="宋体" w:hAnsi="宋体"/>
              <w:sz w:val="24"/>
              <w:szCs w:val="24"/>
            </w:rPr>
          </w:rPrChange>
        </w:rPr>
        <w:fldChar w:fldCharType="begin"/>
      </w:r>
      <w:r w:rsidRPr="00674F55">
        <w:rPr>
          <w:sz w:val="10"/>
          <w:szCs w:val="10"/>
          <w:rPrChange w:id="4181" w:author="USER" w:date="2018-02-01T14:15:00Z">
            <w:rPr>
              <w:rFonts w:ascii="宋体" w:hAnsi="宋体"/>
              <w:sz w:val="24"/>
              <w:szCs w:val="24"/>
            </w:rPr>
          </w:rPrChange>
        </w:rPr>
        <w:instrText xml:space="preserve"> REF _Ref294353224 \r \h  \* MERGEFORMAT </w:instrText>
      </w:r>
      <w:r w:rsidRPr="00674F55">
        <w:rPr>
          <w:sz w:val="10"/>
          <w:szCs w:val="10"/>
          <w:rPrChange w:id="4182" w:author="USER" w:date="2018-02-01T14:15:00Z">
            <w:rPr>
              <w:sz w:val="10"/>
              <w:szCs w:val="10"/>
            </w:rPr>
          </w:rPrChange>
        </w:rPr>
      </w:r>
      <w:r w:rsidRPr="00674F55">
        <w:rPr>
          <w:sz w:val="10"/>
          <w:szCs w:val="10"/>
          <w:rPrChange w:id="4183" w:author="USER" w:date="2018-02-01T14:15:00Z">
            <w:rPr>
              <w:rFonts w:ascii="宋体" w:hAnsi="宋体"/>
              <w:sz w:val="24"/>
              <w:szCs w:val="24"/>
            </w:rPr>
          </w:rPrChange>
        </w:rPr>
        <w:fldChar w:fldCharType="separate"/>
      </w:r>
      <w:r w:rsidRPr="00674F55">
        <w:rPr>
          <w:rFonts w:ascii="宋体" w:hAnsi="宋体"/>
          <w:sz w:val="10"/>
          <w:szCs w:val="10"/>
          <w:rPrChange w:id="4184" w:author="USER" w:date="2018-02-01T14:15:00Z">
            <w:rPr>
              <w:rFonts w:ascii="宋体" w:hAnsi="宋体"/>
              <w:sz w:val="24"/>
              <w:szCs w:val="24"/>
            </w:rPr>
          </w:rPrChange>
        </w:rPr>
        <w:t>(h)</w:t>
      </w:r>
      <w:r w:rsidRPr="00674F55">
        <w:rPr>
          <w:sz w:val="10"/>
          <w:szCs w:val="10"/>
          <w:rPrChange w:id="4185" w:author="USER" w:date="2018-02-01T14:15:00Z">
            <w:rPr>
              <w:rFonts w:ascii="宋体" w:hAnsi="宋体"/>
              <w:sz w:val="24"/>
              <w:szCs w:val="24"/>
            </w:rPr>
          </w:rPrChange>
        </w:rPr>
        <w:fldChar w:fldCharType="end"/>
      </w:r>
      <w:r w:rsidRPr="00674F55">
        <w:rPr>
          <w:rFonts w:ascii="宋体" w:hAnsi="宋体" w:hint="eastAsia"/>
          <w:sz w:val="10"/>
          <w:szCs w:val="10"/>
          <w:rPrChange w:id="4186" w:author="USER" w:date="2018-02-01T14:15:00Z">
            <w:rPr>
              <w:rFonts w:ascii="宋体" w:hAnsi="宋体" w:hint="eastAsia"/>
              <w:sz w:val="24"/>
              <w:szCs w:val="24"/>
            </w:rPr>
          </w:rPrChange>
        </w:rPr>
        <w:t>项的情况下，公司或各原股东可以据此解除本协议；为免生疑问，</w:t>
      </w:r>
      <w:r w:rsidRPr="00674F55">
        <w:rPr>
          <w:rFonts w:ascii="宋体" w:hAnsi="宋体" w:hint="eastAsia"/>
          <w:bCs/>
          <w:sz w:val="10"/>
          <w:szCs w:val="10"/>
          <w:rPrChange w:id="4187" w:author="USER" w:date="2018-02-01T14:15:00Z">
            <w:rPr>
              <w:rFonts w:ascii="宋体" w:hAnsi="宋体" w:hint="eastAsia"/>
              <w:bCs/>
              <w:sz w:val="24"/>
              <w:szCs w:val="24"/>
            </w:rPr>
          </w:rPrChange>
        </w:rPr>
        <w:t>投资者</w:t>
      </w:r>
      <w:r w:rsidRPr="00674F55">
        <w:rPr>
          <w:rFonts w:ascii="宋体" w:hAnsi="宋体" w:hint="eastAsia"/>
          <w:sz w:val="10"/>
          <w:szCs w:val="10"/>
          <w:rPrChange w:id="4188" w:author="USER" w:date="2018-02-01T14:15:00Z">
            <w:rPr>
              <w:rFonts w:ascii="宋体" w:hAnsi="宋体" w:hint="eastAsia"/>
              <w:sz w:val="24"/>
              <w:szCs w:val="24"/>
            </w:rPr>
          </w:rPrChange>
        </w:rPr>
        <w:t>不能据此解除本协议，但应积极配合公司或原股东解除本协议。本协议应当在公司或原股东向投资者发出书面解除通知时解除。同时，公司或各原股东有权依据本协议</w:t>
      </w:r>
      <w:r w:rsidRPr="00674F55">
        <w:rPr>
          <w:sz w:val="10"/>
          <w:szCs w:val="10"/>
          <w:rPrChange w:id="4189" w:author="USER" w:date="2018-02-01T14:15:00Z">
            <w:rPr>
              <w:rFonts w:ascii="宋体" w:hAnsi="宋体"/>
              <w:sz w:val="24"/>
              <w:szCs w:val="24"/>
            </w:rPr>
          </w:rPrChange>
        </w:rPr>
        <w:fldChar w:fldCharType="begin"/>
      </w:r>
      <w:r w:rsidRPr="00674F55">
        <w:rPr>
          <w:sz w:val="10"/>
          <w:szCs w:val="10"/>
          <w:rPrChange w:id="4190" w:author="USER" w:date="2018-02-01T14:15:00Z">
            <w:rPr>
              <w:rFonts w:ascii="宋体" w:hAnsi="宋体"/>
              <w:sz w:val="24"/>
              <w:szCs w:val="24"/>
            </w:rPr>
          </w:rPrChange>
        </w:rPr>
        <w:instrText xml:space="preserve">REF _Ref293943319 \r \h \* MERGEFORMAT </w:instrText>
      </w:r>
      <w:r w:rsidRPr="00674F55">
        <w:rPr>
          <w:sz w:val="10"/>
          <w:szCs w:val="10"/>
          <w:rPrChange w:id="4191" w:author="USER" w:date="2018-02-01T14:15:00Z">
            <w:rPr>
              <w:sz w:val="10"/>
              <w:szCs w:val="10"/>
            </w:rPr>
          </w:rPrChange>
        </w:rPr>
      </w:r>
      <w:r w:rsidRPr="00674F55">
        <w:rPr>
          <w:sz w:val="10"/>
          <w:szCs w:val="10"/>
          <w:rPrChange w:id="4192" w:author="USER" w:date="2018-02-01T14:15:00Z">
            <w:rPr>
              <w:rFonts w:ascii="宋体" w:hAnsi="宋体"/>
              <w:sz w:val="24"/>
              <w:szCs w:val="24"/>
            </w:rPr>
          </w:rPrChange>
        </w:rPr>
        <w:fldChar w:fldCharType="separate"/>
      </w:r>
      <w:r w:rsidRPr="00674F55">
        <w:rPr>
          <w:rFonts w:ascii="宋体" w:hAnsi="宋体" w:hint="eastAsia"/>
          <w:sz w:val="10"/>
          <w:szCs w:val="10"/>
          <w:rPrChange w:id="4193" w:author="USER" w:date="2018-02-01T14:15:00Z">
            <w:rPr>
              <w:rFonts w:ascii="宋体" w:hAnsi="宋体" w:hint="eastAsia"/>
              <w:sz w:val="24"/>
              <w:szCs w:val="24"/>
            </w:rPr>
          </w:rPrChange>
        </w:rPr>
        <w:t>第</w:t>
      </w:r>
      <w:r w:rsidRPr="00674F55">
        <w:rPr>
          <w:rFonts w:ascii="宋体" w:hAnsi="宋体"/>
          <w:sz w:val="10"/>
          <w:szCs w:val="10"/>
          <w:rPrChange w:id="4194" w:author="USER" w:date="2018-02-01T14:15:00Z">
            <w:rPr>
              <w:rFonts w:ascii="宋体" w:hAnsi="宋体"/>
              <w:sz w:val="24"/>
              <w:szCs w:val="24"/>
            </w:rPr>
          </w:rPrChange>
        </w:rPr>
        <w:t>14条</w:t>
      </w:r>
      <w:r w:rsidRPr="00674F55">
        <w:rPr>
          <w:sz w:val="10"/>
          <w:szCs w:val="10"/>
          <w:rPrChange w:id="4195" w:author="USER" w:date="2018-02-01T14:15:00Z">
            <w:rPr>
              <w:rFonts w:ascii="宋体" w:hAnsi="宋体"/>
              <w:sz w:val="24"/>
              <w:szCs w:val="24"/>
            </w:rPr>
          </w:rPrChange>
        </w:rPr>
        <w:fldChar w:fldCharType="end"/>
      </w:r>
      <w:r w:rsidRPr="00674F55">
        <w:rPr>
          <w:rFonts w:ascii="宋体" w:hAnsi="宋体" w:hint="eastAsia"/>
          <w:sz w:val="10"/>
          <w:szCs w:val="10"/>
          <w:rPrChange w:id="4196" w:author="USER" w:date="2018-02-01T14:15:00Z">
            <w:rPr>
              <w:rFonts w:ascii="宋体" w:hAnsi="宋体" w:hint="eastAsia"/>
              <w:sz w:val="24"/>
              <w:szCs w:val="24"/>
            </w:rPr>
          </w:rPrChange>
        </w:rPr>
        <w:t>的约定要求违约投资者承担违约责任。</w:t>
      </w:r>
    </w:p>
    <w:p w:rsidR="008D2A0C" w:rsidRPr="00016119" w:rsidRDefault="00674F55" w:rsidP="009355A8">
      <w:pPr>
        <w:ind w:leftChars="270" w:left="540"/>
        <w:jc w:val="both"/>
        <w:rPr>
          <w:rFonts w:ascii="宋体" w:hAnsi="宋体"/>
          <w:sz w:val="10"/>
          <w:szCs w:val="10"/>
          <w:rPrChange w:id="4197" w:author="USER" w:date="2018-02-01T14:15:00Z">
            <w:rPr>
              <w:rFonts w:ascii="宋体" w:hAnsi="宋体"/>
              <w:sz w:val="24"/>
              <w:szCs w:val="24"/>
            </w:rPr>
          </w:rPrChange>
        </w:rPr>
      </w:pPr>
      <w:r w:rsidRPr="00674F55">
        <w:rPr>
          <w:rFonts w:ascii="宋体" w:hAnsi="宋体"/>
          <w:sz w:val="10"/>
          <w:szCs w:val="10"/>
          <w:rPrChange w:id="4198" w:author="USER" w:date="2018-02-01T14:15:00Z">
            <w:rPr>
              <w:rFonts w:ascii="宋体" w:hAnsi="宋体"/>
              <w:sz w:val="24"/>
              <w:szCs w:val="24"/>
            </w:rPr>
          </w:rPrChange>
        </w:rPr>
        <w:t>在本协议被解除</w:t>
      </w:r>
      <w:r w:rsidRPr="00674F55">
        <w:rPr>
          <w:rFonts w:ascii="宋体" w:hAnsi="宋体" w:hint="eastAsia"/>
          <w:sz w:val="10"/>
          <w:szCs w:val="10"/>
          <w:rPrChange w:id="4199" w:author="USER" w:date="2018-02-01T14:15:00Z">
            <w:rPr>
              <w:rFonts w:ascii="宋体" w:hAnsi="宋体" w:hint="eastAsia"/>
              <w:sz w:val="24"/>
              <w:szCs w:val="24"/>
            </w:rPr>
          </w:rPrChange>
        </w:rPr>
        <w:t>时，如果登记机关已经对本协议项下相关事项的有关文件予以登记，则各方应通力合作，尽其最大努力以撤销或变更该等登记。</w:t>
      </w:r>
    </w:p>
    <w:p w:rsidR="008D2A0C" w:rsidRPr="00016119" w:rsidRDefault="00674F55" w:rsidP="00B76B7B">
      <w:pPr>
        <w:pStyle w:val="aff"/>
        <w:numPr>
          <w:ilvl w:val="0"/>
          <w:numId w:val="49"/>
        </w:numPr>
        <w:spacing w:beforeLines="50" w:afterLines="50"/>
        <w:ind w:firstLineChars="0"/>
        <w:jc w:val="center"/>
        <w:outlineLvl w:val="0"/>
        <w:rPr>
          <w:b/>
          <w:sz w:val="10"/>
          <w:szCs w:val="10"/>
          <w:rPrChange w:id="4200" w:author="USER" w:date="2018-02-01T14:15:00Z">
            <w:rPr>
              <w:b/>
              <w:sz w:val="28"/>
              <w:szCs w:val="28"/>
            </w:rPr>
          </w:rPrChange>
        </w:rPr>
      </w:pPr>
      <w:bookmarkStart w:id="4201" w:name="_Toc258010413"/>
      <w:bookmarkStart w:id="4202" w:name="_Toc283452045"/>
      <w:bookmarkStart w:id="4203" w:name="_Toc287697137"/>
      <w:bookmarkStart w:id="4204" w:name="_Toc293698881"/>
      <w:bookmarkStart w:id="4205" w:name="_Toc293699819"/>
      <w:bookmarkStart w:id="4206" w:name="_Ref293943319"/>
      <w:bookmarkStart w:id="4207" w:name="_Toc424573381"/>
      <w:bookmarkStart w:id="4208" w:name="_Toc505242746"/>
      <w:bookmarkEnd w:id="3979"/>
      <w:r w:rsidRPr="00674F55">
        <w:rPr>
          <w:rFonts w:hint="eastAsia"/>
          <w:b/>
          <w:sz w:val="10"/>
          <w:szCs w:val="10"/>
          <w:rPrChange w:id="4209" w:author="USER" w:date="2018-02-01T14:15:00Z">
            <w:rPr>
              <w:rFonts w:ascii="宋体" w:hAnsi="宋体" w:hint="eastAsia"/>
              <w:b/>
              <w:sz w:val="28"/>
              <w:szCs w:val="28"/>
            </w:rPr>
          </w:rPrChange>
        </w:rPr>
        <w:t>赔偿和违约</w:t>
      </w:r>
      <w:bookmarkEnd w:id="4201"/>
      <w:bookmarkEnd w:id="4202"/>
      <w:bookmarkEnd w:id="4203"/>
      <w:bookmarkEnd w:id="4204"/>
      <w:bookmarkEnd w:id="4205"/>
      <w:bookmarkEnd w:id="4206"/>
      <w:bookmarkEnd w:id="4207"/>
      <w:bookmarkEnd w:id="4208"/>
    </w:p>
    <w:p w:rsidR="008D2A0C" w:rsidRPr="00016119" w:rsidRDefault="00674F55" w:rsidP="00B76B7B">
      <w:pPr>
        <w:pStyle w:val="aff"/>
        <w:numPr>
          <w:ilvl w:val="1"/>
          <w:numId w:val="49"/>
        </w:numPr>
        <w:spacing w:beforeLines="50"/>
        <w:ind w:left="964" w:firstLineChars="0"/>
        <w:outlineLvl w:val="1"/>
        <w:rPr>
          <w:b/>
          <w:sz w:val="10"/>
          <w:szCs w:val="10"/>
          <w:rPrChange w:id="4210" w:author="USER" w:date="2018-02-01T14:15:00Z">
            <w:rPr>
              <w:b/>
              <w:sz w:val="24"/>
              <w:szCs w:val="24"/>
            </w:rPr>
          </w:rPrChange>
        </w:rPr>
      </w:pPr>
      <w:bookmarkStart w:id="4211" w:name="_Ref163658748"/>
      <w:bookmarkStart w:id="4212" w:name="_Toc258010414"/>
      <w:bookmarkStart w:id="4213" w:name="_Toc283452046"/>
      <w:bookmarkStart w:id="4214" w:name="_Toc287697138"/>
      <w:bookmarkStart w:id="4215" w:name="_Toc293698882"/>
      <w:bookmarkStart w:id="4216" w:name="_Toc293699820"/>
      <w:bookmarkStart w:id="4217" w:name="_Toc424573382"/>
      <w:bookmarkStart w:id="4218" w:name="_Toc505242747"/>
      <w:r w:rsidRPr="00674F55">
        <w:rPr>
          <w:rFonts w:hint="eastAsia"/>
          <w:b/>
          <w:sz w:val="10"/>
          <w:szCs w:val="10"/>
          <w:rPrChange w:id="4219" w:author="USER" w:date="2018-02-01T14:15:00Z">
            <w:rPr>
              <w:rFonts w:ascii="宋体" w:hAnsi="宋体" w:hint="eastAsia"/>
              <w:b/>
              <w:sz w:val="24"/>
              <w:szCs w:val="24"/>
            </w:rPr>
          </w:rPrChange>
        </w:rPr>
        <w:t>违约</w:t>
      </w:r>
      <w:bookmarkEnd w:id="4211"/>
      <w:bookmarkEnd w:id="4212"/>
      <w:bookmarkEnd w:id="4213"/>
      <w:bookmarkEnd w:id="4214"/>
      <w:bookmarkEnd w:id="4215"/>
      <w:bookmarkEnd w:id="4216"/>
      <w:bookmarkEnd w:id="4217"/>
      <w:bookmarkEnd w:id="4218"/>
    </w:p>
    <w:p w:rsidR="008D2A0C" w:rsidRDefault="00674F55">
      <w:pPr>
        <w:ind w:leftChars="270" w:left="540"/>
        <w:jc w:val="both"/>
        <w:rPr>
          <w:rFonts w:ascii="宋体" w:hAnsi="宋体" w:hint="eastAsia"/>
          <w:sz w:val="10"/>
          <w:szCs w:val="10"/>
        </w:rPr>
      </w:pPr>
      <w:r w:rsidRPr="00674F55">
        <w:rPr>
          <w:rFonts w:ascii="宋体" w:hAnsi="宋体" w:hint="eastAsia"/>
          <w:sz w:val="10"/>
          <w:szCs w:val="10"/>
          <w:rPrChange w:id="4220" w:author="USER" w:date="2018-02-01T14:15:00Z">
            <w:rPr>
              <w:rFonts w:ascii="宋体" w:hAnsi="宋体" w:hint="eastAsia"/>
              <w:sz w:val="24"/>
              <w:szCs w:val="24"/>
            </w:rPr>
          </w:rPrChange>
        </w:rPr>
        <w:t>构成违约的每一方（“</w:t>
      </w:r>
      <w:r w:rsidRPr="00674F55">
        <w:rPr>
          <w:rFonts w:ascii="宋体" w:hAnsi="宋体" w:hint="eastAsia"/>
          <w:b/>
          <w:sz w:val="10"/>
          <w:szCs w:val="10"/>
          <w:rPrChange w:id="4221" w:author="USER" w:date="2018-02-01T14:15:00Z">
            <w:rPr>
              <w:rFonts w:ascii="宋体" w:hAnsi="宋体" w:hint="eastAsia"/>
              <w:b/>
              <w:sz w:val="24"/>
              <w:szCs w:val="24"/>
            </w:rPr>
          </w:rPrChange>
        </w:rPr>
        <w:t>违约方</w:t>
      </w:r>
      <w:r w:rsidRPr="00674F55">
        <w:rPr>
          <w:rFonts w:ascii="宋体" w:hAnsi="宋体" w:hint="eastAsia"/>
          <w:sz w:val="10"/>
          <w:szCs w:val="10"/>
          <w:rPrChange w:id="4222" w:author="USER" w:date="2018-02-01T14:15:00Z">
            <w:rPr>
              <w:rFonts w:ascii="宋体" w:hAnsi="宋体" w:hint="eastAsia"/>
              <w:sz w:val="24"/>
              <w:szCs w:val="24"/>
            </w:rPr>
          </w:rPrChange>
        </w:rPr>
        <w:t>”）同意对各方中守约的其它方（“</w:t>
      </w:r>
      <w:r w:rsidRPr="00674F55">
        <w:rPr>
          <w:rFonts w:ascii="宋体" w:hAnsi="宋体" w:hint="eastAsia"/>
          <w:b/>
          <w:sz w:val="10"/>
          <w:szCs w:val="10"/>
          <w:rPrChange w:id="4223" w:author="USER" w:date="2018-02-01T14:15:00Z">
            <w:rPr>
              <w:rFonts w:ascii="宋体" w:hAnsi="宋体" w:hint="eastAsia"/>
              <w:b/>
              <w:sz w:val="24"/>
              <w:szCs w:val="24"/>
            </w:rPr>
          </w:rPrChange>
        </w:rPr>
        <w:t>守约方</w:t>
      </w:r>
      <w:r w:rsidRPr="00674F55">
        <w:rPr>
          <w:rFonts w:ascii="宋体" w:hAnsi="宋体" w:hint="eastAsia"/>
          <w:sz w:val="10"/>
          <w:szCs w:val="10"/>
          <w:rPrChange w:id="4224" w:author="USER" w:date="2018-02-01T14:15:00Z">
            <w:rPr>
              <w:rFonts w:ascii="宋体" w:hAnsi="宋体" w:hint="eastAsia"/>
              <w:sz w:val="24"/>
              <w:szCs w:val="24"/>
            </w:rPr>
          </w:rPrChange>
        </w:rPr>
        <w:t>”）因违约方对本协议任何条款的违反而发生的一切损害、损失及花费（包括但不限于法律费用和花费以及对权利主张进行调查的成本）进行赔偿。此种赔偿不应对守约方根据适用法律赋予的或各方间关于该违约的任何其它协议产生的其它权利和救济造成影响。守约方因该违约而享有的权利和救济应在本协议废止、解除、终止或履行完毕后继续有效。</w:t>
      </w:r>
    </w:p>
    <w:p w:rsidR="00DD0AEC" w:rsidRPr="00016119" w:rsidRDefault="00DD0AEC">
      <w:pPr>
        <w:ind w:leftChars="270" w:left="540"/>
        <w:jc w:val="both"/>
        <w:rPr>
          <w:rFonts w:ascii="宋体" w:hAnsi="宋体"/>
          <w:sz w:val="10"/>
          <w:szCs w:val="10"/>
          <w:rPrChange w:id="4225" w:author="USER" w:date="2018-02-01T14:15:00Z">
            <w:rPr>
              <w:rFonts w:ascii="宋体" w:hAnsi="宋体"/>
              <w:sz w:val="24"/>
              <w:szCs w:val="24"/>
            </w:rPr>
          </w:rPrChange>
        </w:rPr>
      </w:pPr>
      <w:r>
        <w:rPr>
          <w:rFonts w:ascii="宋体" w:hAnsi="宋体" w:hint="eastAsia"/>
          <w:sz w:val="10"/>
          <w:szCs w:val="10"/>
        </w:rPr>
        <w:t>如投资者未按协议约定及时支付投资款，每拖延一日，应向公司支付</w:t>
      </w:r>
      <w:r w:rsidR="004F3CAD">
        <w:rPr>
          <w:rFonts w:ascii="宋体" w:hAnsi="宋体" w:hint="eastAsia"/>
          <w:sz w:val="10"/>
          <w:szCs w:val="10"/>
        </w:rPr>
        <w:t>千分之三</w:t>
      </w:r>
      <w:r>
        <w:rPr>
          <w:rFonts w:ascii="宋体" w:hAnsi="宋体" w:hint="eastAsia"/>
          <w:sz w:val="10"/>
          <w:szCs w:val="10"/>
        </w:rPr>
        <w:t>的滞纳金。</w:t>
      </w:r>
    </w:p>
    <w:p w:rsidR="008D2A0C" w:rsidRPr="00016119" w:rsidRDefault="00674F55" w:rsidP="00B76B7B">
      <w:pPr>
        <w:pStyle w:val="aff"/>
        <w:numPr>
          <w:ilvl w:val="1"/>
          <w:numId w:val="49"/>
        </w:numPr>
        <w:spacing w:beforeLines="50"/>
        <w:ind w:left="964" w:firstLineChars="0"/>
        <w:outlineLvl w:val="1"/>
        <w:rPr>
          <w:b/>
          <w:sz w:val="10"/>
          <w:szCs w:val="10"/>
          <w:rPrChange w:id="4226" w:author="USER" w:date="2018-02-01T14:15:00Z">
            <w:rPr>
              <w:b/>
              <w:sz w:val="24"/>
              <w:szCs w:val="24"/>
            </w:rPr>
          </w:rPrChange>
        </w:rPr>
      </w:pPr>
      <w:bookmarkStart w:id="4227" w:name="_Toc258010415"/>
      <w:bookmarkStart w:id="4228" w:name="_Toc283452047"/>
      <w:bookmarkStart w:id="4229" w:name="_Toc287697139"/>
      <w:bookmarkStart w:id="4230" w:name="_Toc293698883"/>
      <w:bookmarkStart w:id="4231" w:name="_Toc293699821"/>
      <w:bookmarkStart w:id="4232" w:name="_Toc424573383"/>
      <w:bookmarkStart w:id="4233" w:name="_Toc505242748"/>
      <w:r w:rsidRPr="00674F55">
        <w:rPr>
          <w:rFonts w:hint="eastAsia"/>
          <w:b/>
          <w:sz w:val="10"/>
          <w:szCs w:val="10"/>
          <w:rPrChange w:id="4234" w:author="USER" w:date="2018-02-01T14:15:00Z">
            <w:rPr>
              <w:rFonts w:ascii="宋体" w:hAnsi="宋体" w:hint="eastAsia"/>
              <w:b/>
              <w:sz w:val="24"/>
              <w:szCs w:val="24"/>
            </w:rPr>
          </w:rPrChange>
        </w:rPr>
        <w:t>连带责任</w:t>
      </w:r>
      <w:bookmarkEnd w:id="4227"/>
      <w:bookmarkEnd w:id="4228"/>
      <w:bookmarkEnd w:id="4229"/>
      <w:bookmarkEnd w:id="4230"/>
      <w:bookmarkEnd w:id="4231"/>
      <w:bookmarkEnd w:id="4232"/>
      <w:bookmarkEnd w:id="4233"/>
    </w:p>
    <w:p w:rsidR="008D2A0C" w:rsidRPr="00016119" w:rsidRDefault="00674F55">
      <w:pPr>
        <w:ind w:leftChars="270" w:left="540"/>
        <w:jc w:val="both"/>
        <w:rPr>
          <w:rFonts w:ascii="宋体" w:hAnsi="宋体"/>
          <w:sz w:val="10"/>
          <w:szCs w:val="10"/>
          <w:rPrChange w:id="4235" w:author="USER" w:date="2018-02-01T14:15:00Z">
            <w:rPr>
              <w:rFonts w:ascii="宋体" w:hAnsi="宋体"/>
              <w:sz w:val="24"/>
            </w:rPr>
          </w:rPrChange>
        </w:rPr>
      </w:pPr>
      <w:r w:rsidRPr="00674F55">
        <w:rPr>
          <w:rFonts w:ascii="宋体" w:hAnsi="宋体" w:hint="eastAsia"/>
          <w:sz w:val="10"/>
          <w:szCs w:val="10"/>
          <w:rPrChange w:id="4236" w:author="USER" w:date="2018-02-01T14:15:00Z">
            <w:rPr>
              <w:rFonts w:ascii="宋体" w:hAnsi="宋体" w:hint="eastAsia"/>
              <w:sz w:val="24"/>
              <w:szCs w:val="24"/>
            </w:rPr>
          </w:rPrChange>
        </w:rPr>
        <w:t>公司或</w:t>
      </w:r>
      <w:r w:rsidR="00BB2DA5">
        <w:rPr>
          <w:rFonts w:ascii="宋体" w:hAnsi="宋体" w:hint="eastAsia"/>
          <w:sz w:val="10"/>
          <w:szCs w:val="10"/>
        </w:rPr>
        <w:t>创始人</w:t>
      </w:r>
      <w:r w:rsidRPr="00674F55">
        <w:rPr>
          <w:rFonts w:ascii="宋体" w:hAnsi="宋体" w:hint="eastAsia"/>
          <w:sz w:val="10"/>
          <w:szCs w:val="10"/>
          <w:rPrChange w:id="4237" w:author="USER" w:date="2018-02-01T14:15:00Z">
            <w:rPr>
              <w:rFonts w:ascii="宋体" w:hAnsi="宋体" w:hint="eastAsia"/>
              <w:sz w:val="24"/>
              <w:szCs w:val="24"/>
            </w:rPr>
          </w:rPrChange>
        </w:rPr>
        <w:t>单独或共同违反本协议下所作陈述与保证和</w:t>
      </w:r>
      <w:r w:rsidRPr="00674F55">
        <w:rPr>
          <w:rFonts w:ascii="宋体" w:hAnsi="宋体"/>
          <w:sz w:val="10"/>
          <w:szCs w:val="10"/>
          <w:rPrChange w:id="4238" w:author="USER" w:date="2018-02-01T14:15:00Z">
            <w:rPr>
              <w:rFonts w:ascii="宋体" w:hAnsi="宋体"/>
              <w:sz w:val="24"/>
              <w:szCs w:val="24"/>
            </w:rPr>
          </w:rPrChange>
        </w:rPr>
        <w:t>/或承诺即构成违约，应对投资者承担连带责任。</w:t>
      </w:r>
    </w:p>
    <w:p w:rsidR="008D2A0C" w:rsidRPr="00016119" w:rsidRDefault="00674F55" w:rsidP="00B76B7B">
      <w:pPr>
        <w:pStyle w:val="aff"/>
        <w:numPr>
          <w:ilvl w:val="0"/>
          <w:numId w:val="49"/>
        </w:numPr>
        <w:spacing w:beforeLines="50" w:afterLines="50"/>
        <w:ind w:firstLineChars="0"/>
        <w:jc w:val="center"/>
        <w:outlineLvl w:val="0"/>
        <w:rPr>
          <w:b/>
          <w:sz w:val="10"/>
          <w:szCs w:val="10"/>
          <w:rPrChange w:id="4239" w:author="USER" w:date="2018-02-01T14:15:00Z">
            <w:rPr>
              <w:b/>
              <w:sz w:val="28"/>
              <w:szCs w:val="28"/>
            </w:rPr>
          </w:rPrChange>
        </w:rPr>
      </w:pPr>
      <w:bookmarkStart w:id="4240" w:name="_Toc258010417"/>
      <w:bookmarkStart w:id="4241" w:name="_Toc283452049"/>
      <w:bookmarkStart w:id="4242" w:name="_Toc287697141"/>
      <w:bookmarkStart w:id="4243" w:name="_Toc293698885"/>
      <w:bookmarkStart w:id="4244" w:name="_Toc293699823"/>
      <w:bookmarkStart w:id="4245" w:name="_Toc424573384"/>
      <w:bookmarkStart w:id="4246" w:name="_Toc505242749"/>
      <w:r w:rsidRPr="00674F55">
        <w:rPr>
          <w:rFonts w:hint="eastAsia"/>
          <w:b/>
          <w:sz w:val="10"/>
          <w:szCs w:val="10"/>
          <w:rPrChange w:id="4247" w:author="USER" w:date="2018-02-01T14:15:00Z">
            <w:rPr>
              <w:rFonts w:ascii="宋体" w:hAnsi="宋体" w:hint="eastAsia"/>
              <w:b/>
              <w:sz w:val="28"/>
              <w:szCs w:val="28"/>
            </w:rPr>
          </w:rPrChange>
        </w:rPr>
        <w:t>适用法律和争议解决</w:t>
      </w:r>
      <w:bookmarkEnd w:id="4240"/>
      <w:bookmarkEnd w:id="4241"/>
      <w:bookmarkEnd w:id="4242"/>
      <w:bookmarkEnd w:id="4243"/>
      <w:bookmarkEnd w:id="4244"/>
      <w:bookmarkEnd w:id="4245"/>
      <w:bookmarkEnd w:id="4246"/>
    </w:p>
    <w:p w:rsidR="001A1E78" w:rsidRPr="00016119" w:rsidRDefault="00674F55" w:rsidP="00B76B7B">
      <w:pPr>
        <w:pStyle w:val="aff"/>
        <w:numPr>
          <w:ilvl w:val="1"/>
          <w:numId w:val="49"/>
        </w:numPr>
        <w:spacing w:beforeLines="50"/>
        <w:ind w:left="964" w:firstLineChars="0"/>
        <w:outlineLvl w:val="1"/>
        <w:rPr>
          <w:b/>
          <w:sz w:val="10"/>
          <w:szCs w:val="10"/>
          <w:rPrChange w:id="4248" w:author="USER" w:date="2018-02-01T14:15:00Z">
            <w:rPr>
              <w:b/>
              <w:sz w:val="24"/>
              <w:szCs w:val="24"/>
            </w:rPr>
          </w:rPrChange>
        </w:rPr>
      </w:pPr>
      <w:bookmarkStart w:id="4249" w:name="_Toc424573385"/>
      <w:bookmarkStart w:id="4250" w:name="_Toc505242750"/>
      <w:r w:rsidRPr="00674F55">
        <w:rPr>
          <w:rFonts w:hint="eastAsia"/>
          <w:b/>
          <w:sz w:val="10"/>
          <w:szCs w:val="10"/>
          <w:rPrChange w:id="4251" w:author="USER" w:date="2018-02-01T14:15:00Z">
            <w:rPr>
              <w:rFonts w:ascii="宋体" w:hAnsi="宋体" w:hint="eastAsia"/>
              <w:b/>
              <w:sz w:val="24"/>
              <w:szCs w:val="24"/>
            </w:rPr>
          </w:rPrChange>
        </w:rPr>
        <w:t>适用法律</w:t>
      </w:r>
      <w:bookmarkEnd w:id="4249"/>
      <w:bookmarkEnd w:id="4250"/>
    </w:p>
    <w:p w:rsidR="001A1E78" w:rsidRPr="00016119" w:rsidRDefault="00674F55" w:rsidP="001A1E78">
      <w:pPr>
        <w:ind w:leftChars="270" w:left="540"/>
        <w:jc w:val="both"/>
        <w:rPr>
          <w:rFonts w:ascii="宋体" w:hAnsi="宋体"/>
          <w:sz w:val="10"/>
          <w:szCs w:val="10"/>
          <w:rPrChange w:id="4252" w:author="USER" w:date="2018-02-01T14:15:00Z">
            <w:rPr>
              <w:rFonts w:ascii="宋体" w:hAnsi="宋体"/>
              <w:sz w:val="24"/>
              <w:szCs w:val="24"/>
            </w:rPr>
          </w:rPrChange>
        </w:rPr>
      </w:pPr>
      <w:r w:rsidRPr="00674F55">
        <w:rPr>
          <w:rFonts w:ascii="宋体" w:hAnsi="宋体" w:hint="eastAsia"/>
          <w:sz w:val="10"/>
          <w:szCs w:val="10"/>
          <w:rPrChange w:id="4253" w:author="USER" w:date="2018-02-01T14:15:00Z">
            <w:rPr>
              <w:rFonts w:ascii="宋体" w:hAnsi="宋体" w:hint="eastAsia"/>
              <w:sz w:val="24"/>
              <w:szCs w:val="24"/>
            </w:rPr>
          </w:rPrChange>
        </w:rPr>
        <w:t>本协议的订立、有效性、解释、签署以及与本协议有关的一切争议的解决均应适用中国法律，并应据其进行解释。</w:t>
      </w:r>
    </w:p>
    <w:p w:rsidR="008D2A0C" w:rsidRPr="00016119" w:rsidRDefault="00674F55" w:rsidP="00B76B7B">
      <w:pPr>
        <w:pStyle w:val="aff"/>
        <w:numPr>
          <w:ilvl w:val="1"/>
          <w:numId w:val="49"/>
        </w:numPr>
        <w:spacing w:beforeLines="50"/>
        <w:ind w:left="964" w:firstLineChars="0"/>
        <w:outlineLvl w:val="1"/>
        <w:rPr>
          <w:b/>
          <w:sz w:val="10"/>
          <w:szCs w:val="10"/>
          <w:rPrChange w:id="4254" w:author="USER" w:date="2018-02-01T14:15:00Z">
            <w:rPr>
              <w:b/>
              <w:sz w:val="24"/>
              <w:szCs w:val="24"/>
            </w:rPr>
          </w:rPrChange>
        </w:rPr>
      </w:pPr>
      <w:bookmarkStart w:id="4255" w:name="_Toc424573386"/>
      <w:bookmarkStart w:id="4256" w:name="_Toc505242751"/>
      <w:r w:rsidRPr="00674F55">
        <w:rPr>
          <w:rFonts w:hint="eastAsia"/>
          <w:b/>
          <w:sz w:val="10"/>
          <w:szCs w:val="10"/>
          <w:rPrChange w:id="4257" w:author="USER" w:date="2018-02-01T14:15:00Z">
            <w:rPr>
              <w:rFonts w:ascii="宋体" w:hAnsi="宋体" w:hint="eastAsia"/>
              <w:b/>
              <w:sz w:val="24"/>
              <w:szCs w:val="24"/>
            </w:rPr>
          </w:rPrChange>
        </w:rPr>
        <w:t>争议解决</w:t>
      </w:r>
      <w:bookmarkEnd w:id="4255"/>
      <w:bookmarkEnd w:id="4256"/>
    </w:p>
    <w:p w:rsidR="008D2A0C" w:rsidRPr="00016119" w:rsidRDefault="00674F55">
      <w:pPr>
        <w:widowControl w:val="0"/>
        <w:autoSpaceDE w:val="0"/>
        <w:autoSpaceDN w:val="0"/>
        <w:adjustRightInd w:val="0"/>
        <w:ind w:leftChars="270" w:left="540"/>
        <w:jc w:val="both"/>
        <w:rPr>
          <w:rFonts w:ascii="宋体" w:hAnsi="宋体"/>
          <w:sz w:val="10"/>
          <w:szCs w:val="10"/>
          <w:rPrChange w:id="4258" w:author="USER" w:date="2018-02-01T14:15:00Z">
            <w:rPr>
              <w:rFonts w:ascii="宋体" w:hAnsi="宋体"/>
              <w:sz w:val="24"/>
              <w:szCs w:val="24"/>
            </w:rPr>
          </w:rPrChange>
        </w:rPr>
      </w:pPr>
      <w:r w:rsidRPr="00674F55">
        <w:rPr>
          <w:rFonts w:ascii="宋体" w:hAnsi="宋体" w:hint="eastAsia"/>
          <w:sz w:val="10"/>
          <w:szCs w:val="10"/>
          <w:rPrChange w:id="4259" w:author="USER" w:date="2018-02-01T14:15:00Z">
            <w:rPr>
              <w:rFonts w:ascii="宋体" w:hAnsi="宋体" w:hint="eastAsia"/>
              <w:sz w:val="24"/>
              <w:szCs w:val="24"/>
            </w:rPr>
          </w:rPrChange>
        </w:rPr>
        <w:t>由本协议引起的或与之有关的任何争议，在</w:t>
      </w:r>
      <w:proofErr w:type="gramStart"/>
      <w:r w:rsidRPr="00674F55">
        <w:rPr>
          <w:rFonts w:ascii="宋体" w:hAnsi="宋体" w:hint="eastAsia"/>
          <w:sz w:val="10"/>
          <w:szCs w:val="10"/>
          <w:rPrChange w:id="4260" w:author="USER" w:date="2018-02-01T14:15:00Z">
            <w:rPr>
              <w:rFonts w:ascii="宋体" w:hAnsi="宋体" w:hint="eastAsia"/>
              <w:sz w:val="24"/>
              <w:szCs w:val="24"/>
            </w:rPr>
          </w:rPrChange>
        </w:rPr>
        <w:t>一</w:t>
      </w:r>
      <w:proofErr w:type="gramEnd"/>
      <w:r w:rsidRPr="00674F55">
        <w:rPr>
          <w:rFonts w:ascii="宋体" w:hAnsi="宋体" w:hint="eastAsia"/>
          <w:sz w:val="10"/>
          <w:szCs w:val="10"/>
          <w:rPrChange w:id="4261" w:author="USER" w:date="2018-02-01T14:15:00Z">
            <w:rPr>
              <w:rFonts w:ascii="宋体" w:hAnsi="宋体" w:hint="eastAsia"/>
              <w:sz w:val="24"/>
              <w:szCs w:val="24"/>
            </w:rPr>
          </w:rPrChange>
        </w:rPr>
        <w:t>方向</w:t>
      </w:r>
      <w:bookmarkStart w:id="4262" w:name="_DV_M687"/>
      <w:bookmarkEnd w:id="4262"/>
      <w:r w:rsidRPr="00674F55">
        <w:rPr>
          <w:rFonts w:ascii="宋体" w:hAnsi="宋体" w:hint="eastAsia"/>
          <w:sz w:val="10"/>
          <w:szCs w:val="10"/>
          <w:rPrChange w:id="4263" w:author="USER" w:date="2018-02-01T14:15:00Z">
            <w:rPr>
              <w:rFonts w:ascii="宋体" w:hAnsi="宋体" w:hint="eastAsia"/>
              <w:sz w:val="24"/>
              <w:szCs w:val="24"/>
            </w:rPr>
          </w:rPrChange>
        </w:rPr>
        <w:t>另一方发出书面通知，在合理范围内详细说明争议事项的情况下，如果在此通知发出后六十</w:t>
      </w:r>
      <w:bookmarkStart w:id="4264" w:name="_DV_C498"/>
      <w:r w:rsidRPr="00674F55">
        <w:rPr>
          <w:rStyle w:val="DeltaViewInsertion"/>
          <w:rFonts w:ascii="宋体" w:hAnsi="宋体" w:hint="eastAsia"/>
          <w:color w:val="auto"/>
          <w:sz w:val="10"/>
          <w:szCs w:val="10"/>
          <w:u w:val="none"/>
          <w:rPrChange w:id="4265" w:author="USER" w:date="2018-02-01T14:15:00Z">
            <w:rPr>
              <w:rStyle w:val="DeltaViewInsertion"/>
              <w:rFonts w:ascii="宋体" w:hAnsi="宋体" w:hint="eastAsia"/>
              <w:color w:val="auto"/>
              <w:sz w:val="24"/>
              <w:szCs w:val="24"/>
              <w:u w:val="none"/>
            </w:rPr>
          </w:rPrChange>
        </w:rPr>
        <w:t>（</w:t>
      </w:r>
      <w:bookmarkStart w:id="4266" w:name="_DV_M688"/>
      <w:bookmarkEnd w:id="4264"/>
      <w:bookmarkEnd w:id="4266"/>
      <w:r w:rsidRPr="00674F55">
        <w:rPr>
          <w:rFonts w:ascii="宋体" w:hAnsi="宋体"/>
          <w:sz w:val="10"/>
          <w:szCs w:val="10"/>
          <w:rPrChange w:id="4267" w:author="USER" w:date="2018-02-01T14:15:00Z">
            <w:rPr>
              <w:rFonts w:ascii="宋体" w:hAnsi="宋体"/>
              <w:color w:val="0000FF"/>
              <w:sz w:val="24"/>
              <w:szCs w:val="24"/>
              <w:u w:val="double"/>
            </w:rPr>
          </w:rPrChange>
        </w:rPr>
        <w:t>60</w:t>
      </w:r>
      <w:bookmarkStart w:id="4268" w:name="_DV_C500"/>
      <w:r w:rsidRPr="00674F55">
        <w:rPr>
          <w:rStyle w:val="DeltaViewInsertion"/>
          <w:rFonts w:ascii="宋体" w:hAnsi="宋体" w:hint="eastAsia"/>
          <w:color w:val="auto"/>
          <w:sz w:val="10"/>
          <w:szCs w:val="10"/>
          <w:u w:val="none"/>
          <w:rPrChange w:id="4269" w:author="USER" w:date="2018-02-01T14:15:00Z">
            <w:rPr>
              <w:rStyle w:val="DeltaViewInsertion"/>
              <w:rFonts w:ascii="宋体" w:hAnsi="宋体" w:hint="eastAsia"/>
              <w:color w:val="auto"/>
              <w:sz w:val="24"/>
              <w:szCs w:val="24"/>
              <w:u w:val="none"/>
            </w:rPr>
          </w:rPrChange>
        </w:rPr>
        <w:t>）</w:t>
      </w:r>
      <w:bookmarkStart w:id="4270" w:name="_DV_M689"/>
      <w:bookmarkEnd w:id="4268"/>
      <w:bookmarkEnd w:id="4270"/>
      <w:r w:rsidRPr="00674F55">
        <w:rPr>
          <w:rFonts w:ascii="宋体" w:hAnsi="宋体" w:hint="eastAsia"/>
          <w:sz w:val="10"/>
          <w:szCs w:val="10"/>
          <w:rPrChange w:id="4271" w:author="USER" w:date="2018-02-01T14:15:00Z">
            <w:rPr>
              <w:rFonts w:ascii="宋体" w:hAnsi="宋体" w:hint="eastAsia"/>
              <w:color w:val="0000FF"/>
              <w:sz w:val="24"/>
              <w:szCs w:val="24"/>
              <w:u w:val="double"/>
            </w:rPr>
          </w:rPrChange>
        </w:rPr>
        <w:t>日内无法通过友好协商解决，</w:t>
      </w:r>
      <w:bookmarkStart w:id="4272" w:name="_DV_M690"/>
      <w:bookmarkEnd w:id="4272"/>
      <w:r w:rsidRPr="00674F55">
        <w:rPr>
          <w:rFonts w:ascii="宋体" w:hAnsi="宋体" w:hint="eastAsia"/>
          <w:sz w:val="10"/>
          <w:szCs w:val="10"/>
          <w:rPrChange w:id="4273" w:author="USER" w:date="2018-02-01T14:15:00Z">
            <w:rPr>
              <w:rFonts w:ascii="宋体" w:hAnsi="宋体" w:hint="eastAsia"/>
              <w:color w:val="0000FF"/>
              <w:sz w:val="24"/>
              <w:szCs w:val="24"/>
              <w:u w:val="double"/>
            </w:rPr>
          </w:rPrChange>
        </w:rPr>
        <w:t>任何一方可向</w:t>
      </w:r>
      <w:r w:rsidR="00CE6F80">
        <w:rPr>
          <w:rFonts w:ascii="宋体" w:hAnsi="宋体" w:hint="eastAsia"/>
          <w:sz w:val="10"/>
          <w:szCs w:val="10"/>
        </w:rPr>
        <w:t>北京市XX区</w:t>
      </w:r>
      <w:r w:rsidRPr="00674F55">
        <w:rPr>
          <w:rFonts w:ascii="宋体" w:hAnsi="宋体" w:hint="eastAsia"/>
          <w:sz w:val="10"/>
          <w:szCs w:val="10"/>
          <w:rPrChange w:id="4274" w:author="USER" w:date="2018-02-01T14:15:00Z">
            <w:rPr>
              <w:rFonts w:ascii="宋体" w:hAnsi="宋体" w:hint="eastAsia"/>
              <w:color w:val="0000FF"/>
              <w:sz w:val="24"/>
              <w:szCs w:val="24"/>
              <w:u w:val="double"/>
            </w:rPr>
          </w:rPrChange>
        </w:rPr>
        <w:t>人民法院提起诉讼。</w:t>
      </w:r>
    </w:p>
    <w:p w:rsidR="008D2A0C" w:rsidRPr="00016119" w:rsidRDefault="00674F55" w:rsidP="00737F80">
      <w:pPr>
        <w:tabs>
          <w:tab w:val="left" w:pos="1080"/>
          <w:tab w:val="left" w:pos="1500"/>
          <w:tab w:val="left" w:pos="1671"/>
        </w:tabs>
        <w:ind w:leftChars="283" w:left="566"/>
        <w:jc w:val="both"/>
        <w:rPr>
          <w:rFonts w:ascii="宋体" w:hAnsi="宋体"/>
          <w:sz w:val="10"/>
          <w:szCs w:val="10"/>
          <w:rPrChange w:id="4275" w:author="USER" w:date="2018-02-01T14:15:00Z">
            <w:rPr>
              <w:rFonts w:ascii="宋体" w:hAnsi="宋体"/>
              <w:sz w:val="24"/>
              <w:szCs w:val="24"/>
            </w:rPr>
          </w:rPrChange>
        </w:rPr>
      </w:pPr>
      <w:bookmarkStart w:id="4276" w:name="_DV_M703"/>
      <w:bookmarkEnd w:id="4276"/>
      <w:r w:rsidRPr="00674F55">
        <w:rPr>
          <w:rFonts w:ascii="宋体" w:hAnsi="宋体" w:hint="eastAsia"/>
          <w:sz w:val="10"/>
          <w:szCs w:val="10"/>
          <w:rPrChange w:id="4277" w:author="USER" w:date="2018-02-01T14:15:00Z">
            <w:rPr>
              <w:rFonts w:ascii="宋体" w:hAnsi="宋体" w:hint="eastAsia"/>
              <w:color w:val="0000FF"/>
              <w:sz w:val="24"/>
              <w:szCs w:val="24"/>
              <w:u w:val="double"/>
            </w:rPr>
          </w:rPrChange>
        </w:rPr>
        <w:t>败诉方应承担</w:t>
      </w:r>
      <w:bookmarkStart w:id="4278" w:name="_DV_M704"/>
      <w:bookmarkEnd w:id="4278"/>
      <w:r w:rsidRPr="00674F55">
        <w:rPr>
          <w:rFonts w:ascii="宋体" w:hAnsi="宋体" w:hint="eastAsia"/>
          <w:sz w:val="10"/>
          <w:szCs w:val="10"/>
          <w:rPrChange w:id="4279" w:author="USER" w:date="2018-02-01T14:15:00Z">
            <w:rPr>
              <w:rFonts w:ascii="宋体" w:hAnsi="宋体" w:hint="eastAsia"/>
              <w:color w:val="0000FF"/>
              <w:sz w:val="24"/>
              <w:szCs w:val="24"/>
              <w:u w:val="double"/>
            </w:rPr>
          </w:rPrChange>
        </w:rPr>
        <w:t>诉讼费用、诉讼过程的开支以及强制执行任何判决、裁定、调解书的全部开支和费用，包括但不限于律师费、差旅费。</w:t>
      </w:r>
    </w:p>
    <w:p w:rsidR="008D2A0C" w:rsidRPr="00016119" w:rsidRDefault="00674F55" w:rsidP="00B76B7B">
      <w:pPr>
        <w:pStyle w:val="aff"/>
        <w:numPr>
          <w:ilvl w:val="1"/>
          <w:numId w:val="49"/>
        </w:numPr>
        <w:spacing w:beforeLines="50"/>
        <w:ind w:left="964" w:firstLineChars="0"/>
        <w:outlineLvl w:val="1"/>
        <w:rPr>
          <w:b/>
          <w:sz w:val="10"/>
          <w:szCs w:val="10"/>
          <w:rPrChange w:id="4280" w:author="USER" w:date="2018-02-01T14:15:00Z">
            <w:rPr>
              <w:b/>
              <w:sz w:val="24"/>
              <w:szCs w:val="24"/>
            </w:rPr>
          </w:rPrChange>
        </w:rPr>
      </w:pPr>
      <w:bookmarkStart w:id="4281" w:name="_Toc258010419"/>
      <w:bookmarkStart w:id="4282" w:name="_Toc283452051"/>
      <w:bookmarkStart w:id="4283" w:name="_Toc287697143"/>
      <w:bookmarkStart w:id="4284" w:name="_Toc293698887"/>
      <w:bookmarkStart w:id="4285" w:name="_Toc293699825"/>
      <w:bookmarkStart w:id="4286" w:name="_Toc424573387"/>
      <w:bookmarkStart w:id="4287" w:name="_Toc505242752"/>
      <w:r w:rsidRPr="00674F55">
        <w:rPr>
          <w:rFonts w:hint="eastAsia"/>
          <w:b/>
          <w:sz w:val="10"/>
          <w:szCs w:val="10"/>
          <w:rPrChange w:id="4288" w:author="USER" w:date="2018-02-01T14:15:00Z">
            <w:rPr>
              <w:rFonts w:hint="eastAsia"/>
              <w:b/>
              <w:color w:val="0000FF"/>
              <w:sz w:val="24"/>
              <w:szCs w:val="24"/>
              <w:u w:val="double"/>
            </w:rPr>
          </w:rPrChange>
        </w:rPr>
        <w:t>继续执行</w:t>
      </w:r>
      <w:bookmarkEnd w:id="4281"/>
      <w:bookmarkEnd w:id="4282"/>
      <w:bookmarkEnd w:id="4283"/>
      <w:bookmarkEnd w:id="4284"/>
      <w:bookmarkEnd w:id="4285"/>
      <w:bookmarkEnd w:id="4286"/>
      <w:bookmarkEnd w:id="4287"/>
    </w:p>
    <w:p w:rsidR="008D2A0C" w:rsidRPr="00016119" w:rsidRDefault="00674F55">
      <w:pPr>
        <w:widowControl w:val="0"/>
        <w:autoSpaceDE w:val="0"/>
        <w:autoSpaceDN w:val="0"/>
        <w:adjustRightInd w:val="0"/>
        <w:ind w:leftChars="270" w:left="540"/>
        <w:jc w:val="both"/>
        <w:rPr>
          <w:rFonts w:ascii="宋体" w:hAnsi="宋体"/>
          <w:sz w:val="10"/>
          <w:szCs w:val="10"/>
          <w:rPrChange w:id="4289" w:author="USER" w:date="2018-02-01T14:15:00Z">
            <w:rPr>
              <w:rFonts w:ascii="宋体" w:hAnsi="宋体"/>
              <w:sz w:val="24"/>
              <w:szCs w:val="24"/>
            </w:rPr>
          </w:rPrChange>
        </w:rPr>
      </w:pPr>
      <w:r w:rsidRPr="00674F55">
        <w:rPr>
          <w:rFonts w:ascii="宋体" w:hAnsi="宋体" w:hint="eastAsia"/>
          <w:sz w:val="10"/>
          <w:szCs w:val="10"/>
          <w:rPrChange w:id="4290" w:author="USER" w:date="2018-02-01T14:15:00Z">
            <w:rPr>
              <w:rFonts w:ascii="宋体" w:hAnsi="宋体" w:hint="eastAsia"/>
              <w:color w:val="0000FF"/>
              <w:sz w:val="24"/>
              <w:szCs w:val="24"/>
              <w:u w:val="double"/>
            </w:rPr>
          </w:rPrChange>
        </w:rPr>
        <w:t>在本条规定的协商或诉讼期间，各方应继续执行本协议条款，但正在协商、诉讼或与该诉讼或协商合理相关的事项除外。在上述协商或诉讼期间，各方应在合理范围内，尽其最大努力避免公司进行任何大额资本支出或以其它任何方式严重变更公司的经济状况。</w:t>
      </w:r>
    </w:p>
    <w:p w:rsidR="008D2A0C" w:rsidRPr="00016119" w:rsidRDefault="00674F55" w:rsidP="00B76B7B">
      <w:pPr>
        <w:pStyle w:val="aff"/>
        <w:numPr>
          <w:ilvl w:val="0"/>
          <w:numId w:val="49"/>
        </w:numPr>
        <w:spacing w:beforeLines="50" w:afterLines="50"/>
        <w:ind w:firstLineChars="0"/>
        <w:jc w:val="center"/>
        <w:outlineLvl w:val="0"/>
        <w:rPr>
          <w:b/>
          <w:sz w:val="10"/>
          <w:szCs w:val="10"/>
          <w:rPrChange w:id="4291" w:author="USER" w:date="2018-02-01T14:15:00Z">
            <w:rPr>
              <w:b/>
              <w:sz w:val="28"/>
              <w:szCs w:val="28"/>
            </w:rPr>
          </w:rPrChange>
        </w:rPr>
      </w:pPr>
      <w:bookmarkStart w:id="4292" w:name="_Toc287697144"/>
      <w:bookmarkStart w:id="4293" w:name="_Toc293698888"/>
      <w:bookmarkStart w:id="4294" w:name="_Toc293699826"/>
      <w:bookmarkStart w:id="4295" w:name="_Toc424573388"/>
      <w:bookmarkStart w:id="4296" w:name="_Toc505242753"/>
      <w:r w:rsidRPr="00674F55">
        <w:rPr>
          <w:rFonts w:hint="eastAsia"/>
          <w:b/>
          <w:sz w:val="10"/>
          <w:szCs w:val="10"/>
          <w:rPrChange w:id="4297" w:author="USER" w:date="2018-02-01T14:15:00Z">
            <w:rPr>
              <w:rFonts w:hint="eastAsia"/>
              <w:b/>
              <w:color w:val="0000FF"/>
              <w:sz w:val="28"/>
              <w:szCs w:val="28"/>
              <w:u w:val="double"/>
            </w:rPr>
          </w:rPrChange>
        </w:rPr>
        <w:t>其它事项</w:t>
      </w:r>
      <w:bookmarkEnd w:id="4292"/>
      <w:bookmarkEnd w:id="4293"/>
      <w:bookmarkEnd w:id="4294"/>
      <w:bookmarkEnd w:id="4295"/>
      <w:bookmarkEnd w:id="4296"/>
    </w:p>
    <w:p w:rsidR="008D2A0C" w:rsidRPr="00016119" w:rsidRDefault="00674F55" w:rsidP="00B76B7B">
      <w:pPr>
        <w:pStyle w:val="aff"/>
        <w:numPr>
          <w:ilvl w:val="1"/>
          <w:numId w:val="49"/>
        </w:numPr>
        <w:spacing w:beforeLines="50"/>
        <w:ind w:left="964" w:firstLineChars="0"/>
        <w:outlineLvl w:val="1"/>
        <w:rPr>
          <w:b/>
          <w:sz w:val="10"/>
          <w:szCs w:val="10"/>
          <w:rPrChange w:id="4298" w:author="USER" w:date="2018-02-01T14:15:00Z">
            <w:rPr>
              <w:b/>
              <w:sz w:val="24"/>
              <w:szCs w:val="24"/>
            </w:rPr>
          </w:rPrChange>
        </w:rPr>
      </w:pPr>
      <w:bookmarkStart w:id="4299" w:name="_Toc258010421"/>
      <w:bookmarkStart w:id="4300" w:name="_Toc283452053"/>
      <w:bookmarkStart w:id="4301" w:name="_Toc287697145"/>
      <w:bookmarkStart w:id="4302" w:name="_Toc293698889"/>
      <w:bookmarkStart w:id="4303" w:name="_Toc293699827"/>
      <w:bookmarkStart w:id="4304" w:name="_Toc505242754"/>
      <w:r w:rsidRPr="00674F55">
        <w:rPr>
          <w:rFonts w:hint="eastAsia"/>
          <w:b/>
          <w:sz w:val="10"/>
          <w:szCs w:val="10"/>
          <w:rPrChange w:id="4305" w:author="USER" w:date="2018-02-01T14:15:00Z">
            <w:rPr>
              <w:rFonts w:hint="eastAsia"/>
              <w:b/>
              <w:color w:val="0000FF"/>
              <w:sz w:val="24"/>
              <w:szCs w:val="24"/>
              <w:u w:val="double"/>
            </w:rPr>
          </w:rPrChange>
        </w:rPr>
        <w:t>生效</w:t>
      </w:r>
      <w:bookmarkEnd w:id="4299"/>
      <w:bookmarkEnd w:id="4300"/>
      <w:bookmarkEnd w:id="4301"/>
      <w:bookmarkEnd w:id="4302"/>
      <w:bookmarkEnd w:id="4303"/>
      <w:bookmarkEnd w:id="4304"/>
    </w:p>
    <w:p w:rsidR="008D2A0C" w:rsidRPr="00016119" w:rsidRDefault="00674F55">
      <w:pPr>
        <w:widowControl w:val="0"/>
        <w:autoSpaceDE w:val="0"/>
        <w:autoSpaceDN w:val="0"/>
        <w:adjustRightInd w:val="0"/>
        <w:ind w:leftChars="270" w:left="540"/>
        <w:jc w:val="both"/>
        <w:rPr>
          <w:rFonts w:ascii="宋体" w:hAnsi="宋体"/>
          <w:sz w:val="10"/>
          <w:szCs w:val="10"/>
          <w:rPrChange w:id="4306" w:author="USER" w:date="2018-02-01T14:15:00Z">
            <w:rPr>
              <w:rFonts w:ascii="宋体" w:hAnsi="宋体"/>
              <w:sz w:val="24"/>
              <w:szCs w:val="24"/>
            </w:rPr>
          </w:rPrChange>
        </w:rPr>
      </w:pPr>
      <w:r w:rsidRPr="00674F55">
        <w:rPr>
          <w:rFonts w:ascii="宋体" w:hAnsi="宋体" w:hint="eastAsia"/>
          <w:sz w:val="10"/>
          <w:szCs w:val="10"/>
          <w:rPrChange w:id="4307" w:author="USER" w:date="2018-02-01T14:15:00Z">
            <w:rPr>
              <w:rFonts w:ascii="宋体" w:hAnsi="宋体" w:hint="eastAsia"/>
              <w:color w:val="0000FF"/>
              <w:sz w:val="24"/>
              <w:szCs w:val="24"/>
              <w:u w:val="double"/>
            </w:rPr>
          </w:rPrChange>
        </w:rPr>
        <w:t>本协议由各方签名且公司、投资者的法定代表人或其授权代表人签名并加盖公章之日起生效。</w:t>
      </w:r>
    </w:p>
    <w:p w:rsidR="00D333B6" w:rsidRPr="00016119" w:rsidRDefault="00674F55" w:rsidP="00B76B7B">
      <w:pPr>
        <w:pStyle w:val="aff"/>
        <w:numPr>
          <w:ilvl w:val="1"/>
          <w:numId w:val="49"/>
        </w:numPr>
        <w:spacing w:beforeLines="50"/>
        <w:ind w:left="964" w:firstLineChars="0"/>
        <w:outlineLvl w:val="1"/>
        <w:rPr>
          <w:b/>
          <w:sz w:val="10"/>
          <w:szCs w:val="10"/>
          <w:rPrChange w:id="4308" w:author="USER" w:date="2018-02-01T14:15:00Z">
            <w:rPr>
              <w:b/>
              <w:sz w:val="24"/>
              <w:szCs w:val="24"/>
            </w:rPr>
          </w:rPrChange>
        </w:rPr>
      </w:pPr>
      <w:bookmarkStart w:id="4309" w:name="_Toc258010427"/>
      <w:bookmarkStart w:id="4310" w:name="_Toc283452059"/>
      <w:bookmarkStart w:id="4311" w:name="_Toc287697151"/>
      <w:bookmarkStart w:id="4312" w:name="_Toc293698894"/>
      <w:bookmarkStart w:id="4313" w:name="_Toc293699832"/>
      <w:bookmarkStart w:id="4314" w:name="_Toc505242755"/>
      <w:r w:rsidRPr="00674F55">
        <w:rPr>
          <w:rFonts w:hint="eastAsia"/>
          <w:b/>
          <w:sz w:val="10"/>
          <w:szCs w:val="10"/>
          <w:rPrChange w:id="4315" w:author="USER" w:date="2018-02-01T14:15:00Z">
            <w:rPr>
              <w:rFonts w:hint="eastAsia"/>
              <w:b/>
              <w:color w:val="0000FF"/>
              <w:sz w:val="24"/>
              <w:szCs w:val="24"/>
              <w:u w:val="double"/>
            </w:rPr>
          </w:rPrChange>
        </w:rPr>
        <w:t>转让</w:t>
      </w:r>
      <w:bookmarkEnd w:id="4309"/>
      <w:bookmarkEnd w:id="4310"/>
      <w:bookmarkEnd w:id="4311"/>
      <w:bookmarkEnd w:id="4312"/>
      <w:bookmarkEnd w:id="4313"/>
      <w:bookmarkEnd w:id="4314"/>
    </w:p>
    <w:p w:rsidR="0009501C" w:rsidRPr="00016119" w:rsidRDefault="00674F55" w:rsidP="0073147C">
      <w:pPr>
        <w:widowControl w:val="0"/>
        <w:tabs>
          <w:tab w:val="left" w:pos="1134"/>
          <w:tab w:val="left" w:pos="1500"/>
          <w:tab w:val="left" w:pos="1680"/>
        </w:tabs>
        <w:autoSpaceDE w:val="0"/>
        <w:autoSpaceDN w:val="0"/>
        <w:adjustRightInd w:val="0"/>
        <w:ind w:leftChars="283" w:left="566"/>
        <w:rPr>
          <w:rFonts w:ascii="宋体" w:hAnsi="宋体"/>
          <w:sz w:val="10"/>
          <w:szCs w:val="10"/>
          <w:rPrChange w:id="4316" w:author="USER" w:date="2018-02-01T14:15:00Z">
            <w:rPr>
              <w:rFonts w:ascii="宋体" w:hAnsi="宋体"/>
              <w:sz w:val="24"/>
              <w:szCs w:val="24"/>
            </w:rPr>
          </w:rPrChange>
        </w:rPr>
      </w:pPr>
      <w:r w:rsidRPr="00674F55">
        <w:rPr>
          <w:rFonts w:ascii="宋体" w:hAnsi="宋体" w:hint="eastAsia"/>
          <w:sz w:val="10"/>
          <w:szCs w:val="10"/>
          <w:rPrChange w:id="4317" w:author="USER" w:date="2018-02-01T14:15:00Z">
            <w:rPr>
              <w:rFonts w:ascii="宋体" w:hAnsi="宋体" w:hint="eastAsia"/>
              <w:color w:val="0000FF"/>
              <w:sz w:val="24"/>
              <w:szCs w:val="24"/>
              <w:u w:val="double"/>
            </w:rPr>
          </w:rPrChange>
        </w:rPr>
        <w:t>除本协议另有规定的情形外，未经各方中的其它方事先书面同意，任何一方不得向第三方转让其在本协议项下的权利和义务。</w:t>
      </w:r>
    </w:p>
    <w:p w:rsidR="008D2A0C" w:rsidRPr="00016119" w:rsidRDefault="00674F55" w:rsidP="00B76B7B">
      <w:pPr>
        <w:pStyle w:val="aff"/>
        <w:numPr>
          <w:ilvl w:val="1"/>
          <w:numId w:val="49"/>
        </w:numPr>
        <w:spacing w:beforeLines="50"/>
        <w:ind w:left="964" w:firstLineChars="0"/>
        <w:outlineLvl w:val="1"/>
        <w:rPr>
          <w:b/>
          <w:sz w:val="10"/>
          <w:szCs w:val="10"/>
          <w:rPrChange w:id="4318" w:author="USER" w:date="2018-02-01T14:15:00Z">
            <w:rPr>
              <w:b/>
              <w:sz w:val="24"/>
              <w:szCs w:val="24"/>
            </w:rPr>
          </w:rPrChange>
        </w:rPr>
      </w:pPr>
      <w:bookmarkStart w:id="4319" w:name="_Toc258010422"/>
      <w:bookmarkStart w:id="4320" w:name="_Toc283452054"/>
      <w:bookmarkStart w:id="4321" w:name="_Toc287697146"/>
      <w:bookmarkStart w:id="4322" w:name="_Toc293698890"/>
      <w:bookmarkStart w:id="4323" w:name="_Toc293699828"/>
      <w:bookmarkStart w:id="4324" w:name="_Toc505242756"/>
      <w:r w:rsidRPr="00674F55">
        <w:rPr>
          <w:rFonts w:hint="eastAsia"/>
          <w:b/>
          <w:sz w:val="10"/>
          <w:szCs w:val="10"/>
          <w:rPrChange w:id="4325" w:author="USER" w:date="2018-02-01T14:15:00Z">
            <w:rPr>
              <w:rFonts w:hint="eastAsia"/>
              <w:b/>
              <w:color w:val="0000FF"/>
              <w:sz w:val="24"/>
              <w:szCs w:val="24"/>
              <w:u w:val="double"/>
            </w:rPr>
          </w:rPrChange>
        </w:rPr>
        <w:t>弃权</w:t>
      </w:r>
      <w:bookmarkEnd w:id="4319"/>
      <w:bookmarkEnd w:id="4320"/>
      <w:bookmarkEnd w:id="4321"/>
      <w:bookmarkEnd w:id="4322"/>
      <w:bookmarkEnd w:id="4323"/>
      <w:bookmarkEnd w:id="4324"/>
    </w:p>
    <w:p w:rsidR="008D2A0C" w:rsidRPr="00016119" w:rsidRDefault="00674F55">
      <w:pPr>
        <w:widowControl w:val="0"/>
        <w:autoSpaceDE w:val="0"/>
        <w:autoSpaceDN w:val="0"/>
        <w:adjustRightInd w:val="0"/>
        <w:ind w:leftChars="270" w:left="540"/>
        <w:jc w:val="both"/>
        <w:rPr>
          <w:rFonts w:ascii="宋体" w:hAnsi="宋体"/>
          <w:sz w:val="10"/>
          <w:szCs w:val="10"/>
          <w:rPrChange w:id="4326" w:author="USER" w:date="2018-02-01T14:15:00Z">
            <w:rPr>
              <w:rFonts w:ascii="宋体" w:hAnsi="宋体"/>
              <w:sz w:val="24"/>
              <w:szCs w:val="24"/>
            </w:rPr>
          </w:rPrChange>
        </w:rPr>
      </w:pPr>
      <w:r w:rsidRPr="00674F55">
        <w:rPr>
          <w:rFonts w:ascii="宋体" w:hAnsi="宋体" w:hint="eastAsia"/>
          <w:sz w:val="10"/>
          <w:szCs w:val="10"/>
          <w:rPrChange w:id="4327" w:author="USER" w:date="2018-02-01T14:15:00Z">
            <w:rPr>
              <w:rFonts w:ascii="宋体" w:hAnsi="宋体" w:hint="eastAsia"/>
              <w:color w:val="0000FF"/>
              <w:sz w:val="24"/>
              <w:szCs w:val="24"/>
              <w:u w:val="double"/>
            </w:rPr>
          </w:rPrChange>
        </w:rPr>
        <w:t>本协议的任何一方未行使或延迟行使本协议项下的任何权利、权力或特权，不应被视为是对该等权利、权力或特权的放弃；对该等权利、权力或特权的任何单独行使或部分行使，亦不应排除将来对该等权利、权力或特权的任何其它行使。</w:t>
      </w:r>
    </w:p>
    <w:p w:rsidR="008D2A0C" w:rsidRPr="00016119" w:rsidRDefault="00674F55" w:rsidP="00B76B7B">
      <w:pPr>
        <w:pStyle w:val="aff"/>
        <w:numPr>
          <w:ilvl w:val="1"/>
          <w:numId w:val="49"/>
        </w:numPr>
        <w:spacing w:beforeLines="50"/>
        <w:ind w:left="964" w:firstLineChars="0"/>
        <w:outlineLvl w:val="1"/>
        <w:rPr>
          <w:b/>
          <w:sz w:val="10"/>
          <w:szCs w:val="10"/>
          <w:rPrChange w:id="4328" w:author="USER" w:date="2018-02-01T14:15:00Z">
            <w:rPr>
              <w:b/>
              <w:sz w:val="24"/>
              <w:szCs w:val="24"/>
            </w:rPr>
          </w:rPrChange>
        </w:rPr>
      </w:pPr>
      <w:bookmarkStart w:id="4329" w:name="_DV_M100"/>
      <w:bookmarkStart w:id="4330" w:name="_DV_M101"/>
      <w:bookmarkStart w:id="4331" w:name="_DV_M102"/>
      <w:bookmarkStart w:id="4332" w:name="_Toc258010425"/>
      <w:bookmarkStart w:id="4333" w:name="_Toc283452057"/>
      <w:bookmarkStart w:id="4334" w:name="_Toc287697149"/>
      <w:bookmarkStart w:id="4335" w:name="_Toc293698892"/>
      <w:bookmarkStart w:id="4336" w:name="_Toc293699830"/>
      <w:bookmarkStart w:id="4337" w:name="_Toc424573392"/>
      <w:bookmarkStart w:id="4338" w:name="_Toc505242757"/>
      <w:bookmarkEnd w:id="4329"/>
      <w:bookmarkEnd w:id="4330"/>
      <w:bookmarkEnd w:id="4331"/>
      <w:r w:rsidRPr="00674F55">
        <w:rPr>
          <w:rFonts w:hint="eastAsia"/>
          <w:b/>
          <w:sz w:val="10"/>
          <w:szCs w:val="10"/>
          <w:rPrChange w:id="4339" w:author="USER" w:date="2018-02-01T14:15:00Z">
            <w:rPr>
              <w:rFonts w:hint="eastAsia"/>
              <w:b/>
              <w:color w:val="0000FF"/>
              <w:sz w:val="24"/>
              <w:szCs w:val="24"/>
              <w:u w:val="double"/>
            </w:rPr>
          </w:rPrChange>
        </w:rPr>
        <w:t>可分割性</w:t>
      </w:r>
      <w:bookmarkEnd w:id="4332"/>
      <w:bookmarkEnd w:id="4333"/>
      <w:bookmarkEnd w:id="4334"/>
      <w:bookmarkEnd w:id="4335"/>
      <w:bookmarkEnd w:id="4336"/>
      <w:bookmarkEnd w:id="4337"/>
      <w:bookmarkEnd w:id="4338"/>
    </w:p>
    <w:p w:rsidR="008D2A0C" w:rsidRPr="00016119" w:rsidRDefault="00674F55">
      <w:pPr>
        <w:widowControl w:val="0"/>
        <w:autoSpaceDE w:val="0"/>
        <w:autoSpaceDN w:val="0"/>
        <w:adjustRightInd w:val="0"/>
        <w:ind w:leftChars="270" w:left="540"/>
        <w:jc w:val="both"/>
        <w:rPr>
          <w:rFonts w:ascii="宋体" w:hAnsi="宋体"/>
          <w:sz w:val="10"/>
          <w:szCs w:val="10"/>
          <w:rPrChange w:id="4340" w:author="USER" w:date="2018-02-01T14:15:00Z">
            <w:rPr>
              <w:rFonts w:ascii="宋体" w:hAnsi="宋体"/>
              <w:sz w:val="24"/>
              <w:szCs w:val="24"/>
            </w:rPr>
          </w:rPrChange>
        </w:rPr>
      </w:pPr>
      <w:r w:rsidRPr="00674F55">
        <w:rPr>
          <w:rFonts w:ascii="宋体" w:hAnsi="宋体" w:hint="eastAsia"/>
          <w:sz w:val="10"/>
          <w:szCs w:val="10"/>
          <w:rPrChange w:id="4341" w:author="USER" w:date="2018-02-01T14:15:00Z">
            <w:rPr>
              <w:rFonts w:ascii="宋体" w:hAnsi="宋体" w:hint="eastAsia"/>
              <w:color w:val="0000FF"/>
              <w:sz w:val="24"/>
              <w:szCs w:val="24"/>
              <w:u w:val="double"/>
            </w:rPr>
          </w:rPrChange>
        </w:rPr>
        <w:lastRenderedPageBreak/>
        <w:t>如果本协议中的任何规定由于任何原因在任何方面全部或部分的成为无效、非法或不可强制执行，本协议其它规定的有效性、合法性和</w:t>
      </w:r>
      <w:proofErr w:type="gramStart"/>
      <w:r w:rsidRPr="00674F55">
        <w:rPr>
          <w:rFonts w:ascii="宋体" w:hAnsi="宋体" w:hint="eastAsia"/>
          <w:sz w:val="10"/>
          <w:szCs w:val="10"/>
          <w:rPrChange w:id="4342" w:author="USER" w:date="2018-02-01T14:15:00Z">
            <w:rPr>
              <w:rFonts w:ascii="宋体" w:hAnsi="宋体" w:hint="eastAsia"/>
              <w:color w:val="0000FF"/>
              <w:sz w:val="24"/>
              <w:szCs w:val="24"/>
              <w:u w:val="double"/>
            </w:rPr>
          </w:rPrChange>
        </w:rPr>
        <w:t>可</w:t>
      </w:r>
      <w:proofErr w:type="gramEnd"/>
      <w:r w:rsidRPr="00674F55">
        <w:rPr>
          <w:rFonts w:ascii="宋体" w:hAnsi="宋体" w:hint="eastAsia"/>
          <w:sz w:val="10"/>
          <w:szCs w:val="10"/>
          <w:rPrChange w:id="4343" w:author="USER" w:date="2018-02-01T14:15:00Z">
            <w:rPr>
              <w:rFonts w:ascii="宋体" w:hAnsi="宋体" w:hint="eastAsia"/>
              <w:color w:val="0000FF"/>
              <w:sz w:val="24"/>
              <w:szCs w:val="24"/>
              <w:u w:val="double"/>
            </w:rPr>
          </w:rPrChange>
        </w:rPr>
        <w:t>强制执行性不应以任何方式受影响或被削弱。</w:t>
      </w:r>
    </w:p>
    <w:p w:rsidR="008D2A0C" w:rsidRPr="00016119" w:rsidRDefault="00674F55" w:rsidP="00B76B7B">
      <w:pPr>
        <w:pStyle w:val="aff"/>
        <w:numPr>
          <w:ilvl w:val="1"/>
          <w:numId w:val="49"/>
        </w:numPr>
        <w:spacing w:beforeLines="50"/>
        <w:ind w:left="964" w:firstLineChars="0"/>
        <w:outlineLvl w:val="1"/>
        <w:rPr>
          <w:b/>
          <w:sz w:val="10"/>
          <w:szCs w:val="10"/>
          <w:rPrChange w:id="4344" w:author="USER" w:date="2018-02-01T14:15:00Z">
            <w:rPr>
              <w:b/>
              <w:sz w:val="24"/>
              <w:szCs w:val="24"/>
            </w:rPr>
          </w:rPrChange>
        </w:rPr>
      </w:pPr>
      <w:bookmarkStart w:id="4345" w:name="_Toc258010426"/>
      <w:bookmarkStart w:id="4346" w:name="_Toc283452058"/>
      <w:bookmarkStart w:id="4347" w:name="_Toc287697150"/>
      <w:bookmarkStart w:id="4348" w:name="_Toc293698893"/>
      <w:bookmarkStart w:id="4349" w:name="_Toc293699831"/>
      <w:bookmarkStart w:id="4350" w:name="_Toc424573393"/>
      <w:bookmarkStart w:id="4351" w:name="_Toc505242758"/>
      <w:r w:rsidRPr="00674F55">
        <w:rPr>
          <w:rFonts w:hint="eastAsia"/>
          <w:b/>
          <w:sz w:val="10"/>
          <w:szCs w:val="10"/>
          <w:rPrChange w:id="4352" w:author="USER" w:date="2018-02-01T14:15:00Z">
            <w:rPr>
              <w:rFonts w:hint="eastAsia"/>
              <w:b/>
              <w:color w:val="0000FF"/>
              <w:sz w:val="24"/>
              <w:szCs w:val="24"/>
              <w:u w:val="double"/>
            </w:rPr>
          </w:rPrChange>
        </w:rPr>
        <w:t>适用性</w:t>
      </w:r>
      <w:bookmarkEnd w:id="4345"/>
      <w:bookmarkEnd w:id="4346"/>
      <w:bookmarkEnd w:id="4347"/>
      <w:bookmarkEnd w:id="4348"/>
      <w:bookmarkEnd w:id="4349"/>
      <w:bookmarkEnd w:id="4350"/>
      <w:bookmarkEnd w:id="4351"/>
    </w:p>
    <w:p w:rsidR="008D2A0C" w:rsidRPr="00016119" w:rsidRDefault="00674F55">
      <w:pPr>
        <w:widowControl w:val="0"/>
        <w:autoSpaceDE w:val="0"/>
        <w:autoSpaceDN w:val="0"/>
        <w:adjustRightInd w:val="0"/>
        <w:ind w:leftChars="270" w:left="540"/>
        <w:jc w:val="both"/>
        <w:rPr>
          <w:rFonts w:ascii="宋体" w:hAnsi="宋体"/>
          <w:sz w:val="10"/>
          <w:szCs w:val="10"/>
          <w:rPrChange w:id="4353" w:author="USER" w:date="2018-02-01T14:15:00Z">
            <w:rPr>
              <w:rFonts w:ascii="宋体" w:hAnsi="宋体"/>
              <w:sz w:val="24"/>
              <w:szCs w:val="24"/>
            </w:rPr>
          </w:rPrChange>
        </w:rPr>
      </w:pPr>
      <w:r w:rsidRPr="00674F55">
        <w:rPr>
          <w:rFonts w:ascii="宋体" w:hAnsi="宋体" w:hint="eastAsia"/>
          <w:sz w:val="10"/>
          <w:szCs w:val="10"/>
          <w:rPrChange w:id="4354" w:author="USER" w:date="2018-02-01T14:15:00Z">
            <w:rPr>
              <w:rFonts w:ascii="宋体" w:hAnsi="宋体" w:hint="eastAsia"/>
              <w:color w:val="0000FF"/>
              <w:sz w:val="24"/>
              <w:szCs w:val="24"/>
              <w:u w:val="double"/>
            </w:rPr>
          </w:rPrChange>
        </w:rPr>
        <w:t>除本协议另有规定的情形外，本协议应适用于各方及其各自允许的继任人，并对各方及其各自允许的继任人均有约束力。</w:t>
      </w:r>
    </w:p>
    <w:p w:rsidR="008D2A0C" w:rsidRPr="00016119" w:rsidRDefault="00674F55" w:rsidP="00B76B7B">
      <w:pPr>
        <w:pStyle w:val="aff"/>
        <w:numPr>
          <w:ilvl w:val="1"/>
          <w:numId w:val="49"/>
        </w:numPr>
        <w:spacing w:beforeLines="50"/>
        <w:ind w:left="964" w:firstLineChars="0"/>
        <w:outlineLvl w:val="1"/>
        <w:rPr>
          <w:b/>
          <w:sz w:val="10"/>
          <w:szCs w:val="10"/>
          <w:rPrChange w:id="4355" w:author="USER" w:date="2018-02-01T14:15:00Z">
            <w:rPr>
              <w:b/>
              <w:sz w:val="24"/>
              <w:szCs w:val="24"/>
            </w:rPr>
          </w:rPrChange>
        </w:rPr>
      </w:pPr>
      <w:bookmarkStart w:id="4356" w:name="_Toc258010428"/>
      <w:bookmarkStart w:id="4357" w:name="_Toc283452060"/>
      <w:bookmarkStart w:id="4358" w:name="_Toc287697152"/>
      <w:bookmarkStart w:id="4359" w:name="_Toc293698895"/>
      <w:bookmarkStart w:id="4360" w:name="_Toc293699833"/>
      <w:bookmarkStart w:id="4361" w:name="_Toc424573394"/>
      <w:bookmarkStart w:id="4362" w:name="_Toc505242759"/>
      <w:r w:rsidRPr="00674F55">
        <w:rPr>
          <w:rFonts w:hint="eastAsia"/>
          <w:b/>
          <w:sz w:val="10"/>
          <w:szCs w:val="10"/>
          <w:rPrChange w:id="4363" w:author="USER" w:date="2018-02-01T14:15:00Z">
            <w:rPr>
              <w:rFonts w:hint="eastAsia"/>
              <w:b/>
              <w:color w:val="0000FF"/>
              <w:sz w:val="24"/>
              <w:szCs w:val="24"/>
              <w:u w:val="double"/>
            </w:rPr>
          </w:rPrChange>
        </w:rPr>
        <w:t>通知</w:t>
      </w:r>
      <w:bookmarkEnd w:id="4356"/>
      <w:bookmarkEnd w:id="4357"/>
      <w:bookmarkEnd w:id="4358"/>
      <w:bookmarkEnd w:id="4359"/>
      <w:bookmarkEnd w:id="4360"/>
      <w:bookmarkEnd w:id="4361"/>
      <w:bookmarkEnd w:id="4362"/>
    </w:p>
    <w:p w:rsidR="00D704A1" w:rsidRPr="00016119" w:rsidRDefault="00674F55" w:rsidP="0053230F">
      <w:pPr>
        <w:widowControl w:val="0"/>
        <w:autoSpaceDE w:val="0"/>
        <w:autoSpaceDN w:val="0"/>
        <w:adjustRightInd w:val="0"/>
        <w:ind w:leftChars="270" w:left="540"/>
        <w:jc w:val="both"/>
        <w:rPr>
          <w:rStyle w:val="Char2"/>
          <w:sz w:val="10"/>
          <w:szCs w:val="10"/>
          <w:rPrChange w:id="4364" w:author="USER" w:date="2018-02-01T14:15:00Z">
            <w:rPr>
              <w:rStyle w:val="Char2"/>
            </w:rPr>
          </w:rPrChange>
        </w:rPr>
      </w:pPr>
      <w:r w:rsidRPr="00674F55">
        <w:rPr>
          <w:rFonts w:ascii="宋体" w:hAnsi="宋体" w:hint="eastAsia"/>
          <w:sz w:val="10"/>
          <w:szCs w:val="10"/>
          <w:rPrChange w:id="4365" w:author="USER" w:date="2018-02-01T14:15:00Z">
            <w:rPr>
              <w:rFonts w:ascii="宋体" w:hAnsi="宋体" w:hint="eastAsia"/>
              <w:sz w:val="24"/>
              <w:szCs w:val="24"/>
            </w:rPr>
          </w:rPrChange>
        </w:rPr>
        <w:t>与本协议有关的所有通知或各方的来往文件应以书面形式以中文</w:t>
      </w:r>
      <w:proofErr w:type="gramStart"/>
      <w:r w:rsidRPr="00674F55">
        <w:rPr>
          <w:rFonts w:ascii="宋体" w:hAnsi="宋体" w:hint="eastAsia"/>
          <w:sz w:val="10"/>
          <w:szCs w:val="10"/>
          <w:rPrChange w:id="4366" w:author="USER" w:date="2018-02-01T14:15:00Z">
            <w:rPr>
              <w:rFonts w:ascii="宋体" w:hAnsi="宋体" w:hint="eastAsia"/>
              <w:sz w:val="24"/>
              <w:szCs w:val="24"/>
            </w:rPr>
          </w:rPrChange>
        </w:rPr>
        <w:t>作出</w:t>
      </w:r>
      <w:proofErr w:type="gramEnd"/>
      <w:r w:rsidRPr="00674F55">
        <w:rPr>
          <w:rFonts w:ascii="宋体" w:hAnsi="宋体" w:hint="eastAsia"/>
          <w:sz w:val="10"/>
          <w:szCs w:val="10"/>
          <w:rPrChange w:id="4367" w:author="USER" w:date="2018-02-01T14:15:00Z">
            <w:rPr>
              <w:rFonts w:ascii="宋体" w:hAnsi="宋体" w:hint="eastAsia"/>
              <w:sz w:val="24"/>
              <w:szCs w:val="24"/>
            </w:rPr>
          </w:rPrChange>
        </w:rPr>
        <w:t>，并且应通过专人、挂号信、快递或传真的方式送达</w:t>
      </w:r>
      <w:proofErr w:type="gramStart"/>
      <w:r w:rsidRPr="00674F55">
        <w:rPr>
          <w:rFonts w:ascii="宋体" w:hAnsi="宋体" w:hint="eastAsia"/>
          <w:sz w:val="10"/>
          <w:szCs w:val="10"/>
          <w:rPrChange w:id="4368" w:author="USER" w:date="2018-02-01T14:15:00Z">
            <w:rPr>
              <w:rFonts w:ascii="宋体" w:hAnsi="宋体" w:hint="eastAsia"/>
              <w:sz w:val="24"/>
              <w:szCs w:val="24"/>
            </w:rPr>
          </w:rPrChange>
        </w:rPr>
        <w:t>至各方</w:t>
      </w:r>
      <w:proofErr w:type="gramEnd"/>
      <w:r w:rsidRPr="00674F55">
        <w:rPr>
          <w:rFonts w:ascii="宋体" w:hAnsi="宋体" w:hint="eastAsia"/>
          <w:sz w:val="10"/>
          <w:szCs w:val="10"/>
          <w:rPrChange w:id="4369" w:author="USER" w:date="2018-02-01T14:15:00Z">
            <w:rPr>
              <w:rFonts w:ascii="宋体" w:hAnsi="宋体" w:hint="eastAsia"/>
              <w:sz w:val="24"/>
              <w:szCs w:val="24"/>
            </w:rPr>
          </w:rPrChange>
        </w:rPr>
        <w:t>如下所列的地址，或送达</w:t>
      </w:r>
      <w:proofErr w:type="gramStart"/>
      <w:r w:rsidRPr="00674F55">
        <w:rPr>
          <w:rFonts w:ascii="宋体" w:hAnsi="宋体" w:hint="eastAsia"/>
          <w:sz w:val="10"/>
          <w:szCs w:val="10"/>
          <w:rPrChange w:id="4370" w:author="USER" w:date="2018-02-01T14:15:00Z">
            <w:rPr>
              <w:rFonts w:ascii="宋体" w:hAnsi="宋体" w:hint="eastAsia"/>
              <w:sz w:val="24"/>
              <w:szCs w:val="24"/>
            </w:rPr>
          </w:rPrChange>
        </w:rPr>
        <w:t>至各方</w:t>
      </w:r>
      <w:proofErr w:type="gramEnd"/>
      <w:r w:rsidRPr="00674F55">
        <w:rPr>
          <w:rFonts w:ascii="宋体" w:hAnsi="宋体" w:hint="eastAsia"/>
          <w:sz w:val="10"/>
          <w:szCs w:val="10"/>
          <w:rPrChange w:id="4371" w:author="USER" w:date="2018-02-01T14:15:00Z">
            <w:rPr>
              <w:rFonts w:ascii="宋体" w:hAnsi="宋体" w:hint="eastAsia"/>
              <w:sz w:val="24"/>
              <w:szCs w:val="24"/>
            </w:rPr>
          </w:rPrChange>
        </w:rPr>
        <w:t>在本协议签署之后至少提前七（</w:t>
      </w:r>
      <w:r w:rsidRPr="00674F55">
        <w:rPr>
          <w:rFonts w:ascii="宋体" w:hAnsi="宋体"/>
          <w:sz w:val="10"/>
          <w:szCs w:val="10"/>
          <w:rPrChange w:id="4372" w:author="USER" w:date="2018-02-01T14:15:00Z">
            <w:rPr>
              <w:rFonts w:ascii="宋体" w:hAnsi="宋体"/>
              <w:sz w:val="24"/>
              <w:szCs w:val="24"/>
            </w:rPr>
          </w:rPrChange>
        </w:rPr>
        <w:t>7</w:t>
      </w:r>
      <w:r w:rsidRPr="00674F55">
        <w:rPr>
          <w:rFonts w:ascii="宋体" w:hAnsi="宋体" w:hint="eastAsia"/>
          <w:sz w:val="10"/>
          <w:szCs w:val="10"/>
          <w:rPrChange w:id="4373" w:author="USER" w:date="2018-02-01T14:15:00Z">
            <w:rPr>
              <w:rFonts w:ascii="宋体" w:hAnsi="宋体" w:hint="eastAsia"/>
              <w:sz w:val="24"/>
              <w:szCs w:val="24"/>
            </w:rPr>
          </w:rPrChange>
        </w:rPr>
        <w:t>）</w:t>
      </w:r>
      <w:proofErr w:type="gramStart"/>
      <w:r w:rsidRPr="00674F55">
        <w:rPr>
          <w:rFonts w:ascii="宋体" w:hAnsi="宋体" w:hint="eastAsia"/>
          <w:sz w:val="10"/>
          <w:szCs w:val="10"/>
          <w:rPrChange w:id="4374" w:author="USER" w:date="2018-02-01T14:15:00Z">
            <w:rPr>
              <w:rFonts w:ascii="宋体" w:hAnsi="宋体" w:hint="eastAsia"/>
              <w:sz w:val="24"/>
              <w:szCs w:val="24"/>
            </w:rPr>
          </w:rPrChange>
        </w:rPr>
        <w:t>个</w:t>
      </w:r>
      <w:proofErr w:type="gramEnd"/>
      <w:r w:rsidRPr="00674F55">
        <w:rPr>
          <w:rFonts w:ascii="宋体" w:hAnsi="宋体" w:hint="eastAsia"/>
          <w:sz w:val="10"/>
          <w:szCs w:val="10"/>
          <w:rPrChange w:id="4375" w:author="USER" w:date="2018-02-01T14:15:00Z">
            <w:rPr>
              <w:rFonts w:ascii="宋体" w:hAnsi="宋体" w:hint="eastAsia"/>
              <w:sz w:val="24"/>
              <w:szCs w:val="24"/>
            </w:rPr>
          </w:rPrChange>
        </w:rPr>
        <w:t>工作日以书面形式指明的新地址。</w:t>
      </w:r>
    </w:p>
    <w:p w:rsidR="008D2A0C" w:rsidRPr="00016119" w:rsidRDefault="00674F55" w:rsidP="00112F21">
      <w:pPr>
        <w:ind w:leftChars="270" w:left="540"/>
        <w:jc w:val="both"/>
        <w:rPr>
          <w:rFonts w:ascii="宋体" w:hAnsi="宋体"/>
          <w:sz w:val="10"/>
          <w:szCs w:val="10"/>
          <w:rPrChange w:id="4376" w:author="USER" w:date="2018-02-01T14:15:00Z">
            <w:rPr>
              <w:rFonts w:ascii="宋体" w:hAnsi="宋体"/>
              <w:sz w:val="24"/>
              <w:szCs w:val="24"/>
            </w:rPr>
          </w:rPrChange>
        </w:rPr>
      </w:pPr>
      <w:r w:rsidRPr="00674F55">
        <w:rPr>
          <w:rFonts w:ascii="宋体" w:hAnsi="宋体" w:hint="eastAsia"/>
          <w:sz w:val="10"/>
          <w:szCs w:val="10"/>
          <w:rPrChange w:id="4377" w:author="USER" w:date="2018-02-01T14:15:00Z">
            <w:rPr>
              <w:rFonts w:ascii="宋体" w:hAnsi="宋体" w:hint="eastAsia"/>
              <w:sz w:val="24"/>
              <w:szCs w:val="24"/>
            </w:rPr>
          </w:rPrChange>
        </w:rPr>
        <w:t>至【】：</w:t>
      </w:r>
    </w:p>
    <w:p w:rsidR="008D2A0C" w:rsidRPr="00016119" w:rsidRDefault="00674F55" w:rsidP="00112F21">
      <w:pPr>
        <w:ind w:leftChars="270" w:left="540"/>
        <w:jc w:val="both"/>
        <w:rPr>
          <w:rFonts w:ascii="宋体" w:hAnsi="宋体"/>
          <w:sz w:val="10"/>
          <w:szCs w:val="10"/>
          <w:rPrChange w:id="4378" w:author="USER" w:date="2018-02-01T14:15:00Z">
            <w:rPr>
              <w:rFonts w:ascii="宋体" w:hAnsi="宋体"/>
              <w:sz w:val="24"/>
              <w:szCs w:val="24"/>
            </w:rPr>
          </w:rPrChange>
        </w:rPr>
      </w:pPr>
      <w:r w:rsidRPr="00674F55">
        <w:rPr>
          <w:rFonts w:ascii="宋体" w:hAnsi="宋体" w:hint="eastAsia"/>
          <w:sz w:val="10"/>
          <w:szCs w:val="10"/>
          <w:rPrChange w:id="4379" w:author="USER" w:date="2018-02-01T14:15:00Z">
            <w:rPr>
              <w:rFonts w:ascii="宋体" w:hAnsi="宋体" w:hint="eastAsia"/>
              <w:sz w:val="24"/>
              <w:szCs w:val="24"/>
            </w:rPr>
          </w:rPrChange>
        </w:rPr>
        <w:t>通信地址：【】</w:t>
      </w:r>
    </w:p>
    <w:p w:rsidR="008D2A0C" w:rsidRPr="00016119" w:rsidRDefault="00674F55" w:rsidP="00112F21">
      <w:pPr>
        <w:ind w:leftChars="270" w:left="540"/>
        <w:jc w:val="both"/>
        <w:rPr>
          <w:rFonts w:ascii="宋体" w:hAnsi="宋体"/>
          <w:sz w:val="10"/>
          <w:szCs w:val="10"/>
          <w:rPrChange w:id="4380" w:author="USER" w:date="2018-02-01T14:15:00Z">
            <w:rPr>
              <w:rFonts w:ascii="宋体" w:hAnsi="宋体"/>
              <w:sz w:val="24"/>
              <w:szCs w:val="24"/>
            </w:rPr>
          </w:rPrChange>
        </w:rPr>
      </w:pPr>
      <w:r w:rsidRPr="00674F55">
        <w:rPr>
          <w:rFonts w:ascii="宋体" w:hAnsi="宋体" w:hint="eastAsia"/>
          <w:sz w:val="10"/>
          <w:szCs w:val="10"/>
          <w:rPrChange w:id="4381" w:author="USER" w:date="2018-02-01T14:15:00Z">
            <w:rPr>
              <w:rFonts w:ascii="宋体" w:hAnsi="宋体" w:hint="eastAsia"/>
              <w:sz w:val="24"/>
              <w:szCs w:val="24"/>
            </w:rPr>
          </w:rPrChange>
        </w:rPr>
        <w:t>收件人：</w:t>
      </w:r>
      <w:r w:rsidRPr="00674F55">
        <w:rPr>
          <w:rFonts w:ascii="宋体" w:hAnsi="宋体"/>
          <w:sz w:val="10"/>
          <w:szCs w:val="10"/>
          <w:rPrChange w:id="4382" w:author="USER" w:date="2018-02-01T14:15:00Z">
            <w:rPr>
              <w:rFonts w:ascii="宋体" w:hAnsi="宋体"/>
              <w:sz w:val="24"/>
              <w:szCs w:val="24"/>
            </w:rPr>
          </w:rPrChange>
        </w:rPr>
        <w:t xml:space="preserve"> </w:t>
      </w:r>
      <w:r w:rsidRPr="00674F55">
        <w:rPr>
          <w:rFonts w:ascii="宋体" w:hAnsi="宋体" w:hint="eastAsia"/>
          <w:sz w:val="10"/>
          <w:szCs w:val="10"/>
          <w:rPrChange w:id="4383" w:author="USER" w:date="2018-02-01T14:15:00Z">
            <w:rPr>
              <w:rFonts w:ascii="宋体" w:hAnsi="宋体" w:hint="eastAsia"/>
              <w:sz w:val="24"/>
              <w:szCs w:val="24"/>
            </w:rPr>
          </w:rPrChange>
        </w:rPr>
        <w:t>【】</w:t>
      </w:r>
    </w:p>
    <w:p w:rsidR="00C56164" w:rsidRDefault="00C56164">
      <w:pPr>
        <w:tabs>
          <w:tab w:val="left" w:pos="720"/>
          <w:tab w:val="left" w:pos="2160"/>
        </w:tabs>
        <w:snapToGrid w:val="0"/>
        <w:spacing w:line="300" w:lineRule="auto"/>
        <w:ind w:left="300" w:hangingChars="300" w:hanging="300"/>
        <w:rPr>
          <w:rFonts w:ascii="宋体" w:hAnsi="宋体"/>
          <w:sz w:val="10"/>
          <w:szCs w:val="10"/>
          <w:rPrChange w:id="4384" w:author="USER" w:date="2018-02-01T14:15:00Z">
            <w:rPr>
              <w:rFonts w:ascii="宋体" w:hAnsi="宋体"/>
              <w:sz w:val="24"/>
              <w:szCs w:val="24"/>
            </w:rPr>
          </w:rPrChange>
        </w:rPr>
        <w:pPrChange w:id="4385" w:author="USER" w:date="2018-02-01T14:15:00Z">
          <w:pPr>
            <w:tabs>
              <w:tab w:val="left" w:pos="720"/>
              <w:tab w:val="left" w:pos="2160"/>
            </w:tabs>
            <w:snapToGrid w:val="0"/>
            <w:spacing w:line="300" w:lineRule="auto"/>
            <w:ind w:left="720" w:hangingChars="300" w:hanging="720"/>
          </w:pPr>
        </w:pPrChange>
      </w:pPr>
    </w:p>
    <w:p w:rsidR="008D2A0C" w:rsidRPr="00016119" w:rsidRDefault="00674F55" w:rsidP="00112F21">
      <w:pPr>
        <w:ind w:leftChars="270" w:left="540"/>
        <w:jc w:val="both"/>
        <w:rPr>
          <w:rFonts w:ascii="宋体" w:hAnsi="宋体"/>
          <w:sz w:val="10"/>
          <w:szCs w:val="10"/>
          <w:rPrChange w:id="4386" w:author="USER" w:date="2018-02-01T14:15:00Z">
            <w:rPr>
              <w:rFonts w:ascii="宋体" w:hAnsi="宋体"/>
              <w:sz w:val="24"/>
              <w:szCs w:val="24"/>
            </w:rPr>
          </w:rPrChange>
        </w:rPr>
      </w:pPr>
      <w:r w:rsidRPr="00674F55">
        <w:rPr>
          <w:rFonts w:ascii="宋体" w:hAnsi="宋体" w:hint="eastAsia"/>
          <w:sz w:val="10"/>
          <w:szCs w:val="10"/>
          <w:rPrChange w:id="4387" w:author="USER" w:date="2018-02-01T14:15:00Z">
            <w:rPr>
              <w:rFonts w:ascii="宋体" w:hAnsi="宋体" w:hint="eastAsia"/>
              <w:sz w:val="24"/>
              <w:szCs w:val="24"/>
            </w:rPr>
          </w:rPrChange>
        </w:rPr>
        <w:t>至【】：</w:t>
      </w:r>
    </w:p>
    <w:p w:rsidR="008D2A0C" w:rsidRPr="00016119" w:rsidRDefault="00674F55" w:rsidP="00112F21">
      <w:pPr>
        <w:ind w:leftChars="270" w:left="540"/>
        <w:jc w:val="both"/>
        <w:rPr>
          <w:rFonts w:ascii="宋体" w:hAnsi="宋体"/>
          <w:sz w:val="10"/>
          <w:szCs w:val="10"/>
          <w:rPrChange w:id="4388" w:author="USER" w:date="2018-02-01T14:15:00Z">
            <w:rPr>
              <w:rFonts w:ascii="宋体" w:hAnsi="宋体"/>
              <w:sz w:val="24"/>
              <w:szCs w:val="24"/>
            </w:rPr>
          </w:rPrChange>
        </w:rPr>
      </w:pPr>
      <w:r w:rsidRPr="00674F55">
        <w:rPr>
          <w:rFonts w:ascii="宋体" w:hAnsi="宋体" w:hint="eastAsia"/>
          <w:sz w:val="10"/>
          <w:szCs w:val="10"/>
          <w:rPrChange w:id="4389" w:author="USER" w:date="2018-02-01T14:15:00Z">
            <w:rPr>
              <w:rFonts w:ascii="宋体" w:hAnsi="宋体" w:hint="eastAsia"/>
              <w:sz w:val="24"/>
              <w:szCs w:val="24"/>
            </w:rPr>
          </w:rPrChange>
        </w:rPr>
        <w:t>通信地址：【】</w:t>
      </w:r>
    </w:p>
    <w:p w:rsidR="008D2A0C" w:rsidRPr="00016119" w:rsidRDefault="00674F55" w:rsidP="00112F21">
      <w:pPr>
        <w:ind w:leftChars="270" w:left="540"/>
        <w:jc w:val="both"/>
        <w:rPr>
          <w:rFonts w:ascii="宋体" w:hAnsi="宋体"/>
          <w:sz w:val="10"/>
          <w:szCs w:val="10"/>
          <w:rPrChange w:id="4390" w:author="USER" w:date="2018-02-01T14:15:00Z">
            <w:rPr>
              <w:rFonts w:ascii="宋体" w:hAnsi="宋体"/>
              <w:sz w:val="24"/>
              <w:szCs w:val="24"/>
            </w:rPr>
          </w:rPrChange>
        </w:rPr>
      </w:pPr>
      <w:r w:rsidRPr="00674F55">
        <w:rPr>
          <w:rFonts w:ascii="宋体" w:hAnsi="宋体" w:hint="eastAsia"/>
          <w:sz w:val="10"/>
          <w:szCs w:val="10"/>
          <w:rPrChange w:id="4391" w:author="USER" w:date="2018-02-01T14:15:00Z">
            <w:rPr>
              <w:rFonts w:ascii="宋体" w:hAnsi="宋体" w:hint="eastAsia"/>
              <w:sz w:val="24"/>
              <w:szCs w:val="24"/>
            </w:rPr>
          </w:rPrChange>
        </w:rPr>
        <w:t>收件人：【】</w:t>
      </w:r>
    </w:p>
    <w:p w:rsidR="00C56164" w:rsidRDefault="00C56164">
      <w:pPr>
        <w:tabs>
          <w:tab w:val="left" w:pos="720"/>
          <w:tab w:val="left" w:pos="2160"/>
        </w:tabs>
        <w:snapToGrid w:val="0"/>
        <w:spacing w:line="300" w:lineRule="auto"/>
        <w:ind w:left="300" w:hangingChars="300" w:hanging="300"/>
        <w:rPr>
          <w:rFonts w:ascii="宋体" w:hAnsi="宋体"/>
          <w:sz w:val="10"/>
          <w:szCs w:val="10"/>
          <w:rPrChange w:id="4392" w:author="USER" w:date="2018-02-01T14:15:00Z">
            <w:rPr>
              <w:rFonts w:ascii="宋体" w:hAnsi="宋体"/>
              <w:sz w:val="24"/>
              <w:szCs w:val="24"/>
            </w:rPr>
          </w:rPrChange>
        </w:rPr>
        <w:pPrChange w:id="4393" w:author="USER" w:date="2018-02-01T14:15:00Z">
          <w:pPr>
            <w:tabs>
              <w:tab w:val="left" w:pos="720"/>
              <w:tab w:val="left" w:pos="2160"/>
            </w:tabs>
            <w:snapToGrid w:val="0"/>
            <w:spacing w:line="300" w:lineRule="auto"/>
            <w:ind w:left="720" w:hangingChars="300" w:hanging="720"/>
          </w:pPr>
        </w:pPrChange>
      </w:pPr>
    </w:p>
    <w:p w:rsidR="009E0AB3" w:rsidRPr="00016119" w:rsidRDefault="00674F55" w:rsidP="00112F21">
      <w:pPr>
        <w:ind w:leftChars="270" w:left="540"/>
        <w:jc w:val="both"/>
        <w:rPr>
          <w:rFonts w:ascii="宋体" w:hAnsi="宋体"/>
          <w:sz w:val="10"/>
          <w:szCs w:val="10"/>
          <w:rPrChange w:id="4394" w:author="USER" w:date="2018-02-01T14:15:00Z">
            <w:rPr>
              <w:rFonts w:ascii="宋体" w:hAnsi="宋体"/>
              <w:sz w:val="24"/>
              <w:szCs w:val="24"/>
            </w:rPr>
          </w:rPrChange>
        </w:rPr>
      </w:pPr>
      <w:r w:rsidRPr="00674F55">
        <w:rPr>
          <w:rFonts w:ascii="宋体" w:hAnsi="宋体" w:hint="eastAsia"/>
          <w:sz w:val="10"/>
          <w:szCs w:val="10"/>
          <w:rPrChange w:id="4395" w:author="USER" w:date="2018-02-01T14:15:00Z">
            <w:rPr>
              <w:rFonts w:ascii="宋体" w:hAnsi="宋体" w:hint="eastAsia"/>
              <w:sz w:val="24"/>
              <w:szCs w:val="24"/>
            </w:rPr>
          </w:rPrChange>
        </w:rPr>
        <w:t>至【】：</w:t>
      </w:r>
    </w:p>
    <w:p w:rsidR="009E0AB3" w:rsidRPr="00016119" w:rsidRDefault="00674F55" w:rsidP="00112F21">
      <w:pPr>
        <w:ind w:leftChars="270" w:left="540"/>
        <w:jc w:val="both"/>
        <w:rPr>
          <w:rFonts w:ascii="宋体" w:hAnsi="宋体"/>
          <w:sz w:val="10"/>
          <w:szCs w:val="10"/>
          <w:rPrChange w:id="4396" w:author="USER" w:date="2018-02-01T14:15:00Z">
            <w:rPr>
              <w:rFonts w:ascii="宋体" w:hAnsi="宋体"/>
              <w:sz w:val="24"/>
              <w:szCs w:val="24"/>
            </w:rPr>
          </w:rPrChange>
        </w:rPr>
      </w:pPr>
      <w:r w:rsidRPr="00674F55">
        <w:rPr>
          <w:rFonts w:ascii="宋体" w:hAnsi="宋体" w:hint="eastAsia"/>
          <w:sz w:val="10"/>
          <w:szCs w:val="10"/>
          <w:rPrChange w:id="4397" w:author="USER" w:date="2018-02-01T14:15:00Z">
            <w:rPr>
              <w:rFonts w:ascii="宋体" w:hAnsi="宋体" w:hint="eastAsia"/>
              <w:sz w:val="24"/>
              <w:szCs w:val="24"/>
            </w:rPr>
          </w:rPrChange>
        </w:rPr>
        <w:t>通信地址：【</w:t>
      </w:r>
      <w:r w:rsidRPr="00674F55">
        <w:rPr>
          <w:rFonts w:ascii="宋体" w:hAnsi="宋体"/>
          <w:sz w:val="10"/>
          <w:szCs w:val="10"/>
          <w:rPrChange w:id="4398" w:author="USER" w:date="2018-02-01T14:15:00Z">
            <w:rPr>
              <w:rFonts w:ascii="宋体" w:hAnsi="宋体"/>
              <w:sz w:val="24"/>
              <w:szCs w:val="24"/>
            </w:rPr>
          </w:rPrChange>
        </w:rPr>
        <w:t>】</w:t>
      </w:r>
    </w:p>
    <w:p w:rsidR="009E0AB3" w:rsidRPr="00016119" w:rsidRDefault="009E0AB3">
      <w:pPr>
        <w:pStyle w:val="a7"/>
        <w:rPr>
          <w:rStyle w:val="Char2"/>
          <w:sz w:val="10"/>
          <w:szCs w:val="10"/>
          <w:rPrChange w:id="4399" w:author="USER" w:date="2018-02-01T14:15:00Z">
            <w:rPr>
              <w:rStyle w:val="Char2"/>
              <w:kern w:val="0"/>
            </w:rPr>
          </w:rPrChange>
        </w:rPr>
      </w:pPr>
    </w:p>
    <w:p w:rsidR="009E0AB3" w:rsidRPr="00016119" w:rsidRDefault="00674F55" w:rsidP="00112F21">
      <w:pPr>
        <w:ind w:leftChars="270" w:left="540"/>
        <w:jc w:val="both"/>
        <w:rPr>
          <w:rFonts w:ascii="宋体" w:hAnsi="宋体"/>
          <w:sz w:val="10"/>
          <w:szCs w:val="10"/>
          <w:rPrChange w:id="4400" w:author="USER" w:date="2018-02-01T14:15:00Z">
            <w:rPr>
              <w:rFonts w:ascii="宋体" w:hAnsi="宋体"/>
              <w:sz w:val="24"/>
              <w:szCs w:val="24"/>
            </w:rPr>
          </w:rPrChange>
        </w:rPr>
      </w:pPr>
      <w:r w:rsidRPr="00674F55">
        <w:rPr>
          <w:rFonts w:ascii="宋体" w:hAnsi="宋体" w:hint="eastAsia"/>
          <w:sz w:val="10"/>
          <w:szCs w:val="10"/>
          <w:rPrChange w:id="4401" w:author="USER" w:date="2018-02-01T14:15:00Z">
            <w:rPr>
              <w:rFonts w:ascii="宋体" w:hAnsi="宋体" w:hint="eastAsia"/>
              <w:sz w:val="24"/>
              <w:szCs w:val="24"/>
            </w:rPr>
          </w:rPrChange>
        </w:rPr>
        <w:t>至【】：</w:t>
      </w:r>
    </w:p>
    <w:p w:rsidR="009E0AB3" w:rsidRPr="00016119" w:rsidRDefault="00674F55" w:rsidP="00112F21">
      <w:pPr>
        <w:ind w:leftChars="270" w:left="540"/>
        <w:jc w:val="both"/>
        <w:rPr>
          <w:sz w:val="10"/>
          <w:szCs w:val="10"/>
          <w:rPrChange w:id="4402" w:author="USER" w:date="2018-02-01T14:15:00Z">
            <w:rPr>
              <w:sz w:val="24"/>
              <w:szCs w:val="24"/>
            </w:rPr>
          </w:rPrChange>
        </w:rPr>
      </w:pPr>
      <w:r w:rsidRPr="00674F55">
        <w:rPr>
          <w:rFonts w:hint="eastAsia"/>
          <w:sz w:val="10"/>
          <w:szCs w:val="10"/>
          <w:rPrChange w:id="4403" w:author="USER" w:date="2018-02-01T14:15:00Z">
            <w:rPr>
              <w:rFonts w:ascii="宋体" w:hAnsi="宋体" w:hint="eastAsia"/>
              <w:sz w:val="24"/>
              <w:szCs w:val="24"/>
            </w:rPr>
          </w:rPrChange>
        </w:rPr>
        <w:t>通信地址：【】</w:t>
      </w:r>
    </w:p>
    <w:p w:rsidR="009E0AB3" w:rsidRPr="00016119" w:rsidRDefault="009E0AB3" w:rsidP="009E0AB3">
      <w:pPr>
        <w:tabs>
          <w:tab w:val="left" w:pos="720"/>
          <w:tab w:val="left" w:pos="2160"/>
        </w:tabs>
        <w:snapToGrid w:val="0"/>
        <w:spacing w:line="300" w:lineRule="auto"/>
        <w:rPr>
          <w:rFonts w:ascii="宋体" w:hAnsi="宋体"/>
          <w:sz w:val="10"/>
          <w:szCs w:val="10"/>
          <w:rPrChange w:id="4404" w:author="USER" w:date="2018-02-01T14:15:00Z">
            <w:rPr>
              <w:rFonts w:ascii="宋体" w:hAnsi="宋体"/>
              <w:sz w:val="24"/>
              <w:szCs w:val="24"/>
            </w:rPr>
          </w:rPrChange>
        </w:rPr>
      </w:pPr>
    </w:p>
    <w:p w:rsidR="009E0AB3" w:rsidRPr="00016119" w:rsidRDefault="00674F55" w:rsidP="00112F21">
      <w:pPr>
        <w:ind w:leftChars="270" w:left="540"/>
        <w:jc w:val="both"/>
        <w:rPr>
          <w:rFonts w:ascii="宋体" w:hAnsi="宋体"/>
          <w:sz w:val="10"/>
          <w:szCs w:val="10"/>
          <w:rPrChange w:id="4405" w:author="USER" w:date="2018-02-01T14:15:00Z">
            <w:rPr>
              <w:rFonts w:ascii="宋体" w:hAnsi="宋体"/>
              <w:sz w:val="24"/>
              <w:szCs w:val="24"/>
            </w:rPr>
          </w:rPrChange>
        </w:rPr>
      </w:pPr>
      <w:r w:rsidRPr="00674F55">
        <w:rPr>
          <w:rFonts w:ascii="宋体" w:hAnsi="宋体" w:hint="eastAsia"/>
          <w:sz w:val="10"/>
          <w:szCs w:val="10"/>
          <w:rPrChange w:id="4406" w:author="USER" w:date="2018-02-01T14:15:00Z">
            <w:rPr>
              <w:rFonts w:ascii="宋体" w:hAnsi="宋体" w:hint="eastAsia"/>
              <w:sz w:val="24"/>
              <w:szCs w:val="24"/>
            </w:rPr>
          </w:rPrChange>
        </w:rPr>
        <w:t>至【】：</w:t>
      </w:r>
    </w:p>
    <w:p w:rsidR="009E0AB3" w:rsidRPr="00016119" w:rsidRDefault="00674F55" w:rsidP="0053230F">
      <w:pPr>
        <w:ind w:leftChars="270" w:left="540"/>
        <w:jc w:val="both"/>
        <w:rPr>
          <w:rStyle w:val="Char2"/>
          <w:sz w:val="10"/>
          <w:szCs w:val="10"/>
          <w:rPrChange w:id="4407" w:author="USER" w:date="2018-02-01T14:15:00Z">
            <w:rPr>
              <w:rStyle w:val="Char2"/>
            </w:rPr>
          </w:rPrChange>
        </w:rPr>
      </w:pPr>
      <w:r w:rsidRPr="00674F55">
        <w:rPr>
          <w:rFonts w:ascii="宋体" w:hAnsi="宋体" w:hint="eastAsia"/>
          <w:sz w:val="10"/>
          <w:szCs w:val="10"/>
          <w:rPrChange w:id="4408" w:author="USER" w:date="2018-02-01T14:15:00Z">
            <w:rPr>
              <w:rFonts w:ascii="宋体" w:hAnsi="宋体" w:hint="eastAsia"/>
              <w:sz w:val="24"/>
              <w:szCs w:val="24"/>
            </w:rPr>
          </w:rPrChange>
        </w:rPr>
        <w:t>通信地址：【】</w:t>
      </w:r>
    </w:p>
    <w:p w:rsidR="008D2A0C" w:rsidRPr="00016119" w:rsidRDefault="00674F55" w:rsidP="00112F21">
      <w:pPr>
        <w:ind w:leftChars="270" w:left="540"/>
        <w:jc w:val="both"/>
        <w:rPr>
          <w:rFonts w:ascii="宋体" w:hAnsi="宋体"/>
          <w:sz w:val="10"/>
          <w:szCs w:val="10"/>
          <w:rPrChange w:id="4409" w:author="USER" w:date="2018-02-01T14:15:00Z">
            <w:rPr>
              <w:rFonts w:ascii="宋体" w:hAnsi="宋体"/>
              <w:sz w:val="24"/>
              <w:szCs w:val="24"/>
            </w:rPr>
          </w:rPrChange>
        </w:rPr>
      </w:pPr>
      <w:r w:rsidRPr="00674F55">
        <w:rPr>
          <w:rFonts w:ascii="宋体" w:hAnsi="宋体" w:hint="eastAsia"/>
          <w:sz w:val="10"/>
          <w:szCs w:val="10"/>
          <w:rPrChange w:id="4410" w:author="USER" w:date="2018-02-01T14:15:00Z">
            <w:rPr>
              <w:rFonts w:ascii="宋体" w:hAnsi="宋体" w:hint="eastAsia"/>
              <w:sz w:val="24"/>
              <w:szCs w:val="24"/>
            </w:rPr>
          </w:rPrChange>
        </w:rPr>
        <w:t>除非本协议另有规定，上述通知或来往文件，以挂号信（要求回执）方式发送至正确地址的，自投递后</w:t>
      </w:r>
      <w:bookmarkStart w:id="4411" w:name="_DV_C548"/>
      <w:r w:rsidRPr="00674F55">
        <w:rPr>
          <w:rStyle w:val="DeltaViewInsertion"/>
          <w:rFonts w:ascii="宋体" w:hAnsi="宋体" w:hint="eastAsia"/>
          <w:color w:val="auto"/>
          <w:sz w:val="10"/>
          <w:szCs w:val="10"/>
          <w:u w:val="none"/>
          <w:rPrChange w:id="4412" w:author="USER" w:date="2018-02-01T14:15:00Z">
            <w:rPr>
              <w:rStyle w:val="DeltaViewInsertion"/>
              <w:rFonts w:ascii="宋体" w:hAnsi="宋体" w:hint="eastAsia"/>
              <w:color w:val="auto"/>
              <w:sz w:val="24"/>
              <w:szCs w:val="24"/>
              <w:u w:val="none"/>
            </w:rPr>
          </w:rPrChange>
        </w:rPr>
        <w:t>五（</w:t>
      </w:r>
      <w:bookmarkStart w:id="4413" w:name="_DV_M742"/>
      <w:bookmarkEnd w:id="4411"/>
      <w:bookmarkEnd w:id="4413"/>
      <w:r w:rsidRPr="00674F55">
        <w:rPr>
          <w:rFonts w:ascii="宋体" w:hAnsi="宋体"/>
          <w:sz w:val="10"/>
          <w:szCs w:val="10"/>
          <w:rPrChange w:id="4414" w:author="USER" w:date="2018-02-01T14:15:00Z">
            <w:rPr>
              <w:rFonts w:ascii="宋体" w:hAnsi="宋体"/>
              <w:color w:val="0000FF"/>
              <w:sz w:val="24"/>
              <w:szCs w:val="24"/>
              <w:u w:val="double"/>
            </w:rPr>
          </w:rPrChange>
        </w:rPr>
        <w:t>5</w:t>
      </w:r>
      <w:bookmarkStart w:id="4415" w:name="_DV_C549"/>
      <w:r w:rsidRPr="00674F55">
        <w:rPr>
          <w:rStyle w:val="DeltaViewInsertion"/>
          <w:rFonts w:ascii="宋体" w:hAnsi="宋体" w:hint="eastAsia"/>
          <w:color w:val="auto"/>
          <w:sz w:val="10"/>
          <w:szCs w:val="10"/>
          <w:u w:val="none"/>
          <w:rPrChange w:id="4416" w:author="USER" w:date="2018-02-01T14:15:00Z">
            <w:rPr>
              <w:rStyle w:val="DeltaViewInsertion"/>
              <w:rFonts w:ascii="宋体" w:hAnsi="宋体" w:hint="eastAsia"/>
              <w:color w:val="auto"/>
              <w:sz w:val="24"/>
              <w:szCs w:val="24"/>
              <w:u w:val="none"/>
            </w:rPr>
          </w:rPrChange>
        </w:rPr>
        <w:t>）</w:t>
      </w:r>
      <w:bookmarkStart w:id="4417" w:name="_DV_M743"/>
      <w:bookmarkEnd w:id="4415"/>
      <w:bookmarkEnd w:id="4417"/>
      <w:proofErr w:type="gramStart"/>
      <w:r w:rsidRPr="00674F55">
        <w:rPr>
          <w:rFonts w:ascii="宋体" w:hAnsi="宋体" w:hint="eastAsia"/>
          <w:sz w:val="10"/>
          <w:szCs w:val="10"/>
          <w:rPrChange w:id="4418" w:author="USER" w:date="2018-02-01T14:15:00Z">
            <w:rPr>
              <w:rFonts w:ascii="宋体" w:hAnsi="宋体" w:hint="eastAsia"/>
              <w:color w:val="0000FF"/>
              <w:sz w:val="24"/>
              <w:szCs w:val="24"/>
              <w:u w:val="double"/>
            </w:rPr>
          </w:rPrChange>
        </w:rPr>
        <w:t>个</w:t>
      </w:r>
      <w:proofErr w:type="gramEnd"/>
      <w:r w:rsidRPr="00674F55">
        <w:rPr>
          <w:rFonts w:ascii="宋体" w:hAnsi="宋体" w:hint="eastAsia"/>
          <w:sz w:val="10"/>
          <w:szCs w:val="10"/>
          <w:rPrChange w:id="4419" w:author="USER" w:date="2018-02-01T14:15:00Z">
            <w:rPr>
              <w:rFonts w:ascii="宋体" w:hAnsi="宋体" w:hint="eastAsia"/>
              <w:color w:val="0000FF"/>
              <w:sz w:val="24"/>
              <w:szCs w:val="24"/>
              <w:u w:val="double"/>
            </w:rPr>
          </w:rPrChange>
        </w:rPr>
        <w:t>工作日视为送达；通过邮政快递或其它公认隔日送达快递发送至正确地址的，自送出后</w:t>
      </w:r>
      <w:bookmarkStart w:id="4420" w:name="_DV_C550"/>
      <w:r w:rsidRPr="00674F55">
        <w:rPr>
          <w:rStyle w:val="DeltaViewInsertion"/>
          <w:rFonts w:ascii="宋体" w:hAnsi="宋体" w:hint="eastAsia"/>
          <w:color w:val="auto"/>
          <w:sz w:val="10"/>
          <w:szCs w:val="10"/>
          <w:u w:val="none"/>
          <w:rPrChange w:id="4421" w:author="USER" w:date="2018-02-01T14:15:00Z">
            <w:rPr>
              <w:rStyle w:val="DeltaViewInsertion"/>
              <w:rFonts w:ascii="宋体" w:hAnsi="宋体" w:hint="eastAsia"/>
              <w:color w:val="auto"/>
              <w:sz w:val="24"/>
              <w:szCs w:val="24"/>
              <w:u w:val="none"/>
            </w:rPr>
          </w:rPrChange>
        </w:rPr>
        <w:t>三（</w:t>
      </w:r>
      <w:bookmarkStart w:id="4422" w:name="_DV_M744"/>
      <w:bookmarkEnd w:id="4420"/>
      <w:bookmarkEnd w:id="4422"/>
      <w:r w:rsidRPr="00674F55">
        <w:rPr>
          <w:rFonts w:ascii="宋体" w:hAnsi="宋体"/>
          <w:sz w:val="10"/>
          <w:szCs w:val="10"/>
          <w:rPrChange w:id="4423" w:author="USER" w:date="2018-02-01T14:15:00Z">
            <w:rPr>
              <w:rFonts w:ascii="宋体" w:hAnsi="宋体"/>
              <w:color w:val="0000FF"/>
              <w:sz w:val="24"/>
              <w:szCs w:val="24"/>
              <w:u w:val="double"/>
            </w:rPr>
          </w:rPrChange>
        </w:rPr>
        <w:t>3</w:t>
      </w:r>
      <w:bookmarkStart w:id="4424" w:name="_DV_C551"/>
      <w:r w:rsidRPr="00674F55">
        <w:rPr>
          <w:rStyle w:val="DeltaViewInsertion"/>
          <w:rFonts w:ascii="宋体" w:hAnsi="宋体" w:hint="eastAsia"/>
          <w:color w:val="auto"/>
          <w:sz w:val="10"/>
          <w:szCs w:val="10"/>
          <w:u w:val="none"/>
          <w:rPrChange w:id="4425" w:author="USER" w:date="2018-02-01T14:15:00Z">
            <w:rPr>
              <w:rStyle w:val="DeltaViewInsertion"/>
              <w:rFonts w:ascii="宋体" w:hAnsi="宋体" w:hint="eastAsia"/>
              <w:color w:val="auto"/>
              <w:sz w:val="24"/>
              <w:szCs w:val="24"/>
              <w:u w:val="none"/>
            </w:rPr>
          </w:rPrChange>
        </w:rPr>
        <w:t>）</w:t>
      </w:r>
      <w:bookmarkStart w:id="4426" w:name="_DV_M745"/>
      <w:bookmarkEnd w:id="4424"/>
      <w:bookmarkEnd w:id="4426"/>
      <w:proofErr w:type="gramStart"/>
      <w:r w:rsidRPr="00674F55">
        <w:rPr>
          <w:rFonts w:ascii="宋体" w:hAnsi="宋体" w:hint="eastAsia"/>
          <w:sz w:val="10"/>
          <w:szCs w:val="10"/>
          <w:rPrChange w:id="4427" w:author="USER" w:date="2018-02-01T14:15:00Z">
            <w:rPr>
              <w:rFonts w:ascii="宋体" w:hAnsi="宋体" w:hint="eastAsia"/>
              <w:color w:val="0000FF"/>
              <w:sz w:val="24"/>
              <w:szCs w:val="24"/>
              <w:u w:val="double"/>
            </w:rPr>
          </w:rPrChange>
        </w:rPr>
        <w:t>个</w:t>
      </w:r>
      <w:proofErr w:type="gramEnd"/>
      <w:r w:rsidRPr="00674F55">
        <w:rPr>
          <w:rFonts w:ascii="宋体" w:hAnsi="宋体" w:hint="eastAsia"/>
          <w:sz w:val="10"/>
          <w:szCs w:val="10"/>
          <w:rPrChange w:id="4428" w:author="USER" w:date="2018-02-01T14:15:00Z">
            <w:rPr>
              <w:rFonts w:ascii="宋体" w:hAnsi="宋体" w:hint="eastAsia"/>
              <w:color w:val="0000FF"/>
              <w:sz w:val="24"/>
              <w:szCs w:val="24"/>
              <w:u w:val="double"/>
            </w:rPr>
          </w:rPrChange>
        </w:rPr>
        <w:t>工作日视为送达；由专人或私营快递送出的，自递送时视为送达。通过传真方式发送的通知或来往文件的，应在以下情况下视为送达：如在工作日发送，则视为在下一个工作日送达；如在非工作日发送，则在该日随后的工作日之下一个工作日视为送达，但发件人应</w:t>
      </w:r>
      <w:bookmarkStart w:id="4429" w:name="_DV_M748"/>
      <w:bookmarkEnd w:id="4429"/>
      <w:r w:rsidRPr="00674F55">
        <w:rPr>
          <w:rFonts w:ascii="宋体" w:hAnsi="宋体" w:hint="eastAsia"/>
          <w:sz w:val="10"/>
          <w:szCs w:val="10"/>
          <w:rPrChange w:id="4430" w:author="USER" w:date="2018-02-01T14:15:00Z">
            <w:rPr>
              <w:rFonts w:ascii="宋体" w:hAnsi="宋体" w:hint="eastAsia"/>
              <w:color w:val="0000FF"/>
              <w:sz w:val="24"/>
              <w:szCs w:val="24"/>
              <w:u w:val="double"/>
            </w:rPr>
          </w:rPrChange>
        </w:rPr>
        <w:t>以发送的传真机上传真确认报告为准；发件人发出传真的同日内，应将同一书面通知通过邮政快递或其它公认隔日送达快递送</w:t>
      </w:r>
      <w:proofErr w:type="gramStart"/>
      <w:r w:rsidRPr="00674F55">
        <w:rPr>
          <w:rFonts w:ascii="宋体" w:hAnsi="宋体" w:hint="eastAsia"/>
          <w:sz w:val="10"/>
          <w:szCs w:val="10"/>
          <w:rPrChange w:id="4431" w:author="USER" w:date="2018-02-01T14:15:00Z">
            <w:rPr>
              <w:rFonts w:ascii="宋体" w:hAnsi="宋体" w:hint="eastAsia"/>
              <w:color w:val="0000FF"/>
              <w:sz w:val="24"/>
              <w:szCs w:val="24"/>
              <w:u w:val="double"/>
            </w:rPr>
          </w:rPrChange>
        </w:rPr>
        <w:t>至接受</w:t>
      </w:r>
      <w:proofErr w:type="gramEnd"/>
      <w:r w:rsidRPr="00674F55">
        <w:rPr>
          <w:rFonts w:ascii="宋体" w:hAnsi="宋体" w:hint="eastAsia"/>
          <w:sz w:val="10"/>
          <w:szCs w:val="10"/>
          <w:rPrChange w:id="4432" w:author="USER" w:date="2018-02-01T14:15:00Z">
            <w:rPr>
              <w:rFonts w:ascii="宋体" w:hAnsi="宋体" w:hint="eastAsia"/>
              <w:color w:val="0000FF"/>
              <w:sz w:val="24"/>
              <w:szCs w:val="24"/>
              <w:u w:val="double"/>
            </w:rPr>
          </w:rPrChange>
        </w:rPr>
        <w:t>方。</w:t>
      </w:r>
      <w:bookmarkStart w:id="4433" w:name="_DV_M288"/>
      <w:bookmarkEnd w:id="4433"/>
    </w:p>
    <w:p w:rsidR="002C6C9A" w:rsidRPr="00016119" w:rsidRDefault="00674F55" w:rsidP="00B76B7B">
      <w:pPr>
        <w:pStyle w:val="aff"/>
        <w:numPr>
          <w:ilvl w:val="1"/>
          <w:numId w:val="49"/>
        </w:numPr>
        <w:spacing w:beforeLines="50"/>
        <w:ind w:left="964" w:firstLineChars="0"/>
        <w:outlineLvl w:val="1"/>
        <w:rPr>
          <w:b/>
          <w:sz w:val="10"/>
          <w:szCs w:val="10"/>
          <w:rPrChange w:id="4434" w:author="USER" w:date="2018-02-01T14:15:00Z">
            <w:rPr>
              <w:b/>
              <w:sz w:val="24"/>
              <w:szCs w:val="24"/>
            </w:rPr>
          </w:rPrChange>
        </w:rPr>
      </w:pPr>
      <w:bookmarkStart w:id="4435" w:name="_Toc425893500"/>
      <w:bookmarkStart w:id="4436" w:name="_Toc505242760"/>
      <w:r w:rsidRPr="00674F55">
        <w:rPr>
          <w:rFonts w:hint="eastAsia"/>
          <w:b/>
          <w:sz w:val="10"/>
          <w:szCs w:val="10"/>
          <w:rPrChange w:id="4437" w:author="USER" w:date="2018-02-01T14:15:00Z">
            <w:rPr>
              <w:rFonts w:hint="eastAsia"/>
              <w:b/>
              <w:color w:val="0000FF"/>
              <w:sz w:val="24"/>
              <w:szCs w:val="24"/>
              <w:u w:val="double"/>
            </w:rPr>
          </w:rPrChange>
        </w:rPr>
        <w:t>费用</w:t>
      </w:r>
      <w:bookmarkEnd w:id="4435"/>
      <w:bookmarkEnd w:id="4436"/>
    </w:p>
    <w:p w:rsidR="002C6C9A" w:rsidRPr="00016119" w:rsidRDefault="00674F55" w:rsidP="00112F21">
      <w:pPr>
        <w:ind w:leftChars="270" w:left="540"/>
        <w:jc w:val="both"/>
        <w:rPr>
          <w:rFonts w:ascii="宋体" w:hAnsi="宋体"/>
          <w:sz w:val="10"/>
          <w:szCs w:val="10"/>
          <w:rPrChange w:id="4438" w:author="USER" w:date="2018-02-01T14:15:00Z">
            <w:rPr>
              <w:rFonts w:ascii="宋体" w:hAnsi="宋体"/>
              <w:sz w:val="24"/>
              <w:szCs w:val="24"/>
            </w:rPr>
          </w:rPrChange>
        </w:rPr>
      </w:pPr>
      <w:r w:rsidRPr="00674F55">
        <w:rPr>
          <w:rFonts w:ascii="宋体" w:hAnsi="宋体" w:hint="eastAsia"/>
          <w:sz w:val="10"/>
          <w:szCs w:val="10"/>
          <w:rPrChange w:id="4439" w:author="USER" w:date="2018-02-01T14:15:00Z">
            <w:rPr>
              <w:rFonts w:ascii="宋体" w:hAnsi="宋体" w:hint="eastAsia"/>
              <w:color w:val="0000FF"/>
              <w:sz w:val="24"/>
              <w:szCs w:val="24"/>
              <w:u w:val="double"/>
            </w:rPr>
          </w:rPrChange>
        </w:rPr>
        <w:t>各方同意，在签署本协议的过程中各自发生的费用各自承担。</w:t>
      </w:r>
    </w:p>
    <w:p w:rsidR="008D2A0C" w:rsidRPr="00016119" w:rsidRDefault="00674F55" w:rsidP="00B76B7B">
      <w:pPr>
        <w:pStyle w:val="aff"/>
        <w:numPr>
          <w:ilvl w:val="1"/>
          <w:numId w:val="49"/>
        </w:numPr>
        <w:spacing w:beforeLines="50"/>
        <w:ind w:left="964" w:firstLineChars="0"/>
        <w:outlineLvl w:val="1"/>
        <w:rPr>
          <w:b/>
          <w:sz w:val="10"/>
          <w:szCs w:val="10"/>
          <w:rPrChange w:id="4440" w:author="USER" w:date="2018-02-01T14:15:00Z">
            <w:rPr>
              <w:b/>
              <w:sz w:val="24"/>
              <w:szCs w:val="24"/>
            </w:rPr>
          </w:rPrChange>
        </w:rPr>
      </w:pPr>
      <w:bookmarkStart w:id="4441" w:name="_Toc258010429"/>
      <w:bookmarkStart w:id="4442" w:name="_Toc283452061"/>
      <w:bookmarkStart w:id="4443" w:name="_Toc287697153"/>
      <w:bookmarkStart w:id="4444" w:name="_Toc293698896"/>
      <w:bookmarkStart w:id="4445" w:name="_Toc293699834"/>
      <w:bookmarkStart w:id="4446" w:name="_Toc424573395"/>
      <w:bookmarkStart w:id="4447" w:name="_Toc505242761"/>
      <w:r w:rsidRPr="00674F55">
        <w:rPr>
          <w:rFonts w:hint="eastAsia"/>
          <w:b/>
          <w:sz w:val="10"/>
          <w:szCs w:val="10"/>
          <w:rPrChange w:id="4448" w:author="USER" w:date="2018-02-01T14:15:00Z">
            <w:rPr>
              <w:rFonts w:hint="eastAsia"/>
              <w:b/>
              <w:color w:val="0000FF"/>
              <w:sz w:val="24"/>
              <w:szCs w:val="24"/>
              <w:u w:val="double"/>
            </w:rPr>
          </w:rPrChange>
        </w:rPr>
        <w:t>语言</w:t>
      </w:r>
      <w:bookmarkEnd w:id="4441"/>
      <w:bookmarkEnd w:id="4442"/>
      <w:bookmarkEnd w:id="4443"/>
      <w:bookmarkEnd w:id="4444"/>
      <w:bookmarkEnd w:id="4445"/>
      <w:bookmarkEnd w:id="4446"/>
      <w:bookmarkEnd w:id="4447"/>
    </w:p>
    <w:p w:rsidR="008D2A0C" w:rsidRPr="00016119" w:rsidRDefault="00674F55" w:rsidP="0053230F">
      <w:pPr>
        <w:ind w:leftChars="270" w:left="540"/>
        <w:jc w:val="both"/>
        <w:rPr>
          <w:rFonts w:ascii="宋体" w:hAnsi="宋体"/>
          <w:sz w:val="10"/>
          <w:szCs w:val="10"/>
          <w:rPrChange w:id="4449" w:author="USER" w:date="2018-02-01T14:15:00Z">
            <w:rPr>
              <w:rFonts w:ascii="宋体" w:hAnsi="宋体"/>
              <w:sz w:val="24"/>
              <w:szCs w:val="24"/>
            </w:rPr>
          </w:rPrChange>
        </w:rPr>
      </w:pPr>
      <w:r w:rsidRPr="00674F55">
        <w:rPr>
          <w:rFonts w:ascii="宋体" w:hAnsi="宋体" w:hint="eastAsia"/>
          <w:sz w:val="10"/>
          <w:szCs w:val="10"/>
          <w:rPrChange w:id="4450" w:author="USER" w:date="2018-02-01T14:15:00Z">
            <w:rPr>
              <w:rFonts w:ascii="宋体" w:hAnsi="宋体" w:hint="eastAsia"/>
              <w:color w:val="0000FF"/>
              <w:sz w:val="24"/>
              <w:szCs w:val="24"/>
              <w:u w:val="double"/>
            </w:rPr>
          </w:rPrChange>
        </w:rPr>
        <w:t>本协议以中文书就。</w:t>
      </w:r>
    </w:p>
    <w:p w:rsidR="008D2A0C" w:rsidRPr="00016119" w:rsidRDefault="00674F55" w:rsidP="00B76B7B">
      <w:pPr>
        <w:pStyle w:val="aff"/>
        <w:numPr>
          <w:ilvl w:val="1"/>
          <w:numId w:val="49"/>
        </w:numPr>
        <w:spacing w:beforeLines="50"/>
        <w:ind w:left="964" w:firstLineChars="0"/>
        <w:outlineLvl w:val="1"/>
        <w:rPr>
          <w:b/>
          <w:sz w:val="10"/>
          <w:szCs w:val="10"/>
          <w:rPrChange w:id="4451" w:author="USER" w:date="2018-02-01T14:15:00Z">
            <w:rPr>
              <w:b/>
              <w:sz w:val="24"/>
              <w:szCs w:val="24"/>
            </w:rPr>
          </w:rPrChange>
        </w:rPr>
      </w:pPr>
      <w:bookmarkStart w:id="4452" w:name="_Toc258010430"/>
      <w:bookmarkStart w:id="4453" w:name="_Toc283452062"/>
      <w:bookmarkStart w:id="4454" w:name="_Toc287697154"/>
      <w:bookmarkStart w:id="4455" w:name="_Toc293698897"/>
      <w:bookmarkStart w:id="4456" w:name="_Toc293699835"/>
      <w:bookmarkStart w:id="4457" w:name="_Toc424573396"/>
      <w:bookmarkStart w:id="4458" w:name="_Toc505242762"/>
      <w:r w:rsidRPr="00674F55">
        <w:rPr>
          <w:rFonts w:hint="eastAsia"/>
          <w:b/>
          <w:sz w:val="10"/>
          <w:szCs w:val="10"/>
          <w:rPrChange w:id="4459" w:author="USER" w:date="2018-02-01T14:15:00Z">
            <w:rPr>
              <w:rFonts w:hint="eastAsia"/>
              <w:b/>
              <w:color w:val="0000FF"/>
              <w:sz w:val="24"/>
              <w:szCs w:val="24"/>
              <w:u w:val="double"/>
            </w:rPr>
          </w:rPrChange>
        </w:rPr>
        <w:t>文本和签署</w:t>
      </w:r>
      <w:bookmarkEnd w:id="4452"/>
      <w:bookmarkEnd w:id="4453"/>
      <w:bookmarkEnd w:id="4454"/>
      <w:bookmarkEnd w:id="4455"/>
      <w:bookmarkEnd w:id="4456"/>
      <w:bookmarkEnd w:id="4457"/>
      <w:bookmarkEnd w:id="4458"/>
    </w:p>
    <w:p w:rsidR="008D2A0C" w:rsidRPr="00016119" w:rsidRDefault="00674F55">
      <w:pPr>
        <w:widowControl w:val="0"/>
        <w:autoSpaceDE w:val="0"/>
        <w:autoSpaceDN w:val="0"/>
        <w:adjustRightInd w:val="0"/>
        <w:ind w:leftChars="270" w:left="540"/>
        <w:jc w:val="both"/>
        <w:rPr>
          <w:rFonts w:ascii="宋体" w:hAnsi="宋体"/>
          <w:sz w:val="10"/>
          <w:szCs w:val="10"/>
          <w:rPrChange w:id="4460" w:author="USER" w:date="2018-02-01T14:15:00Z">
            <w:rPr>
              <w:rFonts w:ascii="宋体" w:hAnsi="宋体"/>
              <w:sz w:val="24"/>
              <w:szCs w:val="24"/>
            </w:rPr>
          </w:rPrChange>
        </w:rPr>
      </w:pPr>
      <w:r w:rsidRPr="00674F55">
        <w:rPr>
          <w:rFonts w:ascii="宋体" w:hAnsi="宋体" w:hint="eastAsia"/>
          <w:sz w:val="10"/>
          <w:szCs w:val="10"/>
          <w:rPrChange w:id="4461" w:author="USER" w:date="2018-02-01T14:15:00Z">
            <w:rPr>
              <w:rFonts w:ascii="宋体" w:hAnsi="宋体" w:hint="eastAsia"/>
              <w:color w:val="0000FF"/>
              <w:sz w:val="24"/>
              <w:szCs w:val="24"/>
              <w:u w:val="double"/>
            </w:rPr>
          </w:rPrChange>
        </w:rPr>
        <w:t>本协议共签署【】份原件，各方各执两份原件，每份原件具有同等的法律效力。</w:t>
      </w:r>
    </w:p>
    <w:p w:rsidR="00C21C29" w:rsidRPr="00016119" w:rsidRDefault="00C21C29">
      <w:pPr>
        <w:widowControl w:val="0"/>
        <w:autoSpaceDE w:val="0"/>
        <w:autoSpaceDN w:val="0"/>
        <w:adjustRightInd w:val="0"/>
        <w:ind w:leftChars="270" w:left="540"/>
        <w:jc w:val="both"/>
        <w:rPr>
          <w:rFonts w:ascii="宋体" w:hAnsi="宋体"/>
          <w:sz w:val="10"/>
          <w:szCs w:val="10"/>
          <w:rPrChange w:id="4462" w:author="USER" w:date="2018-02-01T14:15:00Z">
            <w:rPr>
              <w:rFonts w:ascii="宋体" w:hAnsi="宋体"/>
              <w:sz w:val="24"/>
              <w:szCs w:val="24"/>
            </w:rPr>
          </w:rPrChange>
        </w:rPr>
      </w:pPr>
    </w:p>
    <w:p w:rsidR="008D2A0C" w:rsidRPr="00016119" w:rsidRDefault="00674F55">
      <w:pPr>
        <w:jc w:val="center"/>
        <w:rPr>
          <w:rFonts w:ascii="宋体" w:hAnsi="宋体"/>
          <w:b/>
          <w:sz w:val="10"/>
          <w:szCs w:val="10"/>
          <w:rPrChange w:id="4463" w:author="USER" w:date="2018-02-01T14:15:00Z">
            <w:rPr>
              <w:rFonts w:ascii="宋体" w:hAnsi="宋体"/>
              <w:b/>
              <w:sz w:val="24"/>
              <w:szCs w:val="24"/>
            </w:rPr>
          </w:rPrChange>
        </w:rPr>
      </w:pPr>
      <w:r w:rsidRPr="00674F55">
        <w:rPr>
          <w:rFonts w:ascii="宋体" w:hAnsi="宋体" w:hint="eastAsia"/>
          <w:b/>
          <w:sz w:val="10"/>
          <w:szCs w:val="10"/>
          <w:rPrChange w:id="4464" w:author="USER" w:date="2018-02-01T14:15:00Z">
            <w:rPr>
              <w:rFonts w:ascii="宋体" w:hAnsi="宋体" w:hint="eastAsia"/>
              <w:b/>
              <w:color w:val="0000FF"/>
              <w:sz w:val="24"/>
              <w:szCs w:val="24"/>
              <w:u w:val="double"/>
            </w:rPr>
          </w:rPrChange>
        </w:rPr>
        <w:t>（以下无正文）</w:t>
      </w:r>
    </w:p>
    <w:p w:rsidR="008D2A0C" w:rsidRPr="00016119" w:rsidRDefault="00674F55" w:rsidP="00B938AC">
      <w:pPr>
        <w:spacing w:line="360" w:lineRule="auto"/>
        <w:rPr>
          <w:rFonts w:ascii="宋体" w:hAnsi="宋体"/>
          <w:b/>
          <w:sz w:val="10"/>
          <w:szCs w:val="10"/>
          <w:rPrChange w:id="4465" w:author="USER" w:date="2018-02-01T14:15:00Z">
            <w:rPr>
              <w:rFonts w:ascii="宋体" w:hAnsi="宋体"/>
              <w:b/>
              <w:sz w:val="24"/>
              <w:szCs w:val="24"/>
            </w:rPr>
          </w:rPrChange>
        </w:rPr>
      </w:pPr>
      <w:r w:rsidRPr="00674F55">
        <w:rPr>
          <w:rFonts w:ascii="宋体" w:hAnsi="宋体"/>
          <w:sz w:val="10"/>
          <w:szCs w:val="10"/>
          <w:rPrChange w:id="4466" w:author="USER" w:date="2018-02-01T14:15:00Z">
            <w:rPr>
              <w:rFonts w:ascii="宋体" w:hAnsi="宋体"/>
              <w:color w:val="0000FF"/>
              <w:sz w:val="24"/>
              <w:szCs w:val="24"/>
              <w:u w:val="double"/>
            </w:rPr>
          </w:rPrChange>
        </w:rPr>
        <w:br w:type="page"/>
      </w:r>
      <w:r w:rsidRPr="00674F55">
        <w:rPr>
          <w:rFonts w:ascii="宋体" w:hAnsi="宋体" w:hint="eastAsia"/>
          <w:b/>
          <w:sz w:val="10"/>
          <w:szCs w:val="10"/>
          <w:rPrChange w:id="4467" w:author="USER" w:date="2018-02-01T14:15:00Z">
            <w:rPr>
              <w:rFonts w:ascii="宋体" w:hAnsi="宋体" w:hint="eastAsia"/>
              <w:b/>
              <w:color w:val="0000FF"/>
              <w:sz w:val="24"/>
              <w:szCs w:val="24"/>
              <w:u w:val="double"/>
            </w:rPr>
          </w:rPrChange>
        </w:rPr>
        <w:lastRenderedPageBreak/>
        <w:t>（《投资协议》签署页）</w:t>
      </w:r>
    </w:p>
    <w:p w:rsidR="003B76A5" w:rsidRPr="00016119" w:rsidRDefault="003B76A5">
      <w:pPr>
        <w:ind w:leftChars="180" w:left="360"/>
        <w:jc w:val="both"/>
        <w:rPr>
          <w:rFonts w:ascii="宋体" w:hAnsi="宋体"/>
          <w:sz w:val="10"/>
          <w:szCs w:val="10"/>
          <w:rPrChange w:id="4468" w:author="USER" w:date="2018-02-01T14:15:00Z">
            <w:rPr>
              <w:rFonts w:ascii="宋体" w:hAnsi="宋体"/>
              <w:sz w:val="24"/>
              <w:szCs w:val="24"/>
            </w:rPr>
          </w:rPrChange>
        </w:rPr>
      </w:pPr>
    </w:p>
    <w:p w:rsidR="008D2A0C" w:rsidRPr="00016119" w:rsidRDefault="00674F55">
      <w:pPr>
        <w:ind w:leftChars="180" w:left="360"/>
        <w:jc w:val="both"/>
        <w:rPr>
          <w:rFonts w:ascii="宋体" w:hAnsi="宋体"/>
          <w:sz w:val="10"/>
          <w:szCs w:val="10"/>
          <w:rPrChange w:id="4469" w:author="USER" w:date="2018-02-01T14:15:00Z">
            <w:rPr>
              <w:rFonts w:ascii="宋体" w:hAnsi="宋体"/>
              <w:sz w:val="24"/>
              <w:szCs w:val="24"/>
            </w:rPr>
          </w:rPrChange>
        </w:rPr>
      </w:pPr>
      <w:r w:rsidRPr="00674F55">
        <w:rPr>
          <w:rFonts w:ascii="宋体" w:hAnsi="宋体" w:hint="eastAsia"/>
          <w:sz w:val="10"/>
          <w:szCs w:val="10"/>
          <w:rPrChange w:id="4470" w:author="USER" w:date="2018-02-01T14:15:00Z">
            <w:rPr>
              <w:rFonts w:ascii="宋体" w:hAnsi="宋体" w:hint="eastAsia"/>
              <w:color w:val="0000FF"/>
              <w:sz w:val="24"/>
              <w:szCs w:val="24"/>
              <w:u w:val="double"/>
            </w:rPr>
          </w:rPrChange>
        </w:rPr>
        <w:t>本协议各方已亲自或促使各自正式授权的代表于文首所载之日期签署本协议，以昭信守。</w:t>
      </w:r>
    </w:p>
    <w:p w:rsidR="008D2A0C" w:rsidRPr="00016119" w:rsidRDefault="008D2A0C">
      <w:pPr>
        <w:rPr>
          <w:rFonts w:ascii="宋体" w:hAnsi="宋体"/>
          <w:sz w:val="10"/>
          <w:szCs w:val="10"/>
          <w:rPrChange w:id="4471" w:author="USER" w:date="2018-02-01T14:15:00Z">
            <w:rPr>
              <w:rFonts w:ascii="宋体" w:hAnsi="宋体"/>
              <w:sz w:val="24"/>
              <w:szCs w:val="24"/>
            </w:rPr>
          </w:rPrChange>
        </w:rPr>
      </w:pPr>
    </w:p>
    <w:p w:rsidR="006F4BEC" w:rsidRPr="00016119" w:rsidRDefault="006F4BEC">
      <w:pPr>
        <w:rPr>
          <w:rFonts w:ascii="宋体" w:hAnsi="宋体"/>
          <w:sz w:val="10"/>
          <w:szCs w:val="10"/>
          <w:rPrChange w:id="4472" w:author="USER" w:date="2018-02-01T14:15:00Z">
            <w:rPr>
              <w:rFonts w:ascii="宋体" w:hAnsi="宋体"/>
              <w:sz w:val="24"/>
              <w:szCs w:val="24"/>
            </w:rPr>
          </w:rPrChange>
        </w:rPr>
      </w:pPr>
    </w:p>
    <w:p w:rsidR="0019441C" w:rsidRPr="00016119" w:rsidRDefault="00674F55" w:rsidP="0033745E">
      <w:pPr>
        <w:spacing w:line="480" w:lineRule="auto"/>
        <w:rPr>
          <w:rFonts w:ascii="宋体" w:hAnsi="宋体"/>
          <w:b/>
          <w:sz w:val="10"/>
          <w:szCs w:val="10"/>
          <w:rPrChange w:id="4473" w:author="USER" w:date="2018-02-01T14:15:00Z">
            <w:rPr>
              <w:rFonts w:ascii="宋体" w:hAnsi="宋体"/>
              <w:b/>
              <w:sz w:val="24"/>
            </w:rPr>
          </w:rPrChange>
        </w:rPr>
      </w:pPr>
      <w:r w:rsidRPr="00674F55">
        <w:rPr>
          <w:rFonts w:ascii="宋体" w:hAnsi="宋体" w:hint="eastAsia"/>
          <w:sz w:val="10"/>
          <w:szCs w:val="10"/>
          <w:rPrChange w:id="4474" w:author="USER" w:date="2018-02-01T14:15:00Z">
            <w:rPr>
              <w:rFonts w:ascii="宋体" w:hAnsi="宋体" w:hint="eastAsia"/>
              <w:color w:val="0000FF"/>
              <w:sz w:val="24"/>
              <w:szCs w:val="24"/>
              <w:u w:val="double"/>
            </w:rPr>
          </w:rPrChange>
        </w:rPr>
        <w:t>【投资者】</w:t>
      </w:r>
      <w:r w:rsidRPr="00674F55">
        <w:rPr>
          <w:rFonts w:ascii="宋体" w:hAnsi="宋体" w:hint="eastAsia"/>
          <w:b/>
          <w:sz w:val="10"/>
          <w:szCs w:val="10"/>
          <w:rPrChange w:id="4475" w:author="USER" w:date="2018-02-01T14:15:00Z">
            <w:rPr>
              <w:rFonts w:ascii="宋体" w:hAnsi="宋体" w:hint="eastAsia"/>
              <w:b/>
              <w:color w:val="0000FF"/>
              <w:sz w:val="24"/>
              <w:u w:val="double"/>
            </w:rPr>
          </w:rPrChange>
        </w:rPr>
        <w:t>（盖章）</w:t>
      </w:r>
    </w:p>
    <w:p w:rsidR="00025E20" w:rsidRPr="00016119" w:rsidRDefault="00025E20" w:rsidP="00025E20">
      <w:pPr>
        <w:ind w:leftChars="-64" w:left="-128"/>
        <w:jc w:val="center"/>
        <w:rPr>
          <w:rFonts w:ascii="宋体" w:hAnsi="宋体"/>
          <w:b/>
          <w:sz w:val="10"/>
          <w:szCs w:val="10"/>
          <w:rPrChange w:id="4476" w:author="USER" w:date="2018-02-01T14:15:00Z">
            <w:rPr>
              <w:rFonts w:ascii="宋体" w:hAnsi="宋体"/>
              <w:b/>
              <w:sz w:val="24"/>
              <w:szCs w:val="24"/>
            </w:rPr>
          </w:rPrChange>
        </w:rPr>
      </w:pPr>
    </w:p>
    <w:p w:rsidR="00025E20" w:rsidRPr="00016119" w:rsidRDefault="00025E20" w:rsidP="00025E20">
      <w:pPr>
        <w:ind w:leftChars="-64" w:left="-128"/>
        <w:jc w:val="center"/>
        <w:rPr>
          <w:rFonts w:ascii="宋体" w:hAnsi="宋体"/>
          <w:b/>
          <w:sz w:val="10"/>
          <w:szCs w:val="10"/>
          <w:rPrChange w:id="4477" w:author="USER" w:date="2018-02-01T14:15:00Z">
            <w:rPr>
              <w:rFonts w:ascii="宋体" w:hAnsi="宋体"/>
              <w:b/>
              <w:sz w:val="24"/>
              <w:szCs w:val="24"/>
            </w:rPr>
          </w:rPrChange>
        </w:rPr>
      </w:pPr>
    </w:p>
    <w:p w:rsidR="0019441C" w:rsidRPr="00016119" w:rsidRDefault="00674F55" w:rsidP="0033745E">
      <w:pPr>
        <w:spacing w:line="480" w:lineRule="auto"/>
        <w:rPr>
          <w:rFonts w:ascii="宋体" w:hAnsi="宋体"/>
          <w:sz w:val="10"/>
          <w:szCs w:val="10"/>
          <w:rPrChange w:id="4478" w:author="USER" w:date="2018-02-01T14:15:00Z">
            <w:rPr>
              <w:rFonts w:ascii="宋体" w:hAnsi="宋体"/>
              <w:sz w:val="24"/>
            </w:rPr>
          </w:rPrChange>
        </w:rPr>
      </w:pPr>
      <w:r w:rsidRPr="00674F55">
        <w:rPr>
          <w:rFonts w:ascii="宋体" w:hAnsi="宋体" w:hint="eastAsia"/>
          <w:sz w:val="10"/>
          <w:szCs w:val="10"/>
          <w:rPrChange w:id="4479" w:author="USER" w:date="2018-02-01T14:15:00Z">
            <w:rPr>
              <w:rFonts w:ascii="宋体" w:hAnsi="宋体" w:hint="eastAsia"/>
              <w:color w:val="0000FF"/>
              <w:sz w:val="24"/>
              <w:u w:val="double"/>
            </w:rPr>
          </w:rPrChange>
        </w:rPr>
        <w:t>授权代表签字：</w:t>
      </w:r>
      <w:r w:rsidRPr="00674F55">
        <w:rPr>
          <w:rFonts w:ascii="宋体" w:hAnsi="宋体"/>
          <w:sz w:val="10"/>
          <w:szCs w:val="10"/>
          <w:rPrChange w:id="4480" w:author="USER" w:date="2018-02-01T14:15:00Z">
            <w:rPr>
              <w:rFonts w:ascii="宋体" w:hAnsi="宋体"/>
              <w:color w:val="0000FF"/>
              <w:sz w:val="24"/>
              <w:u w:val="double"/>
            </w:rPr>
          </w:rPrChange>
        </w:rPr>
        <w:t>______________________</w:t>
      </w:r>
    </w:p>
    <w:p w:rsidR="0019441C" w:rsidRPr="00016119" w:rsidRDefault="00674F55" w:rsidP="0033745E">
      <w:pPr>
        <w:spacing w:line="480" w:lineRule="auto"/>
        <w:rPr>
          <w:rFonts w:ascii="宋体" w:hAnsi="宋体"/>
          <w:sz w:val="10"/>
          <w:szCs w:val="10"/>
          <w:rPrChange w:id="4481" w:author="USER" w:date="2018-02-01T14:15:00Z">
            <w:rPr>
              <w:rFonts w:ascii="宋体" w:hAnsi="宋体"/>
              <w:sz w:val="24"/>
            </w:rPr>
          </w:rPrChange>
        </w:rPr>
      </w:pPr>
      <w:r w:rsidRPr="00674F55">
        <w:rPr>
          <w:rFonts w:ascii="宋体" w:hAnsi="宋体" w:hint="eastAsia"/>
          <w:sz w:val="10"/>
          <w:szCs w:val="10"/>
          <w:rPrChange w:id="4482" w:author="USER" w:date="2018-02-01T14:15:00Z">
            <w:rPr>
              <w:rFonts w:ascii="宋体" w:hAnsi="宋体" w:hint="eastAsia"/>
              <w:color w:val="0000FF"/>
              <w:sz w:val="24"/>
              <w:u w:val="double"/>
            </w:rPr>
          </w:rPrChange>
        </w:rPr>
        <w:t>授权代表：【】</w:t>
      </w:r>
    </w:p>
    <w:p w:rsidR="00BC551F" w:rsidRPr="00016119" w:rsidRDefault="00BC551F" w:rsidP="00BC551F">
      <w:pPr>
        <w:rPr>
          <w:rFonts w:ascii="宋体" w:hAnsi="宋体"/>
          <w:sz w:val="10"/>
          <w:szCs w:val="10"/>
          <w:rPrChange w:id="4483" w:author="USER" w:date="2018-02-01T14:15:00Z">
            <w:rPr>
              <w:rFonts w:ascii="宋体" w:hAnsi="宋体"/>
              <w:sz w:val="24"/>
              <w:szCs w:val="24"/>
            </w:rPr>
          </w:rPrChange>
        </w:rPr>
      </w:pPr>
    </w:p>
    <w:p w:rsidR="00C56164" w:rsidRDefault="00674F55">
      <w:pPr>
        <w:ind w:leftChars="-64" w:left="-128" w:firstLineChars="50" w:firstLine="50"/>
        <w:rPr>
          <w:rFonts w:ascii="宋体" w:hAnsi="宋体" w:cs="宋体"/>
          <w:b/>
          <w:sz w:val="10"/>
          <w:szCs w:val="10"/>
          <w:rPrChange w:id="4484" w:author="USER" w:date="2018-02-01T14:15:00Z">
            <w:rPr>
              <w:rFonts w:ascii="宋体" w:hAnsi="宋体" w:cs="宋体"/>
              <w:b/>
              <w:sz w:val="24"/>
            </w:rPr>
          </w:rPrChange>
        </w:rPr>
        <w:pPrChange w:id="4485" w:author="USER" w:date="2018-02-01T14:15:00Z">
          <w:pPr>
            <w:ind w:leftChars="-64" w:left="-128" w:firstLineChars="50" w:firstLine="120"/>
          </w:pPr>
        </w:pPrChange>
      </w:pPr>
      <w:r w:rsidRPr="00674F55">
        <w:rPr>
          <w:rFonts w:ascii="宋体" w:hAnsi="宋体" w:hint="eastAsia"/>
          <w:sz w:val="10"/>
          <w:szCs w:val="10"/>
          <w:rPrChange w:id="4486" w:author="USER" w:date="2018-02-01T14:15:00Z">
            <w:rPr>
              <w:rFonts w:ascii="宋体" w:hAnsi="宋体" w:hint="eastAsia"/>
              <w:color w:val="0000FF"/>
              <w:sz w:val="24"/>
              <w:szCs w:val="24"/>
              <w:u w:val="double"/>
            </w:rPr>
          </w:rPrChange>
        </w:rPr>
        <w:t>【项目公司】</w:t>
      </w:r>
      <w:r w:rsidRPr="00674F55">
        <w:rPr>
          <w:rFonts w:ascii="宋体" w:hAnsi="宋体" w:cs="宋体" w:hint="eastAsia"/>
          <w:b/>
          <w:sz w:val="10"/>
          <w:szCs w:val="10"/>
          <w:rPrChange w:id="4487" w:author="USER" w:date="2018-02-01T14:15:00Z">
            <w:rPr>
              <w:rFonts w:ascii="宋体" w:hAnsi="宋体" w:cs="宋体" w:hint="eastAsia"/>
              <w:b/>
              <w:color w:val="0000FF"/>
              <w:sz w:val="24"/>
              <w:u w:val="double"/>
            </w:rPr>
          </w:rPrChange>
        </w:rPr>
        <w:t>（盖章）</w:t>
      </w:r>
    </w:p>
    <w:p w:rsidR="00C56164" w:rsidRDefault="00C56164">
      <w:pPr>
        <w:ind w:leftChars="-64" w:left="-128" w:firstLineChars="50" w:firstLine="50"/>
        <w:rPr>
          <w:rFonts w:ascii="宋体" w:hAnsi="宋体" w:cs="宋体"/>
          <w:b/>
          <w:sz w:val="10"/>
          <w:szCs w:val="10"/>
          <w:rPrChange w:id="4488" w:author="USER" w:date="2018-02-01T14:15:00Z">
            <w:rPr>
              <w:rFonts w:ascii="宋体" w:hAnsi="宋体" w:cs="宋体"/>
              <w:b/>
              <w:sz w:val="24"/>
            </w:rPr>
          </w:rPrChange>
        </w:rPr>
        <w:pPrChange w:id="4489" w:author="USER" w:date="2018-02-01T14:15:00Z">
          <w:pPr>
            <w:ind w:leftChars="-64" w:left="-128" w:firstLineChars="50" w:firstLine="120"/>
          </w:pPr>
        </w:pPrChange>
      </w:pPr>
    </w:p>
    <w:p w:rsidR="00C56164" w:rsidRDefault="00C56164">
      <w:pPr>
        <w:ind w:leftChars="-64" w:left="-128" w:firstLineChars="50" w:firstLine="50"/>
        <w:rPr>
          <w:rFonts w:ascii="宋体" w:hAnsi="宋体"/>
          <w:b/>
          <w:sz w:val="10"/>
          <w:szCs w:val="10"/>
          <w:rPrChange w:id="4490" w:author="USER" w:date="2018-02-01T14:15:00Z">
            <w:rPr>
              <w:rFonts w:ascii="宋体" w:hAnsi="宋体"/>
              <w:b/>
              <w:sz w:val="24"/>
              <w:szCs w:val="24"/>
            </w:rPr>
          </w:rPrChange>
        </w:rPr>
        <w:pPrChange w:id="4491" w:author="USER" w:date="2018-02-01T14:15:00Z">
          <w:pPr>
            <w:ind w:leftChars="-64" w:left="-128" w:firstLineChars="50" w:firstLine="120"/>
          </w:pPr>
        </w:pPrChange>
      </w:pPr>
    </w:p>
    <w:p w:rsidR="00025E20" w:rsidRPr="00016119" w:rsidRDefault="00025E20" w:rsidP="00025E20">
      <w:pPr>
        <w:ind w:leftChars="-64" w:left="-128"/>
        <w:jc w:val="center"/>
        <w:rPr>
          <w:rFonts w:ascii="宋体" w:hAnsi="宋体"/>
          <w:b/>
          <w:sz w:val="10"/>
          <w:szCs w:val="10"/>
          <w:rPrChange w:id="4492" w:author="USER" w:date="2018-02-01T14:15:00Z">
            <w:rPr>
              <w:rFonts w:ascii="宋体" w:hAnsi="宋体"/>
              <w:b/>
              <w:sz w:val="24"/>
              <w:szCs w:val="24"/>
            </w:rPr>
          </w:rPrChange>
        </w:rPr>
      </w:pPr>
    </w:p>
    <w:p w:rsidR="0019441C" w:rsidRPr="00016119" w:rsidRDefault="00674F55" w:rsidP="0033745E">
      <w:pPr>
        <w:spacing w:line="480" w:lineRule="auto"/>
        <w:rPr>
          <w:rFonts w:ascii="宋体" w:hAnsi="宋体"/>
          <w:sz w:val="10"/>
          <w:szCs w:val="10"/>
          <w:rPrChange w:id="4493" w:author="USER" w:date="2018-02-01T14:15:00Z">
            <w:rPr>
              <w:rFonts w:ascii="宋体" w:hAnsi="宋体"/>
              <w:sz w:val="24"/>
            </w:rPr>
          </w:rPrChange>
        </w:rPr>
      </w:pPr>
      <w:r w:rsidRPr="00674F55">
        <w:rPr>
          <w:rFonts w:ascii="宋体" w:hAnsi="宋体" w:hint="eastAsia"/>
          <w:sz w:val="10"/>
          <w:szCs w:val="10"/>
          <w:rPrChange w:id="4494" w:author="USER" w:date="2018-02-01T14:15:00Z">
            <w:rPr>
              <w:rFonts w:ascii="宋体" w:hAnsi="宋体" w:hint="eastAsia"/>
              <w:color w:val="0000FF"/>
              <w:sz w:val="24"/>
              <w:u w:val="double"/>
            </w:rPr>
          </w:rPrChange>
        </w:rPr>
        <w:t>法定代表人签字：</w:t>
      </w:r>
      <w:r w:rsidRPr="00674F55">
        <w:rPr>
          <w:rFonts w:ascii="宋体" w:hAnsi="宋体"/>
          <w:sz w:val="10"/>
          <w:szCs w:val="10"/>
          <w:rPrChange w:id="4495" w:author="USER" w:date="2018-02-01T14:15:00Z">
            <w:rPr>
              <w:rFonts w:ascii="宋体" w:hAnsi="宋体"/>
              <w:color w:val="0000FF"/>
              <w:sz w:val="24"/>
              <w:u w:val="double"/>
            </w:rPr>
          </w:rPrChange>
        </w:rPr>
        <w:t>________________________</w:t>
      </w:r>
    </w:p>
    <w:p w:rsidR="0019441C" w:rsidRPr="00016119" w:rsidRDefault="00674F55" w:rsidP="0033745E">
      <w:pPr>
        <w:spacing w:line="480" w:lineRule="auto"/>
        <w:rPr>
          <w:rFonts w:ascii="宋体" w:hAnsi="宋体" w:cs="宋体"/>
          <w:b/>
          <w:sz w:val="10"/>
          <w:szCs w:val="10"/>
          <w:rPrChange w:id="4496" w:author="USER" w:date="2018-02-01T14:15:00Z">
            <w:rPr>
              <w:rFonts w:ascii="宋体" w:hAnsi="宋体" w:cs="宋体"/>
              <w:b/>
              <w:sz w:val="24"/>
            </w:rPr>
          </w:rPrChange>
        </w:rPr>
      </w:pPr>
      <w:r w:rsidRPr="00674F55">
        <w:rPr>
          <w:rFonts w:ascii="宋体" w:hAnsi="宋体" w:hint="eastAsia"/>
          <w:sz w:val="10"/>
          <w:szCs w:val="10"/>
          <w:rPrChange w:id="4497" w:author="USER" w:date="2018-02-01T14:15:00Z">
            <w:rPr>
              <w:rFonts w:ascii="宋体" w:hAnsi="宋体" w:hint="eastAsia"/>
              <w:color w:val="0000FF"/>
              <w:sz w:val="24"/>
              <w:u w:val="double"/>
            </w:rPr>
          </w:rPrChange>
        </w:rPr>
        <w:t>法定代表人：【】</w:t>
      </w:r>
    </w:p>
    <w:p w:rsidR="006A35CF" w:rsidRPr="00016119" w:rsidRDefault="006A35CF" w:rsidP="00D7608D">
      <w:pPr>
        <w:rPr>
          <w:rFonts w:ascii="宋体" w:hAnsi="宋体" w:cs="宋体"/>
          <w:b/>
          <w:sz w:val="10"/>
          <w:szCs w:val="10"/>
          <w:rPrChange w:id="4498" w:author="USER" w:date="2018-02-01T14:15:00Z">
            <w:rPr>
              <w:rFonts w:ascii="宋体" w:hAnsi="宋体" w:cs="宋体"/>
              <w:b/>
              <w:sz w:val="24"/>
            </w:rPr>
          </w:rPrChange>
        </w:rPr>
      </w:pPr>
    </w:p>
    <w:p w:rsidR="00C56164" w:rsidRDefault="00C56164">
      <w:pPr>
        <w:spacing w:line="480" w:lineRule="auto"/>
        <w:ind w:firstLineChars="300" w:firstLine="301"/>
        <w:rPr>
          <w:rFonts w:ascii="宋体" w:hAnsi="宋体"/>
          <w:b/>
          <w:sz w:val="10"/>
          <w:szCs w:val="10"/>
          <w:rPrChange w:id="4499" w:author="USER" w:date="2018-02-01T14:15:00Z">
            <w:rPr>
              <w:rFonts w:ascii="宋体" w:hAnsi="宋体"/>
              <w:b/>
              <w:sz w:val="24"/>
            </w:rPr>
          </w:rPrChange>
        </w:rPr>
        <w:pPrChange w:id="4500" w:author="USER" w:date="2018-02-01T14:15:00Z">
          <w:pPr>
            <w:spacing w:line="480" w:lineRule="auto"/>
            <w:ind w:firstLineChars="300" w:firstLine="723"/>
          </w:pPr>
        </w:pPrChange>
      </w:pPr>
    </w:p>
    <w:p w:rsidR="001C7BC7" w:rsidRPr="00016119" w:rsidRDefault="00674F55" w:rsidP="001C7BC7">
      <w:pPr>
        <w:spacing w:line="480" w:lineRule="auto"/>
        <w:rPr>
          <w:rFonts w:ascii="宋体" w:hAnsi="宋体"/>
          <w:sz w:val="10"/>
          <w:szCs w:val="10"/>
          <w:rPrChange w:id="4501" w:author="USER" w:date="2018-02-01T14:15:00Z">
            <w:rPr>
              <w:rFonts w:ascii="宋体" w:hAnsi="宋体"/>
              <w:sz w:val="24"/>
            </w:rPr>
          </w:rPrChange>
        </w:rPr>
      </w:pPr>
      <w:r w:rsidRPr="00674F55">
        <w:rPr>
          <w:rFonts w:ascii="宋体" w:hAnsi="宋体"/>
          <w:sz w:val="10"/>
          <w:szCs w:val="10"/>
          <w:rPrChange w:id="4502" w:author="USER" w:date="2018-02-01T14:15:00Z">
            <w:rPr>
              <w:rFonts w:ascii="宋体" w:hAnsi="宋体"/>
              <w:color w:val="0000FF"/>
              <w:sz w:val="24"/>
              <w:u w:val="double"/>
            </w:rPr>
          </w:rPrChange>
        </w:rPr>
        <w:t xml:space="preserve">____________________                     ___________________ </w:t>
      </w:r>
    </w:p>
    <w:p w:rsidR="004B64A8" w:rsidRPr="00016119" w:rsidRDefault="00674F55" w:rsidP="004B64A8">
      <w:pPr>
        <w:spacing w:line="480" w:lineRule="auto"/>
        <w:rPr>
          <w:b/>
          <w:sz w:val="10"/>
          <w:szCs w:val="10"/>
          <w:rPrChange w:id="4503" w:author="USER" w:date="2018-02-01T14:15:00Z">
            <w:rPr>
              <w:b/>
              <w:sz w:val="32"/>
              <w:szCs w:val="32"/>
            </w:rPr>
          </w:rPrChange>
        </w:rPr>
      </w:pPr>
      <w:r w:rsidRPr="00674F55">
        <w:rPr>
          <w:rFonts w:ascii="宋体" w:hAnsi="宋体" w:hint="eastAsia"/>
          <w:sz w:val="10"/>
          <w:szCs w:val="10"/>
          <w:rPrChange w:id="4504" w:author="USER" w:date="2018-02-01T14:15:00Z">
            <w:rPr>
              <w:rFonts w:ascii="宋体" w:hAnsi="宋体" w:hint="eastAsia"/>
              <w:color w:val="0000FF"/>
              <w:sz w:val="24"/>
              <w:szCs w:val="24"/>
              <w:u w:val="double"/>
            </w:rPr>
          </w:rPrChange>
        </w:rPr>
        <w:t>【原始股东</w:t>
      </w:r>
      <w:r w:rsidRPr="00674F55">
        <w:rPr>
          <w:rFonts w:ascii="宋体" w:hAnsi="宋体"/>
          <w:sz w:val="10"/>
          <w:szCs w:val="10"/>
          <w:rPrChange w:id="4505" w:author="USER" w:date="2018-02-01T14:15:00Z">
            <w:rPr>
              <w:rFonts w:ascii="宋体" w:hAnsi="宋体"/>
              <w:color w:val="0000FF"/>
              <w:sz w:val="24"/>
              <w:szCs w:val="24"/>
              <w:u w:val="double"/>
            </w:rPr>
          </w:rPrChange>
        </w:rPr>
        <w:t>1】</w:t>
      </w:r>
      <w:r w:rsidRPr="00674F55">
        <w:rPr>
          <w:rFonts w:ascii="宋体" w:hAnsi="宋体" w:cs="宋体"/>
          <w:b/>
          <w:sz w:val="10"/>
          <w:szCs w:val="10"/>
          <w:rPrChange w:id="4506" w:author="USER" w:date="2018-02-01T14:15:00Z">
            <w:rPr>
              <w:rFonts w:ascii="宋体" w:hAnsi="宋体" w:cs="宋体"/>
              <w:b/>
              <w:color w:val="0000FF"/>
              <w:sz w:val="24"/>
              <w:u w:val="double"/>
            </w:rPr>
          </w:rPrChange>
        </w:rPr>
        <w:t xml:space="preserve">                            </w:t>
      </w:r>
      <w:r w:rsidRPr="00674F55">
        <w:rPr>
          <w:rFonts w:ascii="宋体" w:hAnsi="宋体" w:hint="eastAsia"/>
          <w:sz w:val="10"/>
          <w:szCs w:val="10"/>
          <w:rPrChange w:id="4507" w:author="USER" w:date="2018-02-01T14:15:00Z">
            <w:rPr>
              <w:rFonts w:ascii="宋体" w:hAnsi="宋体" w:hint="eastAsia"/>
              <w:color w:val="0000FF"/>
              <w:sz w:val="24"/>
              <w:szCs w:val="24"/>
              <w:u w:val="double"/>
            </w:rPr>
          </w:rPrChange>
        </w:rPr>
        <w:t>【原始股东</w:t>
      </w:r>
      <w:r w:rsidRPr="00674F55">
        <w:rPr>
          <w:rFonts w:ascii="宋体" w:hAnsi="宋体"/>
          <w:sz w:val="10"/>
          <w:szCs w:val="10"/>
          <w:rPrChange w:id="4508" w:author="USER" w:date="2018-02-01T14:15:00Z">
            <w:rPr>
              <w:rFonts w:ascii="宋体" w:hAnsi="宋体"/>
              <w:color w:val="0000FF"/>
              <w:sz w:val="24"/>
              <w:szCs w:val="24"/>
              <w:u w:val="double"/>
            </w:rPr>
          </w:rPrChange>
        </w:rPr>
        <w:t>2】</w:t>
      </w:r>
    </w:p>
    <w:p w:rsidR="00C56164" w:rsidRDefault="00674F55">
      <w:pPr>
        <w:spacing w:line="480" w:lineRule="auto"/>
        <w:ind w:firstLineChars="200" w:firstLine="201"/>
        <w:rPr>
          <w:rFonts w:ascii="宋体" w:hAnsi="宋体" w:cs="宋体"/>
          <w:b/>
          <w:sz w:val="10"/>
          <w:szCs w:val="10"/>
          <w:rPrChange w:id="4509" w:author="USER" w:date="2018-02-01T14:15:00Z">
            <w:rPr>
              <w:rFonts w:ascii="宋体" w:hAnsi="宋体" w:cs="宋体"/>
              <w:b/>
              <w:sz w:val="24"/>
            </w:rPr>
          </w:rPrChange>
        </w:rPr>
        <w:pPrChange w:id="4510" w:author="USER" w:date="2018-02-01T14:15:00Z">
          <w:pPr>
            <w:spacing w:line="480" w:lineRule="auto"/>
            <w:ind w:firstLineChars="200" w:firstLine="482"/>
          </w:pPr>
        </w:pPrChange>
      </w:pPr>
      <w:r w:rsidRPr="00674F55">
        <w:rPr>
          <w:rFonts w:ascii="宋体" w:hAnsi="宋体" w:cs="宋体"/>
          <w:b/>
          <w:sz w:val="10"/>
          <w:szCs w:val="10"/>
          <w:rPrChange w:id="4511" w:author="USER" w:date="2018-02-01T14:15:00Z">
            <w:rPr>
              <w:rFonts w:ascii="宋体" w:hAnsi="宋体" w:cs="宋体"/>
              <w:b/>
              <w:color w:val="0000FF"/>
              <w:sz w:val="24"/>
              <w:u w:val="double"/>
            </w:rPr>
          </w:rPrChange>
        </w:rPr>
        <w:t xml:space="preserve">        </w:t>
      </w:r>
    </w:p>
    <w:p w:rsidR="002215EF" w:rsidRPr="00016119" w:rsidRDefault="00674F55" w:rsidP="002215EF">
      <w:pPr>
        <w:spacing w:line="480" w:lineRule="auto"/>
        <w:rPr>
          <w:rFonts w:ascii="宋体" w:hAnsi="宋体"/>
          <w:sz w:val="10"/>
          <w:szCs w:val="10"/>
          <w:rPrChange w:id="4512" w:author="USER" w:date="2018-02-01T14:15:00Z">
            <w:rPr>
              <w:rFonts w:ascii="宋体" w:hAnsi="宋体"/>
              <w:sz w:val="24"/>
            </w:rPr>
          </w:rPrChange>
        </w:rPr>
      </w:pPr>
      <w:r w:rsidRPr="00674F55">
        <w:rPr>
          <w:rFonts w:ascii="宋体" w:hAnsi="宋体"/>
          <w:sz w:val="10"/>
          <w:szCs w:val="10"/>
          <w:rPrChange w:id="4513" w:author="USER" w:date="2018-02-01T14:15:00Z">
            <w:rPr>
              <w:rFonts w:ascii="宋体" w:hAnsi="宋体"/>
              <w:color w:val="0000FF"/>
              <w:sz w:val="24"/>
              <w:u w:val="double"/>
            </w:rPr>
          </w:rPrChange>
        </w:rPr>
        <w:t xml:space="preserve">____________________                     ____________________  </w:t>
      </w:r>
    </w:p>
    <w:p w:rsidR="003859BA" w:rsidRPr="00016119" w:rsidRDefault="00674F55" w:rsidP="002215EF">
      <w:pPr>
        <w:spacing w:line="480" w:lineRule="auto"/>
        <w:rPr>
          <w:b/>
          <w:sz w:val="10"/>
          <w:szCs w:val="10"/>
          <w:rPrChange w:id="4514" w:author="USER" w:date="2018-02-01T14:15:00Z">
            <w:rPr>
              <w:b/>
              <w:sz w:val="32"/>
              <w:szCs w:val="32"/>
            </w:rPr>
          </w:rPrChange>
        </w:rPr>
      </w:pPr>
      <w:r w:rsidRPr="00674F55">
        <w:rPr>
          <w:rFonts w:ascii="宋体" w:hAnsi="宋体" w:hint="eastAsia"/>
          <w:sz w:val="10"/>
          <w:szCs w:val="10"/>
          <w:rPrChange w:id="4515" w:author="USER" w:date="2018-02-01T14:15:00Z">
            <w:rPr>
              <w:rFonts w:ascii="宋体" w:hAnsi="宋体" w:hint="eastAsia"/>
              <w:color w:val="0000FF"/>
              <w:sz w:val="24"/>
              <w:u w:val="double"/>
            </w:rPr>
          </w:rPrChange>
        </w:rPr>
        <w:t>【实际控制人】</w:t>
      </w:r>
      <w:r w:rsidRPr="00674F55">
        <w:rPr>
          <w:rFonts w:ascii="宋体" w:hAnsi="宋体"/>
          <w:sz w:val="10"/>
          <w:szCs w:val="10"/>
          <w:rPrChange w:id="4516" w:author="USER" w:date="2018-02-01T14:15:00Z">
            <w:rPr>
              <w:rFonts w:ascii="宋体" w:hAnsi="宋体"/>
              <w:color w:val="0000FF"/>
              <w:sz w:val="24"/>
              <w:u w:val="double"/>
            </w:rPr>
          </w:rPrChange>
        </w:rPr>
        <w:t xml:space="preserve">                           </w:t>
      </w:r>
      <w:r w:rsidRPr="00674F55">
        <w:rPr>
          <w:rFonts w:ascii="宋体" w:hAnsi="宋体" w:hint="eastAsia"/>
          <w:sz w:val="10"/>
          <w:szCs w:val="10"/>
          <w:rPrChange w:id="4517" w:author="USER" w:date="2018-02-01T14:15:00Z">
            <w:rPr>
              <w:rFonts w:ascii="宋体" w:hAnsi="宋体" w:hint="eastAsia"/>
              <w:color w:val="0000FF"/>
              <w:sz w:val="24"/>
              <w:u w:val="double"/>
            </w:rPr>
          </w:rPrChange>
        </w:rPr>
        <w:t>【创始人</w:t>
      </w:r>
      <w:r w:rsidRPr="00674F55">
        <w:rPr>
          <w:rFonts w:ascii="宋体" w:hAnsi="宋体"/>
          <w:sz w:val="10"/>
          <w:szCs w:val="10"/>
          <w:rPrChange w:id="4518" w:author="USER" w:date="2018-02-01T14:15:00Z">
            <w:rPr>
              <w:rFonts w:ascii="宋体" w:hAnsi="宋体"/>
              <w:color w:val="0000FF"/>
              <w:sz w:val="24"/>
              <w:u w:val="double"/>
            </w:rPr>
          </w:rPrChange>
        </w:rPr>
        <w:t>1】</w:t>
      </w:r>
    </w:p>
    <w:p w:rsidR="00744ADC" w:rsidRPr="00016119" w:rsidRDefault="00744ADC" w:rsidP="003859BA">
      <w:pPr>
        <w:rPr>
          <w:sz w:val="10"/>
          <w:szCs w:val="10"/>
          <w:rPrChange w:id="4519" w:author="USER" w:date="2018-02-01T14:15:00Z">
            <w:rPr>
              <w:sz w:val="32"/>
              <w:szCs w:val="32"/>
            </w:rPr>
          </w:rPrChange>
        </w:rPr>
      </w:pPr>
    </w:p>
    <w:sectPr w:rsidR="00744ADC" w:rsidRPr="00016119" w:rsidSect="006758D4">
      <w:headerReference w:type="default" r:id="rId12"/>
      <w:footerReference w:type="default" r:id="rId13"/>
      <w:pgSz w:w="11909" w:h="16834"/>
      <w:pgMar w:top="1440" w:right="1080" w:bottom="1440" w:left="1080" w:header="720" w:footer="720" w:gutter="0"/>
      <w:cols w:space="720"/>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23" w:author="USER" w:date="2018-02-01T14:34:00Z" w:initials="U">
    <w:p w:rsidR="00C56164" w:rsidRDefault="00C56164">
      <w:pPr>
        <w:pStyle w:val="a6"/>
      </w:pPr>
      <w:r>
        <w:rPr>
          <w:rStyle w:val="a8"/>
        </w:rPr>
        <w:annotationRef/>
      </w:r>
      <w:r>
        <w:rPr>
          <w:rFonts w:hint="eastAsia"/>
        </w:rPr>
        <w:t>请向投资人说明一下股东里有刘峻</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B86" w:rsidRDefault="00D93B86">
      <w:r>
        <w:separator/>
      </w:r>
    </w:p>
    <w:p w:rsidR="00D93B86" w:rsidRDefault="00D93B86"/>
  </w:endnote>
  <w:endnote w:type="continuationSeparator" w:id="0">
    <w:p w:rsidR="00D93B86" w:rsidRDefault="00D93B86">
      <w:r>
        <w:continuationSeparator/>
      </w:r>
    </w:p>
    <w:p w:rsidR="00D93B86" w:rsidRDefault="00D93B86"/>
  </w:endnote>
  <w:endnote w:type="continuationNotice" w:id="1">
    <w:p w:rsidR="00D93B86" w:rsidRDefault="00D93B86"/>
    <w:p w:rsidR="00D93B86" w:rsidRDefault="00D93B8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Song">
    <w:altName w:val="宋体"/>
    <w:panose1 w:val="00000000000000000000"/>
    <w:charset w:val="86"/>
    <w:family w:val="modern"/>
    <w:notTrueType/>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FZFangSong-Z02">
    <w:altName w:val="微软雅黑"/>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G Times">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164" w:rsidRDefault="00C56164">
    <w:pPr>
      <w:pStyle w:val="ae"/>
      <w:jc w:val="center"/>
    </w:pPr>
    <w:r>
      <w:rPr>
        <w:rFonts w:hint="eastAsia"/>
        <w:szCs w:val="21"/>
      </w:rPr>
      <w:t>第</w:t>
    </w:r>
    <w:r>
      <w:rPr>
        <w:szCs w:val="21"/>
      </w:rPr>
      <w:fldChar w:fldCharType="begin"/>
    </w:r>
    <w:r>
      <w:rPr>
        <w:szCs w:val="21"/>
      </w:rPr>
      <w:instrText xml:space="preserve"> PAGE </w:instrText>
    </w:r>
    <w:r>
      <w:rPr>
        <w:szCs w:val="21"/>
      </w:rPr>
      <w:fldChar w:fldCharType="separate"/>
    </w:r>
    <w:r w:rsidR="004F3CAD">
      <w:rPr>
        <w:noProof/>
        <w:szCs w:val="21"/>
      </w:rPr>
      <w:t>5</w:t>
    </w:r>
    <w:r>
      <w:rPr>
        <w:szCs w:val="21"/>
      </w:rPr>
      <w:fldChar w:fldCharType="end"/>
    </w:r>
    <w:r>
      <w:rPr>
        <w:rFonts w:hint="eastAsia"/>
        <w:szCs w:val="21"/>
      </w:rPr>
      <w:t>页</w:t>
    </w:r>
    <w:r>
      <w:rPr>
        <w:rFonts w:hint="eastAsia"/>
        <w:szCs w:val="21"/>
      </w:rPr>
      <w:t xml:space="preserve"> </w:t>
    </w:r>
    <w:r>
      <w:rPr>
        <w:rFonts w:hint="eastAsia"/>
        <w:szCs w:val="21"/>
      </w:rPr>
      <w:t>共</w:t>
    </w:r>
    <w:r>
      <w:rPr>
        <w:rFonts w:hint="eastAsia"/>
        <w:szCs w:val="21"/>
      </w:rPr>
      <w:t>30</w:t>
    </w:r>
    <w:r>
      <w:rPr>
        <w:rFonts w:hint="eastAsia"/>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B86" w:rsidRDefault="00D93B86">
      <w:r>
        <w:separator/>
      </w:r>
    </w:p>
    <w:p w:rsidR="00D93B86" w:rsidRDefault="00D93B86"/>
  </w:footnote>
  <w:footnote w:type="continuationSeparator" w:id="0">
    <w:p w:rsidR="00D93B86" w:rsidRDefault="00D93B86">
      <w:r>
        <w:continuationSeparator/>
      </w:r>
    </w:p>
    <w:p w:rsidR="00D93B86" w:rsidRDefault="00D93B86"/>
  </w:footnote>
  <w:footnote w:type="continuationNotice" w:id="1">
    <w:p w:rsidR="00D93B86" w:rsidRDefault="00D93B86"/>
    <w:p w:rsidR="00D93B86" w:rsidRDefault="00D93B8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164" w:rsidRDefault="00C56164">
    <w:pPr>
      <w:pStyle w:val="af"/>
    </w:pPr>
    <w:r>
      <w:rPr>
        <w:noProof/>
      </w:rPr>
      <w:pict>
        <v:line id="直接连接符 1" o:spid="_x0000_s4097" style="position:absolute;z-index:251659264;visibility:visible" from="1.1pt,19.1pt" to="486.9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" strokecolor="#404040 [2429]" strokeweight=".5pt"/>
      </w:pict>
    </w:r>
    <w:proofErr w:type="gramStart"/>
    <w:r>
      <w:rPr>
        <w:rFonts w:hint="eastAsia"/>
      </w:rPr>
      <w:t>中北梦基金</w:t>
    </w:r>
    <w:proofErr w:type="gramEnd"/>
    <w:r>
      <w:rPr>
        <w:rFonts w:hint="eastAsia"/>
      </w:rPr>
      <w:t>投资协议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5"/>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B"/>
    <w:multiLevelType w:val="multilevel"/>
    <w:tmpl w:val="0000000B"/>
    <w:lvl w:ilvl="0">
      <w:start w:val="1"/>
      <w:numFmt w:val="lowerLetter"/>
      <w:lvlText w:val="(%1)"/>
      <w:lvlJc w:val="left"/>
      <w:pPr>
        <w:ind w:left="960" w:hanging="420"/>
      </w:pPr>
      <w:rPr>
        <w:rFonts w:hint="eastAsia"/>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3">
    <w:nsid w:val="00000012"/>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4">
    <w:nsid w:val="00000013"/>
    <w:multiLevelType w:val="multilevel"/>
    <w:tmpl w:val="00000013"/>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14"/>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15"/>
    <w:multiLevelType w:val="singleLevel"/>
    <w:tmpl w:val="00000015"/>
    <w:lvl w:ilvl="0">
      <w:start w:val="1"/>
      <w:numFmt w:val="decimal"/>
      <w:lvlText w:val="(%1)"/>
      <w:lvlJc w:val="left"/>
      <w:pPr>
        <w:tabs>
          <w:tab w:val="num" w:pos="986"/>
        </w:tabs>
        <w:ind w:left="986" w:hanging="720"/>
      </w:pPr>
      <w:rPr>
        <w:rFonts w:ascii="Times New Roman" w:eastAsia="楷体_GB2312" w:hAnsi="Times New Roman" w:cs="Times New Roman" w:hint="eastAsia"/>
        <w:b w:val="0"/>
        <w:spacing w:val="0"/>
      </w:rPr>
    </w:lvl>
  </w:abstractNum>
  <w:abstractNum w:abstractNumId="7">
    <w:nsid w:val="00000016"/>
    <w:multiLevelType w:val="multilevel"/>
    <w:tmpl w:val="00000016"/>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7"/>
    <w:multiLevelType w:val="multilevel"/>
    <w:tmpl w:val="00000017"/>
    <w:lvl w:ilvl="0">
      <w:start w:val="1"/>
      <w:numFmt w:val="lowerLetter"/>
      <w:lvlText w:val="(%1)"/>
      <w:lvlJc w:val="left"/>
      <w:pPr>
        <w:tabs>
          <w:tab w:val="num" w:pos="1980"/>
        </w:tabs>
        <w:ind w:left="1980" w:hanging="7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1D"/>
    <w:multiLevelType w:val="multilevel"/>
    <w:tmpl w:val="0000001D"/>
    <w:lvl w:ilvl="0">
      <w:start w:val="1"/>
      <w:numFmt w:val="decimal"/>
      <w:lvlText w:val="%1."/>
      <w:lvlJc w:val="left"/>
      <w:pPr>
        <w:tabs>
          <w:tab w:val="num" w:pos="420"/>
        </w:tabs>
        <w:ind w:left="420" w:hanging="420"/>
      </w:pPr>
      <w:rPr>
        <w:rFonts w:ascii="Times New Roman" w:hAnsi="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21"/>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22"/>
    <w:multiLevelType w:val="multilevel"/>
    <w:tmpl w:val="00000022"/>
    <w:lvl w:ilvl="0">
      <w:start w:val="1"/>
      <w:numFmt w:val="decimal"/>
      <w:lvlText w:val="第%1条"/>
      <w:lvlJc w:val="left"/>
      <w:pPr>
        <w:tabs>
          <w:tab w:val="num" w:pos="425"/>
        </w:tabs>
        <w:ind w:left="425" w:hanging="425"/>
      </w:pPr>
      <w:rPr>
        <w:rFonts w:ascii="黑体" w:eastAsia="黑体" w:hAnsi="黑体" w:hint="eastAsia"/>
        <w:b/>
        <w:i w:val="0"/>
        <w:sz w:val="24"/>
        <w:szCs w:val="24"/>
      </w:rPr>
    </w:lvl>
    <w:lvl w:ilvl="1">
      <w:start w:val="1"/>
      <w:numFmt w:val="decimal"/>
      <w:lvlText w:val="%1.%2"/>
      <w:lvlJc w:val="left"/>
      <w:pPr>
        <w:tabs>
          <w:tab w:val="num" w:pos="567"/>
        </w:tabs>
        <w:ind w:left="567" w:hanging="567"/>
      </w:pPr>
      <w:rPr>
        <w:rFonts w:ascii="Times New Roman" w:hAnsi="Times New Roman" w:hint="eastAsia"/>
        <w:b w:val="0"/>
        <w:i w:val="0"/>
        <w:sz w:val="24"/>
        <w:szCs w:val="24"/>
      </w:rPr>
    </w:lvl>
    <w:lvl w:ilvl="2">
      <w:start w:val="1"/>
      <w:numFmt w:val="decimal"/>
      <w:lvlText w:val="%1.%2.%3."/>
      <w:lvlJc w:val="left"/>
      <w:pPr>
        <w:tabs>
          <w:tab w:val="num" w:pos="709"/>
        </w:tabs>
        <w:ind w:left="709" w:hanging="709"/>
      </w:pPr>
      <w:rPr>
        <w:rFonts w:hint="eastAsia"/>
        <w:sz w:val="21"/>
        <w:szCs w:val="21"/>
      </w:rPr>
    </w:lvl>
    <w:lvl w:ilvl="3">
      <w:start w:val="1"/>
      <w:numFmt w:val="decimal"/>
      <w:lvlText w:val="%1.%2.%3.%4."/>
      <w:lvlJc w:val="left"/>
      <w:pPr>
        <w:tabs>
          <w:tab w:val="num" w:pos="851"/>
        </w:tabs>
        <w:ind w:left="851" w:hanging="851"/>
      </w:pPr>
      <w:rPr>
        <w:rFonts w:hint="eastAsia"/>
        <w:sz w:val="21"/>
        <w:szCs w:val="21"/>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00000024"/>
    <w:multiLevelType w:val="multilevel"/>
    <w:tmpl w:val="0000002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0000025"/>
    <w:multiLevelType w:val="multilevel"/>
    <w:tmpl w:val="0000002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00000028"/>
    <w:multiLevelType w:val="multilevel"/>
    <w:tmpl w:val="00000028"/>
    <w:lvl w:ilvl="0">
      <w:start w:val="1"/>
      <w:numFmt w:val="lowerLetter"/>
      <w:lvlText w:val="(%1)"/>
      <w:lvlJc w:val="left"/>
      <w:pPr>
        <w:tabs>
          <w:tab w:val="num" w:pos="840"/>
        </w:tabs>
        <w:ind w:left="840" w:hanging="420"/>
      </w:pPr>
      <w:rPr>
        <w:rFonts w:asci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00000029"/>
    <w:multiLevelType w:val="singleLevel"/>
    <w:tmpl w:val="00000029"/>
    <w:lvl w:ilvl="0">
      <w:start w:val="1"/>
      <w:numFmt w:val="lowerLetter"/>
      <w:pStyle w:val="RedHerring"/>
      <w:lvlText w:val="(%1)"/>
      <w:lvlJc w:val="left"/>
      <w:pPr>
        <w:tabs>
          <w:tab w:val="num" w:pos="720"/>
        </w:tabs>
        <w:ind w:left="720" w:hanging="720"/>
      </w:pPr>
      <w:rPr>
        <w:b w:val="0"/>
        <w:i w:val="0"/>
      </w:rPr>
    </w:lvl>
  </w:abstractNum>
  <w:abstractNum w:abstractNumId="16">
    <w:nsid w:val="0000002C"/>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00E618EF"/>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02ED7489"/>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06EC4EC8"/>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0DD13B43"/>
    <w:multiLevelType w:val="hybridMultilevel"/>
    <w:tmpl w:val="66DA46FC"/>
    <w:lvl w:ilvl="0" w:tplc="C92AD838">
      <w:start w:val="1"/>
      <w:numFmt w:val="lowerLetter"/>
      <w:lvlText w:val="（%1）"/>
      <w:lvlJc w:val="left"/>
      <w:pPr>
        <w:ind w:left="1500"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1">
    <w:nsid w:val="115A4F3B"/>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22">
    <w:nsid w:val="177F0D21"/>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19033312"/>
    <w:multiLevelType w:val="multilevel"/>
    <w:tmpl w:val="B69CEFE8"/>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4">
    <w:nsid w:val="1B8D1BCD"/>
    <w:multiLevelType w:val="hybridMultilevel"/>
    <w:tmpl w:val="00982674"/>
    <w:lvl w:ilvl="0" w:tplc="943E7C18">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C3D0996"/>
    <w:multiLevelType w:val="multilevel"/>
    <w:tmpl w:val="03E24B0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6">
    <w:nsid w:val="1C947ED7"/>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212E2665"/>
    <w:multiLevelType w:val="multilevel"/>
    <w:tmpl w:val="0000002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25433C37"/>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nsid w:val="2E9700C3"/>
    <w:multiLevelType w:val="multilevel"/>
    <w:tmpl w:val="2E9700C3"/>
    <w:lvl w:ilvl="0">
      <w:start w:val="1"/>
      <w:numFmt w:val="decimal"/>
      <w:lvlText w:val="（%1）"/>
      <w:lvlJc w:val="left"/>
      <w:pPr>
        <w:tabs>
          <w:tab w:val="left" w:pos="2220"/>
        </w:tabs>
        <w:ind w:left="2220" w:hanging="60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0">
    <w:nsid w:val="2EC61609"/>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nsid w:val="339C23B8"/>
    <w:multiLevelType w:val="hybridMultilevel"/>
    <w:tmpl w:val="20D25BA0"/>
    <w:lvl w:ilvl="0" w:tplc="6E66D58E">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3D3529F"/>
    <w:multiLevelType w:val="hybridMultilevel"/>
    <w:tmpl w:val="E2E8819E"/>
    <w:lvl w:ilvl="0" w:tplc="C92AD838">
      <w:start w:val="1"/>
      <w:numFmt w:val="lowerLetter"/>
      <w:lvlText w:val="（%1）"/>
      <w:lvlJc w:val="left"/>
      <w:pPr>
        <w:ind w:left="9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5F357E4"/>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nsid w:val="380D7A05"/>
    <w:multiLevelType w:val="multilevel"/>
    <w:tmpl w:val="042EA08A"/>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nsid w:val="455D34EB"/>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6">
    <w:nsid w:val="4CA87F8D"/>
    <w:multiLevelType w:val="multilevel"/>
    <w:tmpl w:val="2EF02738"/>
    <w:lvl w:ilvl="0">
      <w:start w:val="1"/>
      <w:numFmt w:val="decimal"/>
      <w:lvlText w:val="%1"/>
      <w:lvlJc w:val="left"/>
      <w:pPr>
        <w:tabs>
          <w:tab w:val="num" w:pos="851"/>
        </w:tabs>
        <w:ind w:left="851" w:hanging="567"/>
      </w:pPr>
      <w:rPr>
        <w:rFonts w:ascii="Times New Roman" w:hAnsi="Times New Roman" w:cs="Times New Roman" w:hint="default"/>
      </w:rPr>
    </w:lvl>
    <w:lvl w:ilvl="1">
      <w:start w:val="1"/>
      <w:numFmt w:val="decimal"/>
      <w:lvlText w:val="%1.%2"/>
      <w:lvlJc w:val="left"/>
      <w:pPr>
        <w:tabs>
          <w:tab w:val="num" w:pos="3261"/>
        </w:tabs>
        <w:ind w:left="3828" w:hanging="567"/>
      </w:pPr>
      <w:rPr>
        <w:rFonts w:ascii="Times New Roman" w:hAnsi="Times New Roman" w:cs="Times New Roman" w:hint="default"/>
      </w:rPr>
    </w:lvl>
    <w:lvl w:ilvl="2">
      <w:start w:val="1"/>
      <w:numFmt w:val="lowerLetter"/>
      <w:lvlText w:val="(%3)"/>
      <w:lvlJc w:val="left"/>
      <w:pPr>
        <w:tabs>
          <w:tab w:val="num" w:pos="1701"/>
        </w:tabs>
        <w:ind w:left="1701" w:hanging="567"/>
      </w:pPr>
      <w:rPr>
        <w:rFonts w:ascii="Times New Roman" w:hAnsi="Times New Roman" w:cs="Times New Roman" w:hint="default"/>
      </w:rPr>
    </w:lvl>
    <w:lvl w:ilvl="3">
      <w:start w:val="1"/>
      <w:numFmt w:val="lowerRoman"/>
      <w:lvlText w:val="(%4)"/>
      <w:lvlJc w:val="left"/>
      <w:pPr>
        <w:tabs>
          <w:tab w:val="num" w:pos="2268"/>
        </w:tabs>
        <w:ind w:left="2268" w:hanging="567"/>
      </w:pPr>
      <w:rPr>
        <w:rFonts w:ascii="Times New Roman" w:hAnsi="Times New Roman" w:cs="Times New Roman" w:hint="default"/>
      </w:rPr>
    </w:lvl>
    <w:lvl w:ilvl="4">
      <w:start w:val="1"/>
      <w:numFmt w:val="upperLetter"/>
      <w:lvlText w:val="(%5)"/>
      <w:lvlJc w:val="left"/>
      <w:pPr>
        <w:tabs>
          <w:tab w:val="num" w:pos="2268"/>
        </w:tabs>
        <w:ind w:left="2835" w:hanging="567"/>
      </w:pPr>
      <w:rPr>
        <w:rFonts w:ascii="Arial" w:hAnsi="Arial" w:cs="Times New Roman" w:hint="default"/>
        <w:sz w:val="16"/>
        <w:szCs w:val="16"/>
      </w:rPr>
    </w:lvl>
    <w:lvl w:ilvl="5">
      <w:start w:val="1"/>
      <w:numFmt w:val="decimal"/>
      <w:lvlText w:val="Schedule %6"/>
      <w:lvlJc w:val="left"/>
      <w:pPr>
        <w:tabs>
          <w:tab w:val="num" w:pos="567"/>
        </w:tabs>
        <w:ind w:left="567" w:hanging="567"/>
      </w:pPr>
      <w:rPr>
        <w:rFonts w:ascii="Times New Roman" w:hAnsi="Times New Roman" w:cs="Times New Roman" w:hint="default"/>
      </w:rPr>
    </w:lvl>
    <w:lvl w:ilvl="6">
      <w:start w:val="1"/>
      <w:numFmt w:val="decimal"/>
      <w:lvlText w:val="%7"/>
      <w:lvlJc w:val="left"/>
      <w:pPr>
        <w:tabs>
          <w:tab w:val="num" w:pos="567"/>
        </w:tabs>
        <w:ind w:left="1134" w:hanging="567"/>
      </w:pPr>
      <w:rPr>
        <w:rFonts w:ascii="Times New Roman" w:hAnsi="Times New Roman" w:cs="Times New Roman" w:hint="default"/>
      </w:rPr>
    </w:lvl>
    <w:lvl w:ilvl="7">
      <w:start w:val="1"/>
      <w:numFmt w:val="upperLetter"/>
      <w:lvlText w:val="Attachment %8"/>
      <w:lvlJc w:val="left"/>
      <w:pPr>
        <w:tabs>
          <w:tab w:val="num" w:pos="567"/>
        </w:tabs>
        <w:ind w:left="1134" w:hanging="1134"/>
      </w:pPr>
      <w:rPr>
        <w:rFonts w:ascii="Times New Roman" w:hAnsi="Times New Roman" w:cs="Times New Roman" w:hint="default"/>
      </w:rPr>
    </w:lvl>
    <w:lvl w:ilvl="8">
      <w:start w:val="1"/>
      <w:numFmt w:val="upperLetter"/>
      <w:lvlText w:val="Part %9"/>
      <w:lvlJc w:val="left"/>
      <w:pPr>
        <w:tabs>
          <w:tab w:val="num" w:pos="567"/>
        </w:tabs>
        <w:ind w:left="567" w:hanging="567"/>
      </w:pPr>
      <w:rPr>
        <w:rFonts w:ascii="Times New Roman" w:hAnsi="Times New Roman" w:cs="Times New Roman" w:hint="default"/>
      </w:rPr>
    </w:lvl>
  </w:abstractNum>
  <w:abstractNum w:abstractNumId="37">
    <w:nsid w:val="51C00A19"/>
    <w:multiLevelType w:val="hybridMultilevel"/>
    <w:tmpl w:val="2DAECE3A"/>
    <w:lvl w:ilvl="0" w:tplc="3AD21D40">
      <w:start w:val="5"/>
      <w:numFmt w:val="decimal"/>
      <w:lvlText w:val="(%1)"/>
      <w:lvlJc w:val="left"/>
      <w:pPr>
        <w:tabs>
          <w:tab w:val="num" w:pos="986"/>
        </w:tabs>
        <w:ind w:left="986" w:hanging="720"/>
      </w:pPr>
      <w:rPr>
        <w:rFonts w:ascii="Times New Roman" w:eastAsia="楷体_GB2312" w:hAnsi="Times New Roman" w:cs="Times New Roman"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20F494B"/>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39">
    <w:nsid w:val="59DF1583"/>
    <w:multiLevelType w:val="multilevel"/>
    <w:tmpl w:val="00000025"/>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1096"/>
        </w:tabs>
        <w:ind w:left="1096" w:hanging="420"/>
      </w:pPr>
    </w:lvl>
    <w:lvl w:ilvl="2">
      <w:start w:val="1"/>
      <w:numFmt w:val="lowerRoman"/>
      <w:lvlText w:val="%3."/>
      <w:lvlJc w:val="right"/>
      <w:pPr>
        <w:tabs>
          <w:tab w:val="num" w:pos="1516"/>
        </w:tabs>
        <w:ind w:left="1516" w:hanging="420"/>
      </w:pPr>
    </w:lvl>
    <w:lvl w:ilvl="3">
      <w:start w:val="1"/>
      <w:numFmt w:val="decimal"/>
      <w:lvlText w:val="%4."/>
      <w:lvlJc w:val="left"/>
      <w:pPr>
        <w:tabs>
          <w:tab w:val="num" w:pos="1936"/>
        </w:tabs>
        <w:ind w:left="1936" w:hanging="420"/>
      </w:pPr>
    </w:lvl>
    <w:lvl w:ilvl="4">
      <w:start w:val="1"/>
      <w:numFmt w:val="lowerLetter"/>
      <w:lvlText w:val="%5)"/>
      <w:lvlJc w:val="left"/>
      <w:pPr>
        <w:tabs>
          <w:tab w:val="num" w:pos="2356"/>
        </w:tabs>
        <w:ind w:left="2356" w:hanging="420"/>
      </w:pPr>
    </w:lvl>
    <w:lvl w:ilvl="5">
      <w:start w:val="1"/>
      <w:numFmt w:val="lowerRoman"/>
      <w:lvlText w:val="%6."/>
      <w:lvlJc w:val="right"/>
      <w:pPr>
        <w:tabs>
          <w:tab w:val="num" w:pos="2776"/>
        </w:tabs>
        <w:ind w:left="2776" w:hanging="420"/>
      </w:pPr>
    </w:lvl>
    <w:lvl w:ilvl="6">
      <w:start w:val="1"/>
      <w:numFmt w:val="decimal"/>
      <w:lvlText w:val="%7."/>
      <w:lvlJc w:val="left"/>
      <w:pPr>
        <w:tabs>
          <w:tab w:val="num" w:pos="3196"/>
        </w:tabs>
        <w:ind w:left="3196" w:hanging="420"/>
      </w:pPr>
    </w:lvl>
    <w:lvl w:ilvl="7">
      <w:start w:val="1"/>
      <w:numFmt w:val="lowerLetter"/>
      <w:lvlText w:val="%8)"/>
      <w:lvlJc w:val="left"/>
      <w:pPr>
        <w:tabs>
          <w:tab w:val="num" w:pos="3616"/>
        </w:tabs>
        <w:ind w:left="3616" w:hanging="420"/>
      </w:pPr>
    </w:lvl>
    <w:lvl w:ilvl="8">
      <w:start w:val="1"/>
      <w:numFmt w:val="lowerRoman"/>
      <w:lvlText w:val="%9."/>
      <w:lvlJc w:val="right"/>
      <w:pPr>
        <w:tabs>
          <w:tab w:val="num" w:pos="4036"/>
        </w:tabs>
        <w:ind w:left="4036" w:hanging="420"/>
      </w:pPr>
    </w:lvl>
  </w:abstractNum>
  <w:abstractNum w:abstractNumId="40">
    <w:nsid w:val="5A275D29"/>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1">
    <w:nsid w:val="5FAF0DF0"/>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nsid w:val="72DE0170"/>
    <w:multiLevelType w:val="multilevel"/>
    <w:tmpl w:val="00000025"/>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1096"/>
        </w:tabs>
        <w:ind w:left="1096" w:hanging="420"/>
      </w:pPr>
    </w:lvl>
    <w:lvl w:ilvl="2">
      <w:start w:val="1"/>
      <w:numFmt w:val="lowerRoman"/>
      <w:lvlText w:val="%3."/>
      <w:lvlJc w:val="right"/>
      <w:pPr>
        <w:tabs>
          <w:tab w:val="num" w:pos="1516"/>
        </w:tabs>
        <w:ind w:left="1516" w:hanging="420"/>
      </w:pPr>
    </w:lvl>
    <w:lvl w:ilvl="3">
      <w:start w:val="1"/>
      <w:numFmt w:val="decimal"/>
      <w:lvlText w:val="%4."/>
      <w:lvlJc w:val="left"/>
      <w:pPr>
        <w:tabs>
          <w:tab w:val="num" w:pos="1936"/>
        </w:tabs>
        <w:ind w:left="1936" w:hanging="420"/>
      </w:pPr>
    </w:lvl>
    <w:lvl w:ilvl="4">
      <w:start w:val="1"/>
      <w:numFmt w:val="lowerLetter"/>
      <w:lvlText w:val="%5)"/>
      <w:lvlJc w:val="left"/>
      <w:pPr>
        <w:tabs>
          <w:tab w:val="num" w:pos="2356"/>
        </w:tabs>
        <w:ind w:left="2356" w:hanging="420"/>
      </w:pPr>
    </w:lvl>
    <w:lvl w:ilvl="5">
      <w:start w:val="1"/>
      <w:numFmt w:val="lowerRoman"/>
      <w:lvlText w:val="%6."/>
      <w:lvlJc w:val="right"/>
      <w:pPr>
        <w:tabs>
          <w:tab w:val="num" w:pos="2776"/>
        </w:tabs>
        <w:ind w:left="2776" w:hanging="420"/>
      </w:pPr>
    </w:lvl>
    <w:lvl w:ilvl="6">
      <w:start w:val="1"/>
      <w:numFmt w:val="decimal"/>
      <w:lvlText w:val="%7."/>
      <w:lvlJc w:val="left"/>
      <w:pPr>
        <w:tabs>
          <w:tab w:val="num" w:pos="3196"/>
        </w:tabs>
        <w:ind w:left="3196" w:hanging="420"/>
      </w:pPr>
    </w:lvl>
    <w:lvl w:ilvl="7">
      <w:start w:val="1"/>
      <w:numFmt w:val="lowerLetter"/>
      <w:lvlText w:val="%8)"/>
      <w:lvlJc w:val="left"/>
      <w:pPr>
        <w:tabs>
          <w:tab w:val="num" w:pos="3616"/>
        </w:tabs>
        <w:ind w:left="3616" w:hanging="420"/>
      </w:pPr>
    </w:lvl>
    <w:lvl w:ilvl="8">
      <w:start w:val="1"/>
      <w:numFmt w:val="lowerRoman"/>
      <w:lvlText w:val="%9."/>
      <w:lvlJc w:val="right"/>
      <w:pPr>
        <w:tabs>
          <w:tab w:val="num" w:pos="4036"/>
        </w:tabs>
        <w:ind w:left="4036" w:hanging="420"/>
      </w:pPr>
    </w:lvl>
  </w:abstractNum>
  <w:abstractNum w:abstractNumId="43">
    <w:nsid w:val="733F04AC"/>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4">
    <w:nsid w:val="734E5061"/>
    <w:multiLevelType w:val="multilevel"/>
    <w:tmpl w:val="0F60378E"/>
    <w:lvl w:ilvl="0">
      <w:start w:val="1"/>
      <w:numFmt w:val="chineseCountingThousand"/>
      <w:suff w:val="nothing"/>
      <w:lvlText w:val="第%1条  "/>
      <w:lvlJc w:val="left"/>
      <w:pPr>
        <w:ind w:left="680" w:hanging="680"/>
      </w:pPr>
      <w:rPr>
        <w:rFonts w:ascii="宋体" w:eastAsia="宋体" w:hAnsi="宋体" w:cs="Arial" w:hint="default"/>
        <w:b/>
        <w:i w:val="0"/>
        <w:sz w:val="24"/>
        <w:szCs w:val="24"/>
        <w:lang w:val="en-US"/>
      </w:rPr>
    </w:lvl>
    <w:lvl w:ilvl="1">
      <w:start w:val="1"/>
      <w:numFmt w:val="decimal"/>
      <w:isLgl/>
      <w:lvlText w:val="%1.%2"/>
      <w:lvlJc w:val="left"/>
      <w:pPr>
        <w:tabs>
          <w:tab w:val="num" w:pos="-4761"/>
        </w:tabs>
        <w:ind w:left="-4761" w:hanging="680"/>
      </w:pPr>
      <w:rPr>
        <w:rFonts w:ascii="Times New Roman" w:eastAsia="宋体" w:hAnsi="Times New Roman" w:cs="Times New Roman" w:hint="default"/>
        <w:b w:val="0"/>
        <w:i w:val="0"/>
        <w:sz w:val="23"/>
        <w:szCs w:val="23"/>
      </w:rPr>
    </w:lvl>
    <w:lvl w:ilvl="2">
      <w:start w:val="1"/>
      <w:numFmt w:val="decimal"/>
      <w:isLgl/>
      <w:lvlText w:val="%1.%2.%3"/>
      <w:lvlJc w:val="left"/>
      <w:pPr>
        <w:tabs>
          <w:tab w:val="num" w:pos="-4310"/>
        </w:tabs>
        <w:ind w:left="-4310" w:hanging="681"/>
      </w:pPr>
      <w:rPr>
        <w:rFonts w:ascii="Times New Roman" w:hAnsi="Times New Roman" w:cs="Times New Roman" w:hint="default"/>
        <w:b w:val="0"/>
        <w:i w:val="0"/>
        <w:sz w:val="23"/>
        <w:szCs w:val="23"/>
      </w:rPr>
    </w:lvl>
    <w:lvl w:ilvl="3">
      <w:start w:val="1"/>
      <w:numFmt w:val="decimal"/>
      <w:lvlText w:val="(%4)"/>
      <w:lvlJc w:val="left"/>
      <w:pPr>
        <w:tabs>
          <w:tab w:val="num" w:pos="-3148"/>
        </w:tabs>
        <w:ind w:left="-3148" w:hanging="680"/>
      </w:pPr>
      <w:rPr>
        <w:rFonts w:ascii="Times New Roman" w:hAnsi="Times New Roman" w:cs="Times New Roman" w:hint="default"/>
        <w:b w:val="0"/>
        <w:i w:val="0"/>
        <w:sz w:val="23"/>
        <w:szCs w:val="23"/>
      </w:rPr>
    </w:lvl>
    <w:lvl w:ilvl="4">
      <w:start w:val="1"/>
      <w:numFmt w:val="lowerLetter"/>
      <w:lvlText w:val="(%5)"/>
      <w:lvlJc w:val="left"/>
      <w:pPr>
        <w:tabs>
          <w:tab w:val="num" w:pos="-3063"/>
        </w:tabs>
        <w:ind w:left="-3063" w:hanging="567"/>
      </w:pPr>
      <w:rPr>
        <w:rFonts w:ascii="Arial" w:hAnsi="Arial" w:hint="default"/>
        <w:b w:val="0"/>
        <w:i w:val="0"/>
        <w:sz w:val="23"/>
        <w:szCs w:val="20"/>
      </w:rPr>
    </w:lvl>
    <w:lvl w:ilvl="5">
      <w:start w:val="1"/>
      <w:numFmt w:val="upperRoman"/>
      <w:lvlText w:val="(%6)"/>
      <w:lvlJc w:val="left"/>
      <w:pPr>
        <w:tabs>
          <w:tab w:val="num" w:pos="-2383"/>
        </w:tabs>
        <w:ind w:left="-2383" w:hanging="680"/>
      </w:pPr>
      <w:rPr>
        <w:rFonts w:ascii="Arial" w:hAnsi="Arial" w:hint="default"/>
        <w:b w:val="0"/>
        <w:i w:val="0"/>
        <w:sz w:val="20"/>
      </w:rPr>
    </w:lvl>
    <w:lvl w:ilvl="6">
      <w:start w:val="1"/>
      <w:numFmt w:val="none"/>
      <w:lvlText w:val=""/>
      <w:lvlJc w:val="left"/>
      <w:pPr>
        <w:tabs>
          <w:tab w:val="num" w:pos="-3151"/>
        </w:tabs>
        <w:ind w:left="-3151" w:hanging="360"/>
      </w:pPr>
      <w:rPr>
        <w:rFonts w:hint="default"/>
        <w:b/>
      </w:rPr>
    </w:lvl>
    <w:lvl w:ilvl="7">
      <w:start w:val="1"/>
      <w:numFmt w:val="none"/>
      <w:lvlText w:val=""/>
      <w:lvlJc w:val="left"/>
      <w:pPr>
        <w:tabs>
          <w:tab w:val="num" w:pos="-2791"/>
        </w:tabs>
        <w:ind w:left="-2791" w:hanging="360"/>
      </w:pPr>
      <w:rPr>
        <w:rFonts w:hint="default"/>
      </w:rPr>
    </w:lvl>
    <w:lvl w:ilvl="8">
      <w:start w:val="1"/>
      <w:numFmt w:val="none"/>
      <w:lvlText w:val=""/>
      <w:lvlJc w:val="left"/>
      <w:pPr>
        <w:tabs>
          <w:tab w:val="num" w:pos="-2431"/>
        </w:tabs>
        <w:ind w:left="-2431" w:hanging="360"/>
      </w:pPr>
      <w:rPr>
        <w:rFonts w:hint="default"/>
      </w:rPr>
    </w:lvl>
  </w:abstractNum>
  <w:abstractNum w:abstractNumId="45">
    <w:nsid w:val="777940E2"/>
    <w:multiLevelType w:val="multilevel"/>
    <w:tmpl w:val="D00CD292"/>
    <w:lvl w:ilvl="0">
      <w:start w:val="1"/>
      <w:numFmt w:val="decimal"/>
      <w:lvlText w:val="（%1）"/>
      <w:lvlJc w:val="left"/>
      <w:pPr>
        <w:ind w:left="1184" w:hanging="720"/>
      </w:pPr>
      <w:rPr>
        <w:rFonts w:ascii="Times New Roman" w:hAnsi="Times New Roman" w:cs="Times New Roman" w:hint="default"/>
      </w:rPr>
    </w:lvl>
    <w:lvl w:ilvl="1">
      <w:start w:val="1"/>
      <w:numFmt w:val="lowerLetter"/>
      <w:lvlText w:val="%2)"/>
      <w:lvlJc w:val="left"/>
      <w:pPr>
        <w:ind w:left="1304" w:hanging="420"/>
      </w:pPr>
      <w:rPr>
        <w:rFonts w:ascii="Times New Roman" w:hAnsi="Times New Roman" w:cs="Times New Roman" w:hint="default"/>
      </w:rPr>
    </w:lvl>
    <w:lvl w:ilvl="2">
      <w:start w:val="1"/>
      <w:numFmt w:val="lowerRoman"/>
      <w:lvlText w:val="%3."/>
      <w:lvlJc w:val="right"/>
      <w:pPr>
        <w:ind w:left="1724" w:hanging="420"/>
      </w:pPr>
      <w:rPr>
        <w:rFonts w:ascii="Times New Roman" w:hAnsi="Times New Roman" w:cs="Times New Roman" w:hint="default"/>
      </w:rPr>
    </w:lvl>
    <w:lvl w:ilvl="3">
      <w:start w:val="1"/>
      <w:numFmt w:val="decimal"/>
      <w:lvlText w:val="%4."/>
      <w:lvlJc w:val="left"/>
      <w:pPr>
        <w:ind w:left="2144" w:hanging="420"/>
      </w:pPr>
      <w:rPr>
        <w:rFonts w:ascii="Times New Roman" w:hAnsi="Times New Roman" w:cs="Times New Roman" w:hint="default"/>
      </w:rPr>
    </w:lvl>
    <w:lvl w:ilvl="4">
      <w:start w:val="1"/>
      <w:numFmt w:val="lowerLetter"/>
      <w:lvlText w:val="%5)"/>
      <w:lvlJc w:val="left"/>
      <w:pPr>
        <w:ind w:left="2564" w:hanging="420"/>
      </w:pPr>
      <w:rPr>
        <w:rFonts w:ascii="Times New Roman" w:hAnsi="Times New Roman" w:cs="Times New Roman" w:hint="default"/>
      </w:rPr>
    </w:lvl>
    <w:lvl w:ilvl="5">
      <w:start w:val="1"/>
      <w:numFmt w:val="lowerRoman"/>
      <w:lvlText w:val="%6."/>
      <w:lvlJc w:val="right"/>
      <w:pPr>
        <w:ind w:left="2984" w:hanging="420"/>
      </w:pPr>
      <w:rPr>
        <w:rFonts w:ascii="Times New Roman" w:hAnsi="Times New Roman" w:cs="Times New Roman" w:hint="default"/>
      </w:rPr>
    </w:lvl>
    <w:lvl w:ilvl="6">
      <w:start w:val="1"/>
      <w:numFmt w:val="decimal"/>
      <w:lvlText w:val="%7."/>
      <w:lvlJc w:val="left"/>
      <w:pPr>
        <w:ind w:left="3404" w:hanging="420"/>
      </w:pPr>
      <w:rPr>
        <w:rFonts w:ascii="Times New Roman" w:hAnsi="Times New Roman" w:cs="Times New Roman" w:hint="default"/>
      </w:rPr>
    </w:lvl>
    <w:lvl w:ilvl="7">
      <w:start w:val="1"/>
      <w:numFmt w:val="lowerLetter"/>
      <w:lvlText w:val="%8)"/>
      <w:lvlJc w:val="left"/>
      <w:pPr>
        <w:ind w:left="3824" w:hanging="420"/>
      </w:pPr>
      <w:rPr>
        <w:rFonts w:ascii="Times New Roman" w:hAnsi="Times New Roman" w:cs="Times New Roman" w:hint="default"/>
      </w:rPr>
    </w:lvl>
    <w:lvl w:ilvl="8">
      <w:start w:val="1"/>
      <w:numFmt w:val="lowerRoman"/>
      <w:lvlText w:val="%9."/>
      <w:lvlJc w:val="right"/>
      <w:pPr>
        <w:ind w:left="4244" w:hanging="420"/>
      </w:pPr>
      <w:rPr>
        <w:rFonts w:ascii="Times New Roman" w:hAnsi="Times New Roman" w:cs="Times New Roman" w:hint="default"/>
      </w:rPr>
    </w:lvl>
  </w:abstractNum>
  <w:abstractNum w:abstractNumId="46">
    <w:nsid w:val="7AD22E60"/>
    <w:multiLevelType w:val="hybridMultilevel"/>
    <w:tmpl w:val="DE8088B6"/>
    <w:lvl w:ilvl="0" w:tplc="F6BE8070">
      <w:start w:val="1"/>
      <w:numFmt w:val="decimal"/>
      <w:lvlText w:val="（%1）"/>
      <w:lvlJc w:val="left"/>
      <w:pPr>
        <w:ind w:left="1200" w:hanging="7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7F216664"/>
    <w:multiLevelType w:val="multilevel"/>
    <w:tmpl w:val="00000000"/>
    <w:lvl w:ilvl="0">
      <w:start w:val="1"/>
      <w:numFmt w:val="lowerRoman"/>
      <w:lvlText w:val="(%1)"/>
      <w:lvlJc w:val="left"/>
      <w:pPr>
        <w:tabs>
          <w:tab w:val="num" w:pos="2880"/>
        </w:tabs>
        <w:ind w:left="2880" w:hanging="720"/>
      </w:pPr>
      <w:rPr>
        <w:rFonts w:ascii="Times New Roman" w:hAnsi="Times New Roman" w:cs="Times New Roman" w:hint="eastAsia"/>
        <w:b/>
        <w:i w:val="0"/>
        <w:caps w:val="0"/>
        <w:smallCaps w:val="0"/>
        <w:strike w:val="0"/>
        <w:dstrike w:val="0"/>
        <w:vanish w:val="0"/>
        <w:color w:val="auto"/>
        <w:spacing w:val="0"/>
        <w:w w:val="100"/>
        <w:kern w:val="0"/>
        <w:position w:val="0"/>
        <w:sz w:val="24"/>
        <w:u w:val="none"/>
        <w:vertAlign w:val="baseline"/>
      </w:rPr>
    </w:lvl>
    <w:lvl w:ilvl="1">
      <w:start w:val="1"/>
      <w:numFmt w:val="decimal"/>
      <w:lvlText w:val="%2"/>
      <w:lvlJc w:val="left"/>
      <w:pPr>
        <w:tabs>
          <w:tab w:val="num" w:pos="1080"/>
        </w:tabs>
        <w:ind w:left="1080" w:hanging="720"/>
      </w:pPr>
      <w:rPr>
        <w:rFonts w:ascii="Times New Roman" w:hAnsi="Times New Roman" w:hint="default"/>
        <w:b w:val="0"/>
        <w:i w:val="0"/>
        <w:caps w:val="0"/>
        <w:strike w:val="0"/>
        <w:dstrike w:val="0"/>
        <w:vanish w:val="0"/>
        <w:color w:val="auto"/>
        <w:spacing w:val="0"/>
        <w:w w:val="100"/>
        <w:kern w:val="0"/>
        <w:position w:val="0"/>
        <w:u w:val="none"/>
        <w:vertAlign w:val="baseline"/>
      </w:rPr>
    </w:lvl>
    <w:lvl w:ilvl="2">
      <w:start w:val="1"/>
      <w:numFmt w:val="lowerLetter"/>
      <w:pStyle w:val="3"/>
      <w:lvlText w:val="(%3)"/>
      <w:lvlJc w:val="left"/>
      <w:pPr>
        <w:tabs>
          <w:tab w:val="num" w:pos="1800"/>
        </w:tabs>
        <w:ind w:left="1800" w:hanging="720"/>
      </w:pPr>
      <w:rPr>
        <w:rFonts w:hint="eastAsia"/>
        <w:b w:val="0"/>
        <w:i w:val="0"/>
        <w:caps w:val="0"/>
        <w:smallCaps w:val="0"/>
        <w:strike w:val="0"/>
        <w:dstrike w:val="0"/>
        <w:vanish w:val="0"/>
        <w:color w:val="auto"/>
        <w:spacing w:val="0"/>
        <w:w w:val="100"/>
        <w:kern w:val="0"/>
        <w:position w:val="0"/>
        <w:u w:val="none"/>
        <w:vertAlign w:val="baseline"/>
      </w:rPr>
    </w:lvl>
    <w:lvl w:ilvl="3">
      <w:start w:val="1"/>
      <w:numFmt w:val="lowerRoman"/>
      <w:pStyle w:val="4"/>
      <w:lvlText w:val="(%4)"/>
      <w:lvlJc w:val="left"/>
      <w:pPr>
        <w:tabs>
          <w:tab w:val="num" w:pos="360"/>
        </w:tabs>
        <w:ind w:left="2520" w:hanging="720"/>
      </w:pPr>
      <w:rPr>
        <w:rFonts w:hint="eastAsia"/>
        <w:b w:val="0"/>
        <w:i w:val="0"/>
        <w:caps w:val="0"/>
        <w:smallCaps w:val="0"/>
        <w:strike w:val="0"/>
        <w:dstrike w:val="0"/>
        <w:vanish w:val="0"/>
        <w:color w:val="auto"/>
        <w:spacing w:val="0"/>
        <w:w w:val="100"/>
        <w:kern w:val="0"/>
        <w:position w:val="0"/>
        <w:u w:val="none"/>
        <w:vertAlign w:val="baseline"/>
      </w:rPr>
    </w:lvl>
    <w:lvl w:ilvl="4">
      <w:start w:val="1"/>
      <w:numFmt w:val="decimal"/>
      <w:pStyle w:val="5"/>
      <w:lvlText w:val="(%5)"/>
      <w:lvlJc w:val="left"/>
      <w:pPr>
        <w:tabs>
          <w:tab w:val="num" w:pos="3600"/>
        </w:tabs>
        <w:ind w:left="3240" w:firstLine="0"/>
      </w:pPr>
      <w:rPr>
        <w:rFonts w:hint="eastAsia"/>
      </w:rPr>
    </w:lvl>
    <w:lvl w:ilvl="5">
      <w:start w:val="1"/>
      <w:numFmt w:val="lowerLetter"/>
      <w:pStyle w:val="6"/>
      <w:lvlText w:val="(%6)"/>
      <w:lvlJc w:val="left"/>
      <w:pPr>
        <w:tabs>
          <w:tab w:val="num" w:pos="4320"/>
        </w:tabs>
        <w:ind w:left="3960" w:firstLine="0"/>
      </w:pPr>
      <w:rPr>
        <w:rFonts w:hint="eastAsia"/>
      </w:rPr>
    </w:lvl>
    <w:lvl w:ilvl="6">
      <w:start w:val="1"/>
      <w:numFmt w:val="lowerRoman"/>
      <w:pStyle w:val="7"/>
      <w:lvlText w:val="(%7)"/>
      <w:lvlJc w:val="left"/>
      <w:pPr>
        <w:tabs>
          <w:tab w:val="num" w:pos="5040"/>
        </w:tabs>
        <w:ind w:left="4680" w:firstLine="0"/>
      </w:pPr>
      <w:rPr>
        <w:rFonts w:hint="eastAsia"/>
      </w:rPr>
    </w:lvl>
    <w:lvl w:ilvl="7">
      <w:start w:val="1"/>
      <w:numFmt w:val="lowerLetter"/>
      <w:pStyle w:val="8"/>
      <w:lvlText w:val="(%8)"/>
      <w:lvlJc w:val="left"/>
      <w:pPr>
        <w:tabs>
          <w:tab w:val="num" w:pos="5760"/>
        </w:tabs>
        <w:ind w:left="5400" w:firstLine="0"/>
      </w:pPr>
      <w:rPr>
        <w:rFonts w:hint="eastAsia"/>
      </w:rPr>
    </w:lvl>
    <w:lvl w:ilvl="8">
      <w:start w:val="1"/>
      <w:numFmt w:val="lowerRoman"/>
      <w:pStyle w:val="9"/>
      <w:lvlText w:val="(%9)"/>
      <w:lvlJc w:val="left"/>
      <w:pPr>
        <w:tabs>
          <w:tab w:val="num" w:pos="6480"/>
        </w:tabs>
        <w:ind w:left="6120" w:firstLine="0"/>
      </w:pPr>
      <w:rPr>
        <w:rFonts w:hint="eastAsia"/>
      </w:rPr>
    </w:lvl>
  </w:abstractNum>
  <w:num w:numId="1">
    <w:abstractNumId w:val="47"/>
  </w:num>
  <w:num w:numId="2">
    <w:abstractNumId w:val="15"/>
  </w:num>
  <w:num w:numId="3">
    <w:abstractNumId w:val="6"/>
  </w:num>
  <w:num w:numId="4">
    <w:abstractNumId w:val="9"/>
  </w:num>
  <w:num w:numId="5">
    <w:abstractNumId w:val="11"/>
  </w:num>
  <w:num w:numId="6">
    <w:abstractNumId w:val="13"/>
  </w:num>
  <w:num w:numId="7">
    <w:abstractNumId w:val="5"/>
  </w:num>
  <w:num w:numId="8">
    <w:abstractNumId w:val="3"/>
  </w:num>
  <w:num w:numId="9">
    <w:abstractNumId w:val="12"/>
  </w:num>
  <w:num w:numId="10">
    <w:abstractNumId w:val="16"/>
  </w:num>
  <w:num w:numId="11">
    <w:abstractNumId w:val="7"/>
  </w:num>
  <w:num w:numId="12">
    <w:abstractNumId w:val="4"/>
  </w:num>
  <w:num w:numId="13">
    <w:abstractNumId w:val="0"/>
  </w:num>
  <w:num w:numId="14">
    <w:abstractNumId w:val="10"/>
  </w:num>
  <w:num w:numId="15">
    <w:abstractNumId w:val="1"/>
  </w:num>
  <w:num w:numId="16">
    <w:abstractNumId w:val="1"/>
    <w:lvlOverride w:ilvl="0">
      <w:startOverride w:val="1"/>
    </w:lvlOverride>
  </w:num>
  <w:num w:numId="17">
    <w:abstractNumId w:val="8"/>
  </w:num>
  <w:num w:numId="18">
    <w:abstractNumId w:val="14"/>
  </w:num>
  <w:num w:numId="19">
    <w:abstractNumId w:val="2"/>
  </w:num>
  <w:num w:numId="20">
    <w:abstractNumId w:val="41"/>
  </w:num>
  <w:num w:numId="21">
    <w:abstractNumId w:val="25"/>
  </w:num>
  <w:num w:numId="22">
    <w:abstractNumId w:val="23"/>
  </w:num>
  <w:num w:numId="23">
    <w:abstractNumId w:val="34"/>
  </w:num>
  <w:num w:numId="24">
    <w:abstractNumId w:val="38"/>
  </w:num>
  <w:num w:numId="25">
    <w:abstractNumId w:val="26"/>
  </w:num>
  <w:num w:numId="26">
    <w:abstractNumId w:val="27"/>
  </w:num>
  <w:num w:numId="27">
    <w:abstractNumId w:val="42"/>
  </w:num>
  <w:num w:numId="28">
    <w:abstractNumId w:val="37"/>
  </w:num>
  <w:num w:numId="29">
    <w:abstractNumId w:val="43"/>
  </w:num>
  <w:num w:numId="30">
    <w:abstractNumId w:val="22"/>
  </w:num>
  <w:num w:numId="31">
    <w:abstractNumId w:val="30"/>
  </w:num>
  <w:num w:numId="32">
    <w:abstractNumId w:val="29"/>
  </w:num>
  <w:num w:numId="33">
    <w:abstractNumId w:val="33"/>
  </w:num>
  <w:num w:numId="34">
    <w:abstractNumId w:val="46"/>
  </w:num>
  <w:num w:numId="35">
    <w:abstractNumId w:val="20"/>
  </w:num>
  <w:num w:numId="36">
    <w:abstractNumId w:val="32"/>
  </w:num>
  <w:num w:numId="37">
    <w:abstractNumId w:val="24"/>
  </w:num>
  <w:num w:numId="38">
    <w:abstractNumId w:val="39"/>
  </w:num>
  <w:num w:numId="39">
    <w:abstractNumId w:val="35"/>
  </w:num>
  <w:num w:numId="40">
    <w:abstractNumId w:val="21"/>
  </w:num>
  <w:num w:numId="41">
    <w:abstractNumId w:val="17"/>
  </w:num>
  <w:num w:numId="42">
    <w:abstractNumId w:val="28"/>
  </w:num>
  <w:num w:numId="43">
    <w:abstractNumId w:val="18"/>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 w:numId="47">
    <w:abstractNumId w:val="31"/>
  </w:num>
  <w:num w:numId="48">
    <w:abstractNumId w:val="40"/>
  </w:num>
  <w:num w:numId="49">
    <w:abstractNumId w:val="40"/>
    <w:lvlOverride w:ilvl="0">
      <w:lvl w:ilvl="0">
        <w:start w:val="1"/>
        <w:numFmt w:val="decimal"/>
        <w:lvlText w:val="第%1条"/>
        <w:lvlJc w:val="left"/>
        <w:pPr>
          <w:ind w:left="1145" w:hanging="425"/>
        </w:pPr>
        <w:rPr>
          <w:rFonts w:hint="eastAsia"/>
        </w:rPr>
      </w:lvl>
    </w:lvlOverride>
    <w:lvlOverride w:ilvl="1">
      <w:lvl w:ilvl="1">
        <w:start w:val="1"/>
        <w:numFmt w:val="decimal"/>
        <w:lvlText w:val="%1.%2"/>
        <w:lvlJc w:val="left"/>
        <w:pPr>
          <w:ind w:left="1712" w:hanging="567"/>
        </w:pPr>
        <w:rPr>
          <w:rFonts w:hint="eastAsia"/>
        </w:rPr>
      </w:lvl>
    </w:lvlOverride>
    <w:lvlOverride w:ilvl="2">
      <w:lvl w:ilvl="2">
        <w:start w:val="1"/>
        <w:numFmt w:val="decimal"/>
        <w:lvlText w:val="%1.%2.%3"/>
        <w:lvlJc w:val="left"/>
        <w:pPr>
          <w:ind w:left="2138" w:hanging="567"/>
        </w:pPr>
        <w:rPr>
          <w:rFonts w:hint="eastAsia"/>
        </w:rPr>
      </w:lvl>
    </w:lvlOverride>
    <w:lvlOverride w:ilvl="3">
      <w:lvl w:ilvl="3">
        <w:start w:val="1"/>
        <w:numFmt w:val="decimal"/>
        <w:lvlText w:val="%1.%2.%3.%4"/>
        <w:lvlJc w:val="left"/>
        <w:pPr>
          <w:ind w:left="2704" w:hanging="708"/>
        </w:pPr>
        <w:rPr>
          <w:rFonts w:hint="eastAsia"/>
        </w:rPr>
      </w:lvl>
    </w:lvlOverride>
    <w:lvlOverride w:ilvl="4">
      <w:lvl w:ilvl="4">
        <w:start w:val="1"/>
        <w:numFmt w:val="decimal"/>
        <w:lvlText w:val="%1.%2.%3.%4.%5"/>
        <w:lvlJc w:val="left"/>
        <w:pPr>
          <w:ind w:left="3271" w:hanging="850"/>
        </w:pPr>
        <w:rPr>
          <w:rFonts w:hint="eastAsia"/>
        </w:rPr>
      </w:lvl>
    </w:lvlOverride>
    <w:lvlOverride w:ilvl="5">
      <w:lvl w:ilvl="5">
        <w:start w:val="1"/>
        <w:numFmt w:val="decimal"/>
        <w:lvlText w:val="%1.%2.%3.%4.%5.%6"/>
        <w:lvlJc w:val="left"/>
        <w:pPr>
          <w:ind w:left="3980" w:hanging="1134"/>
        </w:pPr>
        <w:rPr>
          <w:rFonts w:hint="eastAsia"/>
        </w:rPr>
      </w:lvl>
    </w:lvlOverride>
    <w:lvlOverride w:ilvl="6">
      <w:lvl w:ilvl="6">
        <w:start w:val="1"/>
        <w:numFmt w:val="decimal"/>
        <w:lvlText w:val="%1.%2.%3.%4.%5.%6.%7"/>
        <w:lvlJc w:val="left"/>
        <w:pPr>
          <w:ind w:left="4547" w:hanging="1276"/>
        </w:pPr>
        <w:rPr>
          <w:rFonts w:hint="eastAsia"/>
        </w:rPr>
      </w:lvl>
    </w:lvlOverride>
    <w:lvlOverride w:ilvl="7">
      <w:lvl w:ilvl="7">
        <w:start w:val="1"/>
        <w:numFmt w:val="decimal"/>
        <w:lvlText w:val="%1.%2.%3.%4.%5.%6.%7.%8"/>
        <w:lvlJc w:val="left"/>
        <w:pPr>
          <w:ind w:left="5114" w:hanging="1418"/>
        </w:pPr>
        <w:rPr>
          <w:rFonts w:hint="eastAsia"/>
        </w:rPr>
      </w:lvl>
    </w:lvlOverride>
    <w:lvlOverride w:ilvl="8">
      <w:lvl w:ilvl="8">
        <w:start w:val="1"/>
        <w:numFmt w:val="decimal"/>
        <w:lvlText w:val="%1.%2.%3.%4.%5.%6.%7.%8.%9"/>
        <w:lvlJc w:val="left"/>
        <w:pPr>
          <w:ind w:left="5822" w:hanging="1700"/>
        </w:pPr>
        <w:rPr>
          <w:rFonts w:hint="eastAsia"/>
        </w:rPr>
      </w:lvl>
    </w:lvlOverride>
  </w:num>
  <w:num w:numId="50">
    <w:abstractNumId w:val="4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72"/>
  <w:bordersDoNotSurroundHeader/>
  <w:bordersDoNotSurroundFooter/>
  <w:hideSpellingErrors/>
  <w:hideGrammaticalErrors/>
  <w:proofState w:spelling="clean" w:grammar="clean"/>
  <w:stylePaneFormatFilter w:val="3F01"/>
  <w:defaultTabStop w:val="720"/>
  <w:noPunctuationKerning/>
  <w:characterSpacingControl w:val="doNotCompress"/>
  <w:doNotValidateAgainstSchema/>
  <w:doNotDemarcateInvalidXml/>
  <w:hdrShapeDefaults>
    <o:shapedefaults v:ext="edit" spidmax="7170"/>
    <o:shapelayout v:ext="edit">
      <o:idmap v:ext="edit" data="4"/>
    </o:shapelayout>
  </w:hdrShapeDefaults>
  <w:footnotePr>
    <w:footnote w:id="-1"/>
    <w:footnote w:id="0"/>
    <w:footnote w:id="1"/>
  </w:footnotePr>
  <w:endnotePr>
    <w:endnote w:id="-1"/>
    <w:endnote w:id="0"/>
    <w:endnote w:id="1"/>
  </w:endnotePr>
  <w:compat>
    <w:spaceForUL/>
    <w:doNotLeaveBackslashAlone/>
    <w:useFELayout/>
  </w:compat>
  <w:rsids>
    <w:rsidRoot w:val="00172A27"/>
    <w:rsid w:val="00000486"/>
    <w:rsid w:val="000028FC"/>
    <w:rsid w:val="000030F1"/>
    <w:rsid w:val="000048F0"/>
    <w:rsid w:val="0000756C"/>
    <w:rsid w:val="00010723"/>
    <w:rsid w:val="00010789"/>
    <w:rsid w:val="00011911"/>
    <w:rsid w:val="0001330A"/>
    <w:rsid w:val="00014F48"/>
    <w:rsid w:val="00015488"/>
    <w:rsid w:val="00016119"/>
    <w:rsid w:val="00016354"/>
    <w:rsid w:val="00016841"/>
    <w:rsid w:val="0001760D"/>
    <w:rsid w:val="00020DC7"/>
    <w:rsid w:val="00021701"/>
    <w:rsid w:val="000221C2"/>
    <w:rsid w:val="00022853"/>
    <w:rsid w:val="00023347"/>
    <w:rsid w:val="0002373F"/>
    <w:rsid w:val="00023C49"/>
    <w:rsid w:val="000243DF"/>
    <w:rsid w:val="0002443A"/>
    <w:rsid w:val="00025E20"/>
    <w:rsid w:val="0003015B"/>
    <w:rsid w:val="00030613"/>
    <w:rsid w:val="00030967"/>
    <w:rsid w:val="000313DB"/>
    <w:rsid w:val="000325AA"/>
    <w:rsid w:val="00034084"/>
    <w:rsid w:val="00034174"/>
    <w:rsid w:val="00035BCE"/>
    <w:rsid w:val="00036417"/>
    <w:rsid w:val="000369AE"/>
    <w:rsid w:val="0003785F"/>
    <w:rsid w:val="00040AC5"/>
    <w:rsid w:val="00042158"/>
    <w:rsid w:val="00044526"/>
    <w:rsid w:val="00046B5D"/>
    <w:rsid w:val="00050B89"/>
    <w:rsid w:val="00050E14"/>
    <w:rsid w:val="000525FE"/>
    <w:rsid w:val="00052A9F"/>
    <w:rsid w:val="000551F9"/>
    <w:rsid w:val="00055F87"/>
    <w:rsid w:val="00056ACF"/>
    <w:rsid w:val="00061A96"/>
    <w:rsid w:val="00063C17"/>
    <w:rsid w:val="00064ACA"/>
    <w:rsid w:val="00064BA4"/>
    <w:rsid w:val="00064EA0"/>
    <w:rsid w:val="00065699"/>
    <w:rsid w:val="00065B5E"/>
    <w:rsid w:val="00065C43"/>
    <w:rsid w:val="00066AE1"/>
    <w:rsid w:val="00066F8E"/>
    <w:rsid w:val="000716FA"/>
    <w:rsid w:val="0007211F"/>
    <w:rsid w:val="00075430"/>
    <w:rsid w:val="00075D7C"/>
    <w:rsid w:val="00080796"/>
    <w:rsid w:val="00081A0F"/>
    <w:rsid w:val="00081D4F"/>
    <w:rsid w:val="00081FEE"/>
    <w:rsid w:val="00082C64"/>
    <w:rsid w:val="00082EE9"/>
    <w:rsid w:val="0008797D"/>
    <w:rsid w:val="00091C7B"/>
    <w:rsid w:val="00092EAA"/>
    <w:rsid w:val="00092F32"/>
    <w:rsid w:val="00094566"/>
    <w:rsid w:val="0009501C"/>
    <w:rsid w:val="00096481"/>
    <w:rsid w:val="000966C8"/>
    <w:rsid w:val="0009785F"/>
    <w:rsid w:val="000A2832"/>
    <w:rsid w:val="000A3930"/>
    <w:rsid w:val="000A5C0E"/>
    <w:rsid w:val="000A5FCC"/>
    <w:rsid w:val="000A61DE"/>
    <w:rsid w:val="000A61F4"/>
    <w:rsid w:val="000B0016"/>
    <w:rsid w:val="000B269F"/>
    <w:rsid w:val="000B34DC"/>
    <w:rsid w:val="000B4CEB"/>
    <w:rsid w:val="000B4FC4"/>
    <w:rsid w:val="000C031A"/>
    <w:rsid w:val="000C1E9C"/>
    <w:rsid w:val="000C3A74"/>
    <w:rsid w:val="000C3AC1"/>
    <w:rsid w:val="000C3C60"/>
    <w:rsid w:val="000C5C32"/>
    <w:rsid w:val="000C66AE"/>
    <w:rsid w:val="000C7520"/>
    <w:rsid w:val="000D1FED"/>
    <w:rsid w:val="000D2570"/>
    <w:rsid w:val="000D2688"/>
    <w:rsid w:val="000D2A99"/>
    <w:rsid w:val="000D3997"/>
    <w:rsid w:val="000D3E4F"/>
    <w:rsid w:val="000D4AB4"/>
    <w:rsid w:val="000D4EDE"/>
    <w:rsid w:val="000D5F24"/>
    <w:rsid w:val="000E0761"/>
    <w:rsid w:val="000E2030"/>
    <w:rsid w:val="000E2031"/>
    <w:rsid w:val="000E3EA1"/>
    <w:rsid w:val="000E5034"/>
    <w:rsid w:val="000E5148"/>
    <w:rsid w:val="000E5F29"/>
    <w:rsid w:val="000E6392"/>
    <w:rsid w:val="000F2B58"/>
    <w:rsid w:val="000F31AA"/>
    <w:rsid w:val="000F37C5"/>
    <w:rsid w:val="000F4ED6"/>
    <w:rsid w:val="000F6085"/>
    <w:rsid w:val="000F6399"/>
    <w:rsid w:val="000F67AC"/>
    <w:rsid w:val="001000EB"/>
    <w:rsid w:val="00100882"/>
    <w:rsid w:val="00101628"/>
    <w:rsid w:val="00102FEC"/>
    <w:rsid w:val="00104F1E"/>
    <w:rsid w:val="00104F25"/>
    <w:rsid w:val="00106722"/>
    <w:rsid w:val="00106849"/>
    <w:rsid w:val="001100B0"/>
    <w:rsid w:val="00111BC8"/>
    <w:rsid w:val="0011215A"/>
    <w:rsid w:val="00112376"/>
    <w:rsid w:val="0011258C"/>
    <w:rsid w:val="00112F21"/>
    <w:rsid w:val="00113729"/>
    <w:rsid w:val="00113C4C"/>
    <w:rsid w:val="00115060"/>
    <w:rsid w:val="001176BF"/>
    <w:rsid w:val="00120D90"/>
    <w:rsid w:val="00120E32"/>
    <w:rsid w:val="0012191B"/>
    <w:rsid w:val="00121E31"/>
    <w:rsid w:val="00124F90"/>
    <w:rsid w:val="00125025"/>
    <w:rsid w:val="0012511A"/>
    <w:rsid w:val="001251F9"/>
    <w:rsid w:val="00130BB8"/>
    <w:rsid w:val="001311A9"/>
    <w:rsid w:val="001320D1"/>
    <w:rsid w:val="0013256A"/>
    <w:rsid w:val="00132645"/>
    <w:rsid w:val="00132C8D"/>
    <w:rsid w:val="0013320E"/>
    <w:rsid w:val="00137380"/>
    <w:rsid w:val="00140B01"/>
    <w:rsid w:val="00141593"/>
    <w:rsid w:val="0014168B"/>
    <w:rsid w:val="001419AD"/>
    <w:rsid w:val="001428B1"/>
    <w:rsid w:val="001500D5"/>
    <w:rsid w:val="00150209"/>
    <w:rsid w:val="00151BB4"/>
    <w:rsid w:val="0015231D"/>
    <w:rsid w:val="00152B5D"/>
    <w:rsid w:val="001539D0"/>
    <w:rsid w:val="00154433"/>
    <w:rsid w:val="00154ADA"/>
    <w:rsid w:val="00154C21"/>
    <w:rsid w:val="00155AD6"/>
    <w:rsid w:val="00155F4F"/>
    <w:rsid w:val="001567BD"/>
    <w:rsid w:val="00157DC6"/>
    <w:rsid w:val="00157E7E"/>
    <w:rsid w:val="001603C5"/>
    <w:rsid w:val="00160ADA"/>
    <w:rsid w:val="00160B7C"/>
    <w:rsid w:val="0016323B"/>
    <w:rsid w:val="00163EAB"/>
    <w:rsid w:val="001650E4"/>
    <w:rsid w:val="001661EA"/>
    <w:rsid w:val="00167575"/>
    <w:rsid w:val="00170AB8"/>
    <w:rsid w:val="0017265D"/>
    <w:rsid w:val="00172A27"/>
    <w:rsid w:val="0017353E"/>
    <w:rsid w:val="00173815"/>
    <w:rsid w:val="00173994"/>
    <w:rsid w:val="0017448C"/>
    <w:rsid w:val="001747BD"/>
    <w:rsid w:val="00174B67"/>
    <w:rsid w:val="00174C89"/>
    <w:rsid w:val="00175D4E"/>
    <w:rsid w:val="001772DE"/>
    <w:rsid w:val="00181688"/>
    <w:rsid w:val="00181A24"/>
    <w:rsid w:val="00182E35"/>
    <w:rsid w:val="001852D3"/>
    <w:rsid w:val="00186403"/>
    <w:rsid w:val="0018771A"/>
    <w:rsid w:val="00192BB2"/>
    <w:rsid w:val="00193098"/>
    <w:rsid w:val="00193DF1"/>
    <w:rsid w:val="0019441C"/>
    <w:rsid w:val="00194F6B"/>
    <w:rsid w:val="00195861"/>
    <w:rsid w:val="001A012A"/>
    <w:rsid w:val="001A1E78"/>
    <w:rsid w:val="001A22D5"/>
    <w:rsid w:val="001A6E91"/>
    <w:rsid w:val="001A6FBE"/>
    <w:rsid w:val="001B13D6"/>
    <w:rsid w:val="001B1D04"/>
    <w:rsid w:val="001B1ED3"/>
    <w:rsid w:val="001B227F"/>
    <w:rsid w:val="001B22D8"/>
    <w:rsid w:val="001B240E"/>
    <w:rsid w:val="001B4F10"/>
    <w:rsid w:val="001B5602"/>
    <w:rsid w:val="001B61AD"/>
    <w:rsid w:val="001C20AF"/>
    <w:rsid w:val="001C54CE"/>
    <w:rsid w:val="001C7BC7"/>
    <w:rsid w:val="001D0FFD"/>
    <w:rsid w:val="001D1243"/>
    <w:rsid w:val="001D164E"/>
    <w:rsid w:val="001D2D1E"/>
    <w:rsid w:val="001D36E0"/>
    <w:rsid w:val="001D3952"/>
    <w:rsid w:val="001D5B48"/>
    <w:rsid w:val="001D5D1F"/>
    <w:rsid w:val="001D5D6A"/>
    <w:rsid w:val="001D5DE3"/>
    <w:rsid w:val="001D5F3D"/>
    <w:rsid w:val="001D62E3"/>
    <w:rsid w:val="001D64F6"/>
    <w:rsid w:val="001D7C0A"/>
    <w:rsid w:val="001D7CCB"/>
    <w:rsid w:val="001E29D1"/>
    <w:rsid w:val="001E32A8"/>
    <w:rsid w:val="001E4198"/>
    <w:rsid w:val="001E53C9"/>
    <w:rsid w:val="001E5D08"/>
    <w:rsid w:val="001E6E91"/>
    <w:rsid w:val="001E7E69"/>
    <w:rsid w:val="001F1DD3"/>
    <w:rsid w:val="001F280B"/>
    <w:rsid w:val="001F2D99"/>
    <w:rsid w:val="001F3433"/>
    <w:rsid w:val="001F3D0E"/>
    <w:rsid w:val="001F540F"/>
    <w:rsid w:val="001F5E09"/>
    <w:rsid w:val="001F66E7"/>
    <w:rsid w:val="001F7940"/>
    <w:rsid w:val="00204A20"/>
    <w:rsid w:val="002050F8"/>
    <w:rsid w:val="00205640"/>
    <w:rsid w:val="00205849"/>
    <w:rsid w:val="0020713B"/>
    <w:rsid w:val="002101C3"/>
    <w:rsid w:val="002126C4"/>
    <w:rsid w:val="002147C0"/>
    <w:rsid w:val="002166D9"/>
    <w:rsid w:val="0021788C"/>
    <w:rsid w:val="002215EF"/>
    <w:rsid w:val="002217F2"/>
    <w:rsid w:val="002228AE"/>
    <w:rsid w:val="00223AD5"/>
    <w:rsid w:val="00223E6F"/>
    <w:rsid w:val="002257C4"/>
    <w:rsid w:val="00226046"/>
    <w:rsid w:val="00227EDC"/>
    <w:rsid w:val="00230DB5"/>
    <w:rsid w:val="00231A90"/>
    <w:rsid w:val="00233CAA"/>
    <w:rsid w:val="00236F11"/>
    <w:rsid w:val="00237104"/>
    <w:rsid w:val="0024047A"/>
    <w:rsid w:val="00240656"/>
    <w:rsid w:val="00241842"/>
    <w:rsid w:val="00241B8D"/>
    <w:rsid w:val="00241ED3"/>
    <w:rsid w:val="0024211F"/>
    <w:rsid w:val="00242EBF"/>
    <w:rsid w:val="00243871"/>
    <w:rsid w:val="00244101"/>
    <w:rsid w:val="00244142"/>
    <w:rsid w:val="00245675"/>
    <w:rsid w:val="002458CF"/>
    <w:rsid w:val="00247021"/>
    <w:rsid w:val="002507DB"/>
    <w:rsid w:val="00252E92"/>
    <w:rsid w:val="00253282"/>
    <w:rsid w:val="002545AA"/>
    <w:rsid w:val="00254FC4"/>
    <w:rsid w:val="002556B6"/>
    <w:rsid w:val="00255744"/>
    <w:rsid w:val="002557B0"/>
    <w:rsid w:val="00255B5E"/>
    <w:rsid w:val="00255C72"/>
    <w:rsid w:val="00260654"/>
    <w:rsid w:val="0026426A"/>
    <w:rsid w:val="002649D5"/>
    <w:rsid w:val="00264DC0"/>
    <w:rsid w:val="0026575C"/>
    <w:rsid w:val="00265B10"/>
    <w:rsid w:val="00265D7A"/>
    <w:rsid w:val="00272A89"/>
    <w:rsid w:val="00273032"/>
    <w:rsid w:val="0027407F"/>
    <w:rsid w:val="00274586"/>
    <w:rsid w:val="00274C02"/>
    <w:rsid w:val="00276BBF"/>
    <w:rsid w:val="00276DB0"/>
    <w:rsid w:val="002771AE"/>
    <w:rsid w:val="002803D8"/>
    <w:rsid w:val="0028285F"/>
    <w:rsid w:val="00282ABB"/>
    <w:rsid w:val="002845D7"/>
    <w:rsid w:val="00284A08"/>
    <w:rsid w:val="00284E23"/>
    <w:rsid w:val="00285D2C"/>
    <w:rsid w:val="00291EF8"/>
    <w:rsid w:val="00292013"/>
    <w:rsid w:val="00294F08"/>
    <w:rsid w:val="002A0B2E"/>
    <w:rsid w:val="002A1A18"/>
    <w:rsid w:val="002A1EA8"/>
    <w:rsid w:val="002A2F73"/>
    <w:rsid w:val="002A3376"/>
    <w:rsid w:val="002A39CD"/>
    <w:rsid w:val="002A7213"/>
    <w:rsid w:val="002B072A"/>
    <w:rsid w:val="002B0904"/>
    <w:rsid w:val="002B1B29"/>
    <w:rsid w:val="002B2E41"/>
    <w:rsid w:val="002B3842"/>
    <w:rsid w:val="002B51E5"/>
    <w:rsid w:val="002B5A8C"/>
    <w:rsid w:val="002B5DE3"/>
    <w:rsid w:val="002B78B4"/>
    <w:rsid w:val="002C285D"/>
    <w:rsid w:val="002C2C00"/>
    <w:rsid w:val="002C315B"/>
    <w:rsid w:val="002C35B6"/>
    <w:rsid w:val="002C48FE"/>
    <w:rsid w:val="002C6C9A"/>
    <w:rsid w:val="002C7046"/>
    <w:rsid w:val="002C746F"/>
    <w:rsid w:val="002C7672"/>
    <w:rsid w:val="002D0B5F"/>
    <w:rsid w:val="002D39D5"/>
    <w:rsid w:val="002D5854"/>
    <w:rsid w:val="002D62D4"/>
    <w:rsid w:val="002D6CC6"/>
    <w:rsid w:val="002D74F2"/>
    <w:rsid w:val="002E057D"/>
    <w:rsid w:val="002E1E66"/>
    <w:rsid w:val="002E3E41"/>
    <w:rsid w:val="002E4667"/>
    <w:rsid w:val="002E4C8F"/>
    <w:rsid w:val="002E4D68"/>
    <w:rsid w:val="002E7A89"/>
    <w:rsid w:val="002E7B3E"/>
    <w:rsid w:val="002F1518"/>
    <w:rsid w:val="002F1CCE"/>
    <w:rsid w:val="002F2E0D"/>
    <w:rsid w:val="002F38DE"/>
    <w:rsid w:val="002F5CFD"/>
    <w:rsid w:val="002F62D4"/>
    <w:rsid w:val="002F703D"/>
    <w:rsid w:val="003007C6"/>
    <w:rsid w:val="00300BD9"/>
    <w:rsid w:val="00300C34"/>
    <w:rsid w:val="0030184C"/>
    <w:rsid w:val="0030329A"/>
    <w:rsid w:val="003057FF"/>
    <w:rsid w:val="003064C0"/>
    <w:rsid w:val="003073DD"/>
    <w:rsid w:val="00310545"/>
    <w:rsid w:val="0031086E"/>
    <w:rsid w:val="00311710"/>
    <w:rsid w:val="003133D2"/>
    <w:rsid w:val="00315C21"/>
    <w:rsid w:val="00315F18"/>
    <w:rsid w:val="00320C03"/>
    <w:rsid w:val="00322EA4"/>
    <w:rsid w:val="00323159"/>
    <w:rsid w:val="003243DF"/>
    <w:rsid w:val="00324524"/>
    <w:rsid w:val="00325824"/>
    <w:rsid w:val="00330381"/>
    <w:rsid w:val="003320A4"/>
    <w:rsid w:val="0033301D"/>
    <w:rsid w:val="00333EE0"/>
    <w:rsid w:val="00334308"/>
    <w:rsid w:val="003367F8"/>
    <w:rsid w:val="00336EB9"/>
    <w:rsid w:val="003372E6"/>
    <w:rsid w:val="0033745E"/>
    <w:rsid w:val="00341CAE"/>
    <w:rsid w:val="003421D5"/>
    <w:rsid w:val="00342BCD"/>
    <w:rsid w:val="00343AD9"/>
    <w:rsid w:val="00343C17"/>
    <w:rsid w:val="00345494"/>
    <w:rsid w:val="00346615"/>
    <w:rsid w:val="00346CC0"/>
    <w:rsid w:val="00346DBF"/>
    <w:rsid w:val="00347A13"/>
    <w:rsid w:val="00347CCB"/>
    <w:rsid w:val="0035097E"/>
    <w:rsid w:val="00350F07"/>
    <w:rsid w:val="00351942"/>
    <w:rsid w:val="0035270E"/>
    <w:rsid w:val="003530C9"/>
    <w:rsid w:val="00354B0F"/>
    <w:rsid w:val="00355218"/>
    <w:rsid w:val="003554F7"/>
    <w:rsid w:val="00355FA4"/>
    <w:rsid w:val="00361F7F"/>
    <w:rsid w:val="0036407A"/>
    <w:rsid w:val="00364628"/>
    <w:rsid w:val="00364E75"/>
    <w:rsid w:val="00365407"/>
    <w:rsid w:val="0036640D"/>
    <w:rsid w:val="00367A97"/>
    <w:rsid w:val="00370362"/>
    <w:rsid w:val="00370809"/>
    <w:rsid w:val="0037120E"/>
    <w:rsid w:val="00371DB5"/>
    <w:rsid w:val="00371F03"/>
    <w:rsid w:val="00372FBB"/>
    <w:rsid w:val="0037395E"/>
    <w:rsid w:val="00375A70"/>
    <w:rsid w:val="00375D5D"/>
    <w:rsid w:val="003760E0"/>
    <w:rsid w:val="00377410"/>
    <w:rsid w:val="003777B5"/>
    <w:rsid w:val="00377F9C"/>
    <w:rsid w:val="00377FB6"/>
    <w:rsid w:val="00380809"/>
    <w:rsid w:val="00381A26"/>
    <w:rsid w:val="00381E1A"/>
    <w:rsid w:val="003821D6"/>
    <w:rsid w:val="0038369B"/>
    <w:rsid w:val="003844E6"/>
    <w:rsid w:val="00384761"/>
    <w:rsid w:val="00384EA5"/>
    <w:rsid w:val="003859BA"/>
    <w:rsid w:val="00386713"/>
    <w:rsid w:val="003872B8"/>
    <w:rsid w:val="00392861"/>
    <w:rsid w:val="00393468"/>
    <w:rsid w:val="00393E47"/>
    <w:rsid w:val="003958FB"/>
    <w:rsid w:val="00396853"/>
    <w:rsid w:val="0039691C"/>
    <w:rsid w:val="00397F98"/>
    <w:rsid w:val="003A025F"/>
    <w:rsid w:val="003A0D23"/>
    <w:rsid w:val="003A0D61"/>
    <w:rsid w:val="003A0EB9"/>
    <w:rsid w:val="003A13CE"/>
    <w:rsid w:val="003A30A1"/>
    <w:rsid w:val="003A509B"/>
    <w:rsid w:val="003A5209"/>
    <w:rsid w:val="003A5C6B"/>
    <w:rsid w:val="003A6134"/>
    <w:rsid w:val="003A61EB"/>
    <w:rsid w:val="003A6C60"/>
    <w:rsid w:val="003A6EB7"/>
    <w:rsid w:val="003A7C1C"/>
    <w:rsid w:val="003A7C38"/>
    <w:rsid w:val="003B0886"/>
    <w:rsid w:val="003B1726"/>
    <w:rsid w:val="003B2E80"/>
    <w:rsid w:val="003B3CB1"/>
    <w:rsid w:val="003B4388"/>
    <w:rsid w:val="003B5B5B"/>
    <w:rsid w:val="003B76A5"/>
    <w:rsid w:val="003B76A9"/>
    <w:rsid w:val="003C0BAC"/>
    <w:rsid w:val="003C2452"/>
    <w:rsid w:val="003C3521"/>
    <w:rsid w:val="003C3774"/>
    <w:rsid w:val="003C5A9A"/>
    <w:rsid w:val="003C6577"/>
    <w:rsid w:val="003C6E72"/>
    <w:rsid w:val="003C709A"/>
    <w:rsid w:val="003D099D"/>
    <w:rsid w:val="003D2FA7"/>
    <w:rsid w:val="003D378D"/>
    <w:rsid w:val="003D3DA5"/>
    <w:rsid w:val="003D433A"/>
    <w:rsid w:val="003D4B7A"/>
    <w:rsid w:val="003E09D9"/>
    <w:rsid w:val="003E1280"/>
    <w:rsid w:val="003E1C3F"/>
    <w:rsid w:val="003E23DF"/>
    <w:rsid w:val="003E2F8D"/>
    <w:rsid w:val="003E69FE"/>
    <w:rsid w:val="003E6A74"/>
    <w:rsid w:val="003F460E"/>
    <w:rsid w:val="003F4719"/>
    <w:rsid w:val="003F63C2"/>
    <w:rsid w:val="003F67CD"/>
    <w:rsid w:val="003F7C39"/>
    <w:rsid w:val="004021DB"/>
    <w:rsid w:val="00402A3E"/>
    <w:rsid w:val="00403DE8"/>
    <w:rsid w:val="00404A41"/>
    <w:rsid w:val="0040666D"/>
    <w:rsid w:val="00407965"/>
    <w:rsid w:val="00410E57"/>
    <w:rsid w:val="00411418"/>
    <w:rsid w:val="004117EC"/>
    <w:rsid w:val="00411EC0"/>
    <w:rsid w:val="00412348"/>
    <w:rsid w:val="00413B56"/>
    <w:rsid w:val="00414E65"/>
    <w:rsid w:val="004155D5"/>
    <w:rsid w:val="00421398"/>
    <w:rsid w:val="00423B6E"/>
    <w:rsid w:val="00424F9F"/>
    <w:rsid w:val="00425D9C"/>
    <w:rsid w:val="004267A0"/>
    <w:rsid w:val="00431104"/>
    <w:rsid w:val="00431586"/>
    <w:rsid w:val="00431F0F"/>
    <w:rsid w:val="00436A91"/>
    <w:rsid w:val="0044037E"/>
    <w:rsid w:val="0044047A"/>
    <w:rsid w:val="00441D4A"/>
    <w:rsid w:val="00442C12"/>
    <w:rsid w:val="00442EA8"/>
    <w:rsid w:val="00443D75"/>
    <w:rsid w:val="00446681"/>
    <w:rsid w:val="0044760B"/>
    <w:rsid w:val="00447EA5"/>
    <w:rsid w:val="00450D28"/>
    <w:rsid w:val="00451C8E"/>
    <w:rsid w:val="0045236E"/>
    <w:rsid w:val="0045290D"/>
    <w:rsid w:val="00452DF5"/>
    <w:rsid w:val="00452F27"/>
    <w:rsid w:val="004533A0"/>
    <w:rsid w:val="0045393E"/>
    <w:rsid w:val="00454196"/>
    <w:rsid w:val="00456709"/>
    <w:rsid w:val="00456887"/>
    <w:rsid w:val="004600EB"/>
    <w:rsid w:val="0046015D"/>
    <w:rsid w:val="0046079E"/>
    <w:rsid w:val="0046083D"/>
    <w:rsid w:val="004643A3"/>
    <w:rsid w:val="00465456"/>
    <w:rsid w:val="00466257"/>
    <w:rsid w:val="00467054"/>
    <w:rsid w:val="00467FC9"/>
    <w:rsid w:val="0047045E"/>
    <w:rsid w:val="0047081F"/>
    <w:rsid w:val="00472D37"/>
    <w:rsid w:val="004750FC"/>
    <w:rsid w:val="0047512F"/>
    <w:rsid w:val="004756B1"/>
    <w:rsid w:val="00475E9A"/>
    <w:rsid w:val="00476A00"/>
    <w:rsid w:val="004775B6"/>
    <w:rsid w:val="004802B2"/>
    <w:rsid w:val="0048124D"/>
    <w:rsid w:val="004827AB"/>
    <w:rsid w:val="00483E7A"/>
    <w:rsid w:val="004853AD"/>
    <w:rsid w:val="00487500"/>
    <w:rsid w:val="00487AC4"/>
    <w:rsid w:val="00487D7A"/>
    <w:rsid w:val="0049192C"/>
    <w:rsid w:val="0049219B"/>
    <w:rsid w:val="004929C7"/>
    <w:rsid w:val="004930C1"/>
    <w:rsid w:val="00493B51"/>
    <w:rsid w:val="004A0AFB"/>
    <w:rsid w:val="004A254D"/>
    <w:rsid w:val="004A3E23"/>
    <w:rsid w:val="004A4B71"/>
    <w:rsid w:val="004B1494"/>
    <w:rsid w:val="004B19E0"/>
    <w:rsid w:val="004B299A"/>
    <w:rsid w:val="004B40F4"/>
    <w:rsid w:val="004B5982"/>
    <w:rsid w:val="004B64A8"/>
    <w:rsid w:val="004B780C"/>
    <w:rsid w:val="004B7FAD"/>
    <w:rsid w:val="004C0552"/>
    <w:rsid w:val="004C0CB5"/>
    <w:rsid w:val="004C13FC"/>
    <w:rsid w:val="004C225E"/>
    <w:rsid w:val="004C2836"/>
    <w:rsid w:val="004C2976"/>
    <w:rsid w:val="004C5259"/>
    <w:rsid w:val="004C66C8"/>
    <w:rsid w:val="004C6F79"/>
    <w:rsid w:val="004C714B"/>
    <w:rsid w:val="004C7C6E"/>
    <w:rsid w:val="004D1222"/>
    <w:rsid w:val="004D2373"/>
    <w:rsid w:val="004D36AE"/>
    <w:rsid w:val="004D370C"/>
    <w:rsid w:val="004D3F11"/>
    <w:rsid w:val="004D7308"/>
    <w:rsid w:val="004D7A37"/>
    <w:rsid w:val="004E009C"/>
    <w:rsid w:val="004E01D9"/>
    <w:rsid w:val="004E0E11"/>
    <w:rsid w:val="004E669C"/>
    <w:rsid w:val="004E7999"/>
    <w:rsid w:val="004F0943"/>
    <w:rsid w:val="004F0B63"/>
    <w:rsid w:val="004F1977"/>
    <w:rsid w:val="004F2FBA"/>
    <w:rsid w:val="004F366D"/>
    <w:rsid w:val="004F36B8"/>
    <w:rsid w:val="004F38A1"/>
    <w:rsid w:val="004F3CAD"/>
    <w:rsid w:val="004F4557"/>
    <w:rsid w:val="004F6565"/>
    <w:rsid w:val="004F65BA"/>
    <w:rsid w:val="004F7858"/>
    <w:rsid w:val="00500D2D"/>
    <w:rsid w:val="00502132"/>
    <w:rsid w:val="00502D7C"/>
    <w:rsid w:val="005051A2"/>
    <w:rsid w:val="00505287"/>
    <w:rsid w:val="005053A7"/>
    <w:rsid w:val="00507BC1"/>
    <w:rsid w:val="00507E50"/>
    <w:rsid w:val="00510910"/>
    <w:rsid w:val="00510A53"/>
    <w:rsid w:val="00510EFF"/>
    <w:rsid w:val="00511BBB"/>
    <w:rsid w:val="00512FB5"/>
    <w:rsid w:val="0051342B"/>
    <w:rsid w:val="00514D3A"/>
    <w:rsid w:val="00516313"/>
    <w:rsid w:val="0051691E"/>
    <w:rsid w:val="00516B06"/>
    <w:rsid w:val="00517298"/>
    <w:rsid w:val="00520B06"/>
    <w:rsid w:val="00520FE6"/>
    <w:rsid w:val="005243FF"/>
    <w:rsid w:val="00527629"/>
    <w:rsid w:val="00527EB0"/>
    <w:rsid w:val="00531DBB"/>
    <w:rsid w:val="0053230F"/>
    <w:rsid w:val="00532D01"/>
    <w:rsid w:val="0053368E"/>
    <w:rsid w:val="00533B75"/>
    <w:rsid w:val="00534DB2"/>
    <w:rsid w:val="00535448"/>
    <w:rsid w:val="0053654B"/>
    <w:rsid w:val="00537518"/>
    <w:rsid w:val="0054107A"/>
    <w:rsid w:val="00543042"/>
    <w:rsid w:val="00545F9E"/>
    <w:rsid w:val="0055191B"/>
    <w:rsid w:val="00551B5E"/>
    <w:rsid w:val="0055203B"/>
    <w:rsid w:val="00552121"/>
    <w:rsid w:val="00554E9A"/>
    <w:rsid w:val="00554EC2"/>
    <w:rsid w:val="0055546D"/>
    <w:rsid w:val="0056022B"/>
    <w:rsid w:val="00561193"/>
    <w:rsid w:val="005617D9"/>
    <w:rsid w:val="005638DF"/>
    <w:rsid w:val="00564E04"/>
    <w:rsid w:val="00565286"/>
    <w:rsid w:val="0056680E"/>
    <w:rsid w:val="00567021"/>
    <w:rsid w:val="00571C07"/>
    <w:rsid w:val="005726D6"/>
    <w:rsid w:val="0057320E"/>
    <w:rsid w:val="00573526"/>
    <w:rsid w:val="005737FF"/>
    <w:rsid w:val="005764D5"/>
    <w:rsid w:val="005800A2"/>
    <w:rsid w:val="00581A45"/>
    <w:rsid w:val="005842B0"/>
    <w:rsid w:val="00584614"/>
    <w:rsid w:val="0058476E"/>
    <w:rsid w:val="00587E9E"/>
    <w:rsid w:val="005902C8"/>
    <w:rsid w:val="00593F96"/>
    <w:rsid w:val="0059435F"/>
    <w:rsid w:val="00595072"/>
    <w:rsid w:val="005951C3"/>
    <w:rsid w:val="005968F2"/>
    <w:rsid w:val="00596C05"/>
    <w:rsid w:val="00597568"/>
    <w:rsid w:val="00597DA1"/>
    <w:rsid w:val="005A19AE"/>
    <w:rsid w:val="005A2912"/>
    <w:rsid w:val="005A52B1"/>
    <w:rsid w:val="005B0C7D"/>
    <w:rsid w:val="005B1DD3"/>
    <w:rsid w:val="005B3238"/>
    <w:rsid w:val="005B3552"/>
    <w:rsid w:val="005B3946"/>
    <w:rsid w:val="005B3C65"/>
    <w:rsid w:val="005B3D18"/>
    <w:rsid w:val="005B445D"/>
    <w:rsid w:val="005B5859"/>
    <w:rsid w:val="005C081C"/>
    <w:rsid w:val="005C3B4D"/>
    <w:rsid w:val="005C3D98"/>
    <w:rsid w:val="005C3FE7"/>
    <w:rsid w:val="005C522A"/>
    <w:rsid w:val="005C6BB4"/>
    <w:rsid w:val="005C6D48"/>
    <w:rsid w:val="005D2883"/>
    <w:rsid w:val="005D2C39"/>
    <w:rsid w:val="005D425A"/>
    <w:rsid w:val="005D4494"/>
    <w:rsid w:val="005D46A3"/>
    <w:rsid w:val="005D4BD2"/>
    <w:rsid w:val="005D502E"/>
    <w:rsid w:val="005D5810"/>
    <w:rsid w:val="005D5C3E"/>
    <w:rsid w:val="005D685C"/>
    <w:rsid w:val="005D70C2"/>
    <w:rsid w:val="005D788B"/>
    <w:rsid w:val="005E04BE"/>
    <w:rsid w:val="005E0E2A"/>
    <w:rsid w:val="005E0E96"/>
    <w:rsid w:val="005E20BB"/>
    <w:rsid w:val="005E2B84"/>
    <w:rsid w:val="005E31EF"/>
    <w:rsid w:val="005E3237"/>
    <w:rsid w:val="005E3286"/>
    <w:rsid w:val="005E73FB"/>
    <w:rsid w:val="005F2D68"/>
    <w:rsid w:val="005F326B"/>
    <w:rsid w:val="005F333E"/>
    <w:rsid w:val="005F3350"/>
    <w:rsid w:val="005F3569"/>
    <w:rsid w:val="005F3686"/>
    <w:rsid w:val="005F5F21"/>
    <w:rsid w:val="005F64B9"/>
    <w:rsid w:val="005F72CA"/>
    <w:rsid w:val="00600518"/>
    <w:rsid w:val="00601AEF"/>
    <w:rsid w:val="006024E7"/>
    <w:rsid w:val="0060533D"/>
    <w:rsid w:val="00607858"/>
    <w:rsid w:val="00607CA5"/>
    <w:rsid w:val="0061016F"/>
    <w:rsid w:val="00612890"/>
    <w:rsid w:val="00613E82"/>
    <w:rsid w:val="006158F1"/>
    <w:rsid w:val="00615F2F"/>
    <w:rsid w:val="00616A50"/>
    <w:rsid w:val="00616E15"/>
    <w:rsid w:val="0061759B"/>
    <w:rsid w:val="0062051A"/>
    <w:rsid w:val="00621978"/>
    <w:rsid w:val="006222F5"/>
    <w:rsid w:val="00622628"/>
    <w:rsid w:val="00624386"/>
    <w:rsid w:val="006245A5"/>
    <w:rsid w:val="00626898"/>
    <w:rsid w:val="00626A0B"/>
    <w:rsid w:val="0062701D"/>
    <w:rsid w:val="00627A0D"/>
    <w:rsid w:val="00627BB5"/>
    <w:rsid w:val="006300B6"/>
    <w:rsid w:val="00631FFA"/>
    <w:rsid w:val="006333F3"/>
    <w:rsid w:val="00634C4B"/>
    <w:rsid w:val="0063676F"/>
    <w:rsid w:val="006400C5"/>
    <w:rsid w:val="00642E31"/>
    <w:rsid w:val="00643FF9"/>
    <w:rsid w:val="00644AEA"/>
    <w:rsid w:val="00644E10"/>
    <w:rsid w:val="00645730"/>
    <w:rsid w:val="0064710C"/>
    <w:rsid w:val="00647C19"/>
    <w:rsid w:val="006515FF"/>
    <w:rsid w:val="00651EFC"/>
    <w:rsid w:val="00651F48"/>
    <w:rsid w:val="00652357"/>
    <w:rsid w:val="00652E23"/>
    <w:rsid w:val="00654485"/>
    <w:rsid w:val="006546B9"/>
    <w:rsid w:val="00660F7F"/>
    <w:rsid w:val="00661A7E"/>
    <w:rsid w:val="0066531F"/>
    <w:rsid w:val="00666916"/>
    <w:rsid w:val="00670175"/>
    <w:rsid w:val="00671AB6"/>
    <w:rsid w:val="00672D1F"/>
    <w:rsid w:val="00673783"/>
    <w:rsid w:val="00674F19"/>
    <w:rsid w:val="00674F55"/>
    <w:rsid w:val="006750C6"/>
    <w:rsid w:val="006758D4"/>
    <w:rsid w:val="006761E4"/>
    <w:rsid w:val="0067671F"/>
    <w:rsid w:val="00680132"/>
    <w:rsid w:val="00680CC3"/>
    <w:rsid w:val="00680E88"/>
    <w:rsid w:val="006819A3"/>
    <w:rsid w:val="006836D7"/>
    <w:rsid w:val="00683841"/>
    <w:rsid w:val="00684A53"/>
    <w:rsid w:val="00684F29"/>
    <w:rsid w:val="00691A5C"/>
    <w:rsid w:val="00691CF2"/>
    <w:rsid w:val="00691E03"/>
    <w:rsid w:val="006925F2"/>
    <w:rsid w:val="00692FC8"/>
    <w:rsid w:val="006940AE"/>
    <w:rsid w:val="006950BE"/>
    <w:rsid w:val="00695BB4"/>
    <w:rsid w:val="006962D7"/>
    <w:rsid w:val="00696D5D"/>
    <w:rsid w:val="0069716C"/>
    <w:rsid w:val="006A15CE"/>
    <w:rsid w:val="006A35CF"/>
    <w:rsid w:val="006A60D8"/>
    <w:rsid w:val="006A6FB2"/>
    <w:rsid w:val="006B06C1"/>
    <w:rsid w:val="006B142B"/>
    <w:rsid w:val="006B2B80"/>
    <w:rsid w:val="006B3378"/>
    <w:rsid w:val="006B3504"/>
    <w:rsid w:val="006B42E5"/>
    <w:rsid w:val="006B63CF"/>
    <w:rsid w:val="006B6B72"/>
    <w:rsid w:val="006C07B9"/>
    <w:rsid w:val="006C3666"/>
    <w:rsid w:val="006C4BB2"/>
    <w:rsid w:val="006C5FE8"/>
    <w:rsid w:val="006C77FE"/>
    <w:rsid w:val="006C7C25"/>
    <w:rsid w:val="006D0AB0"/>
    <w:rsid w:val="006D272E"/>
    <w:rsid w:val="006D30F1"/>
    <w:rsid w:val="006D342D"/>
    <w:rsid w:val="006D361A"/>
    <w:rsid w:val="006D3FD0"/>
    <w:rsid w:val="006D524D"/>
    <w:rsid w:val="006D557E"/>
    <w:rsid w:val="006D6878"/>
    <w:rsid w:val="006D6EED"/>
    <w:rsid w:val="006E073E"/>
    <w:rsid w:val="006E1003"/>
    <w:rsid w:val="006E1F77"/>
    <w:rsid w:val="006E2F65"/>
    <w:rsid w:val="006E3416"/>
    <w:rsid w:val="006E5FEF"/>
    <w:rsid w:val="006E60AF"/>
    <w:rsid w:val="006F13D2"/>
    <w:rsid w:val="006F1B57"/>
    <w:rsid w:val="006F3E4D"/>
    <w:rsid w:val="006F4BEC"/>
    <w:rsid w:val="006F6CC0"/>
    <w:rsid w:val="006F6E20"/>
    <w:rsid w:val="0070115A"/>
    <w:rsid w:val="0070166C"/>
    <w:rsid w:val="0070400C"/>
    <w:rsid w:val="00706961"/>
    <w:rsid w:val="00706C8E"/>
    <w:rsid w:val="00706EF3"/>
    <w:rsid w:val="00707E81"/>
    <w:rsid w:val="00710773"/>
    <w:rsid w:val="007110DF"/>
    <w:rsid w:val="00711B69"/>
    <w:rsid w:val="00713B8E"/>
    <w:rsid w:val="00713BFA"/>
    <w:rsid w:val="007140EA"/>
    <w:rsid w:val="0071472D"/>
    <w:rsid w:val="00714746"/>
    <w:rsid w:val="00715FFF"/>
    <w:rsid w:val="00716551"/>
    <w:rsid w:val="00716A47"/>
    <w:rsid w:val="00717ED6"/>
    <w:rsid w:val="00722C54"/>
    <w:rsid w:val="00724D9D"/>
    <w:rsid w:val="00725B54"/>
    <w:rsid w:val="00726A70"/>
    <w:rsid w:val="007277FF"/>
    <w:rsid w:val="00727932"/>
    <w:rsid w:val="00730577"/>
    <w:rsid w:val="0073147C"/>
    <w:rsid w:val="00731D71"/>
    <w:rsid w:val="0073471A"/>
    <w:rsid w:val="00734C16"/>
    <w:rsid w:val="00734FA3"/>
    <w:rsid w:val="00735D02"/>
    <w:rsid w:val="007369D3"/>
    <w:rsid w:val="00737F80"/>
    <w:rsid w:val="007407D7"/>
    <w:rsid w:val="00740909"/>
    <w:rsid w:val="007425A5"/>
    <w:rsid w:val="0074278B"/>
    <w:rsid w:val="007437FE"/>
    <w:rsid w:val="00743D79"/>
    <w:rsid w:val="00744A44"/>
    <w:rsid w:val="00744ADC"/>
    <w:rsid w:val="007456BF"/>
    <w:rsid w:val="007461EA"/>
    <w:rsid w:val="00746D39"/>
    <w:rsid w:val="0074765F"/>
    <w:rsid w:val="00752799"/>
    <w:rsid w:val="007558CC"/>
    <w:rsid w:val="00757432"/>
    <w:rsid w:val="007600AD"/>
    <w:rsid w:val="00762818"/>
    <w:rsid w:val="00763A95"/>
    <w:rsid w:val="00767594"/>
    <w:rsid w:val="00773776"/>
    <w:rsid w:val="0077565F"/>
    <w:rsid w:val="007757BD"/>
    <w:rsid w:val="00775E92"/>
    <w:rsid w:val="00776AA4"/>
    <w:rsid w:val="00776ACF"/>
    <w:rsid w:val="00777602"/>
    <w:rsid w:val="007815A0"/>
    <w:rsid w:val="00781F69"/>
    <w:rsid w:val="0078430A"/>
    <w:rsid w:val="00784431"/>
    <w:rsid w:val="00784A99"/>
    <w:rsid w:val="00784E52"/>
    <w:rsid w:val="00785CA5"/>
    <w:rsid w:val="00786AA5"/>
    <w:rsid w:val="007902F6"/>
    <w:rsid w:val="00791EDC"/>
    <w:rsid w:val="0079244D"/>
    <w:rsid w:val="007926CF"/>
    <w:rsid w:val="00792814"/>
    <w:rsid w:val="00794B9D"/>
    <w:rsid w:val="00795080"/>
    <w:rsid w:val="00796EE2"/>
    <w:rsid w:val="00797E9D"/>
    <w:rsid w:val="007A1B64"/>
    <w:rsid w:val="007A25A1"/>
    <w:rsid w:val="007A3AD2"/>
    <w:rsid w:val="007A409C"/>
    <w:rsid w:val="007A6653"/>
    <w:rsid w:val="007A76C0"/>
    <w:rsid w:val="007B11A9"/>
    <w:rsid w:val="007B142B"/>
    <w:rsid w:val="007B25EA"/>
    <w:rsid w:val="007B271C"/>
    <w:rsid w:val="007B3A1A"/>
    <w:rsid w:val="007B628C"/>
    <w:rsid w:val="007C16C0"/>
    <w:rsid w:val="007C22A0"/>
    <w:rsid w:val="007C34D1"/>
    <w:rsid w:val="007C4891"/>
    <w:rsid w:val="007C7B55"/>
    <w:rsid w:val="007C7C1F"/>
    <w:rsid w:val="007C7C7A"/>
    <w:rsid w:val="007D0B86"/>
    <w:rsid w:val="007D2833"/>
    <w:rsid w:val="007D29F4"/>
    <w:rsid w:val="007D2CD1"/>
    <w:rsid w:val="007D4EB5"/>
    <w:rsid w:val="007D572F"/>
    <w:rsid w:val="007D577E"/>
    <w:rsid w:val="007D76E5"/>
    <w:rsid w:val="007D7966"/>
    <w:rsid w:val="007E21C2"/>
    <w:rsid w:val="007E23BF"/>
    <w:rsid w:val="007E3E8F"/>
    <w:rsid w:val="007E401B"/>
    <w:rsid w:val="007E40EC"/>
    <w:rsid w:val="007E794A"/>
    <w:rsid w:val="007F0399"/>
    <w:rsid w:val="007F0C21"/>
    <w:rsid w:val="007F5940"/>
    <w:rsid w:val="007F5C18"/>
    <w:rsid w:val="007F771C"/>
    <w:rsid w:val="00800EB3"/>
    <w:rsid w:val="00802165"/>
    <w:rsid w:val="008021A8"/>
    <w:rsid w:val="00802EFE"/>
    <w:rsid w:val="00806235"/>
    <w:rsid w:val="00807986"/>
    <w:rsid w:val="00810D02"/>
    <w:rsid w:val="00811A69"/>
    <w:rsid w:val="00815F91"/>
    <w:rsid w:val="008162A6"/>
    <w:rsid w:val="00820B26"/>
    <w:rsid w:val="00821D90"/>
    <w:rsid w:val="00821E39"/>
    <w:rsid w:val="00824525"/>
    <w:rsid w:val="00825946"/>
    <w:rsid w:val="00830562"/>
    <w:rsid w:val="0083099E"/>
    <w:rsid w:val="00832240"/>
    <w:rsid w:val="008344F1"/>
    <w:rsid w:val="00834AC0"/>
    <w:rsid w:val="00835DF6"/>
    <w:rsid w:val="008363DF"/>
    <w:rsid w:val="00836E56"/>
    <w:rsid w:val="0083744B"/>
    <w:rsid w:val="008375A8"/>
    <w:rsid w:val="0084038A"/>
    <w:rsid w:val="00842090"/>
    <w:rsid w:val="008420E1"/>
    <w:rsid w:val="008450AD"/>
    <w:rsid w:val="0084599F"/>
    <w:rsid w:val="00845A46"/>
    <w:rsid w:val="00846002"/>
    <w:rsid w:val="00846804"/>
    <w:rsid w:val="008470D9"/>
    <w:rsid w:val="00850240"/>
    <w:rsid w:val="008509D0"/>
    <w:rsid w:val="00851669"/>
    <w:rsid w:val="008519AC"/>
    <w:rsid w:val="00851E8B"/>
    <w:rsid w:val="008543CD"/>
    <w:rsid w:val="00854449"/>
    <w:rsid w:val="00855372"/>
    <w:rsid w:val="00855BAB"/>
    <w:rsid w:val="008575FC"/>
    <w:rsid w:val="00860918"/>
    <w:rsid w:val="00860C99"/>
    <w:rsid w:val="00861188"/>
    <w:rsid w:val="00861EF2"/>
    <w:rsid w:val="00862436"/>
    <w:rsid w:val="00863012"/>
    <w:rsid w:val="008630E0"/>
    <w:rsid w:val="00863E96"/>
    <w:rsid w:val="00863F38"/>
    <w:rsid w:val="00863FC8"/>
    <w:rsid w:val="0086418F"/>
    <w:rsid w:val="00865A2E"/>
    <w:rsid w:val="00866D78"/>
    <w:rsid w:val="0087155C"/>
    <w:rsid w:val="008765ED"/>
    <w:rsid w:val="00880E24"/>
    <w:rsid w:val="0088101E"/>
    <w:rsid w:val="008817D0"/>
    <w:rsid w:val="00882B2B"/>
    <w:rsid w:val="0088554C"/>
    <w:rsid w:val="00885E31"/>
    <w:rsid w:val="00885FC7"/>
    <w:rsid w:val="00886172"/>
    <w:rsid w:val="0088665D"/>
    <w:rsid w:val="00886C42"/>
    <w:rsid w:val="008874D2"/>
    <w:rsid w:val="0088770F"/>
    <w:rsid w:val="008877DE"/>
    <w:rsid w:val="008909FA"/>
    <w:rsid w:val="00890BBC"/>
    <w:rsid w:val="00892141"/>
    <w:rsid w:val="00892594"/>
    <w:rsid w:val="0089302D"/>
    <w:rsid w:val="008930AB"/>
    <w:rsid w:val="008954FD"/>
    <w:rsid w:val="008A05CE"/>
    <w:rsid w:val="008A0899"/>
    <w:rsid w:val="008A1059"/>
    <w:rsid w:val="008A171E"/>
    <w:rsid w:val="008A23F0"/>
    <w:rsid w:val="008A3139"/>
    <w:rsid w:val="008A7377"/>
    <w:rsid w:val="008A73F4"/>
    <w:rsid w:val="008B06F5"/>
    <w:rsid w:val="008B328C"/>
    <w:rsid w:val="008B3627"/>
    <w:rsid w:val="008B42C9"/>
    <w:rsid w:val="008B50E3"/>
    <w:rsid w:val="008B5858"/>
    <w:rsid w:val="008B6971"/>
    <w:rsid w:val="008B769C"/>
    <w:rsid w:val="008B7827"/>
    <w:rsid w:val="008C2CEC"/>
    <w:rsid w:val="008C4058"/>
    <w:rsid w:val="008C4958"/>
    <w:rsid w:val="008C4E70"/>
    <w:rsid w:val="008C500C"/>
    <w:rsid w:val="008C5228"/>
    <w:rsid w:val="008C5A04"/>
    <w:rsid w:val="008C7310"/>
    <w:rsid w:val="008D02A2"/>
    <w:rsid w:val="008D2A0C"/>
    <w:rsid w:val="008D3839"/>
    <w:rsid w:val="008D4FC2"/>
    <w:rsid w:val="008D511B"/>
    <w:rsid w:val="008D6EC0"/>
    <w:rsid w:val="008E0626"/>
    <w:rsid w:val="008E28E6"/>
    <w:rsid w:val="008E2ADD"/>
    <w:rsid w:val="008E3FBB"/>
    <w:rsid w:val="008E42AC"/>
    <w:rsid w:val="008E4AB1"/>
    <w:rsid w:val="008E664D"/>
    <w:rsid w:val="008F05BA"/>
    <w:rsid w:val="008F2F87"/>
    <w:rsid w:val="008F30C8"/>
    <w:rsid w:val="008F36E5"/>
    <w:rsid w:val="008F3947"/>
    <w:rsid w:val="008F3A9D"/>
    <w:rsid w:val="008F3CAD"/>
    <w:rsid w:val="008F5C3E"/>
    <w:rsid w:val="008F5D1D"/>
    <w:rsid w:val="008F6E63"/>
    <w:rsid w:val="008F6F0F"/>
    <w:rsid w:val="00900D0D"/>
    <w:rsid w:val="0090137F"/>
    <w:rsid w:val="00902300"/>
    <w:rsid w:val="00902D29"/>
    <w:rsid w:val="00903013"/>
    <w:rsid w:val="00905654"/>
    <w:rsid w:val="00907070"/>
    <w:rsid w:val="0090793A"/>
    <w:rsid w:val="00911BE9"/>
    <w:rsid w:val="0091311D"/>
    <w:rsid w:val="009143FA"/>
    <w:rsid w:val="009167CD"/>
    <w:rsid w:val="00917A2E"/>
    <w:rsid w:val="00917AE8"/>
    <w:rsid w:val="00920748"/>
    <w:rsid w:val="009207F1"/>
    <w:rsid w:val="009209DB"/>
    <w:rsid w:val="0092234B"/>
    <w:rsid w:val="00922748"/>
    <w:rsid w:val="00925732"/>
    <w:rsid w:val="009315EC"/>
    <w:rsid w:val="00931F6A"/>
    <w:rsid w:val="009329A7"/>
    <w:rsid w:val="0093512D"/>
    <w:rsid w:val="009355A8"/>
    <w:rsid w:val="0093601D"/>
    <w:rsid w:val="00937726"/>
    <w:rsid w:val="00937EFE"/>
    <w:rsid w:val="009409A2"/>
    <w:rsid w:val="0094194B"/>
    <w:rsid w:val="0094272E"/>
    <w:rsid w:val="00943343"/>
    <w:rsid w:val="00947334"/>
    <w:rsid w:val="0094784A"/>
    <w:rsid w:val="009478A0"/>
    <w:rsid w:val="00952245"/>
    <w:rsid w:val="00953E95"/>
    <w:rsid w:val="009571BE"/>
    <w:rsid w:val="00957D15"/>
    <w:rsid w:val="00960491"/>
    <w:rsid w:val="00961BE9"/>
    <w:rsid w:val="00961E91"/>
    <w:rsid w:val="00963599"/>
    <w:rsid w:val="00963DE8"/>
    <w:rsid w:val="00964CD8"/>
    <w:rsid w:val="0096577B"/>
    <w:rsid w:val="00965D0B"/>
    <w:rsid w:val="00966776"/>
    <w:rsid w:val="00966B8D"/>
    <w:rsid w:val="00966BEA"/>
    <w:rsid w:val="00966EE1"/>
    <w:rsid w:val="009713F0"/>
    <w:rsid w:val="0097175E"/>
    <w:rsid w:val="0097249D"/>
    <w:rsid w:val="00972C9C"/>
    <w:rsid w:val="009738CF"/>
    <w:rsid w:val="00976F13"/>
    <w:rsid w:val="00977167"/>
    <w:rsid w:val="0097729A"/>
    <w:rsid w:val="0097752C"/>
    <w:rsid w:val="009778ED"/>
    <w:rsid w:val="009805E4"/>
    <w:rsid w:val="00980EFB"/>
    <w:rsid w:val="00981FB6"/>
    <w:rsid w:val="009839F2"/>
    <w:rsid w:val="00983B39"/>
    <w:rsid w:val="009846D0"/>
    <w:rsid w:val="00985E3C"/>
    <w:rsid w:val="00986527"/>
    <w:rsid w:val="009904F8"/>
    <w:rsid w:val="00992093"/>
    <w:rsid w:val="00993115"/>
    <w:rsid w:val="00994F27"/>
    <w:rsid w:val="009958AA"/>
    <w:rsid w:val="00995EBB"/>
    <w:rsid w:val="00996AFE"/>
    <w:rsid w:val="00997DBE"/>
    <w:rsid w:val="009A04AC"/>
    <w:rsid w:val="009A0C73"/>
    <w:rsid w:val="009A0CFF"/>
    <w:rsid w:val="009A1EA9"/>
    <w:rsid w:val="009A4491"/>
    <w:rsid w:val="009A52BB"/>
    <w:rsid w:val="009A5D72"/>
    <w:rsid w:val="009A7E87"/>
    <w:rsid w:val="009B0512"/>
    <w:rsid w:val="009B1796"/>
    <w:rsid w:val="009B25EE"/>
    <w:rsid w:val="009B2AD7"/>
    <w:rsid w:val="009B3E80"/>
    <w:rsid w:val="009B5F62"/>
    <w:rsid w:val="009B6BC9"/>
    <w:rsid w:val="009B71D0"/>
    <w:rsid w:val="009B7369"/>
    <w:rsid w:val="009B7F47"/>
    <w:rsid w:val="009C0293"/>
    <w:rsid w:val="009C2493"/>
    <w:rsid w:val="009C304B"/>
    <w:rsid w:val="009C3AA4"/>
    <w:rsid w:val="009C3CF5"/>
    <w:rsid w:val="009C3D87"/>
    <w:rsid w:val="009C41DE"/>
    <w:rsid w:val="009C5C2A"/>
    <w:rsid w:val="009C5D61"/>
    <w:rsid w:val="009C5DFD"/>
    <w:rsid w:val="009C679C"/>
    <w:rsid w:val="009C7820"/>
    <w:rsid w:val="009D0719"/>
    <w:rsid w:val="009D1554"/>
    <w:rsid w:val="009D3130"/>
    <w:rsid w:val="009D3C00"/>
    <w:rsid w:val="009D447E"/>
    <w:rsid w:val="009D4EC8"/>
    <w:rsid w:val="009D532E"/>
    <w:rsid w:val="009D5BDC"/>
    <w:rsid w:val="009D5E3B"/>
    <w:rsid w:val="009D77EA"/>
    <w:rsid w:val="009E06C0"/>
    <w:rsid w:val="009E0AB3"/>
    <w:rsid w:val="009E1E70"/>
    <w:rsid w:val="009E2C2E"/>
    <w:rsid w:val="009E522F"/>
    <w:rsid w:val="009E5D37"/>
    <w:rsid w:val="009E6DE9"/>
    <w:rsid w:val="009F2034"/>
    <w:rsid w:val="009F2692"/>
    <w:rsid w:val="009F2D3F"/>
    <w:rsid w:val="009F3434"/>
    <w:rsid w:val="009F397F"/>
    <w:rsid w:val="00A004E7"/>
    <w:rsid w:val="00A01687"/>
    <w:rsid w:val="00A0173B"/>
    <w:rsid w:val="00A0183E"/>
    <w:rsid w:val="00A01FB9"/>
    <w:rsid w:val="00A03213"/>
    <w:rsid w:val="00A03A68"/>
    <w:rsid w:val="00A04217"/>
    <w:rsid w:val="00A05619"/>
    <w:rsid w:val="00A068E3"/>
    <w:rsid w:val="00A06EB4"/>
    <w:rsid w:val="00A0709A"/>
    <w:rsid w:val="00A07ED9"/>
    <w:rsid w:val="00A10459"/>
    <w:rsid w:val="00A10479"/>
    <w:rsid w:val="00A10A7A"/>
    <w:rsid w:val="00A112BC"/>
    <w:rsid w:val="00A12717"/>
    <w:rsid w:val="00A1283D"/>
    <w:rsid w:val="00A12AA0"/>
    <w:rsid w:val="00A13750"/>
    <w:rsid w:val="00A1400A"/>
    <w:rsid w:val="00A14B58"/>
    <w:rsid w:val="00A153DC"/>
    <w:rsid w:val="00A15474"/>
    <w:rsid w:val="00A16866"/>
    <w:rsid w:val="00A16C5A"/>
    <w:rsid w:val="00A2049D"/>
    <w:rsid w:val="00A20BFC"/>
    <w:rsid w:val="00A20E82"/>
    <w:rsid w:val="00A21169"/>
    <w:rsid w:val="00A21397"/>
    <w:rsid w:val="00A22752"/>
    <w:rsid w:val="00A23905"/>
    <w:rsid w:val="00A24267"/>
    <w:rsid w:val="00A259A9"/>
    <w:rsid w:val="00A26080"/>
    <w:rsid w:val="00A27246"/>
    <w:rsid w:val="00A308A8"/>
    <w:rsid w:val="00A32F17"/>
    <w:rsid w:val="00A33458"/>
    <w:rsid w:val="00A334DE"/>
    <w:rsid w:val="00A404F4"/>
    <w:rsid w:val="00A41D8E"/>
    <w:rsid w:val="00A45ABB"/>
    <w:rsid w:val="00A50092"/>
    <w:rsid w:val="00A500B0"/>
    <w:rsid w:val="00A50438"/>
    <w:rsid w:val="00A50FCB"/>
    <w:rsid w:val="00A51170"/>
    <w:rsid w:val="00A5195E"/>
    <w:rsid w:val="00A51B8D"/>
    <w:rsid w:val="00A54894"/>
    <w:rsid w:val="00A550DE"/>
    <w:rsid w:val="00A55F52"/>
    <w:rsid w:val="00A56DC8"/>
    <w:rsid w:val="00A57068"/>
    <w:rsid w:val="00A574DC"/>
    <w:rsid w:val="00A6051B"/>
    <w:rsid w:val="00A607D1"/>
    <w:rsid w:val="00A6242D"/>
    <w:rsid w:val="00A6293E"/>
    <w:rsid w:val="00A629C5"/>
    <w:rsid w:val="00A64D90"/>
    <w:rsid w:val="00A65EFC"/>
    <w:rsid w:val="00A665FF"/>
    <w:rsid w:val="00A66A80"/>
    <w:rsid w:val="00A67C3A"/>
    <w:rsid w:val="00A71232"/>
    <w:rsid w:val="00A724D9"/>
    <w:rsid w:val="00A7250D"/>
    <w:rsid w:val="00A72D66"/>
    <w:rsid w:val="00A74861"/>
    <w:rsid w:val="00A74A81"/>
    <w:rsid w:val="00A81E91"/>
    <w:rsid w:val="00A8384D"/>
    <w:rsid w:val="00A84379"/>
    <w:rsid w:val="00A84D25"/>
    <w:rsid w:val="00A86CD3"/>
    <w:rsid w:val="00A87B37"/>
    <w:rsid w:val="00A87ECF"/>
    <w:rsid w:val="00A90827"/>
    <w:rsid w:val="00A92AB2"/>
    <w:rsid w:val="00A92AF3"/>
    <w:rsid w:val="00A93DE8"/>
    <w:rsid w:val="00A94CE9"/>
    <w:rsid w:val="00A960D7"/>
    <w:rsid w:val="00A967C7"/>
    <w:rsid w:val="00A976D0"/>
    <w:rsid w:val="00A97B5D"/>
    <w:rsid w:val="00AA018B"/>
    <w:rsid w:val="00AA0749"/>
    <w:rsid w:val="00AA0D63"/>
    <w:rsid w:val="00AA1B14"/>
    <w:rsid w:val="00AA2EC0"/>
    <w:rsid w:val="00AA41B8"/>
    <w:rsid w:val="00AA48F0"/>
    <w:rsid w:val="00AA4AC6"/>
    <w:rsid w:val="00AA615F"/>
    <w:rsid w:val="00AA61B7"/>
    <w:rsid w:val="00AA6802"/>
    <w:rsid w:val="00AA6EA5"/>
    <w:rsid w:val="00AB1305"/>
    <w:rsid w:val="00AB27D0"/>
    <w:rsid w:val="00AB42C1"/>
    <w:rsid w:val="00AB45FE"/>
    <w:rsid w:val="00AB527D"/>
    <w:rsid w:val="00AB5E3F"/>
    <w:rsid w:val="00AC0363"/>
    <w:rsid w:val="00AC1D47"/>
    <w:rsid w:val="00AC4031"/>
    <w:rsid w:val="00AC4924"/>
    <w:rsid w:val="00AC4BB4"/>
    <w:rsid w:val="00AC507B"/>
    <w:rsid w:val="00AC551D"/>
    <w:rsid w:val="00AD09C1"/>
    <w:rsid w:val="00AD1E36"/>
    <w:rsid w:val="00AD26F0"/>
    <w:rsid w:val="00AD3ED2"/>
    <w:rsid w:val="00AD5379"/>
    <w:rsid w:val="00AD543B"/>
    <w:rsid w:val="00AD60B1"/>
    <w:rsid w:val="00AE06F5"/>
    <w:rsid w:val="00AE0E5B"/>
    <w:rsid w:val="00AE0F96"/>
    <w:rsid w:val="00AE1B0E"/>
    <w:rsid w:val="00AE34C5"/>
    <w:rsid w:val="00AE40FE"/>
    <w:rsid w:val="00AE44CA"/>
    <w:rsid w:val="00AE4AF8"/>
    <w:rsid w:val="00AE5404"/>
    <w:rsid w:val="00AE6AE9"/>
    <w:rsid w:val="00AE6B60"/>
    <w:rsid w:val="00AE7F9E"/>
    <w:rsid w:val="00AF045C"/>
    <w:rsid w:val="00AF05E5"/>
    <w:rsid w:val="00AF0684"/>
    <w:rsid w:val="00AF0B82"/>
    <w:rsid w:val="00AF13F8"/>
    <w:rsid w:val="00AF2A5C"/>
    <w:rsid w:val="00AF4BBA"/>
    <w:rsid w:val="00AF4BEC"/>
    <w:rsid w:val="00AF4CCF"/>
    <w:rsid w:val="00AF4F73"/>
    <w:rsid w:val="00AF6040"/>
    <w:rsid w:val="00AF65DB"/>
    <w:rsid w:val="00AF6BAC"/>
    <w:rsid w:val="00AF6D84"/>
    <w:rsid w:val="00B00375"/>
    <w:rsid w:val="00B006AF"/>
    <w:rsid w:val="00B01E51"/>
    <w:rsid w:val="00B01EEB"/>
    <w:rsid w:val="00B028C4"/>
    <w:rsid w:val="00B06685"/>
    <w:rsid w:val="00B06A45"/>
    <w:rsid w:val="00B06DEB"/>
    <w:rsid w:val="00B07E3F"/>
    <w:rsid w:val="00B10DDF"/>
    <w:rsid w:val="00B116B9"/>
    <w:rsid w:val="00B11921"/>
    <w:rsid w:val="00B12CAC"/>
    <w:rsid w:val="00B132D4"/>
    <w:rsid w:val="00B14ABB"/>
    <w:rsid w:val="00B14D0F"/>
    <w:rsid w:val="00B155E1"/>
    <w:rsid w:val="00B161CB"/>
    <w:rsid w:val="00B167FF"/>
    <w:rsid w:val="00B169DF"/>
    <w:rsid w:val="00B17781"/>
    <w:rsid w:val="00B212DA"/>
    <w:rsid w:val="00B23606"/>
    <w:rsid w:val="00B23F39"/>
    <w:rsid w:val="00B241E5"/>
    <w:rsid w:val="00B243CE"/>
    <w:rsid w:val="00B255E3"/>
    <w:rsid w:val="00B25AD6"/>
    <w:rsid w:val="00B269FB"/>
    <w:rsid w:val="00B31F35"/>
    <w:rsid w:val="00B32E6C"/>
    <w:rsid w:val="00B35DEF"/>
    <w:rsid w:val="00B3626F"/>
    <w:rsid w:val="00B37869"/>
    <w:rsid w:val="00B40AA5"/>
    <w:rsid w:val="00B41024"/>
    <w:rsid w:val="00B41C97"/>
    <w:rsid w:val="00B429C9"/>
    <w:rsid w:val="00B4373C"/>
    <w:rsid w:val="00B4400E"/>
    <w:rsid w:val="00B44F42"/>
    <w:rsid w:val="00B46E60"/>
    <w:rsid w:val="00B47056"/>
    <w:rsid w:val="00B47311"/>
    <w:rsid w:val="00B47EF5"/>
    <w:rsid w:val="00B50783"/>
    <w:rsid w:val="00B52F83"/>
    <w:rsid w:val="00B53725"/>
    <w:rsid w:val="00B54093"/>
    <w:rsid w:val="00B55340"/>
    <w:rsid w:val="00B55A10"/>
    <w:rsid w:val="00B55B4B"/>
    <w:rsid w:val="00B55F81"/>
    <w:rsid w:val="00B55FD7"/>
    <w:rsid w:val="00B570C8"/>
    <w:rsid w:val="00B5711A"/>
    <w:rsid w:val="00B5746F"/>
    <w:rsid w:val="00B6060E"/>
    <w:rsid w:val="00B62B69"/>
    <w:rsid w:val="00B63D75"/>
    <w:rsid w:val="00B65A37"/>
    <w:rsid w:val="00B65C7D"/>
    <w:rsid w:val="00B665E3"/>
    <w:rsid w:val="00B67C11"/>
    <w:rsid w:val="00B71FF9"/>
    <w:rsid w:val="00B7338E"/>
    <w:rsid w:val="00B74043"/>
    <w:rsid w:val="00B749A4"/>
    <w:rsid w:val="00B76995"/>
    <w:rsid w:val="00B76B7B"/>
    <w:rsid w:val="00B772FD"/>
    <w:rsid w:val="00B77514"/>
    <w:rsid w:val="00B77CDC"/>
    <w:rsid w:val="00B77DA9"/>
    <w:rsid w:val="00B8056D"/>
    <w:rsid w:val="00B80978"/>
    <w:rsid w:val="00B8105E"/>
    <w:rsid w:val="00B858F9"/>
    <w:rsid w:val="00B861F6"/>
    <w:rsid w:val="00B86784"/>
    <w:rsid w:val="00B8710D"/>
    <w:rsid w:val="00B91F42"/>
    <w:rsid w:val="00B92738"/>
    <w:rsid w:val="00B92F24"/>
    <w:rsid w:val="00B93465"/>
    <w:rsid w:val="00B938AC"/>
    <w:rsid w:val="00B941A4"/>
    <w:rsid w:val="00B943D2"/>
    <w:rsid w:val="00B95240"/>
    <w:rsid w:val="00B97722"/>
    <w:rsid w:val="00B97941"/>
    <w:rsid w:val="00B97A76"/>
    <w:rsid w:val="00BA0223"/>
    <w:rsid w:val="00BA041E"/>
    <w:rsid w:val="00BA2B39"/>
    <w:rsid w:val="00BA4202"/>
    <w:rsid w:val="00BA47AE"/>
    <w:rsid w:val="00BA5CE3"/>
    <w:rsid w:val="00BA70FE"/>
    <w:rsid w:val="00BB13A8"/>
    <w:rsid w:val="00BB2DA5"/>
    <w:rsid w:val="00BB472B"/>
    <w:rsid w:val="00BB5B69"/>
    <w:rsid w:val="00BC0257"/>
    <w:rsid w:val="00BC04A4"/>
    <w:rsid w:val="00BC254F"/>
    <w:rsid w:val="00BC2954"/>
    <w:rsid w:val="00BC3FC8"/>
    <w:rsid w:val="00BC4CB0"/>
    <w:rsid w:val="00BC52B7"/>
    <w:rsid w:val="00BC551F"/>
    <w:rsid w:val="00BC6DAB"/>
    <w:rsid w:val="00BC7878"/>
    <w:rsid w:val="00BC7D2F"/>
    <w:rsid w:val="00BD0261"/>
    <w:rsid w:val="00BD0721"/>
    <w:rsid w:val="00BD127B"/>
    <w:rsid w:val="00BD1B6C"/>
    <w:rsid w:val="00BD2278"/>
    <w:rsid w:val="00BD69C9"/>
    <w:rsid w:val="00BD781E"/>
    <w:rsid w:val="00BE0421"/>
    <w:rsid w:val="00BE0E6B"/>
    <w:rsid w:val="00BE243D"/>
    <w:rsid w:val="00BE3264"/>
    <w:rsid w:val="00BE3D2B"/>
    <w:rsid w:val="00BE520B"/>
    <w:rsid w:val="00BE65DA"/>
    <w:rsid w:val="00BF03D0"/>
    <w:rsid w:val="00BF5739"/>
    <w:rsid w:val="00BF5DC4"/>
    <w:rsid w:val="00BF6AC5"/>
    <w:rsid w:val="00BF7F1C"/>
    <w:rsid w:val="00C01D2E"/>
    <w:rsid w:val="00C02CEE"/>
    <w:rsid w:val="00C050A2"/>
    <w:rsid w:val="00C115BD"/>
    <w:rsid w:val="00C11B93"/>
    <w:rsid w:val="00C11DDE"/>
    <w:rsid w:val="00C12550"/>
    <w:rsid w:val="00C12859"/>
    <w:rsid w:val="00C12DF5"/>
    <w:rsid w:val="00C131A2"/>
    <w:rsid w:val="00C139BA"/>
    <w:rsid w:val="00C150AF"/>
    <w:rsid w:val="00C1526A"/>
    <w:rsid w:val="00C15BFA"/>
    <w:rsid w:val="00C16A41"/>
    <w:rsid w:val="00C20574"/>
    <w:rsid w:val="00C20931"/>
    <w:rsid w:val="00C20D7C"/>
    <w:rsid w:val="00C2129B"/>
    <w:rsid w:val="00C21C29"/>
    <w:rsid w:val="00C23C55"/>
    <w:rsid w:val="00C24AF2"/>
    <w:rsid w:val="00C24D8E"/>
    <w:rsid w:val="00C25E11"/>
    <w:rsid w:val="00C26684"/>
    <w:rsid w:val="00C30A82"/>
    <w:rsid w:val="00C31E30"/>
    <w:rsid w:val="00C328EF"/>
    <w:rsid w:val="00C32E58"/>
    <w:rsid w:val="00C33663"/>
    <w:rsid w:val="00C345C9"/>
    <w:rsid w:val="00C3672C"/>
    <w:rsid w:val="00C3679A"/>
    <w:rsid w:val="00C36E8E"/>
    <w:rsid w:val="00C40850"/>
    <w:rsid w:val="00C4205F"/>
    <w:rsid w:val="00C42569"/>
    <w:rsid w:val="00C42E06"/>
    <w:rsid w:val="00C42E80"/>
    <w:rsid w:val="00C43CE8"/>
    <w:rsid w:val="00C4424D"/>
    <w:rsid w:val="00C460D7"/>
    <w:rsid w:val="00C47273"/>
    <w:rsid w:val="00C504E3"/>
    <w:rsid w:val="00C50866"/>
    <w:rsid w:val="00C51226"/>
    <w:rsid w:val="00C51589"/>
    <w:rsid w:val="00C519BC"/>
    <w:rsid w:val="00C52CCC"/>
    <w:rsid w:val="00C5313B"/>
    <w:rsid w:val="00C535E6"/>
    <w:rsid w:val="00C54869"/>
    <w:rsid w:val="00C54874"/>
    <w:rsid w:val="00C55789"/>
    <w:rsid w:val="00C56164"/>
    <w:rsid w:val="00C57270"/>
    <w:rsid w:val="00C57576"/>
    <w:rsid w:val="00C60158"/>
    <w:rsid w:val="00C61288"/>
    <w:rsid w:val="00C619A4"/>
    <w:rsid w:val="00C6612E"/>
    <w:rsid w:val="00C668DC"/>
    <w:rsid w:val="00C7018C"/>
    <w:rsid w:val="00C711D7"/>
    <w:rsid w:val="00C711E4"/>
    <w:rsid w:val="00C7141F"/>
    <w:rsid w:val="00C718FF"/>
    <w:rsid w:val="00C74C06"/>
    <w:rsid w:val="00C773C7"/>
    <w:rsid w:val="00C801DA"/>
    <w:rsid w:val="00C80E71"/>
    <w:rsid w:val="00C80FF2"/>
    <w:rsid w:val="00C82535"/>
    <w:rsid w:val="00C826BE"/>
    <w:rsid w:val="00C826FB"/>
    <w:rsid w:val="00C8363E"/>
    <w:rsid w:val="00C83659"/>
    <w:rsid w:val="00C837B0"/>
    <w:rsid w:val="00C85DEE"/>
    <w:rsid w:val="00C86A65"/>
    <w:rsid w:val="00C870F0"/>
    <w:rsid w:val="00C87EE9"/>
    <w:rsid w:val="00C87FDD"/>
    <w:rsid w:val="00C9286F"/>
    <w:rsid w:val="00C9331E"/>
    <w:rsid w:val="00C93416"/>
    <w:rsid w:val="00C93F36"/>
    <w:rsid w:val="00C95108"/>
    <w:rsid w:val="00C95794"/>
    <w:rsid w:val="00C9656C"/>
    <w:rsid w:val="00C97731"/>
    <w:rsid w:val="00C97771"/>
    <w:rsid w:val="00C977D4"/>
    <w:rsid w:val="00C9798B"/>
    <w:rsid w:val="00CA00F0"/>
    <w:rsid w:val="00CA1750"/>
    <w:rsid w:val="00CA2310"/>
    <w:rsid w:val="00CA2F6F"/>
    <w:rsid w:val="00CA43F3"/>
    <w:rsid w:val="00CA5952"/>
    <w:rsid w:val="00CA5D1F"/>
    <w:rsid w:val="00CA634A"/>
    <w:rsid w:val="00CB18AE"/>
    <w:rsid w:val="00CB1901"/>
    <w:rsid w:val="00CB3305"/>
    <w:rsid w:val="00CB3EDB"/>
    <w:rsid w:val="00CB639A"/>
    <w:rsid w:val="00CC07BD"/>
    <w:rsid w:val="00CC10C4"/>
    <w:rsid w:val="00CC2C33"/>
    <w:rsid w:val="00CC31D7"/>
    <w:rsid w:val="00CD0C31"/>
    <w:rsid w:val="00CD19A2"/>
    <w:rsid w:val="00CD1BC7"/>
    <w:rsid w:val="00CD211D"/>
    <w:rsid w:val="00CD34D9"/>
    <w:rsid w:val="00CD6A22"/>
    <w:rsid w:val="00CE0BE0"/>
    <w:rsid w:val="00CE168E"/>
    <w:rsid w:val="00CE2748"/>
    <w:rsid w:val="00CE408A"/>
    <w:rsid w:val="00CE454B"/>
    <w:rsid w:val="00CE55BC"/>
    <w:rsid w:val="00CE59CB"/>
    <w:rsid w:val="00CE6F80"/>
    <w:rsid w:val="00CE758C"/>
    <w:rsid w:val="00CF00E8"/>
    <w:rsid w:val="00CF0DC6"/>
    <w:rsid w:val="00CF227B"/>
    <w:rsid w:val="00CF27E5"/>
    <w:rsid w:val="00CF33D2"/>
    <w:rsid w:val="00CF4632"/>
    <w:rsid w:val="00CF4960"/>
    <w:rsid w:val="00CF501B"/>
    <w:rsid w:val="00CF6BB4"/>
    <w:rsid w:val="00CF7193"/>
    <w:rsid w:val="00CF7B3D"/>
    <w:rsid w:val="00CF7F96"/>
    <w:rsid w:val="00D0055E"/>
    <w:rsid w:val="00D03AC6"/>
    <w:rsid w:val="00D06200"/>
    <w:rsid w:val="00D07803"/>
    <w:rsid w:val="00D07B48"/>
    <w:rsid w:val="00D101A3"/>
    <w:rsid w:val="00D106AE"/>
    <w:rsid w:val="00D10960"/>
    <w:rsid w:val="00D10A8E"/>
    <w:rsid w:val="00D118C0"/>
    <w:rsid w:val="00D11B39"/>
    <w:rsid w:val="00D11B6A"/>
    <w:rsid w:val="00D12EC8"/>
    <w:rsid w:val="00D13BED"/>
    <w:rsid w:val="00D13C7C"/>
    <w:rsid w:val="00D16EDE"/>
    <w:rsid w:val="00D17CFD"/>
    <w:rsid w:val="00D2075E"/>
    <w:rsid w:val="00D20781"/>
    <w:rsid w:val="00D209F5"/>
    <w:rsid w:val="00D21FBC"/>
    <w:rsid w:val="00D22AC8"/>
    <w:rsid w:val="00D249B8"/>
    <w:rsid w:val="00D25443"/>
    <w:rsid w:val="00D25E8E"/>
    <w:rsid w:val="00D27C6F"/>
    <w:rsid w:val="00D30ACD"/>
    <w:rsid w:val="00D30FF0"/>
    <w:rsid w:val="00D31345"/>
    <w:rsid w:val="00D3267C"/>
    <w:rsid w:val="00D333B6"/>
    <w:rsid w:val="00D33507"/>
    <w:rsid w:val="00D35DBE"/>
    <w:rsid w:val="00D36F2E"/>
    <w:rsid w:val="00D41594"/>
    <w:rsid w:val="00D4232E"/>
    <w:rsid w:val="00D42DE7"/>
    <w:rsid w:val="00D44712"/>
    <w:rsid w:val="00D456D3"/>
    <w:rsid w:val="00D47654"/>
    <w:rsid w:val="00D50312"/>
    <w:rsid w:val="00D51DF1"/>
    <w:rsid w:val="00D52DFD"/>
    <w:rsid w:val="00D5309C"/>
    <w:rsid w:val="00D536E5"/>
    <w:rsid w:val="00D542A5"/>
    <w:rsid w:val="00D56025"/>
    <w:rsid w:val="00D57040"/>
    <w:rsid w:val="00D627C9"/>
    <w:rsid w:val="00D6706B"/>
    <w:rsid w:val="00D6741A"/>
    <w:rsid w:val="00D704A1"/>
    <w:rsid w:val="00D705E6"/>
    <w:rsid w:val="00D74035"/>
    <w:rsid w:val="00D7608D"/>
    <w:rsid w:val="00D762F5"/>
    <w:rsid w:val="00D77070"/>
    <w:rsid w:val="00D837B2"/>
    <w:rsid w:val="00D85617"/>
    <w:rsid w:val="00D85E78"/>
    <w:rsid w:val="00D865FB"/>
    <w:rsid w:val="00D875EF"/>
    <w:rsid w:val="00D90954"/>
    <w:rsid w:val="00D91762"/>
    <w:rsid w:val="00D918BA"/>
    <w:rsid w:val="00D924E2"/>
    <w:rsid w:val="00D92F79"/>
    <w:rsid w:val="00D93B86"/>
    <w:rsid w:val="00D93F54"/>
    <w:rsid w:val="00D941E4"/>
    <w:rsid w:val="00D94369"/>
    <w:rsid w:val="00D943EE"/>
    <w:rsid w:val="00D94E06"/>
    <w:rsid w:val="00D962F6"/>
    <w:rsid w:val="00D9694B"/>
    <w:rsid w:val="00DA0577"/>
    <w:rsid w:val="00DA0C08"/>
    <w:rsid w:val="00DA0DE6"/>
    <w:rsid w:val="00DA1043"/>
    <w:rsid w:val="00DA1FCE"/>
    <w:rsid w:val="00DA2149"/>
    <w:rsid w:val="00DA2A1C"/>
    <w:rsid w:val="00DA4757"/>
    <w:rsid w:val="00DA5FFB"/>
    <w:rsid w:val="00DA7B62"/>
    <w:rsid w:val="00DA7C3F"/>
    <w:rsid w:val="00DB0BF6"/>
    <w:rsid w:val="00DB1AF6"/>
    <w:rsid w:val="00DB34E4"/>
    <w:rsid w:val="00DB400C"/>
    <w:rsid w:val="00DB4045"/>
    <w:rsid w:val="00DB511A"/>
    <w:rsid w:val="00DB5507"/>
    <w:rsid w:val="00DB57A5"/>
    <w:rsid w:val="00DB7415"/>
    <w:rsid w:val="00DB7F22"/>
    <w:rsid w:val="00DC035A"/>
    <w:rsid w:val="00DC1AAB"/>
    <w:rsid w:val="00DC270F"/>
    <w:rsid w:val="00DC335F"/>
    <w:rsid w:val="00DC37A1"/>
    <w:rsid w:val="00DC4534"/>
    <w:rsid w:val="00DC656B"/>
    <w:rsid w:val="00DC6A16"/>
    <w:rsid w:val="00DC72FB"/>
    <w:rsid w:val="00DD0382"/>
    <w:rsid w:val="00DD0478"/>
    <w:rsid w:val="00DD05F7"/>
    <w:rsid w:val="00DD0767"/>
    <w:rsid w:val="00DD0936"/>
    <w:rsid w:val="00DD0AEC"/>
    <w:rsid w:val="00DD2E94"/>
    <w:rsid w:val="00DD6C3C"/>
    <w:rsid w:val="00DD6F62"/>
    <w:rsid w:val="00DD79FC"/>
    <w:rsid w:val="00DE0D0A"/>
    <w:rsid w:val="00DE1741"/>
    <w:rsid w:val="00DE3BFF"/>
    <w:rsid w:val="00DE54C6"/>
    <w:rsid w:val="00DE5D52"/>
    <w:rsid w:val="00DE6089"/>
    <w:rsid w:val="00DF2FAC"/>
    <w:rsid w:val="00DF322A"/>
    <w:rsid w:val="00DF3300"/>
    <w:rsid w:val="00DF3336"/>
    <w:rsid w:val="00DF4176"/>
    <w:rsid w:val="00DF4295"/>
    <w:rsid w:val="00DF49C7"/>
    <w:rsid w:val="00DF5B17"/>
    <w:rsid w:val="00DF790C"/>
    <w:rsid w:val="00DF794C"/>
    <w:rsid w:val="00DF7C16"/>
    <w:rsid w:val="00E01083"/>
    <w:rsid w:val="00E01F7F"/>
    <w:rsid w:val="00E0218A"/>
    <w:rsid w:val="00E044BC"/>
    <w:rsid w:val="00E0703A"/>
    <w:rsid w:val="00E07858"/>
    <w:rsid w:val="00E1197F"/>
    <w:rsid w:val="00E11EAE"/>
    <w:rsid w:val="00E154BD"/>
    <w:rsid w:val="00E172DE"/>
    <w:rsid w:val="00E17A7A"/>
    <w:rsid w:val="00E20ADB"/>
    <w:rsid w:val="00E20B69"/>
    <w:rsid w:val="00E231F0"/>
    <w:rsid w:val="00E24870"/>
    <w:rsid w:val="00E24E43"/>
    <w:rsid w:val="00E26208"/>
    <w:rsid w:val="00E2645B"/>
    <w:rsid w:val="00E2661B"/>
    <w:rsid w:val="00E27EFD"/>
    <w:rsid w:val="00E309B4"/>
    <w:rsid w:val="00E31554"/>
    <w:rsid w:val="00E3194A"/>
    <w:rsid w:val="00E320EF"/>
    <w:rsid w:val="00E325F5"/>
    <w:rsid w:val="00E34FF7"/>
    <w:rsid w:val="00E352C4"/>
    <w:rsid w:val="00E36156"/>
    <w:rsid w:val="00E3672D"/>
    <w:rsid w:val="00E3684C"/>
    <w:rsid w:val="00E36D48"/>
    <w:rsid w:val="00E37CC4"/>
    <w:rsid w:val="00E404C0"/>
    <w:rsid w:val="00E46076"/>
    <w:rsid w:val="00E46C06"/>
    <w:rsid w:val="00E50F29"/>
    <w:rsid w:val="00E51427"/>
    <w:rsid w:val="00E51F7F"/>
    <w:rsid w:val="00E52DCF"/>
    <w:rsid w:val="00E535B5"/>
    <w:rsid w:val="00E53CDF"/>
    <w:rsid w:val="00E625A2"/>
    <w:rsid w:val="00E62D61"/>
    <w:rsid w:val="00E632F8"/>
    <w:rsid w:val="00E6393A"/>
    <w:rsid w:val="00E6397A"/>
    <w:rsid w:val="00E63C84"/>
    <w:rsid w:val="00E64845"/>
    <w:rsid w:val="00E648AD"/>
    <w:rsid w:val="00E65906"/>
    <w:rsid w:val="00E65964"/>
    <w:rsid w:val="00E65EB8"/>
    <w:rsid w:val="00E66AF5"/>
    <w:rsid w:val="00E6740B"/>
    <w:rsid w:val="00E70C9D"/>
    <w:rsid w:val="00E718D3"/>
    <w:rsid w:val="00E72AE6"/>
    <w:rsid w:val="00E72B3D"/>
    <w:rsid w:val="00E72B7E"/>
    <w:rsid w:val="00E7366A"/>
    <w:rsid w:val="00E80C37"/>
    <w:rsid w:val="00E837F2"/>
    <w:rsid w:val="00E84EDC"/>
    <w:rsid w:val="00E857D4"/>
    <w:rsid w:val="00E86D54"/>
    <w:rsid w:val="00E8792F"/>
    <w:rsid w:val="00E90FD6"/>
    <w:rsid w:val="00E9241F"/>
    <w:rsid w:val="00E93ACB"/>
    <w:rsid w:val="00E9577A"/>
    <w:rsid w:val="00E966F1"/>
    <w:rsid w:val="00E974F2"/>
    <w:rsid w:val="00E9774B"/>
    <w:rsid w:val="00EA03C2"/>
    <w:rsid w:val="00EA0937"/>
    <w:rsid w:val="00EA0B86"/>
    <w:rsid w:val="00EA2712"/>
    <w:rsid w:val="00EA3501"/>
    <w:rsid w:val="00EA37E0"/>
    <w:rsid w:val="00EA5345"/>
    <w:rsid w:val="00EA634D"/>
    <w:rsid w:val="00EB004C"/>
    <w:rsid w:val="00EB0454"/>
    <w:rsid w:val="00EB04FF"/>
    <w:rsid w:val="00EB1373"/>
    <w:rsid w:val="00EB2282"/>
    <w:rsid w:val="00EB2529"/>
    <w:rsid w:val="00EB2E5E"/>
    <w:rsid w:val="00EB381A"/>
    <w:rsid w:val="00EB5687"/>
    <w:rsid w:val="00EB6080"/>
    <w:rsid w:val="00EB6DEA"/>
    <w:rsid w:val="00EB79D9"/>
    <w:rsid w:val="00EB7D17"/>
    <w:rsid w:val="00EC148E"/>
    <w:rsid w:val="00EC1EB7"/>
    <w:rsid w:val="00EC26E8"/>
    <w:rsid w:val="00EC31F6"/>
    <w:rsid w:val="00EC47CF"/>
    <w:rsid w:val="00EC7F14"/>
    <w:rsid w:val="00ED04DE"/>
    <w:rsid w:val="00ED38C1"/>
    <w:rsid w:val="00ED47BD"/>
    <w:rsid w:val="00ED6977"/>
    <w:rsid w:val="00ED6F4E"/>
    <w:rsid w:val="00ED77E7"/>
    <w:rsid w:val="00ED7B81"/>
    <w:rsid w:val="00EE0157"/>
    <w:rsid w:val="00EE0A04"/>
    <w:rsid w:val="00EE0B4B"/>
    <w:rsid w:val="00EE1F89"/>
    <w:rsid w:val="00EE2F41"/>
    <w:rsid w:val="00EE337B"/>
    <w:rsid w:val="00EE3416"/>
    <w:rsid w:val="00EE36C0"/>
    <w:rsid w:val="00EE3B1F"/>
    <w:rsid w:val="00EE3C5B"/>
    <w:rsid w:val="00EE3D28"/>
    <w:rsid w:val="00EE45B8"/>
    <w:rsid w:val="00EE48A2"/>
    <w:rsid w:val="00EF0CC7"/>
    <w:rsid w:val="00EF13FE"/>
    <w:rsid w:val="00EF15F9"/>
    <w:rsid w:val="00EF209D"/>
    <w:rsid w:val="00EF6073"/>
    <w:rsid w:val="00EF6144"/>
    <w:rsid w:val="00EF6BCA"/>
    <w:rsid w:val="00EF78FC"/>
    <w:rsid w:val="00F00047"/>
    <w:rsid w:val="00F0046A"/>
    <w:rsid w:val="00F00C03"/>
    <w:rsid w:val="00F01C1C"/>
    <w:rsid w:val="00F02F54"/>
    <w:rsid w:val="00F04553"/>
    <w:rsid w:val="00F0468C"/>
    <w:rsid w:val="00F05BAE"/>
    <w:rsid w:val="00F06EE3"/>
    <w:rsid w:val="00F070EC"/>
    <w:rsid w:val="00F0735B"/>
    <w:rsid w:val="00F10B69"/>
    <w:rsid w:val="00F11FF1"/>
    <w:rsid w:val="00F13980"/>
    <w:rsid w:val="00F147A2"/>
    <w:rsid w:val="00F14F94"/>
    <w:rsid w:val="00F15484"/>
    <w:rsid w:val="00F15CDC"/>
    <w:rsid w:val="00F15DE4"/>
    <w:rsid w:val="00F16574"/>
    <w:rsid w:val="00F17B79"/>
    <w:rsid w:val="00F17FAA"/>
    <w:rsid w:val="00F2072F"/>
    <w:rsid w:val="00F235EC"/>
    <w:rsid w:val="00F25576"/>
    <w:rsid w:val="00F25DBD"/>
    <w:rsid w:val="00F2637C"/>
    <w:rsid w:val="00F30F54"/>
    <w:rsid w:val="00F3157B"/>
    <w:rsid w:val="00F326A1"/>
    <w:rsid w:val="00F336ED"/>
    <w:rsid w:val="00F342BA"/>
    <w:rsid w:val="00F34361"/>
    <w:rsid w:val="00F34F59"/>
    <w:rsid w:val="00F364D0"/>
    <w:rsid w:val="00F40230"/>
    <w:rsid w:val="00F431FE"/>
    <w:rsid w:val="00F43ABF"/>
    <w:rsid w:val="00F45107"/>
    <w:rsid w:val="00F46083"/>
    <w:rsid w:val="00F46463"/>
    <w:rsid w:val="00F474A1"/>
    <w:rsid w:val="00F47D2E"/>
    <w:rsid w:val="00F47E73"/>
    <w:rsid w:val="00F5029B"/>
    <w:rsid w:val="00F507E1"/>
    <w:rsid w:val="00F52049"/>
    <w:rsid w:val="00F54BE6"/>
    <w:rsid w:val="00F55071"/>
    <w:rsid w:val="00F55456"/>
    <w:rsid w:val="00F55711"/>
    <w:rsid w:val="00F55BDA"/>
    <w:rsid w:val="00F563A4"/>
    <w:rsid w:val="00F56CCE"/>
    <w:rsid w:val="00F56D07"/>
    <w:rsid w:val="00F56EAC"/>
    <w:rsid w:val="00F57BA8"/>
    <w:rsid w:val="00F618E9"/>
    <w:rsid w:val="00F62D71"/>
    <w:rsid w:val="00F63949"/>
    <w:rsid w:val="00F63ABA"/>
    <w:rsid w:val="00F65CDD"/>
    <w:rsid w:val="00F70E1B"/>
    <w:rsid w:val="00F738FB"/>
    <w:rsid w:val="00F74237"/>
    <w:rsid w:val="00F75AEE"/>
    <w:rsid w:val="00F76420"/>
    <w:rsid w:val="00F76D63"/>
    <w:rsid w:val="00F7707D"/>
    <w:rsid w:val="00F810BB"/>
    <w:rsid w:val="00F819C2"/>
    <w:rsid w:val="00F82285"/>
    <w:rsid w:val="00F83771"/>
    <w:rsid w:val="00F838AC"/>
    <w:rsid w:val="00F8476C"/>
    <w:rsid w:val="00F84F89"/>
    <w:rsid w:val="00F867CE"/>
    <w:rsid w:val="00F8680C"/>
    <w:rsid w:val="00F86CB2"/>
    <w:rsid w:val="00F901E9"/>
    <w:rsid w:val="00F90859"/>
    <w:rsid w:val="00F9121F"/>
    <w:rsid w:val="00F91833"/>
    <w:rsid w:val="00F93389"/>
    <w:rsid w:val="00F93E87"/>
    <w:rsid w:val="00F94254"/>
    <w:rsid w:val="00F9657F"/>
    <w:rsid w:val="00FA0AED"/>
    <w:rsid w:val="00FA15CA"/>
    <w:rsid w:val="00FA19C3"/>
    <w:rsid w:val="00FA572E"/>
    <w:rsid w:val="00FA6B7A"/>
    <w:rsid w:val="00FA729F"/>
    <w:rsid w:val="00FB0016"/>
    <w:rsid w:val="00FB071A"/>
    <w:rsid w:val="00FB07B2"/>
    <w:rsid w:val="00FB23CB"/>
    <w:rsid w:val="00FB342E"/>
    <w:rsid w:val="00FB5445"/>
    <w:rsid w:val="00FB740D"/>
    <w:rsid w:val="00FC0093"/>
    <w:rsid w:val="00FC0E33"/>
    <w:rsid w:val="00FC2C8C"/>
    <w:rsid w:val="00FC36F4"/>
    <w:rsid w:val="00FC4AC3"/>
    <w:rsid w:val="00FC50D5"/>
    <w:rsid w:val="00FC5F48"/>
    <w:rsid w:val="00FC6983"/>
    <w:rsid w:val="00FD2CD2"/>
    <w:rsid w:val="00FD302A"/>
    <w:rsid w:val="00FD50D6"/>
    <w:rsid w:val="00FD52A2"/>
    <w:rsid w:val="00FD5F15"/>
    <w:rsid w:val="00FD6233"/>
    <w:rsid w:val="00FD63F3"/>
    <w:rsid w:val="00FD70EB"/>
    <w:rsid w:val="00FD7309"/>
    <w:rsid w:val="00FD789E"/>
    <w:rsid w:val="00FE1709"/>
    <w:rsid w:val="00FE21D0"/>
    <w:rsid w:val="00FE37C6"/>
    <w:rsid w:val="00FE56AF"/>
    <w:rsid w:val="00FE7022"/>
    <w:rsid w:val="00FF136D"/>
    <w:rsid w:val="00FF14C5"/>
    <w:rsid w:val="00FF42EE"/>
    <w:rsid w:val="00FF5E44"/>
    <w:rsid w:val="00FF6BC6"/>
    <w:rsid w:val="00FF6BF8"/>
    <w:rsid w:val="00FF7269"/>
    <w:rsid w:val="00FF7A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687"/>
  </w:style>
  <w:style w:type="paragraph" w:styleId="1">
    <w:name w:val="heading 1"/>
    <w:basedOn w:val="a"/>
    <w:next w:val="a"/>
    <w:link w:val="1Char"/>
    <w:qFormat/>
    <w:rsid w:val="003B76A9"/>
    <w:pPr>
      <w:keepNext/>
      <w:spacing w:before="240" w:after="60"/>
      <w:jc w:val="center"/>
      <w:outlineLvl w:val="0"/>
    </w:pPr>
    <w:rPr>
      <w:rFonts w:ascii="MS Song" w:eastAsia="MS Song" w:hAnsi="Arial"/>
      <w:b/>
      <w:kern w:val="28"/>
      <w:sz w:val="24"/>
    </w:rPr>
  </w:style>
  <w:style w:type="paragraph" w:styleId="20">
    <w:name w:val="heading 2"/>
    <w:basedOn w:val="a"/>
    <w:next w:val="a"/>
    <w:qFormat/>
    <w:rsid w:val="00EE0B4B"/>
    <w:pPr>
      <w:keepNext/>
      <w:widowControl w:val="0"/>
      <w:tabs>
        <w:tab w:val="left" w:pos="720"/>
      </w:tabs>
      <w:spacing w:after="240"/>
      <w:outlineLvl w:val="1"/>
    </w:pPr>
    <w:rPr>
      <w:snapToGrid w:val="0"/>
      <w:sz w:val="24"/>
    </w:rPr>
  </w:style>
  <w:style w:type="paragraph" w:styleId="3">
    <w:name w:val="heading 3"/>
    <w:basedOn w:val="a"/>
    <w:next w:val="a"/>
    <w:qFormat/>
    <w:rsid w:val="003B76A9"/>
    <w:pPr>
      <w:keepNext/>
      <w:widowControl w:val="0"/>
      <w:numPr>
        <w:ilvl w:val="2"/>
        <w:numId w:val="1"/>
      </w:numPr>
      <w:tabs>
        <w:tab w:val="left" w:pos="1440"/>
      </w:tabs>
      <w:spacing w:after="240"/>
      <w:outlineLvl w:val="2"/>
    </w:pPr>
    <w:rPr>
      <w:snapToGrid w:val="0"/>
      <w:sz w:val="24"/>
    </w:rPr>
  </w:style>
  <w:style w:type="paragraph" w:styleId="4">
    <w:name w:val="heading 4"/>
    <w:basedOn w:val="a"/>
    <w:next w:val="a"/>
    <w:qFormat/>
    <w:rsid w:val="003B76A9"/>
    <w:pPr>
      <w:numPr>
        <w:ilvl w:val="3"/>
        <w:numId w:val="1"/>
      </w:numPr>
      <w:tabs>
        <w:tab w:val="left" w:pos="0"/>
      </w:tabs>
      <w:spacing w:after="240"/>
      <w:outlineLvl w:val="3"/>
    </w:pPr>
    <w:rPr>
      <w:snapToGrid w:val="0"/>
      <w:sz w:val="24"/>
    </w:rPr>
  </w:style>
  <w:style w:type="paragraph" w:styleId="5">
    <w:name w:val="heading 5"/>
    <w:basedOn w:val="a"/>
    <w:qFormat/>
    <w:rsid w:val="003B76A9"/>
    <w:pPr>
      <w:numPr>
        <w:ilvl w:val="4"/>
        <w:numId w:val="1"/>
      </w:numPr>
      <w:tabs>
        <w:tab w:val="left" w:pos="3240"/>
      </w:tabs>
      <w:spacing w:after="240"/>
      <w:outlineLvl w:val="4"/>
    </w:pPr>
    <w:rPr>
      <w:snapToGrid w:val="0"/>
      <w:sz w:val="24"/>
    </w:rPr>
  </w:style>
  <w:style w:type="paragraph" w:styleId="6">
    <w:name w:val="heading 6"/>
    <w:basedOn w:val="a"/>
    <w:qFormat/>
    <w:rsid w:val="003B76A9"/>
    <w:pPr>
      <w:numPr>
        <w:ilvl w:val="5"/>
        <w:numId w:val="1"/>
      </w:numPr>
      <w:tabs>
        <w:tab w:val="left" w:pos="3960"/>
      </w:tabs>
      <w:spacing w:after="240"/>
      <w:outlineLvl w:val="5"/>
    </w:pPr>
    <w:rPr>
      <w:snapToGrid w:val="0"/>
      <w:sz w:val="24"/>
    </w:rPr>
  </w:style>
  <w:style w:type="paragraph" w:styleId="7">
    <w:name w:val="heading 7"/>
    <w:basedOn w:val="a"/>
    <w:qFormat/>
    <w:rsid w:val="003B76A9"/>
    <w:pPr>
      <w:numPr>
        <w:ilvl w:val="6"/>
        <w:numId w:val="1"/>
      </w:numPr>
      <w:tabs>
        <w:tab w:val="left" w:pos="4680"/>
      </w:tabs>
      <w:spacing w:after="240"/>
      <w:outlineLvl w:val="6"/>
    </w:pPr>
    <w:rPr>
      <w:snapToGrid w:val="0"/>
      <w:sz w:val="24"/>
    </w:rPr>
  </w:style>
  <w:style w:type="paragraph" w:styleId="8">
    <w:name w:val="heading 8"/>
    <w:basedOn w:val="a"/>
    <w:qFormat/>
    <w:rsid w:val="003B76A9"/>
    <w:pPr>
      <w:numPr>
        <w:ilvl w:val="7"/>
        <w:numId w:val="1"/>
      </w:numPr>
      <w:tabs>
        <w:tab w:val="left" w:pos="5400"/>
      </w:tabs>
      <w:spacing w:after="240"/>
      <w:outlineLvl w:val="7"/>
    </w:pPr>
    <w:rPr>
      <w:snapToGrid w:val="0"/>
      <w:sz w:val="24"/>
    </w:rPr>
  </w:style>
  <w:style w:type="paragraph" w:styleId="9">
    <w:name w:val="heading 9"/>
    <w:basedOn w:val="a"/>
    <w:qFormat/>
    <w:rsid w:val="003B76A9"/>
    <w:pPr>
      <w:numPr>
        <w:ilvl w:val="8"/>
        <w:numId w:val="1"/>
      </w:numPr>
      <w:tabs>
        <w:tab w:val="left" w:pos="6120"/>
      </w:tabs>
      <w:spacing w:after="240"/>
      <w:outlineLvl w:val="8"/>
    </w:pPr>
    <w:rPr>
      <w:snapToGrid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3B76A9"/>
    <w:rPr>
      <w:b/>
      <w:bCs/>
    </w:rPr>
  </w:style>
  <w:style w:type="character" w:styleId="a4">
    <w:name w:val="Hyperlink"/>
    <w:uiPriority w:val="99"/>
    <w:rsid w:val="003B76A9"/>
    <w:rPr>
      <w:color w:val="0000FF"/>
      <w:u w:val="single"/>
    </w:rPr>
  </w:style>
  <w:style w:type="character" w:customStyle="1" w:styleId="font1">
    <w:name w:val="font1"/>
    <w:basedOn w:val="a0"/>
    <w:rsid w:val="003B76A9"/>
  </w:style>
  <w:style w:type="character" w:customStyle="1" w:styleId="DeltaViewInsertion">
    <w:name w:val="DeltaView Insertion"/>
    <w:rsid w:val="003B76A9"/>
    <w:rPr>
      <w:color w:val="0000FF"/>
      <w:spacing w:val="0"/>
      <w:u w:val="double"/>
    </w:rPr>
  </w:style>
  <w:style w:type="character" w:customStyle="1" w:styleId="Bold">
    <w:name w:val="Bold"/>
    <w:rsid w:val="003B76A9"/>
    <w:rPr>
      <w:b/>
    </w:rPr>
  </w:style>
  <w:style w:type="character" w:customStyle="1" w:styleId="CharChar13">
    <w:name w:val="Char Char13"/>
    <w:rsid w:val="003B76A9"/>
    <w:rPr>
      <w:rFonts w:ascii="宋体"/>
      <w:kern w:val="2"/>
      <w:sz w:val="21"/>
    </w:rPr>
  </w:style>
  <w:style w:type="character" w:styleId="a5">
    <w:name w:val="page number"/>
    <w:basedOn w:val="a0"/>
    <w:rsid w:val="003B76A9"/>
  </w:style>
  <w:style w:type="character" w:customStyle="1" w:styleId="zwSpace">
    <w:name w:val="zwSpace"/>
    <w:rsid w:val="003B76A9"/>
    <w:rPr>
      <w:rFonts w:ascii="Arial" w:eastAsia="MS Song" w:hAnsi="Arial"/>
      <w:b/>
      <w:sz w:val="2"/>
      <w:lang w:eastAsia="zh-CN"/>
    </w:rPr>
  </w:style>
  <w:style w:type="character" w:customStyle="1" w:styleId="BoldUnderline">
    <w:name w:val="Bold Underline"/>
    <w:rsid w:val="003B76A9"/>
    <w:rPr>
      <w:b/>
      <w:u w:val="single"/>
    </w:rPr>
  </w:style>
  <w:style w:type="character" w:customStyle="1" w:styleId="Char">
    <w:name w:val="批注文字 Char"/>
    <w:basedOn w:val="a0"/>
    <w:link w:val="a6"/>
    <w:uiPriority w:val="99"/>
    <w:rsid w:val="003B76A9"/>
  </w:style>
  <w:style w:type="character" w:customStyle="1" w:styleId="WillChar">
    <w:name w:val="Will Char"/>
    <w:link w:val="Will"/>
    <w:rsid w:val="003B76A9"/>
    <w:rPr>
      <w:rFonts w:eastAsia="宋体"/>
      <w:sz w:val="24"/>
      <w:lang w:val="en-US" w:eastAsia="zh-CN" w:bidi="ar-SA"/>
    </w:rPr>
  </w:style>
  <w:style w:type="character" w:customStyle="1" w:styleId="Char0">
    <w:name w:val="纯文本 Char"/>
    <w:link w:val="a7"/>
    <w:rsid w:val="003B76A9"/>
    <w:rPr>
      <w:rFonts w:ascii="宋体" w:eastAsia="宋体"/>
      <w:kern w:val="2"/>
      <w:sz w:val="21"/>
      <w:lang w:val="en-US" w:eastAsia="zh-CN" w:bidi="ar-SA"/>
    </w:rPr>
  </w:style>
  <w:style w:type="character" w:customStyle="1" w:styleId="1Char">
    <w:name w:val="标题 1 Char"/>
    <w:link w:val="1"/>
    <w:qFormat/>
    <w:rsid w:val="003B76A9"/>
    <w:rPr>
      <w:rFonts w:ascii="MS Song" w:eastAsia="MS Song" w:hAnsi="Arial"/>
      <w:b/>
      <w:kern w:val="28"/>
      <w:sz w:val="24"/>
      <w:lang w:val="en-US" w:eastAsia="zh-CN" w:bidi="ar-SA"/>
    </w:rPr>
  </w:style>
  <w:style w:type="character" w:customStyle="1" w:styleId="CharChar4">
    <w:name w:val="Char Char4"/>
    <w:basedOn w:val="a0"/>
    <w:rsid w:val="003B76A9"/>
  </w:style>
  <w:style w:type="character" w:styleId="a8">
    <w:name w:val="annotation reference"/>
    <w:uiPriority w:val="99"/>
    <w:rsid w:val="003B76A9"/>
    <w:rPr>
      <w:sz w:val="21"/>
      <w:szCs w:val="21"/>
    </w:rPr>
  </w:style>
  <w:style w:type="character" w:styleId="a9">
    <w:name w:val="footnote reference"/>
    <w:rsid w:val="003B76A9"/>
    <w:rPr>
      <w:vertAlign w:val="superscript"/>
    </w:rPr>
  </w:style>
  <w:style w:type="character" w:customStyle="1" w:styleId="AONormalChar">
    <w:name w:val="AONormal Char"/>
    <w:link w:val="AONormal"/>
    <w:rsid w:val="003B76A9"/>
    <w:rPr>
      <w:sz w:val="22"/>
      <w:szCs w:val="22"/>
      <w:lang w:val="en-GB" w:eastAsia="en-US" w:bidi="ar-SA"/>
    </w:rPr>
  </w:style>
  <w:style w:type="character" w:customStyle="1" w:styleId="Underline">
    <w:name w:val="Underline"/>
    <w:rsid w:val="003B76A9"/>
    <w:rPr>
      <w:u w:val="single"/>
    </w:rPr>
  </w:style>
  <w:style w:type="paragraph" w:styleId="aa">
    <w:name w:val="Document Map"/>
    <w:basedOn w:val="a"/>
    <w:rsid w:val="003B76A9"/>
    <w:pPr>
      <w:shd w:val="clear" w:color="auto" w:fill="000080"/>
    </w:pPr>
  </w:style>
  <w:style w:type="paragraph" w:styleId="40">
    <w:name w:val="List Number 4"/>
    <w:basedOn w:val="a"/>
    <w:rsid w:val="003B76A9"/>
    <w:pPr>
      <w:tabs>
        <w:tab w:val="left" w:pos="1440"/>
      </w:tabs>
      <w:spacing w:after="240"/>
      <w:ind w:left="1440" w:hanging="360"/>
    </w:pPr>
    <w:rPr>
      <w:sz w:val="24"/>
      <w:lang w:val="en-GB"/>
    </w:rPr>
  </w:style>
  <w:style w:type="paragraph" w:customStyle="1" w:styleId="TDec">
    <w:name w:val="TDec"/>
    <w:basedOn w:val="a"/>
    <w:rsid w:val="003B76A9"/>
    <w:pPr>
      <w:tabs>
        <w:tab w:val="decimal" w:pos="1570"/>
      </w:tabs>
    </w:pPr>
    <w:rPr>
      <w:sz w:val="24"/>
    </w:rPr>
  </w:style>
  <w:style w:type="paragraph" w:customStyle="1" w:styleId="UKLetterTitle">
    <w:name w:val="UK Letter Title"/>
    <w:basedOn w:val="a"/>
    <w:rsid w:val="003B76A9"/>
    <w:pPr>
      <w:spacing w:after="240"/>
      <w:jc w:val="center"/>
    </w:pPr>
    <w:rPr>
      <w:rFonts w:ascii="Book Antiqua" w:hAnsi="Book Antiqua"/>
      <w:smallCaps/>
      <w:spacing w:val="26"/>
      <w:sz w:val="30"/>
    </w:rPr>
  </w:style>
  <w:style w:type="paragraph" w:customStyle="1" w:styleId="Spacer">
    <w:name w:val="Spacer"/>
    <w:basedOn w:val="a"/>
    <w:rsid w:val="003B76A9"/>
    <w:rPr>
      <w:sz w:val="10"/>
    </w:rPr>
  </w:style>
  <w:style w:type="paragraph" w:customStyle="1" w:styleId="QuoteDbl">
    <w:name w:val="Quote Dbl"/>
    <w:basedOn w:val="a"/>
    <w:rsid w:val="003B76A9"/>
    <w:pPr>
      <w:spacing w:after="240" w:line="480" w:lineRule="auto"/>
      <w:ind w:left="1440" w:right="1440"/>
    </w:pPr>
    <w:rPr>
      <w:sz w:val="24"/>
    </w:rPr>
  </w:style>
  <w:style w:type="paragraph" w:customStyle="1" w:styleId="CharChar1CharCharCharCharCharCharChar">
    <w:name w:val="Char Char1 Char Char Char Char Char Char Char"/>
    <w:basedOn w:val="a"/>
    <w:rsid w:val="003B76A9"/>
    <w:pPr>
      <w:spacing w:after="160" w:line="240" w:lineRule="exact"/>
    </w:pPr>
    <w:rPr>
      <w:rFonts w:ascii="Verdana" w:eastAsia="Times New Roman" w:hAnsi="Verdana"/>
      <w:lang w:eastAsia="en-US"/>
    </w:rPr>
  </w:style>
  <w:style w:type="paragraph" w:styleId="70">
    <w:name w:val="toc 7"/>
    <w:basedOn w:val="a"/>
    <w:next w:val="a"/>
    <w:uiPriority w:val="39"/>
    <w:rsid w:val="003B76A9"/>
    <w:pPr>
      <w:ind w:left="1200"/>
    </w:pPr>
  </w:style>
  <w:style w:type="paragraph" w:styleId="60">
    <w:name w:val="toc 6"/>
    <w:basedOn w:val="a"/>
    <w:next w:val="a"/>
    <w:uiPriority w:val="39"/>
    <w:rsid w:val="003B76A9"/>
    <w:pPr>
      <w:ind w:left="1000"/>
    </w:pPr>
  </w:style>
  <w:style w:type="paragraph" w:customStyle="1" w:styleId="Quote6pt">
    <w:name w:val="Quote 6pt"/>
    <w:basedOn w:val="a"/>
    <w:rsid w:val="003B76A9"/>
    <w:pPr>
      <w:spacing w:after="120"/>
      <w:ind w:left="1440" w:right="1440"/>
    </w:pPr>
    <w:rPr>
      <w:sz w:val="24"/>
    </w:rPr>
  </w:style>
  <w:style w:type="paragraph" w:styleId="30">
    <w:name w:val="toc 3"/>
    <w:basedOn w:val="a"/>
    <w:next w:val="a"/>
    <w:uiPriority w:val="39"/>
    <w:rsid w:val="003B76A9"/>
    <w:pPr>
      <w:ind w:left="400"/>
    </w:pPr>
  </w:style>
  <w:style w:type="paragraph" w:customStyle="1" w:styleId="chaddress">
    <w:name w:val="chaddress"/>
    <w:basedOn w:val="Letteraddress"/>
    <w:rsid w:val="003B76A9"/>
    <w:pPr>
      <w:spacing w:after="60"/>
      <w:ind w:hanging="130"/>
    </w:pPr>
    <w:rPr>
      <w:rFonts w:ascii="FZFangSong-Z02" w:eastAsia="FZFangSong-Z02"/>
      <w:spacing w:val="0"/>
      <w:sz w:val="14"/>
    </w:rPr>
  </w:style>
  <w:style w:type="paragraph" w:customStyle="1" w:styleId="UKEnclosure">
    <w:name w:val="UK Enclosure"/>
    <w:basedOn w:val="a"/>
    <w:rsid w:val="003B76A9"/>
    <w:pPr>
      <w:jc w:val="both"/>
    </w:pPr>
    <w:rPr>
      <w:sz w:val="24"/>
      <w:lang w:val="en-GB"/>
    </w:rPr>
  </w:style>
  <w:style w:type="paragraph" w:customStyle="1" w:styleId="BccList">
    <w:name w:val="Bcc List"/>
    <w:basedOn w:val="a"/>
    <w:next w:val="a"/>
    <w:rsid w:val="003B76A9"/>
    <w:pPr>
      <w:keepNext/>
      <w:spacing w:after="240"/>
      <w:ind w:left="720" w:hanging="720"/>
    </w:pPr>
    <w:rPr>
      <w:sz w:val="24"/>
    </w:rPr>
  </w:style>
  <w:style w:type="paragraph" w:customStyle="1" w:styleId="UKSalutation">
    <w:name w:val="UK Salutation"/>
    <w:basedOn w:val="a"/>
    <w:next w:val="ukreline"/>
    <w:rsid w:val="003B76A9"/>
    <w:pPr>
      <w:spacing w:before="240" w:after="240"/>
    </w:pPr>
    <w:rPr>
      <w:sz w:val="24"/>
      <w:lang w:val="en-GB"/>
    </w:rPr>
  </w:style>
  <w:style w:type="paragraph" w:customStyle="1" w:styleId="UKBodyFirstLine5">
    <w:name w:val="UK Body First Line .5&quot;"/>
    <w:basedOn w:val="a"/>
    <w:rsid w:val="003B76A9"/>
    <w:pPr>
      <w:spacing w:after="240"/>
      <w:ind w:firstLine="720"/>
      <w:jc w:val="both"/>
    </w:pPr>
    <w:rPr>
      <w:sz w:val="24"/>
      <w:lang w:val="en-GB"/>
    </w:rPr>
  </w:style>
  <w:style w:type="paragraph" w:customStyle="1" w:styleId="QuoteFirstLine1">
    <w:name w:val="Quote First Line 1&quot;"/>
    <w:basedOn w:val="a"/>
    <w:rsid w:val="003B76A9"/>
    <w:pPr>
      <w:spacing w:after="240"/>
      <w:ind w:left="1440" w:right="1440" w:firstLine="1440"/>
    </w:pPr>
    <w:rPr>
      <w:sz w:val="24"/>
    </w:rPr>
  </w:style>
  <w:style w:type="paragraph" w:customStyle="1" w:styleId="UKBodyText">
    <w:name w:val="UK Body Text"/>
    <w:basedOn w:val="a"/>
    <w:rsid w:val="003B76A9"/>
    <w:pPr>
      <w:spacing w:after="240"/>
      <w:jc w:val="both"/>
    </w:pPr>
    <w:rPr>
      <w:sz w:val="24"/>
      <w:lang w:val="en-GB"/>
    </w:rPr>
  </w:style>
  <w:style w:type="paragraph" w:customStyle="1" w:styleId="UKBodyIndent5">
    <w:name w:val="UK Body Indent .5&quot;"/>
    <w:basedOn w:val="a"/>
    <w:rsid w:val="003B76A9"/>
    <w:pPr>
      <w:spacing w:after="240"/>
      <w:ind w:left="720"/>
      <w:jc w:val="both"/>
    </w:pPr>
    <w:rPr>
      <w:sz w:val="24"/>
      <w:lang w:val="en-GB"/>
    </w:rPr>
  </w:style>
  <w:style w:type="paragraph" w:styleId="ab">
    <w:name w:val="Date"/>
    <w:basedOn w:val="a"/>
    <w:next w:val="a"/>
    <w:rsid w:val="003B76A9"/>
    <w:pPr>
      <w:spacing w:after="480"/>
      <w:jc w:val="center"/>
    </w:pPr>
    <w:rPr>
      <w:sz w:val="24"/>
    </w:rPr>
  </w:style>
  <w:style w:type="paragraph" w:styleId="31">
    <w:name w:val="List Number 3"/>
    <w:basedOn w:val="a"/>
    <w:rsid w:val="003B76A9"/>
    <w:pPr>
      <w:tabs>
        <w:tab w:val="left" w:pos="1080"/>
      </w:tabs>
      <w:spacing w:after="240"/>
      <w:ind w:left="1080" w:hanging="360"/>
    </w:pPr>
    <w:rPr>
      <w:sz w:val="24"/>
      <w:lang w:val="en-GB"/>
    </w:rPr>
  </w:style>
  <w:style w:type="paragraph" w:styleId="ac">
    <w:name w:val="Body Text First Indent"/>
    <w:basedOn w:val="ad"/>
    <w:rsid w:val="003B76A9"/>
    <w:pPr>
      <w:ind w:firstLine="210"/>
    </w:pPr>
    <w:rPr>
      <w:sz w:val="24"/>
    </w:rPr>
  </w:style>
  <w:style w:type="paragraph" w:styleId="50">
    <w:name w:val="List Number 5"/>
    <w:basedOn w:val="a"/>
    <w:rsid w:val="003B76A9"/>
    <w:pPr>
      <w:tabs>
        <w:tab w:val="left" w:pos="1800"/>
      </w:tabs>
      <w:spacing w:after="240"/>
      <w:ind w:left="1800" w:hanging="360"/>
    </w:pPr>
    <w:rPr>
      <w:sz w:val="24"/>
      <w:lang w:val="en-GB"/>
    </w:rPr>
  </w:style>
  <w:style w:type="paragraph" w:customStyle="1" w:styleId="CharChar2">
    <w:name w:val="Char Char2"/>
    <w:basedOn w:val="a"/>
    <w:rsid w:val="003B76A9"/>
    <w:pPr>
      <w:spacing w:after="160" w:line="240" w:lineRule="exact"/>
    </w:pPr>
    <w:rPr>
      <w:rFonts w:ascii="Verdana" w:eastAsia="Times New Roman" w:hAnsi="Verdana"/>
      <w:lang w:eastAsia="en-US"/>
    </w:rPr>
  </w:style>
  <w:style w:type="paragraph" w:customStyle="1" w:styleId="UKHeading3">
    <w:name w:val="UK Heading 3"/>
    <w:basedOn w:val="a"/>
    <w:rsid w:val="003B76A9"/>
    <w:pPr>
      <w:widowControl w:val="0"/>
      <w:ind w:left="2160" w:hanging="720"/>
      <w:jc w:val="both"/>
      <w:outlineLvl w:val="2"/>
    </w:pPr>
    <w:rPr>
      <w:sz w:val="24"/>
      <w:lang w:val="en-GB"/>
    </w:rPr>
  </w:style>
  <w:style w:type="paragraph" w:customStyle="1" w:styleId="LetterTitle">
    <w:name w:val="Letter Title"/>
    <w:basedOn w:val="a"/>
    <w:rsid w:val="003B76A9"/>
    <w:pPr>
      <w:jc w:val="center"/>
      <w:outlineLvl w:val="0"/>
    </w:pPr>
    <w:rPr>
      <w:rFonts w:ascii="Book Antiqua" w:eastAsia="MS Song" w:hAnsi="Book Antiqua"/>
      <w:smallCaps/>
      <w:spacing w:val="26"/>
      <w:sz w:val="30"/>
    </w:rPr>
  </w:style>
  <w:style w:type="paragraph" w:customStyle="1" w:styleId="ukLT">
    <w:name w:val="uk LT"/>
    <w:basedOn w:val="UKLetterTitle"/>
    <w:rsid w:val="003B76A9"/>
    <w:rPr>
      <w:b/>
    </w:rPr>
  </w:style>
  <w:style w:type="paragraph" w:customStyle="1" w:styleId="UKBodyIndent5Dbl">
    <w:name w:val="UK Body Indent .5&quot; Dbl"/>
    <w:basedOn w:val="a"/>
    <w:rsid w:val="003B76A9"/>
    <w:pPr>
      <w:spacing w:after="480" w:line="480" w:lineRule="auto"/>
      <w:ind w:left="720"/>
      <w:jc w:val="both"/>
    </w:pPr>
    <w:rPr>
      <w:sz w:val="24"/>
      <w:lang w:val="en-GB"/>
    </w:rPr>
  </w:style>
  <w:style w:type="paragraph" w:customStyle="1" w:styleId="BodyFirstLineExactly12">
    <w:name w:val="Body First Line Exactly 12"/>
    <w:basedOn w:val="a"/>
    <w:rsid w:val="003B76A9"/>
    <w:pPr>
      <w:spacing w:after="240" w:line="240" w:lineRule="exact"/>
      <w:ind w:firstLine="1440"/>
    </w:pPr>
    <w:rPr>
      <w:sz w:val="24"/>
    </w:rPr>
  </w:style>
  <w:style w:type="paragraph" w:customStyle="1" w:styleId="BodyDbl">
    <w:name w:val="Body Dbl"/>
    <w:basedOn w:val="a"/>
    <w:rsid w:val="003B76A9"/>
    <w:pPr>
      <w:spacing w:after="240" w:line="480" w:lineRule="auto"/>
    </w:pPr>
    <w:rPr>
      <w:sz w:val="24"/>
    </w:rPr>
  </w:style>
  <w:style w:type="paragraph" w:customStyle="1" w:styleId="LondonLetterLargeTitle">
    <w:name w:val="London Letter Large Title"/>
    <w:basedOn w:val="a"/>
    <w:rsid w:val="003B76A9"/>
    <w:pPr>
      <w:spacing w:line="220" w:lineRule="exact"/>
      <w:jc w:val="center"/>
    </w:pPr>
    <w:rPr>
      <w:rFonts w:ascii="Book Antiqua" w:hAnsi="Book Antiqua"/>
      <w:caps/>
      <w:spacing w:val="20"/>
      <w:sz w:val="15"/>
    </w:rPr>
  </w:style>
  <w:style w:type="paragraph" w:customStyle="1" w:styleId="Page2Header">
    <w:name w:val="Page 2 Header"/>
    <w:basedOn w:val="a"/>
    <w:rsid w:val="003B76A9"/>
    <w:pPr>
      <w:tabs>
        <w:tab w:val="right" w:pos="9360"/>
      </w:tabs>
    </w:pPr>
    <w:rPr>
      <w:rFonts w:ascii="Book Antiqua" w:hAnsi="Book Antiqua"/>
      <w:b/>
      <w:smallCaps/>
      <w:spacing w:val="42"/>
      <w:sz w:val="24"/>
    </w:rPr>
  </w:style>
  <w:style w:type="paragraph" w:styleId="80">
    <w:name w:val="index 8"/>
    <w:basedOn w:val="a"/>
    <w:next w:val="a"/>
    <w:rsid w:val="003B76A9"/>
    <w:pPr>
      <w:ind w:left="1920" w:hanging="240"/>
    </w:pPr>
    <w:rPr>
      <w:sz w:val="24"/>
    </w:rPr>
  </w:style>
  <w:style w:type="paragraph" w:styleId="51">
    <w:name w:val="List 5"/>
    <w:basedOn w:val="a"/>
    <w:rsid w:val="003B76A9"/>
    <w:pPr>
      <w:ind w:left="1800" w:hanging="360"/>
    </w:pPr>
    <w:rPr>
      <w:sz w:val="24"/>
    </w:rPr>
  </w:style>
  <w:style w:type="paragraph" w:styleId="ae">
    <w:name w:val="footer"/>
    <w:basedOn w:val="a"/>
    <w:link w:val="Char1"/>
    <w:rsid w:val="003B76A9"/>
    <w:pPr>
      <w:tabs>
        <w:tab w:val="center" w:pos="4320"/>
        <w:tab w:val="right" w:pos="8640"/>
      </w:tabs>
    </w:pPr>
  </w:style>
  <w:style w:type="paragraph" w:customStyle="1" w:styleId="CharChar1CharCharCharCharCharCharCharCharCharCharCharChar1CharCharCharChar">
    <w:name w:val="Char Char1 Char Char Char Char Char Char Char Char Char Char Char Char1 Char Char Char Char"/>
    <w:basedOn w:val="a"/>
    <w:rsid w:val="003B76A9"/>
    <w:pPr>
      <w:widowControl w:val="0"/>
      <w:jc w:val="both"/>
    </w:pPr>
    <w:rPr>
      <w:rFonts w:ascii="Tahoma" w:hAnsi="Tahoma"/>
      <w:kern w:val="2"/>
      <w:sz w:val="24"/>
    </w:rPr>
  </w:style>
  <w:style w:type="paragraph" w:customStyle="1" w:styleId="BodyFirstLine51">
    <w:name w:val="Body First Line .5&quot;/1&quot;"/>
    <w:basedOn w:val="a"/>
    <w:rsid w:val="003B76A9"/>
    <w:pPr>
      <w:spacing w:after="240"/>
      <w:ind w:left="1440" w:firstLine="720"/>
    </w:pPr>
    <w:rPr>
      <w:sz w:val="24"/>
    </w:rPr>
  </w:style>
  <w:style w:type="paragraph" w:customStyle="1" w:styleId="Privacy">
    <w:name w:val="Privacy"/>
    <w:basedOn w:val="a"/>
    <w:next w:val="a"/>
    <w:rsid w:val="003B76A9"/>
    <w:pPr>
      <w:spacing w:after="240"/>
      <w:jc w:val="center"/>
    </w:pPr>
    <w:rPr>
      <w:b/>
      <w:caps/>
      <w:sz w:val="24"/>
    </w:rPr>
  </w:style>
  <w:style w:type="paragraph" w:customStyle="1" w:styleId="UKHeading5">
    <w:name w:val="UK Heading 5"/>
    <w:basedOn w:val="a"/>
    <w:rsid w:val="003B76A9"/>
    <w:pPr>
      <w:widowControl w:val="0"/>
      <w:ind w:left="3600" w:hanging="720"/>
      <w:jc w:val="both"/>
      <w:outlineLvl w:val="4"/>
    </w:pPr>
    <w:rPr>
      <w:sz w:val="24"/>
      <w:lang w:val="en-GB"/>
    </w:rPr>
  </w:style>
  <w:style w:type="paragraph" w:customStyle="1" w:styleId="DraftStampUSPort">
    <w:name w:val="Draft Stamp US Port"/>
    <w:next w:val="af"/>
    <w:rsid w:val="003B76A9"/>
    <w:rPr>
      <w:b/>
    </w:rPr>
  </w:style>
  <w:style w:type="paragraph" w:styleId="af0">
    <w:name w:val="Salutation"/>
    <w:basedOn w:val="a"/>
    <w:next w:val="ad"/>
    <w:rsid w:val="003B76A9"/>
    <w:pPr>
      <w:spacing w:before="240" w:after="240"/>
    </w:pPr>
    <w:rPr>
      <w:sz w:val="24"/>
    </w:rPr>
  </w:style>
  <w:style w:type="paragraph" w:customStyle="1" w:styleId="QuoteDblFirstLine5">
    <w:name w:val="Quote Dbl First Line .5&quot;"/>
    <w:basedOn w:val="a"/>
    <w:rsid w:val="003B76A9"/>
    <w:pPr>
      <w:spacing w:after="240" w:line="480" w:lineRule="auto"/>
      <w:ind w:left="1440" w:right="1440" w:firstLine="720"/>
    </w:pPr>
    <w:rPr>
      <w:sz w:val="24"/>
    </w:rPr>
  </w:style>
  <w:style w:type="paragraph" w:customStyle="1" w:styleId="UKBody">
    <w:name w:val="UK Body"/>
    <w:basedOn w:val="a"/>
    <w:rsid w:val="003B76A9"/>
    <w:pPr>
      <w:spacing w:after="240"/>
      <w:jc w:val="both"/>
    </w:pPr>
    <w:rPr>
      <w:sz w:val="24"/>
      <w:lang w:val="en-GB"/>
    </w:rPr>
  </w:style>
  <w:style w:type="paragraph" w:customStyle="1" w:styleId="UKBodyIndent20">
    <w:name w:val="UK Body Indent 2.0&quot;"/>
    <w:basedOn w:val="a"/>
    <w:rsid w:val="003B76A9"/>
    <w:pPr>
      <w:spacing w:after="240"/>
      <w:ind w:left="2880"/>
      <w:jc w:val="both"/>
    </w:pPr>
    <w:rPr>
      <w:sz w:val="24"/>
      <w:lang w:val="en-GB"/>
    </w:rPr>
  </w:style>
  <w:style w:type="paragraph" w:customStyle="1" w:styleId="10">
    <w:name w:val="列出段落1"/>
    <w:basedOn w:val="a"/>
    <w:rsid w:val="003B76A9"/>
    <w:pPr>
      <w:widowControl w:val="0"/>
      <w:autoSpaceDE w:val="0"/>
      <w:autoSpaceDN w:val="0"/>
      <w:adjustRightInd w:val="0"/>
      <w:ind w:firstLineChars="200" w:firstLine="420"/>
      <w:jc w:val="both"/>
    </w:pPr>
    <w:rPr>
      <w:kern w:val="2"/>
      <w:sz w:val="21"/>
      <w:szCs w:val="21"/>
    </w:rPr>
  </w:style>
  <w:style w:type="paragraph" w:customStyle="1" w:styleId="internet">
    <w:name w:val="internet"/>
    <w:rsid w:val="003B76A9"/>
    <w:pPr>
      <w:spacing w:after="120"/>
      <w:jc w:val="center"/>
    </w:pPr>
    <w:rPr>
      <w:rFonts w:ascii="Book Antiqua" w:hAnsi="Book Antiqua"/>
      <w:sz w:val="18"/>
    </w:rPr>
  </w:style>
  <w:style w:type="paragraph" w:customStyle="1" w:styleId="BodyIndent15">
    <w:name w:val="Body Indent 1.5&quot;"/>
    <w:basedOn w:val="a"/>
    <w:rsid w:val="003B76A9"/>
    <w:pPr>
      <w:spacing w:after="240"/>
      <w:ind w:left="2160"/>
    </w:pPr>
    <w:rPr>
      <w:sz w:val="24"/>
    </w:rPr>
  </w:style>
  <w:style w:type="paragraph" w:customStyle="1" w:styleId="UKBodyIndent15">
    <w:name w:val="UK Body Indent 1.5&quot;"/>
    <w:basedOn w:val="a"/>
    <w:rsid w:val="003B76A9"/>
    <w:pPr>
      <w:spacing w:after="240"/>
      <w:ind w:left="2160"/>
      <w:jc w:val="both"/>
    </w:pPr>
    <w:rPr>
      <w:sz w:val="24"/>
      <w:lang w:val="en-GB"/>
    </w:rPr>
  </w:style>
  <w:style w:type="paragraph" w:styleId="90">
    <w:name w:val="toc 9"/>
    <w:basedOn w:val="a"/>
    <w:next w:val="a"/>
    <w:uiPriority w:val="39"/>
    <w:rsid w:val="003B76A9"/>
    <w:pPr>
      <w:ind w:left="1600"/>
    </w:pPr>
  </w:style>
  <w:style w:type="paragraph" w:customStyle="1" w:styleId="HKHeader">
    <w:name w:val="HK Header"/>
    <w:basedOn w:val="a"/>
    <w:rsid w:val="003B76A9"/>
    <w:pPr>
      <w:tabs>
        <w:tab w:val="right" w:pos="9360"/>
      </w:tabs>
    </w:pPr>
    <w:rPr>
      <w:rFonts w:ascii="Book Antiqua" w:hAnsi="Book Antiqua"/>
      <w:smallCaps/>
      <w:sz w:val="24"/>
    </w:rPr>
  </w:style>
  <w:style w:type="paragraph" w:customStyle="1" w:styleId="Quote12pt">
    <w:name w:val="Quote 12pt"/>
    <w:basedOn w:val="a"/>
    <w:rsid w:val="003B76A9"/>
    <w:pPr>
      <w:spacing w:after="240"/>
      <w:ind w:left="1440" w:right="1440"/>
    </w:pPr>
    <w:rPr>
      <w:sz w:val="24"/>
    </w:rPr>
  </w:style>
  <w:style w:type="paragraph" w:customStyle="1" w:styleId="HeaderLandscape">
    <w:name w:val="Header Landscape"/>
    <w:basedOn w:val="a"/>
    <w:rsid w:val="003B76A9"/>
    <w:pPr>
      <w:tabs>
        <w:tab w:val="center" w:pos="6480"/>
        <w:tab w:val="right" w:pos="12960"/>
      </w:tabs>
    </w:pPr>
    <w:rPr>
      <w:sz w:val="24"/>
    </w:rPr>
  </w:style>
  <w:style w:type="paragraph" w:customStyle="1" w:styleId="Month">
    <w:name w:val="Month"/>
    <w:basedOn w:val="a"/>
    <w:rsid w:val="003B76A9"/>
    <w:pPr>
      <w:tabs>
        <w:tab w:val="right" w:pos="540"/>
        <w:tab w:val="right" w:pos="900"/>
        <w:tab w:val="right" w:pos="1260"/>
        <w:tab w:val="right" w:pos="1620"/>
        <w:tab w:val="right" w:pos="1980"/>
        <w:tab w:val="right" w:pos="2340"/>
        <w:tab w:val="right" w:pos="2700"/>
      </w:tabs>
      <w:spacing w:before="240" w:after="240"/>
    </w:pPr>
    <w:rPr>
      <w:i/>
      <w:sz w:val="24"/>
    </w:rPr>
  </w:style>
  <w:style w:type="paragraph" w:styleId="af">
    <w:name w:val="header"/>
    <w:basedOn w:val="a"/>
    <w:rsid w:val="003B76A9"/>
    <w:pPr>
      <w:tabs>
        <w:tab w:val="center" w:pos="4320"/>
        <w:tab w:val="right" w:pos="8640"/>
      </w:tabs>
    </w:pPr>
  </w:style>
  <w:style w:type="paragraph" w:styleId="52">
    <w:name w:val="List Bullet 5"/>
    <w:basedOn w:val="a"/>
    <w:rsid w:val="003B76A9"/>
    <w:pPr>
      <w:spacing w:after="240"/>
      <w:ind w:left="1800" w:hanging="360"/>
    </w:pPr>
    <w:rPr>
      <w:sz w:val="24"/>
      <w:lang w:val="en-GB"/>
    </w:rPr>
  </w:style>
  <w:style w:type="paragraph" w:customStyle="1" w:styleId="CharCharCharCharCharCharCharCharCharChar">
    <w:name w:val="Char Char Char Char Char Char Char Char Char Char"/>
    <w:basedOn w:val="a"/>
    <w:rsid w:val="003B76A9"/>
    <w:pPr>
      <w:spacing w:after="160" w:line="240" w:lineRule="exact"/>
    </w:pPr>
    <w:rPr>
      <w:rFonts w:ascii="Verdana" w:eastAsia="Times New Roman" w:hAnsi="Verdana"/>
      <w:lang w:eastAsia="en-US"/>
    </w:rPr>
  </w:style>
  <w:style w:type="paragraph" w:customStyle="1" w:styleId="UKFooter">
    <w:name w:val="UK Footer"/>
    <w:basedOn w:val="a"/>
    <w:rsid w:val="003B76A9"/>
    <w:pPr>
      <w:tabs>
        <w:tab w:val="center" w:pos="4536"/>
        <w:tab w:val="center" w:pos="9000"/>
      </w:tabs>
    </w:pPr>
    <w:rPr>
      <w:sz w:val="24"/>
      <w:lang w:val="en-GB"/>
    </w:rPr>
  </w:style>
  <w:style w:type="paragraph" w:customStyle="1" w:styleId="BodyIndent20">
    <w:name w:val="Body Indent 2.0&quot;"/>
    <w:basedOn w:val="a"/>
    <w:rsid w:val="003B76A9"/>
    <w:pPr>
      <w:spacing w:after="240"/>
      <w:ind w:left="2880"/>
    </w:pPr>
    <w:rPr>
      <w:sz w:val="24"/>
    </w:rPr>
  </w:style>
  <w:style w:type="paragraph" w:customStyle="1" w:styleId="jpaddress">
    <w:name w:val="jpaddress"/>
    <w:basedOn w:val="a"/>
    <w:rsid w:val="003B76A9"/>
    <w:pPr>
      <w:widowControl w:val="0"/>
      <w:snapToGrid w:val="0"/>
      <w:spacing w:after="24"/>
      <w:jc w:val="center"/>
    </w:pPr>
    <w:rPr>
      <w:rFonts w:ascii="Book Antiqua" w:eastAsia="MS Mincho" w:hAnsi="Book Antiqua"/>
      <w:smallCaps/>
      <w:spacing w:val="10"/>
      <w:kern w:val="2"/>
      <w:sz w:val="16"/>
      <w:lang w:eastAsia="ja-JP"/>
    </w:rPr>
  </w:style>
  <w:style w:type="paragraph" w:customStyle="1" w:styleId="off">
    <w:name w:val="off"/>
    <w:basedOn w:val="a"/>
    <w:rsid w:val="003B76A9"/>
    <w:pPr>
      <w:suppressAutoHyphens/>
      <w:spacing w:after="120"/>
      <w:jc w:val="center"/>
    </w:pPr>
    <w:rPr>
      <w:rFonts w:ascii="Book Antiqua" w:hAnsi="Book Antiqua"/>
      <w:smallCaps/>
      <w:sz w:val="15"/>
    </w:rPr>
  </w:style>
  <w:style w:type="paragraph" w:customStyle="1" w:styleId="AONormal">
    <w:name w:val="AONormal"/>
    <w:link w:val="AONormalChar"/>
    <w:rsid w:val="003B76A9"/>
    <w:pPr>
      <w:spacing w:line="260" w:lineRule="atLeast"/>
    </w:pPr>
    <w:rPr>
      <w:sz w:val="22"/>
      <w:szCs w:val="22"/>
      <w:lang w:val="en-GB" w:eastAsia="en-US"/>
    </w:rPr>
  </w:style>
  <w:style w:type="paragraph" w:customStyle="1" w:styleId="UKBodyIndent1">
    <w:name w:val="UK Body Indent 1&quot;"/>
    <w:basedOn w:val="a"/>
    <w:rsid w:val="003B76A9"/>
    <w:pPr>
      <w:spacing w:after="240"/>
      <w:ind w:left="1440"/>
      <w:jc w:val="both"/>
    </w:pPr>
    <w:rPr>
      <w:sz w:val="24"/>
      <w:lang w:val="en-GB"/>
    </w:rPr>
  </w:style>
  <w:style w:type="paragraph" w:customStyle="1" w:styleId="UKFooterLandscape">
    <w:name w:val="UK Footer Landscape"/>
    <w:basedOn w:val="a"/>
    <w:rsid w:val="003B76A9"/>
    <w:pPr>
      <w:tabs>
        <w:tab w:val="center" w:pos="6696"/>
        <w:tab w:val="center" w:pos="13896"/>
      </w:tabs>
    </w:pPr>
    <w:rPr>
      <w:sz w:val="24"/>
      <w:lang w:val="en-GB"/>
    </w:rPr>
  </w:style>
  <w:style w:type="paragraph" w:customStyle="1" w:styleId="ukreline">
    <w:name w:val="uk re line"/>
    <w:basedOn w:val="a"/>
    <w:rsid w:val="003B76A9"/>
    <w:pPr>
      <w:spacing w:before="240" w:after="240"/>
      <w:jc w:val="center"/>
    </w:pPr>
    <w:rPr>
      <w:b/>
      <w:smallCaps/>
      <w:sz w:val="24"/>
      <w:u w:val="single"/>
      <w:lang w:val="en-GB"/>
    </w:rPr>
  </w:style>
  <w:style w:type="paragraph" w:customStyle="1" w:styleId="BodyIndent5Dbl">
    <w:name w:val="Body Indent .5&quot; Dbl"/>
    <w:basedOn w:val="a"/>
    <w:rsid w:val="003B76A9"/>
    <w:pPr>
      <w:spacing w:after="240" w:line="480" w:lineRule="auto"/>
      <w:ind w:left="720"/>
    </w:pPr>
    <w:rPr>
      <w:sz w:val="24"/>
    </w:rPr>
  </w:style>
  <w:style w:type="paragraph" w:customStyle="1" w:styleId="UKListNumber">
    <w:name w:val="UK List Number"/>
    <w:basedOn w:val="a"/>
    <w:rsid w:val="003B76A9"/>
    <w:pPr>
      <w:tabs>
        <w:tab w:val="left" w:pos="720"/>
      </w:tabs>
      <w:spacing w:after="240"/>
      <w:ind w:left="720" w:hanging="720"/>
      <w:jc w:val="both"/>
    </w:pPr>
    <w:rPr>
      <w:sz w:val="24"/>
      <w:lang w:val="en-GB"/>
    </w:rPr>
  </w:style>
  <w:style w:type="paragraph" w:customStyle="1" w:styleId="BodyIndent">
    <w:name w:val="Body Indent"/>
    <w:basedOn w:val="a"/>
    <w:rsid w:val="003B76A9"/>
    <w:pPr>
      <w:spacing w:after="240"/>
      <w:ind w:left="1440"/>
    </w:pPr>
    <w:rPr>
      <w:sz w:val="24"/>
    </w:rPr>
  </w:style>
  <w:style w:type="paragraph" w:customStyle="1" w:styleId="QAA2">
    <w:name w:val="QA_A2"/>
    <w:basedOn w:val="a"/>
    <w:next w:val="a"/>
    <w:rsid w:val="003B76A9"/>
    <w:pPr>
      <w:spacing w:after="240"/>
      <w:ind w:left="2880" w:right="1440" w:hanging="720"/>
    </w:pPr>
    <w:rPr>
      <w:sz w:val="24"/>
    </w:rPr>
  </w:style>
  <w:style w:type="paragraph" w:customStyle="1" w:styleId="UKSignature">
    <w:name w:val="UK Signature"/>
    <w:basedOn w:val="a"/>
    <w:next w:val="a"/>
    <w:rsid w:val="003B76A9"/>
    <w:pPr>
      <w:keepNext/>
      <w:keepLines/>
      <w:spacing w:before="480" w:after="240"/>
    </w:pPr>
    <w:rPr>
      <w:b/>
      <w:sz w:val="24"/>
      <w:lang w:val="en-GB"/>
    </w:rPr>
  </w:style>
  <w:style w:type="paragraph" w:customStyle="1" w:styleId="BodyExactly24">
    <w:name w:val="Body Exactly 24"/>
    <w:basedOn w:val="a"/>
    <w:rsid w:val="003B76A9"/>
    <w:pPr>
      <w:widowControl w:val="0"/>
      <w:spacing w:line="480" w:lineRule="exact"/>
    </w:pPr>
    <w:rPr>
      <w:sz w:val="24"/>
    </w:rPr>
  </w:style>
  <w:style w:type="paragraph" w:styleId="32">
    <w:name w:val="index 3"/>
    <w:basedOn w:val="a"/>
    <w:next w:val="a"/>
    <w:rsid w:val="003B76A9"/>
    <w:pPr>
      <w:ind w:left="720" w:hanging="240"/>
    </w:pPr>
    <w:rPr>
      <w:sz w:val="24"/>
    </w:rPr>
  </w:style>
  <w:style w:type="paragraph" w:styleId="11">
    <w:name w:val="index 1"/>
    <w:basedOn w:val="a"/>
    <w:next w:val="a"/>
    <w:rsid w:val="003B76A9"/>
    <w:pPr>
      <w:ind w:left="240" w:hanging="240"/>
    </w:pPr>
    <w:rPr>
      <w:sz w:val="24"/>
    </w:rPr>
  </w:style>
  <w:style w:type="paragraph" w:customStyle="1" w:styleId="TitleLeft">
    <w:name w:val="Title Left"/>
    <w:basedOn w:val="a"/>
    <w:next w:val="ad"/>
    <w:rsid w:val="003B76A9"/>
    <w:pPr>
      <w:keepNext/>
      <w:spacing w:after="240"/>
    </w:pPr>
    <w:rPr>
      <w:b/>
      <w:sz w:val="24"/>
    </w:rPr>
  </w:style>
  <w:style w:type="paragraph" w:customStyle="1" w:styleId="TDecTot">
    <w:name w:val="TDecTot"/>
    <w:basedOn w:val="TDec"/>
    <w:rsid w:val="003B76A9"/>
    <w:pPr>
      <w:pBdr>
        <w:bottom w:val="double" w:sz="4" w:space="1" w:color="auto"/>
      </w:pBdr>
    </w:pPr>
  </w:style>
  <w:style w:type="paragraph" w:customStyle="1" w:styleId="UKBodyLeft">
    <w:name w:val="UK Body Left"/>
    <w:basedOn w:val="a"/>
    <w:rsid w:val="003B76A9"/>
    <w:pPr>
      <w:spacing w:after="240"/>
    </w:pPr>
    <w:rPr>
      <w:sz w:val="24"/>
      <w:lang w:val="en-GB"/>
    </w:rPr>
  </w:style>
  <w:style w:type="paragraph" w:customStyle="1" w:styleId="UKHeading7">
    <w:name w:val="UK Heading 7"/>
    <w:basedOn w:val="a"/>
    <w:rsid w:val="003B76A9"/>
    <w:pPr>
      <w:widowControl w:val="0"/>
      <w:ind w:left="5040" w:hanging="720"/>
      <w:jc w:val="both"/>
      <w:outlineLvl w:val="6"/>
    </w:pPr>
    <w:rPr>
      <w:sz w:val="24"/>
      <w:lang w:val="en-GB"/>
    </w:rPr>
  </w:style>
  <w:style w:type="paragraph" w:customStyle="1" w:styleId="Lettersmallsub">
    <w:name w:val="Letter small sub"/>
    <w:basedOn w:val="a"/>
    <w:rsid w:val="003B76A9"/>
    <w:pPr>
      <w:spacing w:after="120"/>
      <w:jc w:val="center"/>
    </w:pPr>
    <w:rPr>
      <w:rFonts w:ascii="Book Antiqua" w:hAnsi="Book Antiqua"/>
      <w:caps/>
      <w:sz w:val="10"/>
    </w:rPr>
  </w:style>
  <w:style w:type="paragraph" w:customStyle="1" w:styleId="UKBodyDblFirstLine5Left">
    <w:name w:val="UK Body Dbl First Line .5&quot; Left"/>
    <w:basedOn w:val="a"/>
    <w:rsid w:val="003B76A9"/>
    <w:pPr>
      <w:spacing w:after="240" w:line="480" w:lineRule="auto"/>
      <w:ind w:firstLine="720"/>
      <w:jc w:val="both"/>
    </w:pPr>
    <w:rPr>
      <w:sz w:val="24"/>
      <w:lang w:val="en-GB"/>
    </w:rPr>
  </w:style>
  <w:style w:type="paragraph" w:customStyle="1" w:styleId="UKDate">
    <w:name w:val="UK Date"/>
    <w:basedOn w:val="a"/>
    <w:rsid w:val="003B76A9"/>
    <w:pPr>
      <w:spacing w:after="480"/>
      <w:jc w:val="right"/>
    </w:pPr>
    <w:rPr>
      <w:sz w:val="24"/>
      <w:lang w:val="en-GB"/>
    </w:rPr>
  </w:style>
  <w:style w:type="paragraph" w:customStyle="1" w:styleId="comment">
    <w:name w:val="comment"/>
    <w:basedOn w:val="a"/>
    <w:rsid w:val="003B76A9"/>
    <w:pPr>
      <w:spacing w:after="60"/>
      <w:ind w:left="994" w:hanging="994"/>
    </w:pPr>
    <w:rPr>
      <w:sz w:val="24"/>
    </w:rPr>
  </w:style>
  <w:style w:type="paragraph" w:customStyle="1" w:styleId="Londonaddress">
    <w:name w:val="London address"/>
    <w:basedOn w:val="Letteraddress"/>
    <w:rsid w:val="003B76A9"/>
    <w:pPr>
      <w:spacing w:line="220" w:lineRule="exact"/>
    </w:pPr>
  </w:style>
  <w:style w:type="paragraph" w:styleId="af1">
    <w:name w:val="Balloon Text"/>
    <w:basedOn w:val="a"/>
    <w:rsid w:val="003B76A9"/>
    <w:rPr>
      <w:sz w:val="18"/>
      <w:szCs w:val="18"/>
    </w:rPr>
  </w:style>
  <w:style w:type="paragraph" w:styleId="af2">
    <w:name w:val="footnote text"/>
    <w:basedOn w:val="a"/>
    <w:rsid w:val="003B76A9"/>
    <w:pPr>
      <w:widowControl w:val="0"/>
    </w:pPr>
    <w:rPr>
      <w:sz w:val="24"/>
    </w:rPr>
  </w:style>
  <w:style w:type="paragraph" w:styleId="af3">
    <w:name w:val="List Continue"/>
    <w:basedOn w:val="a"/>
    <w:rsid w:val="003B76A9"/>
    <w:pPr>
      <w:spacing w:after="240"/>
      <w:ind w:left="360"/>
    </w:pPr>
    <w:rPr>
      <w:sz w:val="24"/>
    </w:rPr>
  </w:style>
  <w:style w:type="paragraph" w:customStyle="1" w:styleId="UKAddress">
    <w:name w:val="UK Address"/>
    <w:basedOn w:val="a"/>
    <w:next w:val="a"/>
    <w:rsid w:val="003B76A9"/>
    <w:pPr>
      <w:jc w:val="both"/>
    </w:pPr>
    <w:rPr>
      <w:sz w:val="24"/>
      <w:lang w:val="en-GB"/>
    </w:rPr>
  </w:style>
  <w:style w:type="paragraph" w:customStyle="1" w:styleId="21">
    <w:name w:val="列出段落2"/>
    <w:basedOn w:val="a"/>
    <w:rsid w:val="003B76A9"/>
    <w:pPr>
      <w:ind w:firstLineChars="200" w:firstLine="420"/>
    </w:pPr>
  </w:style>
  <w:style w:type="paragraph" w:customStyle="1" w:styleId="DraftStampUSLand">
    <w:name w:val="Draft Stamp US Land"/>
    <w:next w:val="af"/>
    <w:rsid w:val="003B76A9"/>
    <w:rPr>
      <w:b/>
    </w:rPr>
  </w:style>
  <w:style w:type="paragraph" w:customStyle="1" w:styleId="UKBodyIndent5Left">
    <w:name w:val="UK Body Indent .5&quot; Left"/>
    <w:basedOn w:val="a"/>
    <w:rsid w:val="003B76A9"/>
    <w:pPr>
      <w:spacing w:after="240"/>
      <w:ind w:left="720"/>
    </w:pPr>
    <w:rPr>
      <w:sz w:val="24"/>
      <w:lang w:val="en-GB"/>
    </w:rPr>
  </w:style>
  <w:style w:type="paragraph" w:customStyle="1" w:styleId="ccList">
    <w:name w:val="cc List"/>
    <w:basedOn w:val="a"/>
    <w:next w:val="BccList"/>
    <w:rsid w:val="003B76A9"/>
    <w:pPr>
      <w:keepNext/>
      <w:keepLines/>
      <w:spacing w:after="240"/>
      <w:ind w:left="720" w:hanging="720"/>
    </w:pPr>
    <w:rPr>
      <w:sz w:val="24"/>
    </w:rPr>
  </w:style>
  <w:style w:type="paragraph" w:customStyle="1" w:styleId="UKccList">
    <w:name w:val="UK cc List"/>
    <w:basedOn w:val="a"/>
    <w:rsid w:val="003B76A9"/>
    <w:pPr>
      <w:spacing w:before="240" w:after="240"/>
      <w:ind w:left="720" w:hanging="720"/>
    </w:pPr>
    <w:rPr>
      <w:sz w:val="24"/>
      <w:lang w:val="en-GB"/>
    </w:rPr>
  </w:style>
  <w:style w:type="paragraph" w:customStyle="1" w:styleId="Powers">
    <w:name w:val="Powers"/>
    <w:basedOn w:val="a"/>
    <w:rsid w:val="003B76A9"/>
    <w:pPr>
      <w:spacing w:after="240"/>
      <w:ind w:left="360" w:hanging="360"/>
    </w:pPr>
    <w:rPr>
      <w:sz w:val="24"/>
    </w:rPr>
  </w:style>
  <w:style w:type="paragraph" w:customStyle="1" w:styleId="QAQ1">
    <w:name w:val="QA_Q1"/>
    <w:basedOn w:val="a"/>
    <w:next w:val="QAA1"/>
    <w:rsid w:val="003B76A9"/>
    <w:pPr>
      <w:spacing w:after="240"/>
      <w:ind w:left="720" w:hanging="720"/>
    </w:pPr>
    <w:rPr>
      <w:sz w:val="24"/>
    </w:rPr>
  </w:style>
  <w:style w:type="paragraph" w:customStyle="1" w:styleId="UKHeaderLandscape">
    <w:name w:val="UK Header Landscape"/>
    <w:basedOn w:val="a"/>
    <w:rsid w:val="003B76A9"/>
    <w:pPr>
      <w:tabs>
        <w:tab w:val="center" w:pos="6696"/>
        <w:tab w:val="center" w:pos="13896"/>
      </w:tabs>
    </w:pPr>
    <w:rPr>
      <w:sz w:val="24"/>
      <w:lang w:val="en-GB"/>
    </w:rPr>
  </w:style>
  <w:style w:type="paragraph" w:customStyle="1" w:styleId="UKDelivery">
    <w:name w:val="UK Delivery"/>
    <w:basedOn w:val="a"/>
    <w:next w:val="UKAddress"/>
    <w:rsid w:val="003B76A9"/>
    <w:pPr>
      <w:spacing w:after="240"/>
    </w:pPr>
    <w:rPr>
      <w:b/>
      <w:smallCaps/>
      <w:sz w:val="24"/>
      <w:u w:val="single"/>
      <w:lang w:val="en-GB"/>
    </w:rPr>
  </w:style>
  <w:style w:type="paragraph" w:customStyle="1" w:styleId="UKPrivacy">
    <w:name w:val="UK Privacy"/>
    <w:basedOn w:val="a"/>
    <w:next w:val="UKDelivery"/>
    <w:rsid w:val="003B76A9"/>
    <w:pPr>
      <w:spacing w:after="240"/>
    </w:pPr>
    <w:rPr>
      <w:b/>
      <w:smallCaps/>
      <w:sz w:val="24"/>
      <w:u w:val="single"/>
      <w:lang w:val="en-GB"/>
    </w:rPr>
  </w:style>
  <w:style w:type="paragraph" w:customStyle="1" w:styleId="QuoteDblFirstLine1">
    <w:name w:val="Quote Dbl First Line 1&quot;"/>
    <w:basedOn w:val="a"/>
    <w:rsid w:val="003B76A9"/>
    <w:pPr>
      <w:spacing w:after="240" w:line="480" w:lineRule="auto"/>
      <w:ind w:left="1440" w:right="1440" w:firstLine="1440"/>
    </w:pPr>
    <w:rPr>
      <w:sz w:val="24"/>
    </w:rPr>
  </w:style>
  <w:style w:type="paragraph" w:styleId="53">
    <w:name w:val="toc 5"/>
    <w:basedOn w:val="a"/>
    <w:next w:val="a"/>
    <w:uiPriority w:val="39"/>
    <w:rsid w:val="003B76A9"/>
    <w:pPr>
      <w:ind w:left="800"/>
    </w:pPr>
  </w:style>
  <w:style w:type="paragraph" w:styleId="a6">
    <w:name w:val="annotation text"/>
    <w:basedOn w:val="a"/>
    <w:link w:val="Char"/>
    <w:uiPriority w:val="99"/>
    <w:rsid w:val="003B76A9"/>
  </w:style>
  <w:style w:type="paragraph" w:styleId="12">
    <w:name w:val="toc 1"/>
    <w:basedOn w:val="a"/>
    <w:next w:val="a"/>
    <w:uiPriority w:val="39"/>
    <w:rsid w:val="003B76A9"/>
    <w:pPr>
      <w:tabs>
        <w:tab w:val="right" w:leader="dot" w:pos="9019"/>
      </w:tabs>
      <w:spacing w:after="120"/>
    </w:pPr>
    <w:rPr>
      <w:rFonts w:ascii="MS Song" w:eastAsia="MS Song"/>
      <w:sz w:val="24"/>
    </w:rPr>
  </w:style>
  <w:style w:type="paragraph" w:customStyle="1" w:styleId="Letteraddress">
    <w:name w:val="Letter address"/>
    <w:basedOn w:val="a"/>
    <w:rsid w:val="003B76A9"/>
    <w:pPr>
      <w:jc w:val="center"/>
    </w:pPr>
    <w:rPr>
      <w:rFonts w:ascii="Book Antiqua" w:hAnsi="Book Antiqua"/>
      <w:smallCaps/>
      <w:spacing w:val="20"/>
      <w:sz w:val="18"/>
    </w:rPr>
  </w:style>
  <w:style w:type="paragraph" w:customStyle="1" w:styleId="Letterlargetitle">
    <w:name w:val="Letter large title"/>
    <w:basedOn w:val="a"/>
    <w:rsid w:val="003B76A9"/>
    <w:pPr>
      <w:spacing w:after="120"/>
      <w:jc w:val="center"/>
    </w:pPr>
    <w:rPr>
      <w:rFonts w:ascii="Book Antiqua" w:hAnsi="Book Antiqua"/>
      <w:smallCaps/>
      <w:spacing w:val="20"/>
      <w:sz w:val="15"/>
    </w:rPr>
  </w:style>
  <w:style w:type="paragraph" w:customStyle="1" w:styleId="UKListBullet">
    <w:name w:val="UK List Bullet"/>
    <w:basedOn w:val="a"/>
    <w:rsid w:val="003B76A9"/>
    <w:pPr>
      <w:tabs>
        <w:tab w:val="left" w:pos="720"/>
      </w:tabs>
      <w:spacing w:after="240"/>
      <w:ind w:left="720" w:hanging="720"/>
      <w:jc w:val="both"/>
    </w:pPr>
    <w:rPr>
      <w:sz w:val="24"/>
      <w:lang w:val="en-GB"/>
    </w:rPr>
  </w:style>
  <w:style w:type="paragraph" w:styleId="61">
    <w:name w:val="index 6"/>
    <w:basedOn w:val="a"/>
    <w:next w:val="a"/>
    <w:rsid w:val="003B76A9"/>
    <w:pPr>
      <w:ind w:left="1440" w:hanging="240"/>
    </w:pPr>
    <w:rPr>
      <w:sz w:val="24"/>
    </w:rPr>
  </w:style>
  <w:style w:type="paragraph" w:customStyle="1" w:styleId="CharChar">
    <w:name w:val="Char Char"/>
    <w:basedOn w:val="a"/>
    <w:rsid w:val="003B76A9"/>
    <w:pPr>
      <w:spacing w:after="160" w:line="240" w:lineRule="exact"/>
    </w:pPr>
    <w:rPr>
      <w:rFonts w:ascii="Verdana" w:eastAsia="Times New Roman" w:hAnsi="Verdana" w:cs="Verdana"/>
      <w:lang w:eastAsia="en-US"/>
    </w:rPr>
  </w:style>
  <w:style w:type="paragraph" w:customStyle="1" w:styleId="UKBodyDblFirstLine5">
    <w:name w:val="UK Body Dbl First Line .5&quot;"/>
    <w:basedOn w:val="a"/>
    <w:rsid w:val="003B76A9"/>
    <w:pPr>
      <w:spacing w:after="240" w:line="480" w:lineRule="auto"/>
      <w:ind w:firstLine="720"/>
      <w:jc w:val="both"/>
    </w:pPr>
    <w:rPr>
      <w:sz w:val="24"/>
      <w:lang w:val="en-GB"/>
    </w:rPr>
  </w:style>
  <w:style w:type="paragraph" w:customStyle="1" w:styleId="BodyIndent1">
    <w:name w:val="Body Indent 1&quot;"/>
    <w:basedOn w:val="a"/>
    <w:rsid w:val="003B76A9"/>
    <w:pPr>
      <w:spacing w:after="240"/>
      <w:ind w:left="1440"/>
    </w:pPr>
    <w:rPr>
      <w:sz w:val="24"/>
    </w:rPr>
  </w:style>
  <w:style w:type="paragraph" w:customStyle="1" w:styleId="THead">
    <w:name w:val="THead"/>
    <w:basedOn w:val="a"/>
    <w:rsid w:val="003B76A9"/>
    <w:pPr>
      <w:pBdr>
        <w:bottom w:val="single" w:sz="4" w:space="1" w:color="auto"/>
      </w:pBdr>
      <w:spacing w:after="240"/>
      <w:jc w:val="center"/>
    </w:pPr>
    <w:rPr>
      <w:b/>
      <w:sz w:val="24"/>
    </w:rPr>
  </w:style>
  <w:style w:type="paragraph" w:customStyle="1" w:styleId="UKHeading4">
    <w:name w:val="UK Heading 4"/>
    <w:basedOn w:val="a"/>
    <w:rsid w:val="003B76A9"/>
    <w:pPr>
      <w:widowControl w:val="0"/>
      <w:ind w:left="2880" w:hanging="720"/>
      <w:jc w:val="both"/>
      <w:outlineLvl w:val="3"/>
    </w:pPr>
    <w:rPr>
      <w:sz w:val="24"/>
      <w:lang w:val="en-GB"/>
    </w:rPr>
  </w:style>
  <w:style w:type="paragraph" w:styleId="af4">
    <w:name w:val="toa heading"/>
    <w:basedOn w:val="a"/>
    <w:next w:val="a"/>
    <w:rsid w:val="003B76A9"/>
    <w:pPr>
      <w:spacing w:before="120"/>
    </w:pPr>
    <w:rPr>
      <w:b/>
      <w:sz w:val="24"/>
    </w:rPr>
  </w:style>
  <w:style w:type="paragraph" w:styleId="af5">
    <w:name w:val="Body Text Indent"/>
    <w:basedOn w:val="a"/>
    <w:rsid w:val="003B76A9"/>
    <w:pPr>
      <w:spacing w:after="120"/>
      <w:ind w:left="360"/>
    </w:pPr>
    <w:rPr>
      <w:sz w:val="24"/>
    </w:rPr>
  </w:style>
  <w:style w:type="paragraph" w:customStyle="1" w:styleId="CharChar1CharCharCharCharCharCharCharCharCharCharChar">
    <w:name w:val="Char Char1 Char Char Char Char Char Char Char Char Char Char Char"/>
    <w:basedOn w:val="a"/>
    <w:rsid w:val="003B76A9"/>
    <w:pPr>
      <w:spacing w:after="160" w:line="240" w:lineRule="exact"/>
    </w:pPr>
    <w:rPr>
      <w:rFonts w:ascii="Verdana" w:eastAsia="Times New Roman" w:hAnsi="Verdana" w:cs="Verdana"/>
      <w:lang w:eastAsia="en-US"/>
    </w:rPr>
  </w:style>
  <w:style w:type="paragraph" w:customStyle="1" w:styleId="Name">
    <w:name w:val="Name"/>
    <w:basedOn w:val="a"/>
    <w:next w:val="Address"/>
    <w:rsid w:val="003B76A9"/>
    <w:rPr>
      <w:sz w:val="24"/>
    </w:rPr>
  </w:style>
  <w:style w:type="paragraph" w:customStyle="1" w:styleId="BodyIndent5">
    <w:name w:val="Body Indent .5&quot;"/>
    <w:basedOn w:val="a"/>
    <w:rsid w:val="003B76A9"/>
    <w:pPr>
      <w:spacing w:after="240"/>
      <w:ind w:left="720"/>
    </w:pPr>
    <w:rPr>
      <w:sz w:val="24"/>
    </w:rPr>
  </w:style>
  <w:style w:type="paragraph" w:styleId="af6">
    <w:name w:val="Signature"/>
    <w:basedOn w:val="a"/>
    <w:next w:val="Initials"/>
    <w:rsid w:val="003B76A9"/>
    <w:pPr>
      <w:keepNext/>
      <w:keepLines/>
      <w:spacing w:before="480" w:after="240"/>
      <w:ind w:left="4680"/>
    </w:pPr>
    <w:rPr>
      <w:sz w:val="24"/>
    </w:rPr>
  </w:style>
  <w:style w:type="paragraph" w:styleId="af7">
    <w:name w:val="List Number"/>
    <w:basedOn w:val="a"/>
    <w:rsid w:val="003B76A9"/>
    <w:pPr>
      <w:tabs>
        <w:tab w:val="left" w:pos="360"/>
      </w:tabs>
      <w:spacing w:after="240"/>
      <w:ind w:left="360" w:hanging="360"/>
    </w:pPr>
    <w:rPr>
      <w:sz w:val="24"/>
      <w:lang w:val="en-GB"/>
    </w:rPr>
  </w:style>
  <w:style w:type="paragraph" w:styleId="af8">
    <w:name w:val="List Bullet"/>
    <w:basedOn w:val="a"/>
    <w:rsid w:val="003B76A9"/>
    <w:pPr>
      <w:spacing w:after="240"/>
      <w:ind w:left="360" w:hanging="360"/>
    </w:pPr>
    <w:rPr>
      <w:sz w:val="24"/>
      <w:lang w:val="en-GB"/>
    </w:rPr>
  </w:style>
  <w:style w:type="paragraph" w:styleId="54">
    <w:name w:val="index 5"/>
    <w:basedOn w:val="a"/>
    <w:next w:val="a"/>
    <w:rsid w:val="003B76A9"/>
    <w:pPr>
      <w:ind w:left="1200" w:hanging="240"/>
    </w:pPr>
    <w:rPr>
      <w:sz w:val="24"/>
    </w:rPr>
  </w:style>
  <w:style w:type="paragraph" w:styleId="af9">
    <w:name w:val="Normal (Web)"/>
    <w:basedOn w:val="a"/>
    <w:link w:val="Char2"/>
    <w:rsid w:val="003B76A9"/>
    <w:pPr>
      <w:spacing w:before="100" w:beforeAutospacing="1" w:after="100" w:afterAutospacing="1"/>
    </w:pPr>
    <w:rPr>
      <w:rFonts w:ascii="宋体" w:hAnsi="宋体"/>
      <w:sz w:val="24"/>
      <w:szCs w:val="24"/>
    </w:rPr>
  </w:style>
  <w:style w:type="paragraph" w:customStyle="1" w:styleId="Address">
    <w:name w:val="Address"/>
    <w:basedOn w:val="a"/>
    <w:rsid w:val="003B76A9"/>
    <w:rPr>
      <w:sz w:val="24"/>
    </w:rPr>
  </w:style>
  <w:style w:type="paragraph" w:customStyle="1" w:styleId="QAA1">
    <w:name w:val="QA_A1"/>
    <w:basedOn w:val="a"/>
    <w:next w:val="a"/>
    <w:rsid w:val="003B76A9"/>
    <w:pPr>
      <w:spacing w:after="240"/>
      <w:ind w:left="1440" w:hanging="720"/>
    </w:pPr>
    <w:rPr>
      <w:sz w:val="24"/>
    </w:rPr>
  </w:style>
  <w:style w:type="paragraph" w:customStyle="1" w:styleId="DraftStamp">
    <w:name w:val="Draft Stamp"/>
    <w:basedOn w:val="af"/>
    <w:next w:val="af"/>
    <w:rsid w:val="003B76A9"/>
    <w:pPr>
      <w:tabs>
        <w:tab w:val="clear" w:pos="4320"/>
        <w:tab w:val="clear" w:pos="8640"/>
      </w:tabs>
    </w:pPr>
    <w:rPr>
      <w:b/>
    </w:rPr>
  </w:style>
  <w:style w:type="paragraph" w:styleId="afa">
    <w:name w:val="Closing"/>
    <w:basedOn w:val="a"/>
    <w:next w:val="af6"/>
    <w:rsid w:val="003B76A9"/>
    <w:pPr>
      <w:keepNext/>
      <w:spacing w:after="240"/>
      <w:ind w:left="4680"/>
    </w:pPr>
    <w:rPr>
      <w:sz w:val="24"/>
    </w:rPr>
  </w:style>
  <w:style w:type="paragraph" w:customStyle="1" w:styleId="BodyDblFirstLine1">
    <w:name w:val="Body Dbl First Line 1&quot;"/>
    <w:basedOn w:val="a"/>
    <w:rsid w:val="003B76A9"/>
    <w:pPr>
      <w:spacing w:after="240" w:line="480" w:lineRule="auto"/>
      <w:ind w:firstLine="1440"/>
    </w:pPr>
    <w:rPr>
      <w:sz w:val="24"/>
    </w:rPr>
  </w:style>
  <w:style w:type="paragraph" w:customStyle="1" w:styleId="Footersmalltitle">
    <w:name w:val="Footer small title"/>
    <w:basedOn w:val="a"/>
    <w:rsid w:val="003B76A9"/>
    <w:pPr>
      <w:spacing w:after="240"/>
      <w:jc w:val="center"/>
    </w:pPr>
    <w:rPr>
      <w:rFonts w:ascii="Book Antiqua" w:eastAsia="MS Song" w:hAnsi="Book Antiqua"/>
      <w:caps/>
      <w:sz w:val="10"/>
    </w:rPr>
  </w:style>
  <w:style w:type="paragraph" w:customStyle="1" w:styleId="CharCharChar">
    <w:name w:val="Char Char Char"/>
    <w:basedOn w:val="a"/>
    <w:rsid w:val="003B76A9"/>
    <w:pPr>
      <w:spacing w:after="160" w:line="240" w:lineRule="exact"/>
    </w:pPr>
    <w:rPr>
      <w:rFonts w:ascii="Verdana" w:eastAsia="Times New Roman" w:hAnsi="Verdana" w:cs="Verdana"/>
      <w:lang w:eastAsia="en-US"/>
    </w:rPr>
  </w:style>
  <w:style w:type="paragraph" w:customStyle="1" w:styleId="UKHeading2">
    <w:name w:val="UK Heading 2"/>
    <w:basedOn w:val="a"/>
    <w:rsid w:val="003B76A9"/>
    <w:pPr>
      <w:widowControl w:val="0"/>
      <w:ind w:left="1440" w:hanging="720"/>
      <w:jc w:val="both"/>
      <w:outlineLvl w:val="1"/>
    </w:pPr>
    <w:rPr>
      <w:sz w:val="24"/>
      <w:lang w:val="en-GB"/>
    </w:rPr>
  </w:style>
  <w:style w:type="paragraph" w:customStyle="1" w:styleId="Via">
    <w:name w:val="Via"/>
    <w:basedOn w:val="a"/>
    <w:next w:val="Name"/>
    <w:rsid w:val="003B76A9"/>
    <w:pPr>
      <w:spacing w:after="240"/>
    </w:pPr>
    <w:rPr>
      <w:b/>
      <w:sz w:val="24"/>
    </w:rPr>
  </w:style>
  <w:style w:type="paragraph" w:customStyle="1" w:styleId="BodyFirstLineExactly24">
    <w:name w:val="Body First Line Exactly 24"/>
    <w:basedOn w:val="a"/>
    <w:rsid w:val="003B76A9"/>
    <w:pPr>
      <w:spacing w:line="480" w:lineRule="exact"/>
      <w:ind w:firstLine="1440"/>
    </w:pPr>
    <w:rPr>
      <w:sz w:val="24"/>
    </w:rPr>
  </w:style>
  <w:style w:type="paragraph" w:customStyle="1" w:styleId="ListAlpha2">
    <w:name w:val="List Alpha 2"/>
    <w:basedOn w:val="a"/>
    <w:next w:val="22"/>
    <w:rsid w:val="003B76A9"/>
    <w:pPr>
      <w:tabs>
        <w:tab w:val="left" w:pos="50"/>
      </w:tabs>
      <w:autoSpaceDE w:val="0"/>
      <w:autoSpaceDN w:val="0"/>
      <w:adjustRightInd w:val="0"/>
      <w:spacing w:after="200" w:line="288" w:lineRule="auto"/>
      <w:jc w:val="both"/>
    </w:pPr>
    <w:rPr>
      <w:rFonts w:ascii="CG Times" w:hAnsi="CG Times" w:cs="CG Times"/>
      <w:sz w:val="22"/>
      <w:szCs w:val="22"/>
      <w:lang w:val="en-GB"/>
    </w:rPr>
  </w:style>
  <w:style w:type="paragraph" w:customStyle="1" w:styleId="UKMemoHeading">
    <w:name w:val="UK Memo Heading"/>
    <w:basedOn w:val="a"/>
    <w:rsid w:val="003B76A9"/>
    <w:pPr>
      <w:jc w:val="center"/>
      <w:outlineLvl w:val="0"/>
    </w:pPr>
    <w:rPr>
      <w:rFonts w:ascii="Book Antiqua" w:hAnsi="Book Antiqua"/>
      <w:b/>
      <w:smallCaps/>
      <w:spacing w:val="40"/>
      <w:sz w:val="36"/>
    </w:rPr>
  </w:style>
  <w:style w:type="paragraph" w:customStyle="1" w:styleId="LettersmallTitle">
    <w:name w:val="Letter small Title"/>
    <w:basedOn w:val="a"/>
    <w:rsid w:val="003B76A9"/>
    <w:pPr>
      <w:spacing w:after="240"/>
      <w:jc w:val="center"/>
    </w:pPr>
    <w:rPr>
      <w:rFonts w:ascii="Book Antiqua" w:hAnsi="Book Antiqua"/>
      <w:caps/>
      <w:sz w:val="32"/>
    </w:rPr>
  </w:style>
  <w:style w:type="paragraph" w:customStyle="1" w:styleId="UKBodyIndent5DblLeft">
    <w:name w:val="UK Body Indent .5&quot; Dbl Left"/>
    <w:basedOn w:val="a"/>
    <w:rsid w:val="003B76A9"/>
    <w:pPr>
      <w:spacing w:after="480" w:line="480" w:lineRule="auto"/>
      <w:ind w:left="720"/>
    </w:pPr>
    <w:rPr>
      <w:sz w:val="24"/>
      <w:lang w:val="en-GB"/>
    </w:rPr>
  </w:style>
  <w:style w:type="paragraph" w:customStyle="1" w:styleId="UKHeading6">
    <w:name w:val="UK Heading 6"/>
    <w:basedOn w:val="a"/>
    <w:rsid w:val="003B76A9"/>
    <w:pPr>
      <w:widowControl w:val="0"/>
      <w:ind w:left="4320" w:hanging="720"/>
      <w:jc w:val="both"/>
      <w:outlineLvl w:val="5"/>
    </w:pPr>
    <w:rPr>
      <w:sz w:val="24"/>
      <w:lang w:val="en-GB"/>
    </w:rPr>
  </w:style>
  <w:style w:type="paragraph" w:customStyle="1" w:styleId="UKBodyFirstLine5Left">
    <w:name w:val="UK Body First Line .5&quot; Left"/>
    <w:basedOn w:val="a"/>
    <w:rsid w:val="003B76A9"/>
    <w:pPr>
      <w:spacing w:after="240"/>
      <w:ind w:firstLine="720"/>
    </w:pPr>
    <w:rPr>
      <w:sz w:val="24"/>
      <w:lang w:val="en-GB"/>
    </w:rPr>
  </w:style>
  <w:style w:type="paragraph" w:customStyle="1" w:styleId="Quote5Exactly24">
    <w:name w:val="Quote .5&quot; Exactly 24"/>
    <w:basedOn w:val="a"/>
    <w:rsid w:val="003B76A9"/>
    <w:pPr>
      <w:spacing w:line="480" w:lineRule="exact"/>
      <w:ind w:left="720" w:right="720"/>
    </w:pPr>
    <w:rPr>
      <w:sz w:val="24"/>
    </w:rPr>
  </w:style>
  <w:style w:type="paragraph" w:customStyle="1" w:styleId="Will">
    <w:name w:val="Will"/>
    <w:basedOn w:val="a"/>
    <w:link w:val="WillChar"/>
    <w:rsid w:val="003B76A9"/>
    <w:pPr>
      <w:spacing w:line="360" w:lineRule="auto"/>
    </w:pPr>
    <w:rPr>
      <w:sz w:val="24"/>
    </w:rPr>
  </w:style>
  <w:style w:type="paragraph" w:styleId="71">
    <w:name w:val="index 7"/>
    <w:basedOn w:val="a"/>
    <w:next w:val="a"/>
    <w:rsid w:val="003B76A9"/>
    <w:pPr>
      <w:ind w:left="1680" w:hanging="240"/>
    </w:pPr>
    <w:rPr>
      <w:sz w:val="24"/>
    </w:rPr>
  </w:style>
  <w:style w:type="paragraph" w:styleId="41">
    <w:name w:val="index 4"/>
    <w:basedOn w:val="a"/>
    <w:next w:val="a"/>
    <w:rsid w:val="003B76A9"/>
    <w:pPr>
      <w:ind w:left="960" w:hanging="240"/>
    </w:pPr>
    <w:rPr>
      <w:sz w:val="24"/>
    </w:rPr>
  </w:style>
  <w:style w:type="paragraph" w:styleId="23">
    <w:name w:val="List Bullet 2"/>
    <w:basedOn w:val="a"/>
    <w:rsid w:val="003B76A9"/>
    <w:pPr>
      <w:spacing w:after="240"/>
      <w:ind w:left="720" w:hanging="360"/>
    </w:pPr>
    <w:rPr>
      <w:sz w:val="24"/>
      <w:lang w:val="en-GB"/>
    </w:rPr>
  </w:style>
  <w:style w:type="paragraph" w:customStyle="1" w:styleId="UKHeading9">
    <w:name w:val="UK Heading 9"/>
    <w:basedOn w:val="a"/>
    <w:rsid w:val="003B76A9"/>
    <w:pPr>
      <w:widowControl w:val="0"/>
      <w:ind w:left="6480" w:hanging="720"/>
      <w:jc w:val="both"/>
      <w:outlineLvl w:val="8"/>
    </w:pPr>
    <w:rPr>
      <w:sz w:val="24"/>
      <w:lang w:val="en-GB"/>
    </w:rPr>
  </w:style>
  <w:style w:type="paragraph" w:customStyle="1" w:styleId="BodyFirstLine55">
    <w:name w:val="Body First Line .5&quot;/.5&quot;"/>
    <w:basedOn w:val="a"/>
    <w:rsid w:val="003B76A9"/>
    <w:pPr>
      <w:spacing w:after="240"/>
      <w:ind w:left="720" w:firstLine="720"/>
    </w:pPr>
    <w:rPr>
      <w:sz w:val="24"/>
    </w:rPr>
  </w:style>
  <w:style w:type="paragraph" w:customStyle="1" w:styleId="FootnoteSeparator">
    <w:name w:val="Footnote Separator"/>
    <w:basedOn w:val="a"/>
    <w:rsid w:val="003B76A9"/>
    <w:pPr>
      <w:spacing w:line="100" w:lineRule="exact"/>
    </w:pPr>
    <w:rPr>
      <w:sz w:val="24"/>
    </w:rPr>
  </w:style>
  <w:style w:type="paragraph" w:customStyle="1" w:styleId="ShanghaiLetter">
    <w:name w:val="ShanghaiLetter"/>
    <w:basedOn w:val="a"/>
    <w:rsid w:val="003B76A9"/>
    <w:pPr>
      <w:keepNext/>
      <w:keepLines/>
      <w:spacing w:after="120"/>
      <w:jc w:val="center"/>
    </w:pPr>
    <w:rPr>
      <w:b/>
      <w:sz w:val="24"/>
    </w:rPr>
  </w:style>
  <w:style w:type="paragraph" w:customStyle="1" w:styleId="BodyFirstLine1">
    <w:name w:val="Body First Line 1&quot;"/>
    <w:basedOn w:val="a"/>
    <w:rsid w:val="003B76A9"/>
    <w:pPr>
      <w:spacing w:after="240"/>
      <w:ind w:firstLine="1440"/>
    </w:pPr>
    <w:rPr>
      <w:sz w:val="24"/>
    </w:rPr>
  </w:style>
  <w:style w:type="paragraph" w:styleId="81">
    <w:name w:val="toc 8"/>
    <w:basedOn w:val="a"/>
    <w:next w:val="a"/>
    <w:uiPriority w:val="39"/>
    <w:rsid w:val="003B76A9"/>
    <w:pPr>
      <w:ind w:left="1400"/>
    </w:pPr>
  </w:style>
  <w:style w:type="paragraph" w:styleId="24">
    <w:name w:val="List Continue 2"/>
    <w:basedOn w:val="a"/>
    <w:rsid w:val="003B76A9"/>
    <w:pPr>
      <w:spacing w:after="240"/>
      <w:ind w:left="720"/>
    </w:pPr>
    <w:rPr>
      <w:sz w:val="24"/>
    </w:rPr>
  </w:style>
  <w:style w:type="paragraph" w:styleId="55">
    <w:name w:val="List Continue 5"/>
    <w:basedOn w:val="a"/>
    <w:rsid w:val="003B76A9"/>
    <w:pPr>
      <w:spacing w:after="240"/>
      <w:ind w:left="1800"/>
    </w:pPr>
    <w:rPr>
      <w:sz w:val="24"/>
    </w:rPr>
  </w:style>
  <w:style w:type="paragraph" w:styleId="ad">
    <w:name w:val="Body Text"/>
    <w:basedOn w:val="a"/>
    <w:rsid w:val="003B76A9"/>
    <w:pPr>
      <w:spacing w:after="120"/>
    </w:pPr>
  </w:style>
  <w:style w:type="paragraph" w:styleId="a7">
    <w:name w:val="Plain Text"/>
    <w:basedOn w:val="a"/>
    <w:link w:val="Char0"/>
    <w:rsid w:val="003B76A9"/>
    <w:pPr>
      <w:widowControl w:val="0"/>
      <w:jc w:val="both"/>
    </w:pPr>
    <w:rPr>
      <w:rFonts w:ascii="宋体"/>
      <w:kern w:val="2"/>
      <w:sz w:val="21"/>
    </w:rPr>
  </w:style>
  <w:style w:type="paragraph" w:customStyle="1" w:styleId="DraftStampUSLandDateTime">
    <w:name w:val="Draft Stamp US Land Date &amp; Time"/>
    <w:basedOn w:val="DraftStampUSLand"/>
    <w:next w:val="af"/>
    <w:rsid w:val="003B76A9"/>
  </w:style>
  <w:style w:type="paragraph" w:customStyle="1" w:styleId="UKDate0">
    <w:name w:val="UKDate"/>
    <w:basedOn w:val="a"/>
    <w:rsid w:val="003B76A9"/>
    <w:pPr>
      <w:spacing w:after="480"/>
      <w:jc w:val="right"/>
    </w:pPr>
    <w:rPr>
      <w:sz w:val="24"/>
      <w:lang w:val="en-GB"/>
    </w:rPr>
  </w:style>
  <w:style w:type="paragraph" w:customStyle="1" w:styleId="RedHerring">
    <w:name w:val="RedHerring"/>
    <w:basedOn w:val="ad"/>
    <w:rsid w:val="003B76A9"/>
    <w:pPr>
      <w:numPr>
        <w:numId w:val="2"/>
      </w:numPr>
      <w:tabs>
        <w:tab w:val="clear" w:pos="720"/>
      </w:tabs>
      <w:spacing w:after="0"/>
      <w:ind w:left="0" w:firstLine="0"/>
      <w:jc w:val="both"/>
    </w:pPr>
    <w:rPr>
      <w:rFonts w:eastAsia="MS Song"/>
      <w:sz w:val="17"/>
    </w:rPr>
  </w:style>
  <w:style w:type="paragraph" w:customStyle="1" w:styleId="13">
    <w:name w:val="修订1"/>
    <w:rsid w:val="003B76A9"/>
  </w:style>
  <w:style w:type="paragraph" w:customStyle="1" w:styleId="UKHeader">
    <w:name w:val="UK Header"/>
    <w:basedOn w:val="a"/>
    <w:rsid w:val="003B76A9"/>
    <w:pPr>
      <w:tabs>
        <w:tab w:val="center" w:pos="4536"/>
        <w:tab w:val="center" w:pos="9000"/>
      </w:tabs>
    </w:pPr>
    <w:rPr>
      <w:sz w:val="24"/>
      <w:lang w:val="en-GB"/>
    </w:rPr>
  </w:style>
  <w:style w:type="paragraph" w:styleId="42">
    <w:name w:val="List Continue 4"/>
    <w:basedOn w:val="a"/>
    <w:rsid w:val="003B76A9"/>
    <w:pPr>
      <w:spacing w:after="240"/>
      <w:ind w:left="1440"/>
    </w:pPr>
    <w:rPr>
      <w:sz w:val="24"/>
    </w:rPr>
  </w:style>
  <w:style w:type="paragraph" w:styleId="33">
    <w:name w:val="List Bullet 3"/>
    <w:basedOn w:val="a"/>
    <w:rsid w:val="003B76A9"/>
    <w:pPr>
      <w:spacing w:after="240"/>
      <w:ind w:left="1080" w:hanging="360"/>
    </w:pPr>
    <w:rPr>
      <w:sz w:val="24"/>
      <w:lang w:val="en-GB"/>
    </w:rPr>
  </w:style>
  <w:style w:type="paragraph" w:styleId="34">
    <w:name w:val="List Continue 3"/>
    <w:basedOn w:val="a"/>
    <w:rsid w:val="003B76A9"/>
    <w:pPr>
      <w:spacing w:after="240"/>
      <w:ind w:left="1080"/>
    </w:pPr>
    <w:rPr>
      <w:sz w:val="24"/>
    </w:rPr>
  </w:style>
  <w:style w:type="paragraph" w:styleId="afb">
    <w:name w:val="annotation subject"/>
    <w:basedOn w:val="a6"/>
    <w:next w:val="a6"/>
    <w:rsid w:val="003B76A9"/>
    <w:rPr>
      <w:b/>
      <w:bCs/>
    </w:rPr>
  </w:style>
  <w:style w:type="paragraph" w:customStyle="1" w:styleId="QuoteFirstLine5">
    <w:name w:val="Quote First Line .5&quot;"/>
    <w:basedOn w:val="a"/>
    <w:rsid w:val="003B76A9"/>
    <w:pPr>
      <w:spacing w:after="240"/>
      <w:ind w:left="1440" w:right="1440" w:firstLine="720"/>
    </w:pPr>
    <w:rPr>
      <w:sz w:val="24"/>
    </w:rPr>
  </w:style>
  <w:style w:type="paragraph" w:customStyle="1" w:styleId="QAQ2">
    <w:name w:val="QA_Q2"/>
    <w:basedOn w:val="a"/>
    <w:next w:val="QAA2"/>
    <w:rsid w:val="003B76A9"/>
    <w:pPr>
      <w:spacing w:after="240"/>
      <w:ind w:left="2160" w:right="1440" w:hanging="720"/>
    </w:pPr>
    <w:rPr>
      <w:sz w:val="24"/>
    </w:rPr>
  </w:style>
  <w:style w:type="paragraph" w:customStyle="1" w:styleId="BodyDblFirstLine5">
    <w:name w:val="Body Dbl First Line .5&quot;"/>
    <w:basedOn w:val="a"/>
    <w:rsid w:val="003B76A9"/>
    <w:pPr>
      <w:spacing w:after="240" w:line="480" w:lineRule="auto"/>
      <w:ind w:firstLine="720"/>
    </w:pPr>
    <w:rPr>
      <w:sz w:val="24"/>
    </w:rPr>
  </w:style>
  <w:style w:type="paragraph" w:customStyle="1" w:styleId="UKHeading8">
    <w:name w:val="UK Heading 8"/>
    <w:basedOn w:val="a"/>
    <w:rsid w:val="003B76A9"/>
    <w:pPr>
      <w:widowControl w:val="0"/>
      <w:ind w:left="5760" w:hanging="720"/>
      <w:jc w:val="both"/>
      <w:outlineLvl w:val="7"/>
    </w:pPr>
    <w:rPr>
      <w:sz w:val="24"/>
      <w:lang w:val="en-GB"/>
    </w:rPr>
  </w:style>
  <w:style w:type="paragraph" w:customStyle="1" w:styleId="UKHeading1">
    <w:name w:val="UK Heading 1"/>
    <w:basedOn w:val="a"/>
    <w:rsid w:val="003B76A9"/>
    <w:pPr>
      <w:widowControl w:val="0"/>
      <w:ind w:left="720" w:hanging="720"/>
      <w:jc w:val="both"/>
      <w:outlineLvl w:val="0"/>
    </w:pPr>
    <w:rPr>
      <w:sz w:val="24"/>
      <w:lang w:val="en-GB"/>
    </w:rPr>
  </w:style>
  <w:style w:type="paragraph" w:customStyle="1" w:styleId="BodyFirstLine5">
    <w:name w:val="Body First Line .5&quot;"/>
    <w:basedOn w:val="a"/>
    <w:rsid w:val="003B76A9"/>
    <w:pPr>
      <w:spacing w:after="240"/>
      <w:ind w:firstLine="720"/>
    </w:pPr>
    <w:rPr>
      <w:sz w:val="24"/>
    </w:rPr>
  </w:style>
  <w:style w:type="paragraph" w:customStyle="1" w:styleId="CharCharCharCharCharCharCharCharCharCharCharCharChar">
    <w:name w:val="Char Char Char Char Char Char Char Char Char Char Char Char Char"/>
    <w:basedOn w:val="a"/>
    <w:rsid w:val="003B76A9"/>
    <w:pPr>
      <w:spacing w:after="160" w:line="240" w:lineRule="exact"/>
    </w:pPr>
    <w:rPr>
      <w:rFonts w:ascii="Verdana" w:eastAsia="Times New Roman" w:hAnsi="Verdana"/>
      <w:lang w:eastAsia="en-US"/>
    </w:rPr>
  </w:style>
  <w:style w:type="paragraph" w:customStyle="1" w:styleId="Char3">
    <w:name w:val="Char"/>
    <w:basedOn w:val="a"/>
    <w:rsid w:val="003B76A9"/>
    <w:pPr>
      <w:spacing w:after="160" w:line="240" w:lineRule="exact"/>
    </w:pPr>
    <w:rPr>
      <w:rFonts w:ascii="Verdana" w:eastAsia="Times New Roman" w:hAnsi="Verdana"/>
      <w:lang w:eastAsia="en-US"/>
    </w:rPr>
  </w:style>
  <w:style w:type="paragraph" w:customStyle="1" w:styleId="Initials">
    <w:name w:val="Initials"/>
    <w:basedOn w:val="a"/>
    <w:next w:val="Enclosure"/>
    <w:rsid w:val="003B76A9"/>
    <w:pPr>
      <w:keepNext/>
      <w:spacing w:after="240"/>
    </w:pPr>
    <w:rPr>
      <w:sz w:val="24"/>
    </w:rPr>
  </w:style>
  <w:style w:type="paragraph" w:styleId="91">
    <w:name w:val="index 9"/>
    <w:basedOn w:val="a"/>
    <w:next w:val="a"/>
    <w:rsid w:val="003B76A9"/>
    <w:pPr>
      <w:ind w:left="2160" w:hanging="240"/>
    </w:pPr>
    <w:rPr>
      <w:sz w:val="24"/>
    </w:rPr>
  </w:style>
  <w:style w:type="paragraph" w:styleId="25">
    <w:name w:val="List Number 2"/>
    <w:basedOn w:val="a"/>
    <w:rsid w:val="003B76A9"/>
    <w:pPr>
      <w:tabs>
        <w:tab w:val="left" w:pos="720"/>
      </w:tabs>
      <w:spacing w:after="240"/>
      <w:ind w:left="720" w:hanging="360"/>
    </w:pPr>
    <w:rPr>
      <w:sz w:val="24"/>
      <w:lang w:val="en-GB"/>
    </w:rPr>
  </w:style>
  <w:style w:type="paragraph" w:styleId="26">
    <w:name w:val="index 2"/>
    <w:basedOn w:val="a"/>
    <w:next w:val="a"/>
    <w:rsid w:val="003B76A9"/>
    <w:pPr>
      <w:ind w:left="480" w:hanging="240"/>
    </w:pPr>
    <w:rPr>
      <w:sz w:val="24"/>
    </w:rPr>
  </w:style>
  <w:style w:type="paragraph" w:styleId="43">
    <w:name w:val="toc 4"/>
    <w:basedOn w:val="a"/>
    <w:next w:val="a"/>
    <w:uiPriority w:val="39"/>
    <w:rsid w:val="003B76A9"/>
    <w:pPr>
      <w:ind w:left="600"/>
    </w:pPr>
  </w:style>
  <w:style w:type="paragraph" w:styleId="afc">
    <w:name w:val="Title"/>
    <w:basedOn w:val="a"/>
    <w:next w:val="ad"/>
    <w:qFormat/>
    <w:rsid w:val="003B76A9"/>
    <w:pPr>
      <w:keepNext/>
      <w:keepLines/>
      <w:spacing w:before="240" w:after="240"/>
      <w:jc w:val="center"/>
      <w:outlineLvl w:val="0"/>
    </w:pPr>
    <w:rPr>
      <w:b/>
      <w:sz w:val="24"/>
    </w:rPr>
  </w:style>
  <w:style w:type="paragraph" w:styleId="27">
    <w:name w:val="toc 2"/>
    <w:basedOn w:val="a"/>
    <w:next w:val="a"/>
    <w:uiPriority w:val="39"/>
    <w:rsid w:val="003B76A9"/>
    <w:pPr>
      <w:ind w:left="200"/>
    </w:pPr>
  </w:style>
  <w:style w:type="paragraph" w:customStyle="1" w:styleId="QuoteExactly24">
    <w:name w:val="Quote Exactly 24"/>
    <w:basedOn w:val="a"/>
    <w:rsid w:val="003B76A9"/>
    <w:pPr>
      <w:widowControl w:val="0"/>
      <w:spacing w:line="480" w:lineRule="exact"/>
      <w:ind w:left="1440" w:right="1440"/>
    </w:pPr>
    <w:rPr>
      <w:sz w:val="24"/>
    </w:rPr>
  </w:style>
  <w:style w:type="paragraph" w:customStyle="1" w:styleId="TitleRight">
    <w:name w:val="Title Right"/>
    <w:basedOn w:val="a"/>
    <w:next w:val="ad"/>
    <w:link w:val="TitleRightChar"/>
    <w:rsid w:val="003B76A9"/>
    <w:pPr>
      <w:keepNext/>
      <w:spacing w:after="240"/>
      <w:jc w:val="right"/>
    </w:pPr>
    <w:rPr>
      <w:b/>
      <w:sz w:val="24"/>
    </w:rPr>
  </w:style>
  <w:style w:type="paragraph" w:customStyle="1" w:styleId="UKTermination">
    <w:name w:val="UK Termination"/>
    <w:basedOn w:val="a"/>
    <w:next w:val="UKSignature"/>
    <w:rsid w:val="003B76A9"/>
    <w:pPr>
      <w:spacing w:before="240" w:after="240" w:line="480" w:lineRule="auto"/>
    </w:pPr>
    <w:rPr>
      <w:sz w:val="24"/>
      <w:lang w:val="en-GB"/>
    </w:rPr>
  </w:style>
  <w:style w:type="paragraph" w:customStyle="1" w:styleId="UKBodyDblLeft">
    <w:name w:val="UK Body Dbl Left"/>
    <w:basedOn w:val="a"/>
    <w:rsid w:val="003B76A9"/>
    <w:pPr>
      <w:spacing w:after="480" w:line="480" w:lineRule="auto"/>
    </w:pPr>
    <w:rPr>
      <w:sz w:val="24"/>
      <w:lang w:val="en-GB"/>
    </w:rPr>
  </w:style>
  <w:style w:type="paragraph" w:customStyle="1" w:styleId="UKBodyDbl">
    <w:name w:val="UK Body Dbl"/>
    <w:basedOn w:val="a"/>
    <w:rsid w:val="003B76A9"/>
    <w:pPr>
      <w:spacing w:after="240" w:line="480" w:lineRule="auto"/>
      <w:jc w:val="both"/>
    </w:pPr>
    <w:rPr>
      <w:sz w:val="24"/>
      <w:lang w:val="en-GB"/>
    </w:rPr>
  </w:style>
  <w:style w:type="paragraph" w:styleId="22">
    <w:name w:val="Body Text 2"/>
    <w:basedOn w:val="a"/>
    <w:rsid w:val="003B76A9"/>
    <w:pPr>
      <w:spacing w:after="120" w:line="480" w:lineRule="auto"/>
    </w:pPr>
  </w:style>
  <w:style w:type="paragraph" w:styleId="44">
    <w:name w:val="List Bullet 4"/>
    <w:basedOn w:val="a"/>
    <w:rsid w:val="003B76A9"/>
    <w:pPr>
      <w:spacing w:after="240"/>
      <w:ind w:left="1440" w:hanging="360"/>
    </w:pPr>
    <w:rPr>
      <w:sz w:val="24"/>
      <w:lang w:val="en-GB"/>
    </w:rPr>
  </w:style>
  <w:style w:type="paragraph" w:styleId="afd">
    <w:name w:val="Subtitle"/>
    <w:basedOn w:val="a"/>
    <w:next w:val="ad"/>
    <w:qFormat/>
    <w:rsid w:val="003B76A9"/>
    <w:pPr>
      <w:keepNext/>
      <w:keepLines/>
      <w:spacing w:after="240"/>
      <w:jc w:val="center"/>
    </w:pPr>
    <w:rPr>
      <w:sz w:val="24"/>
    </w:rPr>
  </w:style>
  <w:style w:type="paragraph" w:customStyle="1" w:styleId="TOCHeading">
    <w:name w:val="TOCHeading"/>
    <w:next w:val="a"/>
    <w:rsid w:val="003B76A9"/>
    <w:pPr>
      <w:tabs>
        <w:tab w:val="right" w:pos="9360"/>
      </w:tabs>
      <w:jc w:val="center"/>
    </w:pPr>
    <w:rPr>
      <w:sz w:val="24"/>
    </w:rPr>
  </w:style>
  <w:style w:type="paragraph" w:customStyle="1" w:styleId="DraftStampUSPortDateandTime">
    <w:name w:val="Draft Stamp US Port Date and Time"/>
    <w:next w:val="af"/>
    <w:rsid w:val="003B76A9"/>
    <w:rPr>
      <w:b/>
    </w:rPr>
  </w:style>
  <w:style w:type="paragraph" w:customStyle="1" w:styleId="TLeft">
    <w:name w:val="TLeft"/>
    <w:basedOn w:val="a"/>
    <w:rsid w:val="003B76A9"/>
    <w:pPr>
      <w:tabs>
        <w:tab w:val="right" w:leader="dot" w:pos="1987"/>
      </w:tabs>
    </w:pPr>
    <w:rPr>
      <w:sz w:val="24"/>
    </w:rPr>
  </w:style>
  <w:style w:type="paragraph" w:customStyle="1" w:styleId="QuoteExactly12">
    <w:name w:val="Quote Exactly 12"/>
    <w:basedOn w:val="a"/>
    <w:rsid w:val="003B76A9"/>
    <w:pPr>
      <w:widowControl w:val="0"/>
      <w:spacing w:before="240" w:line="240" w:lineRule="exact"/>
      <w:ind w:left="1440" w:right="1440"/>
    </w:pPr>
    <w:rPr>
      <w:sz w:val="24"/>
    </w:rPr>
  </w:style>
  <w:style w:type="paragraph" w:customStyle="1" w:styleId="TDecSub">
    <w:name w:val="TDecSub"/>
    <w:basedOn w:val="TDec"/>
    <w:rsid w:val="003B76A9"/>
    <w:pPr>
      <w:pBdr>
        <w:bottom w:val="single" w:sz="4" w:space="1" w:color="auto"/>
      </w:pBdr>
    </w:pPr>
  </w:style>
  <w:style w:type="paragraph" w:customStyle="1" w:styleId="CAPleadingTitle">
    <w:name w:val="CA Pleading Title"/>
    <w:basedOn w:val="a"/>
    <w:next w:val="BodyFirstLineExactly24"/>
    <w:rsid w:val="003B76A9"/>
    <w:pPr>
      <w:spacing w:line="480" w:lineRule="exact"/>
      <w:jc w:val="center"/>
    </w:pPr>
    <w:rPr>
      <w:sz w:val="24"/>
    </w:rPr>
  </w:style>
  <w:style w:type="paragraph" w:customStyle="1" w:styleId="BodyProsp">
    <w:name w:val="Body Prosp"/>
    <w:basedOn w:val="a"/>
    <w:rsid w:val="003B76A9"/>
    <w:pPr>
      <w:spacing w:after="240"/>
      <w:ind w:firstLine="187"/>
    </w:pPr>
    <w:rPr>
      <w:sz w:val="24"/>
    </w:rPr>
  </w:style>
  <w:style w:type="paragraph" w:customStyle="1" w:styleId="ReLine">
    <w:name w:val="Re Line"/>
    <w:basedOn w:val="a"/>
    <w:next w:val="af0"/>
    <w:rsid w:val="003B76A9"/>
    <w:pPr>
      <w:spacing w:before="240"/>
      <w:ind w:left="2160" w:hanging="720"/>
    </w:pPr>
    <w:rPr>
      <w:sz w:val="24"/>
    </w:rPr>
  </w:style>
  <w:style w:type="paragraph" w:customStyle="1" w:styleId="Letterheader">
    <w:name w:val="Letter header"/>
    <w:basedOn w:val="a"/>
    <w:rsid w:val="003B76A9"/>
    <w:pPr>
      <w:spacing w:after="24"/>
      <w:jc w:val="center"/>
    </w:pPr>
    <w:rPr>
      <w:rFonts w:eastAsia="MS Mincho"/>
      <w:spacing w:val="30"/>
    </w:rPr>
  </w:style>
  <w:style w:type="paragraph" w:customStyle="1" w:styleId="BodyExactly12">
    <w:name w:val="Body Exactly 12"/>
    <w:basedOn w:val="a"/>
    <w:rsid w:val="003B76A9"/>
    <w:pPr>
      <w:widowControl w:val="0"/>
      <w:spacing w:after="240" w:line="240" w:lineRule="exact"/>
    </w:pPr>
    <w:rPr>
      <w:sz w:val="24"/>
    </w:rPr>
  </w:style>
  <w:style w:type="paragraph" w:customStyle="1" w:styleId="Londoninternet">
    <w:name w:val="London internet"/>
    <w:basedOn w:val="internet"/>
    <w:rsid w:val="003B76A9"/>
    <w:pPr>
      <w:spacing w:line="220" w:lineRule="exact"/>
    </w:pPr>
  </w:style>
  <w:style w:type="paragraph" w:customStyle="1" w:styleId="Enclosure">
    <w:name w:val="Enclosure"/>
    <w:basedOn w:val="a"/>
    <w:next w:val="ccList"/>
    <w:link w:val="EnclosureChar"/>
    <w:rsid w:val="003B76A9"/>
    <w:pPr>
      <w:keepNext/>
      <w:keepLines/>
      <w:spacing w:after="240"/>
    </w:pPr>
    <w:rPr>
      <w:sz w:val="24"/>
    </w:rPr>
  </w:style>
  <w:style w:type="paragraph" w:customStyle="1" w:styleId="COVERPAGE">
    <w:name w:val="COVERPAGE"/>
    <w:basedOn w:val="a"/>
    <w:rsid w:val="003B76A9"/>
    <w:pPr>
      <w:spacing w:line="288" w:lineRule="auto"/>
    </w:pPr>
    <w:rPr>
      <w:rFonts w:ascii="CG Times" w:hAnsi="CG Times"/>
      <w:sz w:val="22"/>
      <w:lang w:val="en-GB" w:eastAsia="en-US"/>
    </w:rPr>
  </w:style>
  <w:style w:type="paragraph" w:customStyle="1" w:styleId="letteraddress0">
    <w:name w:val="letter address"/>
    <w:basedOn w:val="a"/>
    <w:rsid w:val="003B76A9"/>
    <w:pPr>
      <w:jc w:val="center"/>
      <w:outlineLvl w:val="0"/>
    </w:pPr>
    <w:rPr>
      <w:rFonts w:ascii="Book Antiqua" w:hAnsi="Book Antiqua"/>
      <w:smallCaps/>
      <w:spacing w:val="20"/>
      <w:sz w:val="18"/>
    </w:rPr>
  </w:style>
  <w:style w:type="paragraph" w:styleId="afe">
    <w:name w:val="Revision"/>
    <w:hidden/>
    <w:uiPriority w:val="99"/>
    <w:semiHidden/>
    <w:rsid w:val="00B31F35"/>
  </w:style>
  <w:style w:type="paragraph" w:styleId="aff">
    <w:name w:val="List Paragraph"/>
    <w:basedOn w:val="a"/>
    <w:qFormat/>
    <w:rsid w:val="003A6134"/>
    <w:pPr>
      <w:ind w:firstLineChars="200" w:firstLine="420"/>
    </w:pPr>
  </w:style>
  <w:style w:type="character" w:customStyle="1" w:styleId="Char1">
    <w:name w:val="页脚 Char"/>
    <w:link w:val="ae"/>
    <w:rsid w:val="0016323B"/>
  </w:style>
  <w:style w:type="table" w:styleId="aff0">
    <w:name w:val="Table Grid"/>
    <w:basedOn w:val="a1"/>
    <w:uiPriority w:val="59"/>
    <w:rsid w:val="00C711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5">
    <w:name w:val="列出段落3"/>
    <w:basedOn w:val="a"/>
    <w:uiPriority w:val="34"/>
    <w:qFormat/>
    <w:rsid w:val="004D1222"/>
    <w:pPr>
      <w:ind w:firstLineChars="200" w:firstLine="420"/>
    </w:pPr>
  </w:style>
  <w:style w:type="character" w:customStyle="1" w:styleId="Char2">
    <w:name w:val="普通(网站) Char"/>
    <w:basedOn w:val="a0"/>
    <w:link w:val="af9"/>
    <w:rsid w:val="008765ED"/>
    <w:rPr>
      <w:rFonts w:ascii="宋体" w:hAnsi="宋体"/>
      <w:sz w:val="24"/>
      <w:szCs w:val="24"/>
    </w:rPr>
  </w:style>
  <w:style w:type="paragraph" w:customStyle="1" w:styleId="spa">
    <w:name w:val="spa正文"/>
    <w:basedOn w:val="a"/>
    <w:link w:val="spaChar"/>
    <w:rsid w:val="000D2A99"/>
    <w:pPr>
      <w:tabs>
        <w:tab w:val="left" w:pos="720"/>
        <w:tab w:val="left" w:pos="1440"/>
        <w:tab w:val="left" w:pos="2520"/>
        <w:tab w:val="left" w:pos="2880"/>
        <w:tab w:val="left" w:pos="5040"/>
        <w:tab w:val="left" w:pos="5760"/>
        <w:tab w:val="left" w:pos="6480"/>
        <w:tab w:val="left" w:pos="7200"/>
        <w:tab w:val="left" w:pos="8352"/>
      </w:tabs>
      <w:jc w:val="both"/>
    </w:pPr>
    <w:rPr>
      <w:rFonts w:ascii="宋体" w:hAnsi="宋体"/>
      <w:b/>
      <w:sz w:val="24"/>
      <w:szCs w:val="24"/>
    </w:rPr>
  </w:style>
  <w:style w:type="character" w:customStyle="1" w:styleId="spaChar">
    <w:name w:val="spa正文 Char"/>
    <w:basedOn w:val="a0"/>
    <w:link w:val="spa"/>
    <w:rsid w:val="000D2A99"/>
    <w:rPr>
      <w:rFonts w:ascii="宋体" w:hAnsi="宋体"/>
      <w:b/>
      <w:sz w:val="24"/>
      <w:szCs w:val="24"/>
    </w:rPr>
  </w:style>
  <w:style w:type="character" w:customStyle="1" w:styleId="EnclosureChar">
    <w:name w:val="Enclosure Char"/>
    <w:basedOn w:val="a0"/>
    <w:link w:val="Enclosure"/>
    <w:rsid w:val="00C95794"/>
    <w:rPr>
      <w:sz w:val="24"/>
    </w:rPr>
  </w:style>
  <w:style w:type="character" w:customStyle="1" w:styleId="TitleRightChar">
    <w:name w:val="Title Right Char"/>
    <w:basedOn w:val="a0"/>
    <w:link w:val="TitleRight"/>
    <w:rsid w:val="00C95794"/>
    <w:rPr>
      <w:b/>
      <w:sz w:val="24"/>
    </w:rPr>
  </w:style>
  <w:style w:type="paragraph" w:customStyle="1" w:styleId="2">
    <w:name w:val="样式 标题 2 + 宋体"/>
    <w:basedOn w:val="20"/>
    <w:rsid w:val="00EE0B4B"/>
    <w:pPr>
      <w:numPr>
        <w:numId w:val="47"/>
      </w:numPr>
    </w:pPr>
    <w:rPr>
      <w:rFonts w:ascii="宋体" w:hAnsi="宋体"/>
    </w:rPr>
  </w:style>
  <w:style w:type="paragraph" w:customStyle="1" w:styleId="aff1">
    <w:name w:val="样式 列出段落 + 三号"/>
    <w:basedOn w:val="aff"/>
    <w:rsid w:val="00167575"/>
    <w:pPr>
      <w:ind w:firstLineChars="100" w:firstLine="100"/>
    </w:pPr>
    <w:rPr>
      <w:sz w:val="28"/>
    </w:rPr>
  </w:style>
  <w:style w:type="paragraph" w:customStyle="1" w:styleId="0">
    <w:name w:val="0条"/>
    <w:basedOn w:val="aff"/>
    <w:rsid w:val="003D4B7A"/>
    <w:pPr>
      <w:spacing w:before="120" w:after="120"/>
      <w:jc w:val="center"/>
    </w:pPr>
    <w:rPr>
      <w:rFonts w:cs="宋体"/>
      <w:b/>
      <w:bCs/>
      <w:sz w:val="28"/>
    </w:rPr>
  </w:style>
  <w:style w:type="character" w:styleId="aff2">
    <w:name w:val="FollowedHyperlink"/>
    <w:basedOn w:val="a0"/>
    <w:semiHidden/>
    <w:unhideWhenUsed/>
    <w:rsid w:val="009409A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4488128">
      <w:bodyDiv w:val="1"/>
      <w:marLeft w:val="0"/>
      <w:marRight w:val="0"/>
      <w:marTop w:val="0"/>
      <w:marBottom w:val="0"/>
      <w:divBdr>
        <w:top w:val="none" w:sz="0" w:space="0" w:color="auto"/>
        <w:left w:val="none" w:sz="0" w:space="0" w:color="auto"/>
        <w:bottom w:val="none" w:sz="0" w:space="0" w:color="auto"/>
        <w:right w:val="none" w:sz="0" w:space="0" w:color="auto"/>
      </w:divBdr>
    </w:div>
    <w:div w:id="531695556">
      <w:bodyDiv w:val="1"/>
      <w:marLeft w:val="0"/>
      <w:marRight w:val="0"/>
      <w:marTop w:val="0"/>
      <w:marBottom w:val="0"/>
      <w:divBdr>
        <w:top w:val="none" w:sz="0" w:space="0" w:color="auto"/>
        <w:left w:val="none" w:sz="0" w:space="0" w:color="auto"/>
        <w:bottom w:val="none" w:sz="0" w:space="0" w:color="auto"/>
        <w:right w:val="none" w:sz="0" w:space="0" w:color="auto"/>
      </w:divBdr>
      <w:divsChild>
        <w:div w:id="1990597491">
          <w:marLeft w:val="0"/>
          <w:marRight w:val="0"/>
          <w:marTop w:val="150"/>
          <w:marBottom w:val="150"/>
          <w:divBdr>
            <w:top w:val="none" w:sz="0" w:space="0" w:color="auto"/>
            <w:left w:val="none" w:sz="0" w:space="0" w:color="auto"/>
            <w:bottom w:val="none" w:sz="0" w:space="0" w:color="auto"/>
            <w:right w:val="none" w:sz="0" w:space="0" w:color="auto"/>
          </w:divBdr>
          <w:divsChild>
            <w:div w:id="1742873942">
              <w:marLeft w:val="0"/>
              <w:marRight w:val="0"/>
              <w:marTop w:val="0"/>
              <w:marBottom w:val="0"/>
              <w:divBdr>
                <w:top w:val="single" w:sz="6" w:space="0" w:color="CECDCB"/>
                <w:left w:val="single" w:sz="6" w:space="0" w:color="CECDCB"/>
                <w:bottom w:val="single" w:sz="6" w:space="0" w:color="CECDCB"/>
                <w:right w:val="single" w:sz="6" w:space="0" w:color="CECDCB"/>
              </w:divBdr>
              <w:divsChild>
                <w:div w:id="2025785547">
                  <w:marLeft w:val="0"/>
                  <w:marRight w:val="0"/>
                  <w:marTop w:val="0"/>
                  <w:marBottom w:val="0"/>
                  <w:divBdr>
                    <w:top w:val="none" w:sz="0" w:space="0" w:color="auto"/>
                    <w:left w:val="none" w:sz="0" w:space="0" w:color="auto"/>
                    <w:bottom w:val="none" w:sz="0" w:space="0" w:color="auto"/>
                    <w:right w:val="none" w:sz="0" w:space="0" w:color="auto"/>
                  </w:divBdr>
                  <w:divsChild>
                    <w:div w:id="283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38713">
      <w:bodyDiv w:val="1"/>
      <w:marLeft w:val="0"/>
      <w:marRight w:val="0"/>
      <w:marTop w:val="0"/>
      <w:marBottom w:val="0"/>
      <w:divBdr>
        <w:top w:val="none" w:sz="0" w:space="0" w:color="auto"/>
        <w:left w:val="none" w:sz="0" w:space="0" w:color="auto"/>
        <w:bottom w:val="none" w:sz="0" w:space="0" w:color="auto"/>
        <w:right w:val="none" w:sz="0" w:space="0" w:color="auto"/>
      </w:divBdr>
    </w:div>
    <w:div w:id="1436242620">
      <w:bodyDiv w:val="1"/>
      <w:marLeft w:val="0"/>
      <w:marRight w:val="0"/>
      <w:marTop w:val="0"/>
      <w:marBottom w:val="0"/>
      <w:divBdr>
        <w:top w:val="none" w:sz="0" w:space="0" w:color="auto"/>
        <w:left w:val="none" w:sz="0" w:space="0" w:color="auto"/>
        <w:bottom w:val="none" w:sz="0" w:space="0" w:color="auto"/>
        <w:right w:val="none" w:sz="0" w:space="0" w:color="auto"/>
      </w:divBdr>
    </w:div>
    <w:div w:id="2016612952">
      <w:bodyDiv w:val="1"/>
      <w:marLeft w:val="0"/>
      <w:marRight w:val="0"/>
      <w:marTop w:val="0"/>
      <w:marBottom w:val="0"/>
      <w:divBdr>
        <w:top w:val="none" w:sz="0" w:space="0" w:color="auto"/>
        <w:left w:val="none" w:sz="0" w:space="0" w:color="auto"/>
        <w:bottom w:val="none" w:sz="0" w:space="0" w:color="auto"/>
        <w:right w:val="none" w:sz="0" w:space="0" w:color="auto"/>
      </w:divBdr>
      <w:divsChild>
        <w:div w:id="2074231142">
          <w:marLeft w:val="0"/>
          <w:marRight w:val="0"/>
          <w:marTop w:val="150"/>
          <w:marBottom w:val="150"/>
          <w:divBdr>
            <w:top w:val="none" w:sz="0" w:space="0" w:color="auto"/>
            <w:left w:val="none" w:sz="0" w:space="0" w:color="auto"/>
            <w:bottom w:val="none" w:sz="0" w:space="0" w:color="auto"/>
            <w:right w:val="none" w:sz="0" w:space="0" w:color="auto"/>
          </w:divBdr>
          <w:divsChild>
            <w:div w:id="1606305023">
              <w:marLeft w:val="0"/>
              <w:marRight w:val="0"/>
              <w:marTop w:val="0"/>
              <w:marBottom w:val="0"/>
              <w:divBdr>
                <w:top w:val="single" w:sz="6" w:space="0" w:color="CECDCB"/>
                <w:left w:val="single" w:sz="6" w:space="0" w:color="CECDCB"/>
                <w:bottom w:val="single" w:sz="6" w:space="0" w:color="CECDCB"/>
                <w:right w:val="single" w:sz="6" w:space="0" w:color="CECDCB"/>
              </w:divBdr>
              <w:divsChild>
                <w:div w:id="2029941313">
                  <w:marLeft w:val="0"/>
                  <w:marRight w:val="0"/>
                  <w:marTop w:val="0"/>
                  <w:marBottom w:val="0"/>
                  <w:divBdr>
                    <w:top w:val="none" w:sz="0" w:space="0" w:color="auto"/>
                    <w:left w:val="none" w:sz="0" w:space="0" w:color="auto"/>
                    <w:bottom w:val="none" w:sz="0" w:space="0" w:color="auto"/>
                    <w:right w:val="none" w:sz="0" w:space="0" w:color="auto"/>
                  </w:divBdr>
                  <w:divsChild>
                    <w:div w:id="8682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197C1-CF12-4517-8FA5-E58320479765}">
  <ds:schemaRefs>
    <ds:schemaRef ds:uri="http://schemas.openxmlformats.org/officeDocument/2006/bibliography"/>
  </ds:schemaRefs>
</ds:datastoreItem>
</file>

<file path=customXml/itemProps2.xml><?xml version="1.0" encoding="utf-8"?>
<ds:datastoreItem xmlns:ds="http://schemas.openxmlformats.org/officeDocument/2006/customXml" ds:itemID="{5545D2CE-AEBC-414A-A0AA-FB18842F2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3929</Words>
  <Characters>22397</Characters>
  <Application>Microsoft Office Word</Application>
  <DocSecurity>0</DocSecurity>
  <Lines>186</Lines>
  <Paragraphs>52</Paragraphs>
  <ScaleCrop>false</ScaleCrop>
  <Company>Microsoft Corporation</Company>
  <LinksUpToDate>false</LinksUpToDate>
  <CharactersWithSpaces>26274</CharactersWithSpaces>
  <SharedDoc>false</SharedDoc>
  <HLinks>
    <vt:vector size="456" baseType="variant">
      <vt:variant>
        <vt:i4>1179705</vt:i4>
      </vt:variant>
      <vt:variant>
        <vt:i4>452</vt:i4>
      </vt:variant>
      <vt:variant>
        <vt:i4>0</vt:i4>
      </vt:variant>
      <vt:variant>
        <vt:i4>5</vt:i4>
      </vt:variant>
      <vt:variant>
        <vt:lpwstr/>
      </vt:variant>
      <vt:variant>
        <vt:lpwstr>_Toc422083741</vt:lpwstr>
      </vt:variant>
      <vt:variant>
        <vt:i4>1179705</vt:i4>
      </vt:variant>
      <vt:variant>
        <vt:i4>446</vt:i4>
      </vt:variant>
      <vt:variant>
        <vt:i4>0</vt:i4>
      </vt:variant>
      <vt:variant>
        <vt:i4>5</vt:i4>
      </vt:variant>
      <vt:variant>
        <vt:lpwstr/>
      </vt:variant>
      <vt:variant>
        <vt:lpwstr>_Toc422083740</vt:lpwstr>
      </vt:variant>
      <vt:variant>
        <vt:i4>1376313</vt:i4>
      </vt:variant>
      <vt:variant>
        <vt:i4>440</vt:i4>
      </vt:variant>
      <vt:variant>
        <vt:i4>0</vt:i4>
      </vt:variant>
      <vt:variant>
        <vt:i4>5</vt:i4>
      </vt:variant>
      <vt:variant>
        <vt:lpwstr/>
      </vt:variant>
      <vt:variant>
        <vt:lpwstr>_Toc422083739</vt:lpwstr>
      </vt:variant>
      <vt:variant>
        <vt:i4>1376313</vt:i4>
      </vt:variant>
      <vt:variant>
        <vt:i4>434</vt:i4>
      </vt:variant>
      <vt:variant>
        <vt:i4>0</vt:i4>
      </vt:variant>
      <vt:variant>
        <vt:i4>5</vt:i4>
      </vt:variant>
      <vt:variant>
        <vt:lpwstr/>
      </vt:variant>
      <vt:variant>
        <vt:lpwstr>_Toc422083738</vt:lpwstr>
      </vt:variant>
      <vt:variant>
        <vt:i4>1376313</vt:i4>
      </vt:variant>
      <vt:variant>
        <vt:i4>428</vt:i4>
      </vt:variant>
      <vt:variant>
        <vt:i4>0</vt:i4>
      </vt:variant>
      <vt:variant>
        <vt:i4>5</vt:i4>
      </vt:variant>
      <vt:variant>
        <vt:lpwstr/>
      </vt:variant>
      <vt:variant>
        <vt:lpwstr>_Toc422083737</vt:lpwstr>
      </vt:variant>
      <vt:variant>
        <vt:i4>1376313</vt:i4>
      </vt:variant>
      <vt:variant>
        <vt:i4>422</vt:i4>
      </vt:variant>
      <vt:variant>
        <vt:i4>0</vt:i4>
      </vt:variant>
      <vt:variant>
        <vt:i4>5</vt:i4>
      </vt:variant>
      <vt:variant>
        <vt:lpwstr/>
      </vt:variant>
      <vt:variant>
        <vt:lpwstr>_Toc422083736</vt:lpwstr>
      </vt:variant>
      <vt:variant>
        <vt:i4>1376313</vt:i4>
      </vt:variant>
      <vt:variant>
        <vt:i4>416</vt:i4>
      </vt:variant>
      <vt:variant>
        <vt:i4>0</vt:i4>
      </vt:variant>
      <vt:variant>
        <vt:i4>5</vt:i4>
      </vt:variant>
      <vt:variant>
        <vt:lpwstr/>
      </vt:variant>
      <vt:variant>
        <vt:lpwstr>_Toc422083735</vt:lpwstr>
      </vt:variant>
      <vt:variant>
        <vt:i4>1376313</vt:i4>
      </vt:variant>
      <vt:variant>
        <vt:i4>410</vt:i4>
      </vt:variant>
      <vt:variant>
        <vt:i4>0</vt:i4>
      </vt:variant>
      <vt:variant>
        <vt:i4>5</vt:i4>
      </vt:variant>
      <vt:variant>
        <vt:lpwstr/>
      </vt:variant>
      <vt:variant>
        <vt:lpwstr>_Toc422083734</vt:lpwstr>
      </vt:variant>
      <vt:variant>
        <vt:i4>1376313</vt:i4>
      </vt:variant>
      <vt:variant>
        <vt:i4>404</vt:i4>
      </vt:variant>
      <vt:variant>
        <vt:i4>0</vt:i4>
      </vt:variant>
      <vt:variant>
        <vt:i4>5</vt:i4>
      </vt:variant>
      <vt:variant>
        <vt:lpwstr/>
      </vt:variant>
      <vt:variant>
        <vt:lpwstr>_Toc422083733</vt:lpwstr>
      </vt:variant>
      <vt:variant>
        <vt:i4>1376313</vt:i4>
      </vt:variant>
      <vt:variant>
        <vt:i4>398</vt:i4>
      </vt:variant>
      <vt:variant>
        <vt:i4>0</vt:i4>
      </vt:variant>
      <vt:variant>
        <vt:i4>5</vt:i4>
      </vt:variant>
      <vt:variant>
        <vt:lpwstr/>
      </vt:variant>
      <vt:variant>
        <vt:lpwstr>_Toc422083732</vt:lpwstr>
      </vt:variant>
      <vt:variant>
        <vt:i4>1376313</vt:i4>
      </vt:variant>
      <vt:variant>
        <vt:i4>392</vt:i4>
      </vt:variant>
      <vt:variant>
        <vt:i4>0</vt:i4>
      </vt:variant>
      <vt:variant>
        <vt:i4>5</vt:i4>
      </vt:variant>
      <vt:variant>
        <vt:lpwstr/>
      </vt:variant>
      <vt:variant>
        <vt:lpwstr>_Toc422083731</vt:lpwstr>
      </vt:variant>
      <vt:variant>
        <vt:i4>1376313</vt:i4>
      </vt:variant>
      <vt:variant>
        <vt:i4>386</vt:i4>
      </vt:variant>
      <vt:variant>
        <vt:i4>0</vt:i4>
      </vt:variant>
      <vt:variant>
        <vt:i4>5</vt:i4>
      </vt:variant>
      <vt:variant>
        <vt:lpwstr/>
      </vt:variant>
      <vt:variant>
        <vt:lpwstr>_Toc422083730</vt:lpwstr>
      </vt:variant>
      <vt:variant>
        <vt:i4>1310777</vt:i4>
      </vt:variant>
      <vt:variant>
        <vt:i4>380</vt:i4>
      </vt:variant>
      <vt:variant>
        <vt:i4>0</vt:i4>
      </vt:variant>
      <vt:variant>
        <vt:i4>5</vt:i4>
      </vt:variant>
      <vt:variant>
        <vt:lpwstr/>
      </vt:variant>
      <vt:variant>
        <vt:lpwstr>_Toc422083729</vt:lpwstr>
      </vt:variant>
      <vt:variant>
        <vt:i4>1310777</vt:i4>
      </vt:variant>
      <vt:variant>
        <vt:i4>374</vt:i4>
      </vt:variant>
      <vt:variant>
        <vt:i4>0</vt:i4>
      </vt:variant>
      <vt:variant>
        <vt:i4>5</vt:i4>
      </vt:variant>
      <vt:variant>
        <vt:lpwstr/>
      </vt:variant>
      <vt:variant>
        <vt:lpwstr>_Toc422083728</vt:lpwstr>
      </vt:variant>
      <vt:variant>
        <vt:i4>1310777</vt:i4>
      </vt:variant>
      <vt:variant>
        <vt:i4>368</vt:i4>
      </vt:variant>
      <vt:variant>
        <vt:i4>0</vt:i4>
      </vt:variant>
      <vt:variant>
        <vt:i4>5</vt:i4>
      </vt:variant>
      <vt:variant>
        <vt:lpwstr/>
      </vt:variant>
      <vt:variant>
        <vt:lpwstr>_Toc422083727</vt:lpwstr>
      </vt:variant>
      <vt:variant>
        <vt:i4>1310777</vt:i4>
      </vt:variant>
      <vt:variant>
        <vt:i4>362</vt:i4>
      </vt:variant>
      <vt:variant>
        <vt:i4>0</vt:i4>
      </vt:variant>
      <vt:variant>
        <vt:i4>5</vt:i4>
      </vt:variant>
      <vt:variant>
        <vt:lpwstr/>
      </vt:variant>
      <vt:variant>
        <vt:lpwstr>_Toc422083726</vt:lpwstr>
      </vt:variant>
      <vt:variant>
        <vt:i4>1310777</vt:i4>
      </vt:variant>
      <vt:variant>
        <vt:i4>356</vt:i4>
      </vt:variant>
      <vt:variant>
        <vt:i4>0</vt:i4>
      </vt:variant>
      <vt:variant>
        <vt:i4>5</vt:i4>
      </vt:variant>
      <vt:variant>
        <vt:lpwstr/>
      </vt:variant>
      <vt:variant>
        <vt:lpwstr>_Toc422083725</vt:lpwstr>
      </vt:variant>
      <vt:variant>
        <vt:i4>1310777</vt:i4>
      </vt:variant>
      <vt:variant>
        <vt:i4>350</vt:i4>
      </vt:variant>
      <vt:variant>
        <vt:i4>0</vt:i4>
      </vt:variant>
      <vt:variant>
        <vt:i4>5</vt:i4>
      </vt:variant>
      <vt:variant>
        <vt:lpwstr/>
      </vt:variant>
      <vt:variant>
        <vt:lpwstr>_Toc422083724</vt:lpwstr>
      </vt:variant>
      <vt:variant>
        <vt:i4>1310777</vt:i4>
      </vt:variant>
      <vt:variant>
        <vt:i4>344</vt:i4>
      </vt:variant>
      <vt:variant>
        <vt:i4>0</vt:i4>
      </vt:variant>
      <vt:variant>
        <vt:i4>5</vt:i4>
      </vt:variant>
      <vt:variant>
        <vt:lpwstr/>
      </vt:variant>
      <vt:variant>
        <vt:lpwstr>_Toc422083723</vt:lpwstr>
      </vt:variant>
      <vt:variant>
        <vt:i4>1310777</vt:i4>
      </vt:variant>
      <vt:variant>
        <vt:i4>338</vt:i4>
      </vt:variant>
      <vt:variant>
        <vt:i4>0</vt:i4>
      </vt:variant>
      <vt:variant>
        <vt:i4>5</vt:i4>
      </vt:variant>
      <vt:variant>
        <vt:lpwstr/>
      </vt:variant>
      <vt:variant>
        <vt:lpwstr>_Toc422083722</vt:lpwstr>
      </vt:variant>
      <vt:variant>
        <vt:i4>1310777</vt:i4>
      </vt:variant>
      <vt:variant>
        <vt:i4>332</vt:i4>
      </vt:variant>
      <vt:variant>
        <vt:i4>0</vt:i4>
      </vt:variant>
      <vt:variant>
        <vt:i4>5</vt:i4>
      </vt:variant>
      <vt:variant>
        <vt:lpwstr/>
      </vt:variant>
      <vt:variant>
        <vt:lpwstr>_Toc422083721</vt:lpwstr>
      </vt:variant>
      <vt:variant>
        <vt:i4>1310777</vt:i4>
      </vt:variant>
      <vt:variant>
        <vt:i4>326</vt:i4>
      </vt:variant>
      <vt:variant>
        <vt:i4>0</vt:i4>
      </vt:variant>
      <vt:variant>
        <vt:i4>5</vt:i4>
      </vt:variant>
      <vt:variant>
        <vt:lpwstr/>
      </vt:variant>
      <vt:variant>
        <vt:lpwstr>_Toc422083720</vt:lpwstr>
      </vt:variant>
      <vt:variant>
        <vt:i4>1507385</vt:i4>
      </vt:variant>
      <vt:variant>
        <vt:i4>320</vt:i4>
      </vt:variant>
      <vt:variant>
        <vt:i4>0</vt:i4>
      </vt:variant>
      <vt:variant>
        <vt:i4>5</vt:i4>
      </vt:variant>
      <vt:variant>
        <vt:lpwstr/>
      </vt:variant>
      <vt:variant>
        <vt:lpwstr>_Toc422083719</vt:lpwstr>
      </vt:variant>
      <vt:variant>
        <vt:i4>1507385</vt:i4>
      </vt:variant>
      <vt:variant>
        <vt:i4>314</vt:i4>
      </vt:variant>
      <vt:variant>
        <vt:i4>0</vt:i4>
      </vt:variant>
      <vt:variant>
        <vt:i4>5</vt:i4>
      </vt:variant>
      <vt:variant>
        <vt:lpwstr/>
      </vt:variant>
      <vt:variant>
        <vt:lpwstr>_Toc422083718</vt:lpwstr>
      </vt:variant>
      <vt:variant>
        <vt:i4>1507385</vt:i4>
      </vt:variant>
      <vt:variant>
        <vt:i4>308</vt:i4>
      </vt:variant>
      <vt:variant>
        <vt:i4>0</vt:i4>
      </vt:variant>
      <vt:variant>
        <vt:i4>5</vt:i4>
      </vt:variant>
      <vt:variant>
        <vt:lpwstr/>
      </vt:variant>
      <vt:variant>
        <vt:lpwstr>_Toc422083717</vt:lpwstr>
      </vt:variant>
      <vt:variant>
        <vt:i4>1507385</vt:i4>
      </vt:variant>
      <vt:variant>
        <vt:i4>302</vt:i4>
      </vt:variant>
      <vt:variant>
        <vt:i4>0</vt:i4>
      </vt:variant>
      <vt:variant>
        <vt:i4>5</vt:i4>
      </vt:variant>
      <vt:variant>
        <vt:lpwstr/>
      </vt:variant>
      <vt:variant>
        <vt:lpwstr>_Toc422083716</vt:lpwstr>
      </vt:variant>
      <vt:variant>
        <vt:i4>1507385</vt:i4>
      </vt:variant>
      <vt:variant>
        <vt:i4>296</vt:i4>
      </vt:variant>
      <vt:variant>
        <vt:i4>0</vt:i4>
      </vt:variant>
      <vt:variant>
        <vt:i4>5</vt:i4>
      </vt:variant>
      <vt:variant>
        <vt:lpwstr/>
      </vt:variant>
      <vt:variant>
        <vt:lpwstr>_Toc422083715</vt:lpwstr>
      </vt:variant>
      <vt:variant>
        <vt:i4>1507385</vt:i4>
      </vt:variant>
      <vt:variant>
        <vt:i4>290</vt:i4>
      </vt:variant>
      <vt:variant>
        <vt:i4>0</vt:i4>
      </vt:variant>
      <vt:variant>
        <vt:i4>5</vt:i4>
      </vt:variant>
      <vt:variant>
        <vt:lpwstr/>
      </vt:variant>
      <vt:variant>
        <vt:lpwstr>_Toc422083714</vt:lpwstr>
      </vt:variant>
      <vt:variant>
        <vt:i4>1507385</vt:i4>
      </vt:variant>
      <vt:variant>
        <vt:i4>284</vt:i4>
      </vt:variant>
      <vt:variant>
        <vt:i4>0</vt:i4>
      </vt:variant>
      <vt:variant>
        <vt:i4>5</vt:i4>
      </vt:variant>
      <vt:variant>
        <vt:lpwstr/>
      </vt:variant>
      <vt:variant>
        <vt:lpwstr>_Toc422083713</vt:lpwstr>
      </vt:variant>
      <vt:variant>
        <vt:i4>1507385</vt:i4>
      </vt:variant>
      <vt:variant>
        <vt:i4>278</vt:i4>
      </vt:variant>
      <vt:variant>
        <vt:i4>0</vt:i4>
      </vt:variant>
      <vt:variant>
        <vt:i4>5</vt:i4>
      </vt:variant>
      <vt:variant>
        <vt:lpwstr/>
      </vt:variant>
      <vt:variant>
        <vt:lpwstr>_Toc422083712</vt:lpwstr>
      </vt:variant>
      <vt:variant>
        <vt:i4>1507385</vt:i4>
      </vt:variant>
      <vt:variant>
        <vt:i4>272</vt:i4>
      </vt:variant>
      <vt:variant>
        <vt:i4>0</vt:i4>
      </vt:variant>
      <vt:variant>
        <vt:i4>5</vt:i4>
      </vt:variant>
      <vt:variant>
        <vt:lpwstr/>
      </vt:variant>
      <vt:variant>
        <vt:lpwstr>_Toc422083711</vt:lpwstr>
      </vt:variant>
      <vt:variant>
        <vt:i4>1507385</vt:i4>
      </vt:variant>
      <vt:variant>
        <vt:i4>266</vt:i4>
      </vt:variant>
      <vt:variant>
        <vt:i4>0</vt:i4>
      </vt:variant>
      <vt:variant>
        <vt:i4>5</vt:i4>
      </vt:variant>
      <vt:variant>
        <vt:lpwstr/>
      </vt:variant>
      <vt:variant>
        <vt:lpwstr>_Toc422083710</vt:lpwstr>
      </vt:variant>
      <vt:variant>
        <vt:i4>1441849</vt:i4>
      </vt:variant>
      <vt:variant>
        <vt:i4>260</vt:i4>
      </vt:variant>
      <vt:variant>
        <vt:i4>0</vt:i4>
      </vt:variant>
      <vt:variant>
        <vt:i4>5</vt:i4>
      </vt:variant>
      <vt:variant>
        <vt:lpwstr/>
      </vt:variant>
      <vt:variant>
        <vt:lpwstr>_Toc422083709</vt:lpwstr>
      </vt:variant>
      <vt:variant>
        <vt:i4>1441849</vt:i4>
      </vt:variant>
      <vt:variant>
        <vt:i4>254</vt:i4>
      </vt:variant>
      <vt:variant>
        <vt:i4>0</vt:i4>
      </vt:variant>
      <vt:variant>
        <vt:i4>5</vt:i4>
      </vt:variant>
      <vt:variant>
        <vt:lpwstr/>
      </vt:variant>
      <vt:variant>
        <vt:lpwstr>_Toc422083707</vt:lpwstr>
      </vt:variant>
      <vt:variant>
        <vt:i4>1441849</vt:i4>
      </vt:variant>
      <vt:variant>
        <vt:i4>248</vt:i4>
      </vt:variant>
      <vt:variant>
        <vt:i4>0</vt:i4>
      </vt:variant>
      <vt:variant>
        <vt:i4>5</vt:i4>
      </vt:variant>
      <vt:variant>
        <vt:lpwstr/>
      </vt:variant>
      <vt:variant>
        <vt:lpwstr>_Toc422083706</vt:lpwstr>
      </vt:variant>
      <vt:variant>
        <vt:i4>1114168</vt:i4>
      </vt:variant>
      <vt:variant>
        <vt:i4>242</vt:i4>
      </vt:variant>
      <vt:variant>
        <vt:i4>0</vt:i4>
      </vt:variant>
      <vt:variant>
        <vt:i4>5</vt:i4>
      </vt:variant>
      <vt:variant>
        <vt:lpwstr/>
      </vt:variant>
      <vt:variant>
        <vt:lpwstr>_Toc422083673</vt:lpwstr>
      </vt:variant>
      <vt:variant>
        <vt:i4>1114168</vt:i4>
      </vt:variant>
      <vt:variant>
        <vt:i4>236</vt:i4>
      </vt:variant>
      <vt:variant>
        <vt:i4>0</vt:i4>
      </vt:variant>
      <vt:variant>
        <vt:i4>5</vt:i4>
      </vt:variant>
      <vt:variant>
        <vt:lpwstr/>
      </vt:variant>
      <vt:variant>
        <vt:lpwstr>_Toc422083672</vt:lpwstr>
      </vt:variant>
      <vt:variant>
        <vt:i4>1114168</vt:i4>
      </vt:variant>
      <vt:variant>
        <vt:i4>230</vt:i4>
      </vt:variant>
      <vt:variant>
        <vt:i4>0</vt:i4>
      </vt:variant>
      <vt:variant>
        <vt:i4>5</vt:i4>
      </vt:variant>
      <vt:variant>
        <vt:lpwstr/>
      </vt:variant>
      <vt:variant>
        <vt:lpwstr>_Toc422083671</vt:lpwstr>
      </vt:variant>
      <vt:variant>
        <vt:i4>1114168</vt:i4>
      </vt:variant>
      <vt:variant>
        <vt:i4>224</vt:i4>
      </vt:variant>
      <vt:variant>
        <vt:i4>0</vt:i4>
      </vt:variant>
      <vt:variant>
        <vt:i4>5</vt:i4>
      </vt:variant>
      <vt:variant>
        <vt:lpwstr/>
      </vt:variant>
      <vt:variant>
        <vt:lpwstr>_Toc422083670</vt:lpwstr>
      </vt:variant>
      <vt:variant>
        <vt:i4>1048632</vt:i4>
      </vt:variant>
      <vt:variant>
        <vt:i4>218</vt:i4>
      </vt:variant>
      <vt:variant>
        <vt:i4>0</vt:i4>
      </vt:variant>
      <vt:variant>
        <vt:i4>5</vt:i4>
      </vt:variant>
      <vt:variant>
        <vt:lpwstr/>
      </vt:variant>
      <vt:variant>
        <vt:lpwstr>_Toc422083669</vt:lpwstr>
      </vt:variant>
      <vt:variant>
        <vt:i4>1048632</vt:i4>
      </vt:variant>
      <vt:variant>
        <vt:i4>212</vt:i4>
      </vt:variant>
      <vt:variant>
        <vt:i4>0</vt:i4>
      </vt:variant>
      <vt:variant>
        <vt:i4>5</vt:i4>
      </vt:variant>
      <vt:variant>
        <vt:lpwstr/>
      </vt:variant>
      <vt:variant>
        <vt:lpwstr>_Toc422083668</vt:lpwstr>
      </vt:variant>
      <vt:variant>
        <vt:i4>1048632</vt:i4>
      </vt:variant>
      <vt:variant>
        <vt:i4>206</vt:i4>
      </vt:variant>
      <vt:variant>
        <vt:i4>0</vt:i4>
      </vt:variant>
      <vt:variant>
        <vt:i4>5</vt:i4>
      </vt:variant>
      <vt:variant>
        <vt:lpwstr/>
      </vt:variant>
      <vt:variant>
        <vt:lpwstr>_Toc422083667</vt:lpwstr>
      </vt:variant>
      <vt:variant>
        <vt:i4>1048632</vt:i4>
      </vt:variant>
      <vt:variant>
        <vt:i4>200</vt:i4>
      </vt:variant>
      <vt:variant>
        <vt:i4>0</vt:i4>
      </vt:variant>
      <vt:variant>
        <vt:i4>5</vt:i4>
      </vt:variant>
      <vt:variant>
        <vt:lpwstr/>
      </vt:variant>
      <vt:variant>
        <vt:lpwstr>_Toc422083666</vt:lpwstr>
      </vt:variant>
      <vt:variant>
        <vt:i4>1048632</vt:i4>
      </vt:variant>
      <vt:variant>
        <vt:i4>194</vt:i4>
      </vt:variant>
      <vt:variant>
        <vt:i4>0</vt:i4>
      </vt:variant>
      <vt:variant>
        <vt:i4>5</vt:i4>
      </vt:variant>
      <vt:variant>
        <vt:lpwstr/>
      </vt:variant>
      <vt:variant>
        <vt:lpwstr>_Toc422083665</vt:lpwstr>
      </vt:variant>
      <vt:variant>
        <vt:i4>1048632</vt:i4>
      </vt:variant>
      <vt:variant>
        <vt:i4>188</vt:i4>
      </vt:variant>
      <vt:variant>
        <vt:i4>0</vt:i4>
      </vt:variant>
      <vt:variant>
        <vt:i4>5</vt:i4>
      </vt:variant>
      <vt:variant>
        <vt:lpwstr/>
      </vt:variant>
      <vt:variant>
        <vt:lpwstr>_Toc422083664</vt:lpwstr>
      </vt:variant>
      <vt:variant>
        <vt:i4>1048632</vt:i4>
      </vt:variant>
      <vt:variant>
        <vt:i4>182</vt:i4>
      </vt:variant>
      <vt:variant>
        <vt:i4>0</vt:i4>
      </vt:variant>
      <vt:variant>
        <vt:i4>5</vt:i4>
      </vt:variant>
      <vt:variant>
        <vt:lpwstr/>
      </vt:variant>
      <vt:variant>
        <vt:lpwstr>_Toc422083663</vt:lpwstr>
      </vt:variant>
      <vt:variant>
        <vt:i4>1048632</vt:i4>
      </vt:variant>
      <vt:variant>
        <vt:i4>176</vt:i4>
      </vt:variant>
      <vt:variant>
        <vt:i4>0</vt:i4>
      </vt:variant>
      <vt:variant>
        <vt:i4>5</vt:i4>
      </vt:variant>
      <vt:variant>
        <vt:lpwstr/>
      </vt:variant>
      <vt:variant>
        <vt:lpwstr>_Toc422083662</vt:lpwstr>
      </vt:variant>
      <vt:variant>
        <vt:i4>1048632</vt:i4>
      </vt:variant>
      <vt:variant>
        <vt:i4>170</vt:i4>
      </vt:variant>
      <vt:variant>
        <vt:i4>0</vt:i4>
      </vt:variant>
      <vt:variant>
        <vt:i4>5</vt:i4>
      </vt:variant>
      <vt:variant>
        <vt:lpwstr/>
      </vt:variant>
      <vt:variant>
        <vt:lpwstr>_Toc422083661</vt:lpwstr>
      </vt:variant>
      <vt:variant>
        <vt:i4>1048632</vt:i4>
      </vt:variant>
      <vt:variant>
        <vt:i4>164</vt:i4>
      </vt:variant>
      <vt:variant>
        <vt:i4>0</vt:i4>
      </vt:variant>
      <vt:variant>
        <vt:i4>5</vt:i4>
      </vt:variant>
      <vt:variant>
        <vt:lpwstr/>
      </vt:variant>
      <vt:variant>
        <vt:lpwstr>_Toc422083660</vt:lpwstr>
      </vt:variant>
      <vt:variant>
        <vt:i4>1245240</vt:i4>
      </vt:variant>
      <vt:variant>
        <vt:i4>158</vt:i4>
      </vt:variant>
      <vt:variant>
        <vt:i4>0</vt:i4>
      </vt:variant>
      <vt:variant>
        <vt:i4>5</vt:i4>
      </vt:variant>
      <vt:variant>
        <vt:lpwstr/>
      </vt:variant>
      <vt:variant>
        <vt:lpwstr>_Toc422083659</vt:lpwstr>
      </vt:variant>
      <vt:variant>
        <vt:i4>1245240</vt:i4>
      </vt:variant>
      <vt:variant>
        <vt:i4>152</vt:i4>
      </vt:variant>
      <vt:variant>
        <vt:i4>0</vt:i4>
      </vt:variant>
      <vt:variant>
        <vt:i4>5</vt:i4>
      </vt:variant>
      <vt:variant>
        <vt:lpwstr/>
      </vt:variant>
      <vt:variant>
        <vt:lpwstr>_Toc422083658</vt:lpwstr>
      </vt:variant>
      <vt:variant>
        <vt:i4>1245240</vt:i4>
      </vt:variant>
      <vt:variant>
        <vt:i4>146</vt:i4>
      </vt:variant>
      <vt:variant>
        <vt:i4>0</vt:i4>
      </vt:variant>
      <vt:variant>
        <vt:i4>5</vt:i4>
      </vt:variant>
      <vt:variant>
        <vt:lpwstr/>
      </vt:variant>
      <vt:variant>
        <vt:lpwstr>_Toc422083657</vt:lpwstr>
      </vt:variant>
      <vt:variant>
        <vt:i4>1245240</vt:i4>
      </vt:variant>
      <vt:variant>
        <vt:i4>140</vt:i4>
      </vt:variant>
      <vt:variant>
        <vt:i4>0</vt:i4>
      </vt:variant>
      <vt:variant>
        <vt:i4>5</vt:i4>
      </vt:variant>
      <vt:variant>
        <vt:lpwstr/>
      </vt:variant>
      <vt:variant>
        <vt:lpwstr>_Toc422083656</vt:lpwstr>
      </vt:variant>
      <vt:variant>
        <vt:i4>1245240</vt:i4>
      </vt:variant>
      <vt:variant>
        <vt:i4>134</vt:i4>
      </vt:variant>
      <vt:variant>
        <vt:i4>0</vt:i4>
      </vt:variant>
      <vt:variant>
        <vt:i4>5</vt:i4>
      </vt:variant>
      <vt:variant>
        <vt:lpwstr/>
      </vt:variant>
      <vt:variant>
        <vt:lpwstr>_Toc422083655</vt:lpwstr>
      </vt:variant>
      <vt:variant>
        <vt:i4>1245240</vt:i4>
      </vt:variant>
      <vt:variant>
        <vt:i4>128</vt:i4>
      </vt:variant>
      <vt:variant>
        <vt:i4>0</vt:i4>
      </vt:variant>
      <vt:variant>
        <vt:i4>5</vt:i4>
      </vt:variant>
      <vt:variant>
        <vt:lpwstr/>
      </vt:variant>
      <vt:variant>
        <vt:lpwstr>_Toc422083654</vt:lpwstr>
      </vt:variant>
      <vt:variant>
        <vt:i4>1245240</vt:i4>
      </vt:variant>
      <vt:variant>
        <vt:i4>122</vt:i4>
      </vt:variant>
      <vt:variant>
        <vt:i4>0</vt:i4>
      </vt:variant>
      <vt:variant>
        <vt:i4>5</vt:i4>
      </vt:variant>
      <vt:variant>
        <vt:lpwstr/>
      </vt:variant>
      <vt:variant>
        <vt:lpwstr>_Toc422083653</vt:lpwstr>
      </vt:variant>
      <vt:variant>
        <vt:i4>1245240</vt:i4>
      </vt:variant>
      <vt:variant>
        <vt:i4>116</vt:i4>
      </vt:variant>
      <vt:variant>
        <vt:i4>0</vt:i4>
      </vt:variant>
      <vt:variant>
        <vt:i4>5</vt:i4>
      </vt:variant>
      <vt:variant>
        <vt:lpwstr/>
      </vt:variant>
      <vt:variant>
        <vt:lpwstr>_Toc422083652</vt:lpwstr>
      </vt:variant>
      <vt:variant>
        <vt:i4>1245240</vt:i4>
      </vt:variant>
      <vt:variant>
        <vt:i4>110</vt:i4>
      </vt:variant>
      <vt:variant>
        <vt:i4>0</vt:i4>
      </vt:variant>
      <vt:variant>
        <vt:i4>5</vt:i4>
      </vt:variant>
      <vt:variant>
        <vt:lpwstr/>
      </vt:variant>
      <vt:variant>
        <vt:lpwstr>_Toc422083651</vt:lpwstr>
      </vt:variant>
      <vt:variant>
        <vt:i4>1179704</vt:i4>
      </vt:variant>
      <vt:variant>
        <vt:i4>104</vt:i4>
      </vt:variant>
      <vt:variant>
        <vt:i4>0</vt:i4>
      </vt:variant>
      <vt:variant>
        <vt:i4>5</vt:i4>
      </vt:variant>
      <vt:variant>
        <vt:lpwstr/>
      </vt:variant>
      <vt:variant>
        <vt:lpwstr>_Toc422083647</vt:lpwstr>
      </vt:variant>
      <vt:variant>
        <vt:i4>1179704</vt:i4>
      </vt:variant>
      <vt:variant>
        <vt:i4>98</vt:i4>
      </vt:variant>
      <vt:variant>
        <vt:i4>0</vt:i4>
      </vt:variant>
      <vt:variant>
        <vt:i4>5</vt:i4>
      </vt:variant>
      <vt:variant>
        <vt:lpwstr/>
      </vt:variant>
      <vt:variant>
        <vt:lpwstr>_Toc422083646</vt:lpwstr>
      </vt:variant>
      <vt:variant>
        <vt:i4>1179704</vt:i4>
      </vt:variant>
      <vt:variant>
        <vt:i4>92</vt:i4>
      </vt:variant>
      <vt:variant>
        <vt:i4>0</vt:i4>
      </vt:variant>
      <vt:variant>
        <vt:i4>5</vt:i4>
      </vt:variant>
      <vt:variant>
        <vt:lpwstr/>
      </vt:variant>
      <vt:variant>
        <vt:lpwstr>_Toc422083645</vt:lpwstr>
      </vt:variant>
      <vt:variant>
        <vt:i4>1179704</vt:i4>
      </vt:variant>
      <vt:variant>
        <vt:i4>86</vt:i4>
      </vt:variant>
      <vt:variant>
        <vt:i4>0</vt:i4>
      </vt:variant>
      <vt:variant>
        <vt:i4>5</vt:i4>
      </vt:variant>
      <vt:variant>
        <vt:lpwstr/>
      </vt:variant>
      <vt:variant>
        <vt:lpwstr>_Toc422083644</vt:lpwstr>
      </vt:variant>
      <vt:variant>
        <vt:i4>1179704</vt:i4>
      </vt:variant>
      <vt:variant>
        <vt:i4>80</vt:i4>
      </vt:variant>
      <vt:variant>
        <vt:i4>0</vt:i4>
      </vt:variant>
      <vt:variant>
        <vt:i4>5</vt:i4>
      </vt:variant>
      <vt:variant>
        <vt:lpwstr/>
      </vt:variant>
      <vt:variant>
        <vt:lpwstr>_Toc422083643</vt:lpwstr>
      </vt:variant>
      <vt:variant>
        <vt:i4>1179704</vt:i4>
      </vt:variant>
      <vt:variant>
        <vt:i4>74</vt:i4>
      </vt:variant>
      <vt:variant>
        <vt:i4>0</vt:i4>
      </vt:variant>
      <vt:variant>
        <vt:i4>5</vt:i4>
      </vt:variant>
      <vt:variant>
        <vt:lpwstr/>
      </vt:variant>
      <vt:variant>
        <vt:lpwstr>_Toc422083642</vt:lpwstr>
      </vt:variant>
      <vt:variant>
        <vt:i4>1179704</vt:i4>
      </vt:variant>
      <vt:variant>
        <vt:i4>68</vt:i4>
      </vt:variant>
      <vt:variant>
        <vt:i4>0</vt:i4>
      </vt:variant>
      <vt:variant>
        <vt:i4>5</vt:i4>
      </vt:variant>
      <vt:variant>
        <vt:lpwstr/>
      </vt:variant>
      <vt:variant>
        <vt:lpwstr>_Toc422083641</vt:lpwstr>
      </vt:variant>
      <vt:variant>
        <vt:i4>1376312</vt:i4>
      </vt:variant>
      <vt:variant>
        <vt:i4>62</vt:i4>
      </vt:variant>
      <vt:variant>
        <vt:i4>0</vt:i4>
      </vt:variant>
      <vt:variant>
        <vt:i4>5</vt:i4>
      </vt:variant>
      <vt:variant>
        <vt:lpwstr/>
      </vt:variant>
      <vt:variant>
        <vt:lpwstr>_Toc422083636</vt:lpwstr>
      </vt:variant>
      <vt:variant>
        <vt:i4>1376312</vt:i4>
      </vt:variant>
      <vt:variant>
        <vt:i4>56</vt:i4>
      </vt:variant>
      <vt:variant>
        <vt:i4>0</vt:i4>
      </vt:variant>
      <vt:variant>
        <vt:i4>5</vt:i4>
      </vt:variant>
      <vt:variant>
        <vt:lpwstr/>
      </vt:variant>
      <vt:variant>
        <vt:lpwstr>_Toc422083635</vt:lpwstr>
      </vt:variant>
      <vt:variant>
        <vt:i4>1376312</vt:i4>
      </vt:variant>
      <vt:variant>
        <vt:i4>50</vt:i4>
      </vt:variant>
      <vt:variant>
        <vt:i4>0</vt:i4>
      </vt:variant>
      <vt:variant>
        <vt:i4>5</vt:i4>
      </vt:variant>
      <vt:variant>
        <vt:lpwstr/>
      </vt:variant>
      <vt:variant>
        <vt:lpwstr>_Toc422083634</vt:lpwstr>
      </vt:variant>
      <vt:variant>
        <vt:i4>1376312</vt:i4>
      </vt:variant>
      <vt:variant>
        <vt:i4>44</vt:i4>
      </vt:variant>
      <vt:variant>
        <vt:i4>0</vt:i4>
      </vt:variant>
      <vt:variant>
        <vt:i4>5</vt:i4>
      </vt:variant>
      <vt:variant>
        <vt:lpwstr/>
      </vt:variant>
      <vt:variant>
        <vt:lpwstr>_Toc422083633</vt:lpwstr>
      </vt:variant>
      <vt:variant>
        <vt:i4>1376312</vt:i4>
      </vt:variant>
      <vt:variant>
        <vt:i4>38</vt:i4>
      </vt:variant>
      <vt:variant>
        <vt:i4>0</vt:i4>
      </vt:variant>
      <vt:variant>
        <vt:i4>5</vt:i4>
      </vt:variant>
      <vt:variant>
        <vt:lpwstr/>
      </vt:variant>
      <vt:variant>
        <vt:lpwstr>_Toc422083631</vt:lpwstr>
      </vt:variant>
      <vt:variant>
        <vt:i4>1376312</vt:i4>
      </vt:variant>
      <vt:variant>
        <vt:i4>32</vt:i4>
      </vt:variant>
      <vt:variant>
        <vt:i4>0</vt:i4>
      </vt:variant>
      <vt:variant>
        <vt:i4>5</vt:i4>
      </vt:variant>
      <vt:variant>
        <vt:lpwstr/>
      </vt:variant>
      <vt:variant>
        <vt:lpwstr>_Toc422083630</vt:lpwstr>
      </vt:variant>
      <vt:variant>
        <vt:i4>1310776</vt:i4>
      </vt:variant>
      <vt:variant>
        <vt:i4>26</vt:i4>
      </vt:variant>
      <vt:variant>
        <vt:i4>0</vt:i4>
      </vt:variant>
      <vt:variant>
        <vt:i4>5</vt:i4>
      </vt:variant>
      <vt:variant>
        <vt:lpwstr/>
      </vt:variant>
      <vt:variant>
        <vt:lpwstr>_Toc422083629</vt:lpwstr>
      </vt:variant>
      <vt:variant>
        <vt:i4>1310776</vt:i4>
      </vt:variant>
      <vt:variant>
        <vt:i4>20</vt:i4>
      </vt:variant>
      <vt:variant>
        <vt:i4>0</vt:i4>
      </vt:variant>
      <vt:variant>
        <vt:i4>5</vt:i4>
      </vt:variant>
      <vt:variant>
        <vt:lpwstr/>
      </vt:variant>
      <vt:variant>
        <vt:lpwstr>_Toc422083628</vt:lpwstr>
      </vt:variant>
      <vt:variant>
        <vt:i4>1310776</vt:i4>
      </vt:variant>
      <vt:variant>
        <vt:i4>14</vt:i4>
      </vt:variant>
      <vt:variant>
        <vt:i4>0</vt:i4>
      </vt:variant>
      <vt:variant>
        <vt:i4>5</vt:i4>
      </vt:variant>
      <vt:variant>
        <vt:lpwstr/>
      </vt:variant>
      <vt:variant>
        <vt:lpwstr>_Toc422083627</vt:lpwstr>
      </vt:variant>
      <vt:variant>
        <vt:i4>1310776</vt:i4>
      </vt:variant>
      <vt:variant>
        <vt:i4>8</vt:i4>
      </vt:variant>
      <vt:variant>
        <vt:i4>0</vt:i4>
      </vt:variant>
      <vt:variant>
        <vt:i4>5</vt:i4>
      </vt:variant>
      <vt:variant>
        <vt:lpwstr/>
      </vt:variant>
      <vt:variant>
        <vt:lpwstr>_Toc422083626</vt:lpwstr>
      </vt:variant>
      <vt:variant>
        <vt:i4>1310776</vt:i4>
      </vt:variant>
      <vt:variant>
        <vt:i4>2</vt:i4>
      </vt:variant>
      <vt:variant>
        <vt:i4>0</vt:i4>
      </vt:variant>
      <vt:variant>
        <vt:i4>5</vt:i4>
      </vt:variant>
      <vt:variant>
        <vt:lpwstr/>
      </vt:variant>
      <vt:variant>
        <vt:lpwstr>_Toc422083625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MASTERWELL HOLDINGS LIMITED</dc:title>
  <dc:creator>用户</dc:creator>
  <cp:lastModifiedBy>USER</cp:lastModifiedBy>
  <cp:revision>12</cp:revision>
  <cp:lastPrinted>2018-01-20T15:53:00Z</cp:lastPrinted>
  <dcterms:created xsi:type="dcterms:W3CDTF">2018-02-01T06:06:00Z</dcterms:created>
  <dcterms:modified xsi:type="dcterms:W3CDTF">2018-02-01T08:00:00Z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