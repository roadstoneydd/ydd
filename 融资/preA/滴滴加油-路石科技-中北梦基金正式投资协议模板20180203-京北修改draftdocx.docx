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A0C" w:rsidRPr="00943343" w:rsidRDefault="008D2A0C">
      <w:pPr>
        <w:tabs>
          <w:tab w:val="left" w:pos="6840"/>
        </w:tabs>
      </w:pPr>
    </w:p>
    <w:tbl>
      <w:tblPr>
        <w:tblW w:w="9676" w:type="dxa"/>
        <w:jc w:val="center"/>
        <w:tblLayout w:type="fixed"/>
        <w:tblLook w:val="0000"/>
      </w:tblPr>
      <w:tblGrid>
        <w:gridCol w:w="1300"/>
        <w:gridCol w:w="7081"/>
        <w:gridCol w:w="1295"/>
      </w:tblGrid>
      <w:tr w:rsidR="008D2A0C" w:rsidRPr="00943343" w:rsidTr="0049192C">
        <w:trPr>
          <w:trHeight w:val="7063"/>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p>
          <w:p w:rsidR="00C86A65" w:rsidRPr="00725B54" w:rsidRDefault="00C86A6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sz w:val="32"/>
                <w:szCs w:val="32"/>
              </w:rPr>
            </w:pPr>
          </w:p>
          <w:p w:rsidR="00725B54" w:rsidRPr="00042158" w:rsidRDefault="00C86A65" w:rsidP="00042158">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0" w:name="OLE_LINK3"/>
            <w:bookmarkStart w:id="1" w:name="OLE_LINK5"/>
            <w:r w:rsidRPr="00725B54">
              <w:rPr>
                <w:rFonts w:ascii="宋体" w:hAnsi="宋体" w:hint="eastAsia"/>
                <w:b/>
                <w:sz w:val="32"/>
                <w:szCs w:val="32"/>
              </w:rPr>
              <w:t>北京</w:t>
            </w:r>
            <w:r w:rsidR="00DF7C16">
              <w:rPr>
                <w:rFonts w:ascii="宋体" w:hAnsi="宋体" w:hint="eastAsia"/>
                <w:b/>
                <w:sz w:val="32"/>
                <w:szCs w:val="32"/>
              </w:rPr>
              <w:t>中北梦</w:t>
            </w:r>
            <w:r w:rsidRPr="00725B54">
              <w:rPr>
                <w:rFonts w:ascii="宋体" w:hAnsi="宋体" w:hint="eastAsia"/>
                <w:b/>
                <w:sz w:val="32"/>
                <w:szCs w:val="32"/>
              </w:rPr>
              <w:t>投资中心</w:t>
            </w:r>
            <w:bookmarkEnd w:id="0"/>
            <w:bookmarkEnd w:id="1"/>
            <w:r w:rsidRPr="00725B54">
              <w:rPr>
                <w:rFonts w:ascii="宋体" w:hAnsi="宋体"/>
                <w:b/>
                <w:sz w:val="32"/>
                <w:szCs w:val="32"/>
              </w:rPr>
              <w:t>（有限合伙）</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2" w:name="OLE_LINK6"/>
            <w:bookmarkStart w:id="3" w:name="OLE_LINK7"/>
            <w:r>
              <w:rPr>
                <w:rFonts w:ascii="宋体" w:hAnsi="宋体" w:hint="eastAsia"/>
                <w:b/>
                <w:sz w:val="32"/>
                <w:szCs w:val="32"/>
              </w:rPr>
              <w:t>北京</w:t>
            </w:r>
            <w:r>
              <w:rPr>
                <w:rFonts w:ascii="宋体" w:hAnsi="宋体"/>
                <w:b/>
                <w:sz w:val="32"/>
                <w:szCs w:val="32"/>
              </w:rPr>
              <w:t>京北天使投资中心（</w:t>
            </w:r>
            <w:r>
              <w:rPr>
                <w:rFonts w:ascii="宋体" w:hAnsi="宋体" w:hint="eastAsia"/>
                <w:b/>
                <w:sz w:val="32"/>
                <w:szCs w:val="32"/>
              </w:rPr>
              <w:t>有限合伙</w:t>
            </w:r>
            <w:r>
              <w:rPr>
                <w:rFonts w:ascii="宋体" w:hAnsi="宋体"/>
                <w:b/>
                <w:sz w:val="32"/>
                <w:szCs w:val="32"/>
              </w:rPr>
              <w:t>）</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4" w:name="OLE_LINK8"/>
            <w:bookmarkStart w:id="5" w:name="OLE_LINK9"/>
            <w:bookmarkEnd w:id="2"/>
            <w:bookmarkEnd w:id="3"/>
            <w:r>
              <w:rPr>
                <w:rFonts w:ascii="宋体" w:hAnsi="宋体" w:hint="eastAsia"/>
                <w:b/>
                <w:sz w:val="32"/>
                <w:szCs w:val="32"/>
              </w:rPr>
              <w:t>北京</w:t>
            </w:r>
            <w:r>
              <w:rPr>
                <w:rFonts w:ascii="宋体" w:hAnsi="宋体"/>
                <w:b/>
                <w:sz w:val="32"/>
                <w:szCs w:val="32"/>
              </w:rPr>
              <w:t>京北</w:t>
            </w:r>
            <w:r>
              <w:rPr>
                <w:rFonts w:ascii="宋体" w:hAnsi="宋体" w:hint="eastAsia"/>
                <w:b/>
                <w:sz w:val="32"/>
                <w:szCs w:val="32"/>
              </w:rPr>
              <w:t>阳光</w:t>
            </w:r>
            <w:r>
              <w:rPr>
                <w:rFonts w:ascii="宋体" w:hAnsi="宋体"/>
                <w:b/>
                <w:sz w:val="32"/>
                <w:szCs w:val="32"/>
              </w:rPr>
              <w:t>投资中心（</w:t>
            </w:r>
            <w:r>
              <w:rPr>
                <w:rFonts w:ascii="宋体" w:hAnsi="宋体" w:hint="eastAsia"/>
                <w:b/>
                <w:sz w:val="32"/>
                <w:szCs w:val="32"/>
              </w:rPr>
              <w:t>有限合伙</w:t>
            </w:r>
            <w:r>
              <w:rPr>
                <w:rFonts w:ascii="宋体" w:hAnsi="宋体"/>
                <w:b/>
                <w:sz w:val="32"/>
                <w:szCs w:val="32"/>
              </w:rPr>
              <w:t>）</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6" w:name="OLE_LINK10"/>
            <w:bookmarkStart w:id="7" w:name="OLE_LINK11"/>
            <w:bookmarkEnd w:id="4"/>
            <w:bookmarkEnd w:id="5"/>
            <w:r>
              <w:rPr>
                <w:rFonts w:ascii="宋体" w:hAnsi="宋体" w:hint="eastAsia"/>
                <w:b/>
                <w:sz w:val="32"/>
                <w:szCs w:val="32"/>
              </w:rPr>
              <w:t>北京</w:t>
            </w:r>
            <w:r>
              <w:rPr>
                <w:rFonts w:ascii="宋体" w:hAnsi="宋体"/>
                <w:b/>
                <w:sz w:val="32"/>
                <w:szCs w:val="32"/>
              </w:rPr>
              <w:t>天使聚场投资中心（</w:t>
            </w:r>
            <w:r>
              <w:rPr>
                <w:rFonts w:ascii="宋体" w:hAnsi="宋体" w:hint="eastAsia"/>
                <w:b/>
                <w:sz w:val="32"/>
                <w:szCs w:val="32"/>
              </w:rPr>
              <w:t>有限合伙</w:t>
            </w:r>
            <w:r>
              <w:rPr>
                <w:rFonts w:ascii="宋体" w:hAnsi="宋体"/>
                <w:b/>
                <w:sz w:val="32"/>
                <w:szCs w:val="32"/>
              </w:rPr>
              <w:t>）</w:t>
            </w:r>
          </w:p>
          <w:bookmarkEnd w:id="6"/>
          <w:bookmarkEnd w:id="7"/>
          <w:p w:rsidR="009E5921" w:rsidRP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Del="00570C38"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8" w:author="ll" w:date="2018-02-02T20:57:00Z"/>
                <w:rFonts w:ascii="宋体" w:hAnsi="宋体"/>
                <w:b/>
                <w:sz w:val="32"/>
                <w:szCs w:val="32"/>
              </w:rPr>
            </w:pPr>
            <w:r w:rsidRPr="00725B54">
              <w:rPr>
                <w:rFonts w:ascii="宋体" w:hAnsi="宋体" w:hint="eastAsia"/>
                <w:b/>
                <w:sz w:val="32"/>
                <w:szCs w:val="32"/>
              </w:rPr>
              <w:t>与</w:t>
            </w:r>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del w:id="9" w:author="ll" w:date="2018-02-02T20:57:00Z">
              <w:r w:rsidDel="00570C38">
                <w:rPr>
                  <w:rFonts w:ascii="宋体" w:hAnsi="宋体" w:hint="eastAsia"/>
                  <w:b/>
                  <w:sz w:val="32"/>
                  <w:szCs w:val="32"/>
                </w:rPr>
                <w:delText>张楠</w:delText>
              </w:r>
            </w:del>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徐</w:t>
            </w:r>
            <w:r>
              <w:rPr>
                <w:rFonts w:ascii="宋体" w:hAnsi="宋体"/>
                <w:b/>
                <w:sz w:val="32"/>
                <w:szCs w:val="32"/>
              </w:rPr>
              <w:t>铮</w:t>
            </w:r>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w:t>
            </w:r>
            <w:del w:id="10" w:author="ll" w:date="2018-02-02T20:57:00Z">
              <w:r w:rsidDel="00570C38">
                <w:rPr>
                  <w:rFonts w:ascii="宋体" w:hAnsi="宋体"/>
                  <w:b/>
                  <w:sz w:val="32"/>
                  <w:szCs w:val="32"/>
                </w:rPr>
                <w:delText>股东</w:delText>
              </w:r>
              <w:r w:rsidDel="00570C38">
                <w:rPr>
                  <w:rFonts w:ascii="宋体" w:hAnsi="宋体" w:hint="eastAsia"/>
                  <w:b/>
                  <w:sz w:val="32"/>
                  <w:szCs w:val="32"/>
                </w:rPr>
                <w:delText>1</w:delText>
              </w:r>
            </w:del>
            <w:ins w:id="11" w:author="ll" w:date="2018-02-02T20:57:00Z">
              <w:r w:rsidR="00570C38">
                <w:rPr>
                  <w:rFonts w:ascii="宋体" w:hAnsi="宋体" w:hint="eastAsia"/>
                  <w:b/>
                  <w:sz w:val="32"/>
                  <w:szCs w:val="32"/>
                </w:rPr>
                <w:t>李天畅</w:t>
              </w:r>
            </w:ins>
            <w:r>
              <w:rPr>
                <w:rFonts w:ascii="宋体" w:hAnsi="宋体"/>
                <w:b/>
                <w:sz w:val="32"/>
                <w:szCs w:val="32"/>
              </w:rPr>
              <w:t>】</w:t>
            </w:r>
          </w:p>
          <w:p w:rsidR="00811903" w:rsidRDefault="00811903"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12" w:author="ll" w:date="2018-02-02T20:57:00Z"/>
                <w:rFonts w:ascii="宋体" w:hAnsi="宋体"/>
                <w:b/>
                <w:sz w:val="32"/>
                <w:szCs w:val="32"/>
              </w:rPr>
            </w:pPr>
            <w:r>
              <w:rPr>
                <w:rFonts w:ascii="宋体" w:hAnsi="宋体" w:hint="eastAsia"/>
                <w:b/>
                <w:sz w:val="32"/>
                <w:szCs w:val="32"/>
              </w:rPr>
              <w:t>【</w:t>
            </w:r>
            <w:ins w:id="13" w:author="ll" w:date="2018-02-02T20:57:00Z">
              <w:r w:rsidR="00570C38">
                <w:rPr>
                  <w:rFonts w:ascii="宋体" w:hAnsi="宋体" w:hint="eastAsia"/>
                  <w:b/>
                  <w:sz w:val="32"/>
                  <w:szCs w:val="32"/>
                </w:rPr>
                <w:t>刘全晖</w:t>
              </w:r>
            </w:ins>
            <w:del w:id="14" w:author="ll" w:date="2018-02-02T20:57:00Z">
              <w:r w:rsidDel="00570C38">
                <w:rPr>
                  <w:rFonts w:ascii="宋体" w:hAnsi="宋体"/>
                  <w:b/>
                  <w:sz w:val="32"/>
                  <w:szCs w:val="32"/>
                </w:rPr>
                <w:delText>股东n</w:delText>
              </w:r>
            </w:del>
            <w:r>
              <w:rPr>
                <w:rFonts w:ascii="宋体" w:hAnsi="宋体"/>
                <w:b/>
                <w:sz w:val="32"/>
                <w:szCs w:val="32"/>
              </w:rPr>
              <w:t>】</w:t>
            </w:r>
          </w:p>
          <w:p w:rsidR="00570C38" w:rsidRDefault="00570C38"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ins w:id="15" w:author="ll" w:date="2018-02-02T20:57:00Z">
              <w:r>
                <w:rPr>
                  <w:rFonts w:ascii="宋体" w:hAnsi="宋体" w:hint="eastAsia"/>
                  <w:b/>
                  <w:sz w:val="32"/>
                  <w:szCs w:val="32"/>
                </w:rPr>
                <w:t>刘峻</w:t>
              </w:r>
            </w:ins>
          </w:p>
          <w:p w:rsidR="00811903" w:rsidRPr="00725B54" w:rsidDel="00570C38"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16" w:author="ll" w:date="2018-02-02T20:56:00Z"/>
                <w:rFonts w:ascii="宋体" w:hAnsi="宋体"/>
                <w:b/>
                <w:sz w:val="32"/>
                <w:szCs w:val="32"/>
              </w:rPr>
            </w:pPr>
          </w:p>
          <w:p w:rsidR="00F17FAA" w:rsidRPr="00725B54" w:rsidDel="00570C38"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17" w:author="ll" w:date="2018-02-02T20:56:00Z"/>
                <w:rFonts w:ascii="宋体" w:hAnsi="宋体"/>
                <w:b/>
                <w:sz w:val="32"/>
                <w:szCs w:val="32"/>
              </w:rPr>
            </w:pPr>
          </w:p>
          <w:p w:rsidR="005B0C7D" w:rsidDel="00570C38"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del w:id="18" w:author="ll" w:date="2018-02-02T20:57:00Z"/>
                <w:rFonts w:ascii="宋体" w:hAnsi="宋体"/>
                <w:b/>
                <w:sz w:val="32"/>
                <w:szCs w:val="32"/>
              </w:rPr>
            </w:pP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关于</w:t>
            </w:r>
          </w:p>
          <w:p w:rsidR="00BC7878" w:rsidRPr="00725B54" w:rsidRDefault="00BC7878" w:rsidP="008765ED">
            <w:pPr>
              <w:spacing w:line="320" w:lineRule="atLeast"/>
              <w:jc w:val="center"/>
              <w:rPr>
                <w:rFonts w:ascii="宋体" w:hAnsi="宋体"/>
                <w:b/>
                <w:bCs/>
                <w:sz w:val="32"/>
                <w:szCs w:val="32"/>
              </w:rPr>
            </w:pPr>
          </w:p>
          <w:p w:rsidR="008D2A0C" w:rsidRPr="00811903" w:rsidRDefault="00811903" w:rsidP="008765ED">
            <w:pPr>
              <w:spacing w:line="320" w:lineRule="atLeast"/>
              <w:jc w:val="center"/>
              <w:rPr>
                <w:rFonts w:ascii="宋体" w:hAnsi="宋体"/>
                <w:b/>
                <w:bCs/>
                <w:sz w:val="32"/>
                <w:szCs w:val="32"/>
              </w:rPr>
            </w:pPr>
            <w:r>
              <w:rPr>
                <w:rFonts w:ascii="宋体" w:hAnsi="宋体"/>
                <w:b/>
                <w:sz w:val="32"/>
                <w:szCs w:val="32"/>
              </w:rPr>
              <w:t>路石科技</w:t>
            </w:r>
            <w:r>
              <w:rPr>
                <w:rFonts w:ascii="宋体" w:hAnsi="宋体" w:hint="eastAsia"/>
                <w:b/>
                <w:sz w:val="32"/>
                <w:szCs w:val="32"/>
              </w:rPr>
              <w:t>（北京</w:t>
            </w:r>
            <w:r>
              <w:rPr>
                <w:rFonts w:ascii="宋体" w:hAnsi="宋体"/>
                <w:b/>
                <w:sz w:val="32"/>
                <w:szCs w:val="32"/>
              </w:rPr>
              <w:t>）有限公司</w:t>
            </w:r>
          </w:p>
          <w:p w:rsidR="00725B54" w:rsidRPr="00725B54" w:rsidRDefault="00725B54" w:rsidP="008765ED">
            <w:pPr>
              <w:spacing w:line="320" w:lineRule="atLeast"/>
              <w:jc w:val="center"/>
              <w:rPr>
                <w:rFonts w:ascii="宋体" w:hAnsi="宋体"/>
                <w:b/>
                <w:bCs/>
                <w:sz w:val="32"/>
                <w:szCs w:val="32"/>
              </w:rPr>
            </w:pPr>
          </w:p>
          <w:p w:rsidR="008D2A0C" w:rsidRDefault="008D2A0C" w:rsidP="008765ED">
            <w:pPr>
              <w:pStyle w:val="AONormal"/>
              <w:widowControl w:val="0"/>
              <w:spacing w:line="360" w:lineRule="auto"/>
              <w:jc w:val="center"/>
              <w:rPr>
                <w:rFonts w:ascii="宋体" w:hAnsi="宋体"/>
                <w:b/>
                <w:sz w:val="32"/>
                <w:szCs w:val="32"/>
                <w:lang w:eastAsia="zh-CN"/>
              </w:rPr>
            </w:pPr>
            <w:r w:rsidRPr="00725B54">
              <w:rPr>
                <w:rFonts w:ascii="宋体" w:hAnsi="宋体" w:hint="eastAsia"/>
                <w:b/>
                <w:sz w:val="32"/>
                <w:szCs w:val="32"/>
                <w:lang w:eastAsia="zh-CN"/>
              </w:rPr>
              <w:t>之</w:t>
            </w:r>
          </w:p>
          <w:p w:rsidR="00725B54" w:rsidRPr="000C3C60" w:rsidRDefault="00725B54" w:rsidP="008765ED">
            <w:pPr>
              <w:pStyle w:val="AONormal"/>
              <w:widowControl w:val="0"/>
              <w:spacing w:line="360" w:lineRule="auto"/>
              <w:jc w:val="center"/>
              <w:rPr>
                <w:rFonts w:ascii="宋体" w:hAnsi="宋体"/>
                <w:b/>
                <w:sz w:val="24"/>
                <w:szCs w:val="24"/>
                <w:lang w:eastAsia="zh-CN"/>
              </w:rPr>
            </w:pPr>
          </w:p>
        </w:tc>
      </w:tr>
      <w:tr w:rsidR="008D2A0C" w:rsidRPr="00413B56" w:rsidTr="0049192C">
        <w:trPr>
          <w:trHeight w:val="2096"/>
          <w:jc w:val="center"/>
        </w:trPr>
        <w:tc>
          <w:tcPr>
            <w:tcW w:w="1300"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sz w:val="24"/>
                <w:szCs w:val="24"/>
                <w:lang w:eastAsia="zh-CN"/>
              </w:rPr>
            </w:pPr>
          </w:p>
        </w:tc>
        <w:tc>
          <w:tcPr>
            <w:tcW w:w="7081" w:type="dxa"/>
            <w:tcBorders>
              <w:top w:val="single" w:sz="4" w:space="0" w:color="000000"/>
              <w:left w:val="nil"/>
              <w:bottom w:val="single" w:sz="4" w:space="0" w:color="000000"/>
              <w:right w:val="nil"/>
            </w:tcBorders>
            <w:vAlign w:val="center"/>
          </w:tcPr>
          <w:p w:rsidR="008D2A0C" w:rsidRPr="00413B56" w:rsidRDefault="008D2A0C" w:rsidP="00413B56">
            <w:pPr>
              <w:pStyle w:val="COVERPAGE"/>
              <w:widowControl w:val="0"/>
              <w:spacing w:line="360" w:lineRule="auto"/>
              <w:jc w:val="center"/>
              <w:rPr>
                <w:rFonts w:ascii="宋体" w:hAnsi="宋体"/>
                <w:b/>
                <w:caps/>
                <w:sz w:val="52"/>
                <w:szCs w:val="52"/>
              </w:rPr>
            </w:pPr>
            <w:bookmarkStart w:id="19" w:name="_DV_M0"/>
            <w:bookmarkEnd w:id="19"/>
            <w:r w:rsidRPr="00413B56">
              <w:rPr>
                <w:rFonts w:ascii="宋体" w:hAnsi="宋体" w:hint="eastAsia"/>
                <w:b/>
                <w:sz w:val="52"/>
                <w:szCs w:val="52"/>
              </w:rPr>
              <w:t>投资协议</w:t>
            </w:r>
          </w:p>
        </w:tc>
        <w:tc>
          <w:tcPr>
            <w:tcW w:w="1294"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caps/>
                <w:sz w:val="52"/>
                <w:szCs w:val="52"/>
              </w:rPr>
            </w:pPr>
          </w:p>
        </w:tc>
      </w:tr>
      <w:tr w:rsidR="008D2A0C" w:rsidRPr="00943343" w:rsidTr="0049192C">
        <w:trPr>
          <w:trHeight w:val="47"/>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24"/>
              </w:rPr>
            </w:pPr>
          </w:p>
          <w:p w:rsidR="008D2A0C" w:rsidRPr="008765ED" w:rsidRDefault="008D2A0C"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rPr>
            </w:pPr>
            <w:r w:rsidRPr="008765ED">
              <w:rPr>
                <w:rStyle w:val="Char2"/>
                <w:rFonts w:hint="eastAsia"/>
              </w:rPr>
              <w:t>日期：</w:t>
            </w:r>
            <w:r w:rsidR="00851E8B" w:rsidRPr="008765ED">
              <w:rPr>
                <w:rStyle w:val="Char2"/>
                <w:rFonts w:hint="eastAsia"/>
              </w:rPr>
              <w:t>201</w:t>
            </w:r>
            <w:r w:rsidR="00447EA5">
              <w:rPr>
                <w:rStyle w:val="Char2"/>
                <w:rFonts w:hint="eastAsia"/>
              </w:rPr>
              <w:t>8</w:t>
            </w:r>
            <w:r w:rsidR="00851E8B" w:rsidRPr="008765ED">
              <w:rPr>
                <w:rStyle w:val="Char2"/>
                <w:rFonts w:hint="eastAsia"/>
              </w:rPr>
              <w:t>年</w:t>
            </w:r>
            <w:r w:rsidR="00C4424D" w:rsidRPr="008765ED">
              <w:rPr>
                <w:rStyle w:val="Char2"/>
                <w:rFonts w:hint="eastAsia"/>
              </w:rPr>
              <w:t>【</w:t>
            </w:r>
            <w:r w:rsidR="00D85E78">
              <w:rPr>
                <w:rStyle w:val="Char2"/>
              </w:rPr>
              <w:t>02</w:t>
            </w:r>
            <w:r w:rsidR="00C4424D" w:rsidRPr="008765ED">
              <w:rPr>
                <w:rStyle w:val="Char2"/>
                <w:rFonts w:hint="eastAsia"/>
              </w:rPr>
              <w:t>】</w:t>
            </w:r>
            <w:r w:rsidRPr="008765ED">
              <w:rPr>
                <w:rStyle w:val="Char2"/>
                <w:rFonts w:hint="eastAsia"/>
              </w:rPr>
              <w:t>月</w:t>
            </w:r>
            <w:r w:rsidR="00C4424D" w:rsidRPr="008765ED">
              <w:rPr>
                <w:rStyle w:val="Char2"/>
                <w:rFonts w:hint="eastAsia"/>
              </w:rPr>
              <w:t>【</w:t>
            </w:r>
            <w:r w:rsidR="00811903">
              <w:rPr>
                <w:rStyle w:val="Char2"/>
                <w:rFonts w:hint="eastAsia"/>
              </w:rPr>
              <w:t>03</w:t>
            </w:r>
            <w:r w:rsidR="00C4424D" w:rsidRPr="008765ED">
              <w:rPr>
                <w:rStyle w:val="Char2"/>
                <w:rFonts w:hint="eastAsia"/>
              </w:rPr>
              <w:t>】</w:t>
            </w:r>
            <w:r w:rsidRPr="008765ED">
              <w:rPr>
                <w:rStyle w:val="Char2"/>
                <w:rFonts w:hint="eastAsia"/>
              </w:rPr>
              <w:t>日</w:t>
            </w:r>
          </w:p>
        </w:tc>
      </w:tr>
    </w:tbl>
    <w:p w:rsidR="00851E8B" w:rsidRDefault="00851E8B">
      <w:pPr>
        <w:spacing w:line="360" w:lineRule="auto"/>
        <w:jc w:val="center"/>
        <w:rPr>
          <w:rFonts w:ascii="宋体" w:hAnsi="宋体"/>
          <w:b/>
          <w:sz w:val="28"/>
          <w:szCs w:val="28"/>
        </w:rPr>
      </w:pPr>
    </w:p>
    <w:p w:rsidR="00447EA5" w:rsidRPr="00811903" w:rsidRDefault="00447EA5">
      <w:pPr>
        <w:spacing w:line="360" w:lineRule="auto"/>
        <w:jc w:val="center"/>
        <w:rPr>
          <w:rFonts w:ascii="宋体" w:hAnsi="宋体"/>
          <w:b/>
          <w:sz w:val="28"/>
          <w:szCs w:val="28"/>
        </w:rPr>
      </w:pPr>
    </w:p>
    <w:p w:rsidR="00466257" w:rsidRDefault="00466257">
      <w:pPr>
        <w:rPr>
          <w:rFonts w:ascii="宋体" w:hAnsi="宋体"/>
          <w:b/>
          <w:sz w:val="28"/>
          <w:szCs w:val="28"/>
        </w:rPr>
      </w:pPr>
      <w:r>
        <w:rPr>
          <w:rFonts w:ascii="宋体" w:hAnsi="宋体"/>
          <w:b/>
          <w:sz w:val="28"/>
          <w:szCs w:val="28"/>
        </w:rPr>
        <w:lastRenderedPageBreak/>
        <w:br w:type="page"/>
      </w:r>
    </w:p>
    <w:p w:rsidR="008D2A0C" w:rsidRPr="00943343" w:rsidRDefault="008D2A0C">
      <w:pPr>
        <w:pStyle w:val="12"/>
        <w:tabs>
          <w:tab w:val="left" w:pos="1000"/>
        </w:tabs>
        <w:jc w:val="center"/>
        <w:rPr>
          <w:rFonts w:ascii="宋体" w:hAnsi="宋体"/>
          <w:b/>
          <w:sz w:val="44"/>
          <w:szCs w:val="44"/>
        </w:rPr>
      </w:pPr>
      <w:r w:rsidRPr="00943343">
        <w:rPr>
          <w:rFonts w:ascii="宋体" w:hAnsi="宋体" w:hint="eastAsia"/>
          <w:b/>
          <w:sz w:val="44"/>
          <w:szCs w:val="44"/>
        </w:rPr>
        <w:lastRenderedPageBreak/>
        <w:t>目录</w:t>
      </w:r>
    </w:p>
    <w:p w:rsidR="008D2A0C" w:rsidRPr="00834AC0" w:rsidRDefault="008D2A0C">
      <w:pPr>
        <w:rPr>
          <w:rStyle w:val="Char2"/>
        </w:rPr>
      </w:pPr>
    </w:p>
    <w:p w:rsidR="00EF209D" w:rsidRDefault="00F9612F">
      <w:pPr>
        <w:pStyle w:val="12"/>
        <w:tabs>
          <w:tab w:val="left" w:pos="1000"/>
        </w:tabs>
        <w:rPr>
          <w:rFonts w:asciiTheme="minorHAnsi" w:eastAsiaTheme="minorEastAsia" w:hAnsiTheme="minorHAnsi" w:cstheme="minorBidi"/>
          <w:noProof/>
          <w:kern w:val="2"/>
          <w:sz w:val="21"/>
          <w:szCs w:val="22"/>
        </w:rPr>
      </w:pPr>
      <w:r w:rsidRPr="00943343">
        <w:rPr>
          <w:rFonts w:ascii="宋体" w:eastAsia="宋体" w:hAnsi="宋体"/>
          <w:b/>
          <w:szCs w:val="24"/>
        </w:rPr>
        <w:fldChar w:fldCharType="begin"/>
      </w:r>
      <w:r w:rsidR="008D2A0C" w:rsidRPr="00943343">
        <w:rPr>
          <w:rFonts w:ascii="宋体" w:eastAsia="宋体" w:hAnsi="宋体" w:hint="eastAsia"/>
          <w:b/>
          <w:szCs w:val="24"/>
        </w:rPr>
        <w:instrText>TOC \o "1-2" \h \z \u</w:instrText>
      </w:r>
      <w:r w:rsidRPr="00943343">
        <w:rPr>
          <w:rFonts w:ascii="宋体" w:eastAsia="宋体" w:hAnsi="宋体"/>
          <w:b/>
          <w:szCs w:val="24"/>
        </w:rPr>
        <w:fldChar w:fldCharType="separate"/>
      </w:r>
      <w:hyperlink w:anchor="_Toc505242687" w:history="1">
        <w:r w:rsidR="00EF209D" w:rsidRPr="00C77B97">
          <w:rPr>
            <w:rStyle w:val="a4"/>
            <w:b/>
            <w:noProof/>
          </w:rPr>
          <w:t>第1条</w:t>
        </w:r>
        <w:r w:rsidR="00EF209D">
          <w:rPr>
            <w:rFonts w:asciiTheme="minorHAnsi" w:eastAsiaTheme="minorEastAsia" w:hAnsiTheme="minorHAnsi" w:cstheme="minorBidi"/>
            <w:noProof/>
            <w:kern w:val="2"/>
            <w:sz w:val="21"/>
            <w:szCs w:val="22"/>
          </w:rPr>
          <w:tab/>
        </w:r>
        <w:r w:rsidR="00EF209D" w:rsidRPr="00C77B97">
          <w:rPr>
            <w:rStyle w:val="a4"/>
            <w:b/>
            <w:noProof/>
          </w:rPr>
          <w:t>定义与解释</w:t>
        </w:r>
        <w:r w:rsidR="00EF209D">
          <w:rPr>
            <w:noProof/>
            <w:webHidden/>
          </w:rPr>
          <w:tab/>
        </w:r>
        <w:r>
          <w:rPr>
            <w:noProof/>
            <w:webHidden/>
          </w:rPr>
          <w:fldChar w:fldCharType="begin"/>
        </w:r>
        <w:r w:rsidR="00EF209D">
          <w:rPr>
            <w:noProof/>
            <w:webHidden/>
          </w:rPr>
          <w:instrText xml:space="preserve"> PAGEREF _Toc505242687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88" w:history="1">
        <w:r w:rsidR="00EF209D" w:rsidRPr="00C77B97">
          <w:rPr>
            <w:rStyle w:val="a4"/>
            <w:b/>
            <w:noProof/>
          </w:rPr>
          <w:t>1.1</w:t>
        </w:r>
        <w:r w:rsidR="00EF209D">
          <w:rPr>
            <w:rFonts w:asciiTheme="minorHAnsi" w:eastAsiaTheme="minorEastAsia" w:hAnsiTheme="minorHAnsi" w:cstheme="minorBidi"/>
            <w:noProof/>
            <w:kern w:val="2"/>
            <w:sz w:val="21"/>
            <w:szCs w:val="22"/>
          </w:rPr>
          <w:tab/>
        </w:r>
        <w:r w:rsidR="00EF209D" w:rsidRPr="00C77B97">
          <w:rPr>
            <w:rStyle w:val="a4"/>
            <w:b/>
            <w:noProof/>
          </w:rPr>
          <w:t>定义</w:t>
        </w:r>
        <w:r w:rsidR="00EF209D">
          <w:rPr>
            <w:noProof/>
            <w:webHidden/>
          </w:rPr>
          <w:tab/>
        </w:r>
        <w:r>
          <w:rPr>
            <w:noProof/>
            <w:webHidden/>
          </w:rPr>
          <w:fldChar w:fldCharType="begin"/>
        </w:r>
        <w:r w:rsidR="00EF209D">
          <w:rPr>
            <w:noProof/>
            <w:webHidden/>
          </w:rPr>
          <w:instrText xml:space="preserve"> PAGEREF _Toc505242688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89" w:history="1">
        <w:r w:rsidR="00EF209D" w:rsidRPr="00C77B97">
          <w:rPr>
            <w:rStyle w:val="a4"/>
            <w:b/>
            <w:noProof/>
          </w:rPr>
          <w:t>1.2</w:t>
        </w:r>
        <w:r w:rsidR="00EF209D">
          <w:rPr>
            <w:rFonts w:asciiTheme="minorHAnsi" w:eastAsiaTheme="minorEastAsia" w:hAnsiTheme="minorHAnsi" w:cstheme="minorBidi"/>
            <w:noProof/>
            <w:kern w:val="2"/>
            <w:sz w:val="21"/>
            <w:szCs w:val="22"/>
          </w:rPr>
          <w:tab/>
        </w:r>
        <w:r w:rsidR="00EF209D" w:rsidRPr="00C77B97">
          <w:rPr>
            <w:rStyle w:val="a4"/>
            <w:b/>
            <w:noProof/>
          </w:rPr>
          <w:t>解释</w:t>
        </w:r>
        <w:r w:rsidR="00EF209D">
          <w:rPr>
            <w:noProof/>
            <w:webHidden/>
          </w:rPr>
          <w:tab/>
        </w:r>
        <w:r>
          <w:rPr>
            <w:noProof/>
            <w:webHidden/>
          </w:rPr>
          <w:fldChar w:fldCharType="begin"/>
        </w:r>
        <w:r w:rsidR="00EF209D">
          <w:rPr>
            <w:noProof/>
            <w:webHidden/>
          </w:rPr>
          <w:instrText xml:space="preserve"> PAGEREF _Toc505242689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690" w:history="1">
        <w:r w:rsidR="00EF209D" w:rsidRPr="00C77B97">
          <w:rPr>
            <w:rStyle w:val="a4"/>
            <w:b/>
            <w:noProof/>
          </w:rPr>
          <w:t>第2条</w:t>
        </w:r>
        <w:r w:rsidR="00EF209D">
          <w:rPr>
            <w:rFonts w:asciiTheme="minorHAnsi" w:eastAsiaTheme="minorEastAsia" w:hAnsiTheme="minorHAnsi" w:cstheme="minorBidi"/>
            <w:noProof/>
            <w:kern w:val="2"/>
            <w:sz w:val="21"/>
            <w:szCs w:val="22"/>
          </w:rPr>
          <w:tab/>
        </w:r>
        <w:r w:rsidR="00EF209D" w:rsidRPr="00C77B97">
          <w:rPr>
            <w:rStyle w:val="a4"/>
            <w:b/>
            <w:noProof/>
          </w:rPr>
          <w:t>增资前的交易</w:t>
        </w:r>
        <w:r w:rsidR="00EF209D">
          <w:rPr>
            <w:noProof/>
            <w:webHidden/>
          </w:rPr>
          <w:tab/>
        </w:r>
        <w:r>
          <w:rPr>
            <w:noProof/>
            <w:webHidden/>
          </w:rPr>
          <w:fldChar w:fldCharType="begin"/>
        </w:r>
        <w:r w:rsidR="00EF209D">
          <w:rPr>
            <w:noProof/>
            <w:webHidden/>
          </w:rPr>
          <w:instrText xml:space="preserve"> PAGEREF _Toc505242690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91" w:history="1">
        <w:r w:rsidR="00EF209D" w:rsidRPr="00C77B97">
          <w:rPr>
            <w:rStyle w:val="a4"/>
            <w:b/>
            <w:noProof/>
          </w:rPr>
          <w:t>2.1</w:t>
        </w:r>
        <w:r w:rsidR="00EF209D">
          <w:rPr>
            <w:rFonts w:asciiTheme="minorHAnsi" w:eastAsiaTheme="minorEastAsia" w:hAnsiTheme="minorHAnsi" w:cstheme="minorBidi"/>
            <w:noProof/>
            <w:kern w:val="2"/>
            <w:sz w:val="21"/>
            <w:szCs w:val="22"/>
          </w:rPr>
          <w:tab/>
        </w:r>
        <w:r w:rsidR="00EF209D" w:rsidRPr="00C77B97">
          <w:rPr>
            <w:rStyle w:val="a4"/>
            <w:b/>
            <w:noProof/>
          </w:rPr>
          <w:t>受让股权</w:t>
        </w:r>
        <w:r w:rsidR="00EF209D">
          <w:rPr>
            <w:noProof/>
            <w:webHidden/>
          </w:rPr>
          <w:tab/>
        </w:r>
        <w:r>
          <w:rPr>
            <w:noProof/>
            <w:webHidden/>
          </w:rPr>
          <w:fldChar w:fldCharType="begin"/>
        </w:r>
        <w:r w:rsidR="00EF209D">
          <w:rPr>
            <w:noProof/>
            <w:webHidden/>
          </w:rPr>
          <w:instrText xml:space="preserve"> PAGEREF _Toc505242691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692" w:history="1">
        <w:r w:rsidR="00EF209D" w:rsidRPr="00C77B97">
          <w:rPr>
            <w:rStyle w:val="a4"/>
            <w:b/>
            <w:noProof/>
          </w:rPr>
          <w:t>第3条</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_Toc505242692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93" w:history="1">
        <w:r w:rsidR="00EF209D" w:rsidRPr="00C77B97">
          <w:rPr>
            <w:rStyle w:val="a4"/>
            <w:b/>
            <w:noProof/>
          </w:rPr>
          <w:t>3.1</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_Toc505242693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94" w:history="1">
        <w:r w:rsidR="00EF209D" w:rsidRPr="00C77B97">
          <w:rPr>
            <w:rStyle w:val="a4"/>
            <w:b/>
            <w:noProof/>
          </w:rPr>
          <w:t>3.2</w:t>
        </w:r>
        <w:r w:rsidR="00EF209D">
          <w:rPr>
            <w:rFonts w:asciiTheme="minorHAnsi" w:eastAsiaTheme="minorEastAsia" w:hAnsiTheme="minorHAnsi" w:cstheme="minorBidi"/>
            <w:noProof/>
            <w:kern w:val="2"/>
            <w:sz w:val="21"/>
            <w:szCs w:val="22"/>
          </w:rPr>
          <w:tab/>
        </w:r>
        <w:r w:rsidR="00EF209D" w:rsidRPr="00C77B97">
          <w:rPr>
            <w:rStyle w:val="a4"/>
            <w:b/>
            <w:noProof/>
          </w:rPr>
          <w:t>投资者投资款的支付时间</w:t>
        </w:r>
        <w:r w:rsidR="00EF209D">
          <w:rPr>
            <w:noProof/>
            <w:webHidden/>
          </w:rPr>
          <w:tab/>
        </w:r>
        <w:r>
          <w:rPr>
            <w:noProof/>
            <w:webHidden/>
          </w:rPr>
          <w:fldChar w:fldCharType="begin"/>
        </w:r>
        <w:r w:rsidR="00EF209D">
          <w:rPr>
            <w:noProof/>
            <w:webHidden/>
          </w:rPr>
          <w:instrText xml:space="preserve"> PAGEREF _Toc505242694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95" w:history="1">
        <w:r w:rsidR="00EF209D" w:rsidRPr="00C77B97">
          <w:rPr>
            <w:rStyle w:val="a4"/>
            <w:b/>
            <w:noProof/>
          </w:rPr>
          <w:t>3.3</w:t>
        </w:r>
        <w:r w:rsidR="00EF209D">
          <w:rPr>
            <w:rFonts w:asciiTheme="minorHAnsi" w:eastAsiaTheme="minorEastAsia" w:hAnsiTheme="minorHAnsi" w:cstheme="minorBidi"/>
            <w:noProof/>
            <w:kern w:val="2"/>
            <w:sz w:val="21"/>
            <w:szCs w:val="22"/>
          </w:rPr>
          <w:tab/>
        </w:r>
        <w:r w:rsidR="00EF209D" w:rsidRPr="00C77B97">
          <w:rPr>
            <w:rStyle w:val="a4"/>
            <w:b/>
            <w:noProof/>
          </w:rPr>
          <w:t>投资款支付的先决条件</w:t>
        </w:r>
        <w:r w:rsidR="00EF209D">
          <w:rPr>
            <w:noProof/>
            <w:webHidden/>
          </w:rPr>
          <w:tab/>
        </w:r>
        <w:r>
          <w:rPr>
            <w:noProof/>
            <w:webHidden/>
          </w:rPr>
          <w:fldChar w:fldCharType="begin"/>
        </w:r>
        <w:r w:rsidR="00EF209D">
          <w:rPr>
            <w:noProof/>
            <w:webHidden/>
          </w:rPr>
          <w:instrText xml:space="preserve"> PAGEREF _Toc505242695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696" w:history="1">
        <w:r w:rsidR="00EF209D" w:rsidRPr="00C77B97">
          <w:rPr>
            <w:rStyle w:val="a4"/>
            <w:b/>
            <w:noProof/>
          </w:rPr>
          <w:t>3.3.1</w:t>
        </w:r>
        <w:r w:rsidR="00EF209D">
          <w:rPr>
            <w:rFonts w:asciiTheme="minorHAnsi" w:eastAsiaTheme="minorEastAsia" w:hAnsiTheme="minorHAnsi" w:cstheme="minorBidi"/>
            <w:noProof/>
            <w:kern w:val="2"/>
            <w:sz w:val="21"/>
            <w:szCs w:val="22"/>
          </w:rPr>
          <w:tab/>
        </w:r>
        <w:r w:rsidR="00EF209D" w:rsidRPr="00C77B97">
          <w:rPr>
            <w:rStyle w:val="a4"/>
            <w:b/>
            <w:noProof/>
          </w:rPr>
          <w:t>一期投资款</w:t>
        </w:r>
        <w:r w:rsidR="00EF209D">
          <w:rPr>
            <w:noProof/>
            <w:webHidden/>
          </w:rPr>
          <w:tab/>
        </w:r>
        <w:r>
          <w:rPr>
            <w:noProof/>
            <w:webHidden/>
          </w:rPr>
          <w:fldChar w:fldCharType="begin"/>
        </w:r>
        <w:r w:rsidR="00EF209D">
          <w:rPr>
            <w:noProof/>
            <w:webHidden/>
          </w:rPr>
          <w:instrText xml:space="preserve"> PAGEREF _Toc505242696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697" w:history="1">
        <w:r w:rsidR="00EF209D" w:rsidRPr="00C77B97">
          <w:rPr>
            <w:rStyle w:val="a4"/>
            <w:b/>
            <w:noProof/>
          </w:rPr>
          <w:t>3.3.2</w:t>
        </w:r>
        <w:r w:rsidR="00EF209D">
          <w:rPr>
            <w:rFonts w:asciiTheme="minorHAnsi" w:eastAsiaTheme="minorEastAsia" w:hAnsiTheme="minorHAnsi" w:cstheme="minorBidi"/>
            <w:noProof/>
            <w:kern w:val="2"/>
            <w:sz w:val="21"/>
            <w:szCs w:val="22"/>
          </w:rPr>
          <w:tab/>
        </w:r>
        <w:r w:rsidR="00EF209D" w:rsidRPr="00C77B97">
          <w:rPr>
            <w:rStyle w:val="a4"/>
            <w:b/>
            <w:noProof/>
          </w:rPr>
          <w:t>二期投资款</w:t>
        </w:r>
        <w:r w:rsidR="00EF209D">
          <w:rPr>
            <w:noProof/>
            <w:webHidden/>
          </w:rPr>
          <w:tab/>
        </w:r>
        <w:r>
          <w:rPr>
            <w:noProof/>
            <w:webHidden/>
          </w:rPr>
          <w:fldChar w:fldCharType="begin"/>
        </w:r>
        <w:r w:rsidR="00EF209D">
          <w:rPr>
            <w:noProof/>
            <w:webHidden/>
          </w:rPr>
          <w:instrText xml:space="preserve"> PAGEREF _Toc505242697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98" w:history="1">
        <w:r w:rsidR="00EF209D" w:rsidRPr="00C77B97">
          <w:rPr>
            <w:rStyle w:val="a4"/>
            <w:b/>
            <w:noProof/>
          </w:rPr>
          <w:t>3.4</w:t>
        </w:r>
        <w:r w:rsidR="00EF209D">
          <w:rPr>
            <w:rFonts w:asciiTheme="minorHAnsi" w:eastAsiaTheme="minorEastAsia" w:hAnsiTheme="minorHAnsi" w:cstheme="minorBidi"/>
            <w:noProof/>
            <w:kern w:val="2"/>
            <w:sz w:val="21"/>
            <w:szCs w:val="22"/>
          </w:rPr>
          <w:tab/>
        </w:r>
        <w:r w:rsidR="00EF209D" w:rsidRPr="00C77B97">
          <w:rPr>
            <w:rStyle w:val="a4"/>
            <w:b/>
            <w:noProof/>
          </w:rPr>
          <w:t>期限</w:t>
        </w:r>
        <w:r w:rsidR="00EF209D">
          <w:rPr>
            <w:noProof/>
            <w:webHidden/>
          </w:rPr>
          <w:tab/>
        </w:r>
        <w:r>
          <w:rPr>
            <w:noProof/>
            <w:webHidden/>
          </w:rPr>
          <w:fldChar w:fldCharType="begin"/>
        </w:r>
        <w:r w:rsidR="00EF209D">
          <w:rPr>
            <w:noProof/>
            <w:webHidden/>
          </w:rPr>
          <w:instrText xml:space="preserve"> PAGEREF _Toc505242698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699" w:history="1">
        <w:r w:rsidR="00EF209D" w:rsidRPr="00C77B97">
          <w:rPr>
            <w:rStyle w:val="a4"/>
            <w:b/>
            <w:noProof/>
          </w:rPr>
          <w:t>3.5</w:t>
        </w:r>
        <w:r w:rsidR="00EF209D">
          <w:rPr>
            <w:rFonts w:asciiTheme="minorHAnsi" w:eastAsiaTheme="minorEastAsia" w:hAnsiTheme="minorHAnsi" w:cstheme="minorBidi"/>
            <w:noProof/>
            <w:kern w:val="2"/>
            <w:sz w:val="21"/>
            <w:szCs w:val="22"/>
          </w:rPr>
          <w:tab/>
        </w:r>
        <w:r w:rsidR="00EF209D" w:rsidRPr="00C77B97">
          <w:rPr>
            <w:rStyle w:val="a4"/>
            <w:b/>
            <w:noProof/>
          </w:rPr>
          <w:t>登记</w:t>
        </w:r>
        <w:r w:rsidR="00EF209D">
          <w:rPr>
            <w:noProof/>
            <w:webHidden/>
          </w:rPr>
          <w:tab/>
        </w:r>
        <w:r>
          <w:rPr>
            <w:noProof/>
            <w:webHidden/>
          </w:rPr>
          <w:fldChar w:fldCharType="begin"/>
        </w:r>
        <w:r w:rsidR="00EF209D">
          <w:rPr>
            <w:noProof/>
            <w:webHidden/>
          </w:rPr>
          <w:instrText xml:space="preserve"> PAGEREF _Toc505242699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700" w:history="1">
        <w:r w:rsidR="00EF209D" w:rsidRPr="00C77B97">
          <w:rPr>
            <w:rStyle w:val="a4"/>
            <w:b/>
            <w:noProof/>
          </w:rPr>
          <w:t>第4条</w:t>
        </w:r>
        <w:r w:rsidR="00EF209D">
          <w:rPr>
            <w:rFonts w:asciiTheme="minorHAnsi" w:eastAsiaTheme="minorEastAsia" w:hAnsiTheme="minorHAnsi" w:cstheme="minorBidi"/>
            <w:noProof/>
            <w:kern w:val="2"/>
            <w:sz w:val="21"/>
            <w:szCs w:val="22"/>
          </w:rPr>
          <w:tab/>
        </w:r>
        <w:r w:rsidR="00EF209D" w:rsidRPr="00C77B97">
          <w:rPr>
            <w:rStyle w:val="a4"/>
            <w:b/>
            <w:noProof/>
          </w:rPr>
          <w:t>承诺</w:t>
        </w:r>
        <w:r w:rsidR="00EF209D">
          <w:rPr>
            <w:noProof/>
            <w:webHidden/>
          </w:rPr>
          <w:tab/>
        </w:r>
        <w:r>
          <w:rPr>
            <w:noProof/>
            <w:webHidden/>
          </w:rPr>
          <w:fldChar w:fldCharType="begin"/>
        </w:r>
        <w:r w:rsidR="00EF209D">
          <w:rPr>
            <w:noProof/>
            <w:webHidden/>
          </w:rPr>
          <w:instrText xml:space="preserve"> PAGEREF _Toc505242700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1" w:history="1">
        <w:r w:rsidR="00EF209D" w:rsidRPr="00C77B97">
          <w:rPr>
            <w:rStyle w:val="a4"/>
            <w:b/>
            <w:noProof/>
          </w:rPr>
          <w:t>4.1</w:t>
        </w:r>
        <w:r w:rsidR="00EF209D">
          <w:rPr>
            <w:rFonts w:asciiTheme="minorHAnsi" w:eastAsiaTheme="minorEastAsia" w:hAnsiTheme="minorHAnsi" w:cstheme="minorBidi"/>
            <w:noProof/>
            <w:kern w:val="2"/>
            <w:sz w:val="21"/>
            <w:szCs w:val="22"/>
          </w:rPr>
          <w:tab/>
        </w:r>
        <w:r w:rsidR="00EF209D" w:rsidRPr="00C77B97">
          <w:rPr>
            <w:rStyle w:val="a4"/>
            <w:b/>
            <w:noProof/>
          </w:rPr>
          <w:t>正常经营承诺</w:t>
        </w:r>
        <w:r w:rsidR="00EF209D">
          <w:rPr>
            <w:noProof/>
            <w:webHidden/>
          </w:rPr>
          <w:tab/>
        </w:r>
        <w:r>
          <w:rPr>
            <w:noProof/>
            <w:webHidden/>
          </w:rPr>
          <w:fldChar w:fldCharType="begin"/>
        </w:r>
        <w:r w:rsidR="00EF209D">
          <w:rPr>
            <w:noProof/>
            <w:webHidden/>
          </w:rPr>
          <w:instrText xml:space="preserve"> PAGEREF _Toc505242701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2" w:history="1">
        <w:r w:rsidR="00EF209D" w:rsidRPr="00C77B97">
          <w:rPr>
            <w:rStyle w:val="a4"/>
            <w:b/>
            <w:noProof/>
          </w:rPr>
          <w:t>4.2</w:t>
        </w:r>
        <w:r w:rsidR="00EF209D">
          <w:rPr>
            <w:rFonts w:asciiTheme="minorHAnsi" w:eastAsiaTheme="minorEastAsia" w:hAnsiTheme="minorHAnsi" w:cstheme="minorBidi"/>
            <w:noProof/>
            <w:kern w:val="2"/>
            <w:sz w:val="21"/>
            <w:szCs w:val="22"/>
          </w:rPr>
          <w:tab/>
        </w:r>
        <w:r w:rsidR="00EF209D" w:rsidRPr="00C77B97">
          <w:rPr>
            <w:rStyle w:val="a4"/>
            <w:b/>
            <w:noProof/>
          </w:rPr>
          <w:t>进一步说明承诺</w:t>
        </w:r>
        <w:r w:rsidR="00EF209D">
          <w:rPr>
            <w:noProof/>
            <w:webHidden/>
          </w:rPr>
          <w:tab/>
        </w:r>
        <w:r>
          <w:rPr>
            <w:noProof/>
            <w:webHidden/>
          </w:rPr>
          <w:fldChar w:fldCharType="begin"/>
        </w:r>
        <w:r w:rsidR="00EF209D">
          <w:rPr>
            <w:noProof/>
            <w:webHidden/>
          </w:rPr>
          <w:instrText xml:space="preserve"> PAGEREF _Toc505242702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3" w:history="1">
        <w:r w:rsidR="00EF209D" w:rsidRPr="00C77B97">
          <w:rPr>
            <w:rStyle w:val="a4"/>
            <w:b/>
            <w:noProof/>
          </w:rPr>
          <w:t>4.3</w:t>
        </w:r>
        <w:r w:rsidR="00EF209D">
          <w:rPr>
            <w:rFonts w:asciiTheme="minorHAnsi" w:eastAsiaTheme="minorEastAsia" w:hAnsiTheme="minorHAnsi" w:cstheme="minorBidi"/>
            <w:noProof/>
            <w:kern w:val="2"/>
            <w:sz w:val="21"/>
            <w:szCs w:val="22"/>
          </w:rPr>
          <w:tab/>
        </w:r>
        <w:r w:rsidR="00EF209D" w:rsidRPr="00C77B97">
          <w:rPr>
            <w:rStyle w:val="a4"/>
            <w:b/>
            <w:noProof/>
          </w:rPr>
          <w:t>公司和创始人承诺</w:t>
        </w:r>
        <w:r w:rsidR="00EF209D">
          <w:rPr>
            <w:noProof/>
            <w:webHidden/>
          </w:rPr>
          <w:tab/>
        </w:r>
        <w:r>
          <w:rPr>
            <w:noProof/>
            <w:webHidden/>
          </w:rPr>
          <w:fldChar w:fldCharType="begin"/>
        </w:r>
        <w:r w:rsidR="00EF209D">
          <w:rPr>
            <w:noProof/>
            <w:webHidden/>
          </w:rPr>
          <w:instrText xml:space="preserve"> PAGEREF _Toc505242703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704" w:history="1">
        <w:r w:rsidR="00EF209D" w:rsidRPr="00C77B97">
          <w:rPr>
            <w:rStyle w:val="a4"/>
            <w:b/>
            <w:noProof/>
          </w:rPr>
          <w:t>第5条</w:t>
        </w:r>
        <w:r w:rsidR="00EF209D">
          <w:rPr>
            <w:rFonts w:asciiTheme="minorHAnsi" w:eastAsiaTheme="minorEastAsia" w:hAnsiTheme="minorHAnsi" w:cstheme="minorBidi"/>
            <w:noProof/>
            <w:kern w:val="2"/>
            <w:sz w:val="21"/>
            <w:szCs w:val="22"/>
          </w:rPr>
          <w:tab/>
        </w:r>
        <w:r w:rsidR="00EF209D" w:rsidRPr="00C77B97">
          <w:rPr>
            <w:rStyle w:val="a4"/>
            <w:b/>
            <w:noProof/>
          </w:rPr>
          <w:t>陈述与保证</w:t>
        </w:r>
        <w:r w:rsidR="00EF209D">
          <w:rPr>
            <w:noProof/>
            <w:webHidden/>
          </w:rPr>
          <w:tab/>
        </w:r>
        <w:r>
          <w:rPr>
            <w:noProof/>
            <w:webHidden/>
          </w:rPr>
          <w:fldChar w:fldCharType="begin"/>
        </w:r>
        <w:r w:rsidR="00EF209D">
          <w:rPr>
            <w:noProof/>
            <w:webHidden/>
          </w:rPr>
          <w:instrText xml:space="preserve"> PAGEREF _Toc505242704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5" w:history="1">
        <w:r w:rsidR="00EF209D" w:rsidRPr="00C77B97">
          <w:rPr>
            <w:rStyle w:val="a4"/>
            <w:b/>
            <w:noProof/>
          </w:rPr>
          <w:t>5.1</w:t>
        </w:r>
        <w:r w:rsidR="00EF209D">
          <w:rPr>
            <w:rFonts w:asciiTheme="minorHAnsi" w:eastAsiaTheme="minorEastAsia" w:hAnsiTheme="minorHAnsi" w:cstheme="minorBidi"/>
            <w:noProof/>
            <w:kern w:val="2"/>
            <w:sz w:val="21"/>
            <w:szCs w:val="22"/>
          </w:rPr>
          <w:tab/>
        </w:r>
        <w:r w:rsidR="00EF209D" w:rsidRPr="00C77B97">
          <w:rPr>
            <w:rStyle w:val="a4"/>
            <w:b/>
            <w:noProof/>
          </w:rPr>
          <w:t>各方的陈述和保证</w:t>
        </w:r>
        <w:r w:rsidR="00EF209D">
          <w:rPr>
            <w:noProof/>
            <w:webHidden/>
          </w:rPr>
          <w:tab/>
        </w:r>
        <w:r>
          <w:rPr>
            <w:noProof/>
            <w:webHidden/>
          </w:rPr>
          <w:fldChar w:fldCharType="begin"/>
        </w:r>
        <w:r w:rsidR="00EF209D">
          <w:rPr>
            <w:noProof/>
            <w:webHidden/>
          </w:rPr>
          <w:instrText xml:space="preserve"> PAGEREF _Toc505242705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6" w:history="1">
        <w:r w:rsidR="00EF209D" w:rsidRPr="00C77B97">
          <w:rPr>
            <w:rStyle w:val="a4"/>
            <w:b/>
            <w:noProof/>
          </w:rPr>
          <w:t>5.2</w:t>
        </w:r>
        <w:r w:rsidR="00EF209D">
          <w:rPr>
            <w:rFonts w:asciiTheme="minorHAnsi" w:eastAsiaTheme="minorEastAsia" w:hAnsiTheme="minorHAnsi" w:cstheme="minorBidi"/>
            <w:noProof/>
            <w:kern w:val="2"/>
            <w:sz w:val="21"/>
            <w:szCs w:val="22"/>
          </w:rPr>
          <w:tab/>
        </w:r>
        <w:r w:rsidR="00EF209D" w:rsidRPr="00C77B97">
          <w:rPr>
            <w:rStyle w:val="a4"/>
            <w:b/>
            <w:noProof/>
          </w:rPr>
          <w:t>公司、创始人和公司实际控制人向投资者的陈述和保证</w:t>
        </w:r>
        <w:r w:rsidR="00EF209D">
          <w:rPr>
            <w:noProof/>
            <w:webHidden/>
          </w:rPr>
          <w:tab/>
        </w:r>
        <w:r>
          <w:rPr>
            <w:noProof/>
            <w:webHidden/>
          </w:rPr>
          <w:fldChar w:fldCharType="begin"/>
        </w:r>
        <w:r w:rsidR="00EF209D">
          <w:rPr>
            <w:noProof/>
            <w:webHidden/>
          </w:rPr>
          <w:instrText xml:space="preserve"> PAGEREF _Toc505242706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7" w:history="1">
        <w:r w:rsidR="00EF209D" w:rsidRPr="00C77B97">
          <w:rPr>
            <w:rStyle w:val="a4"/>
            <w:b/>
            <w:noProof/>
          </w:rPr>
          <w:t>5.3</w:t>
        </w:r>
        <w:r w:rsidR="00EF209D">
          <w:rPr>
            <w:rFonts w:asciiTheme="minorHAnsi" w:eastAsiaTheme="minorEastAsia" w:hAnsiTheme="minorHAnsi" w:cstheme="minorBidi"/>
            <w:noProof/>
            <w:kern w:val="2"/>
            <w:sz w:val="21"/>
            <w:szCs w:val="22"/>
          </w:rPr>
          <w:tab/>
        </w:r>
        <w:r w:rsidR="00EF209D" w:rsidRPr="00C77B97">
          <w:rPr>
            <w:rStyle w:val="a4"/>
            <w:b/>
            <w:noProof/>
          </w:rPr>
          <w:t>进一步说明</w:t>
        </w:r>
        <w:r w:rsidR="00EF209D">
          <w:rPr>
            <w:noProof/>
            <w:webHidden/>
          </w:rPr>
          <w:tab/>
        </w:r>
        <w:r>
          <w:rPr>
            <w:noProof/>
            <w:webHidden/>
          </w:rPr>
          <w:fldChar w:fldCharType="begin"/>
        </w:r>
        <w:r w:rsidR="00EF209D">
          <w:rPr>
            <w:noProof/>
            <w:webHidden/>
          </w:rPr>
          <w:instrText xml:space="preserve"> PAGEREF _Toc505242707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8" w:history="1">
        <w:r w:rsidR="00EF209D" w:rsidRPr="00C77B97">
          <w:rPr>
            <w:rStyle w:val="a4"/>
            <w:b/>
            <w:noProof/>
          </w:rPr>
          <w:t>5.4</w:t>
        </w:r>
        <w:r w:rsidR="00EF209D">
          <w:rPr>
            <w:rFonts w:asciiTheme="minorHAnsi" w:eastAsiaTheme="minorEastAsia" w:hAnsiTheme="minorHAnsi" w:cstheme="minorBidi"/>
            <w:noProof/>
            <w:kern w:val="2"/>
            <w:sz w:val="21"/>
            <w:szCs w:val="22"/>
          </w:rPr>
          <w:tab/>
        </w:r>
        <w:r w:rsidR="00EF209D" w:rsidRPr="00C77B97">
          <w:rPr>
            <w:rStyle w:val="a4"/>
            <w:b/>
            <w:noProof/>
          </w:rPr>
          <w:t>赔偿请求</w:t>
        </w:r>
        <w:r w:rsidR="00EF209D">
          <w:rPr>
            <w:noProof/>
            <w:webHidden/>
          </w:rPr>
          <w:tab/>
        </w:r>
        <w:r>
          <w:rPr>
            <w:noProof/>
            <w:webHidden/>
          </w:rPr>
          <w:fldChar w:fldCharType="begin"/>
        </w:r>
        <w:r w:rsidR="00EF209D">
          <w:rPr>
            <w:noProof/>
            <w:webHidden/>
          </w:rPr>
          <w:instrText xml:space="preserve"> PAGEREF _Toc505242708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09" w:history="1">
        <w:r w:rsidR="00EF209D" w:rsidRPr="00C77B97">
          <w:rPr>
            <w:rStyle w:val="a4"/>
            <w:b/>
            <w:noProof/>
          </w:rPr>
          <w:t>5.5</w:t>
        </w:r>
        <w:r w:rsidR="00EF209D">
          <w:rPr>
            <w:rFonts w:asciiTheme="minorHAnsi" w:eastAsiaTheme="minorEastAsia" w:hAnsiTheme="minorHAnsi" w:cstheme="minorBidi"/>
            <w:noProof/>
            <w:kern w:val="2"/>
            <w:sz w:val="21"/>
            <w:szCs w:val="22"/>
          </w:rPr>
          <w:tab/>
        </w:r>
        <w:r w:rsidR="00EF209D" w:rsidRPr="00C77B97">
          <w:rPr>
            <w:rStyle w:val="a4"/>
            <w:b/>
            <w:noProof/>
          </w:rPr>
          <w:t>效力</w:t>
        </w:r>
        <w:r w:rsidR="00EF209D">
          <w:rPr>
            <w:noProof/>
            <w:webHidden/>
          </w:rPr>
          <w:tab/>
        </w:r>
        <w:r>
          <w:rPr>
            <w:noProof/>
            <w:webHidden/>
          </w:rPr>
          <w:fldChar w:fldCharType="begin"/>
        </w:r>
        <w:r w:rsidR="00EF209D">
          <w:rPr>
            <w:noProof/>
            <w:webHidden/>
          </w:rPr>
          <w:instrText xml:space="preserve"> PAGEREF _Toc505242709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710" w:history="1">
        <w:r w:rsidR="00EF209D" w:rsidRPr="00C77B97">
          <w:rPr>
            <w:rStyle w:val="a4"/>
            <w:b/>
            <w:noProof/>
          </w:rPr>
          <w:t>第6条</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_Toc505242710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1" w:history="1">
        <w:r w:rsidR="00EF209D" w:rsidRPr="00C77B97">
          <w:rPr>
            <w:rStyle w:val="a4"/>
            <w:b/>
            <w:noProof/>
          </w:rPr>
          <w:t>6.1</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_Toc505242711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2" w:history="1">
        <w:r w:rsidR="00EF209D" w:rsidRPr="00C77B97">
          <w:rPr>
            <w:rStyle w:val="a4"/>
            <w:b/>
            <w:noProof/>
          </w:rPr>
          <w:t>6.2</w:t>
        </w:r>
        <w:r w:rsidR="00EF209D">
          <w:rPr>
            <w:rFonts w:asciiTheme="minorHAnsi" w:eastAsiaTheme="minorEastAsia" w:hAnsiTheme="minorHAnsi" w:cstheme="minorBidi"/>
            <w:noProof/>
            <w:kern w:val="2"/>
            <w:sz w:val="21"/>
            <w:szCs w:val="22"/>
          </w:rPr>
          <w:tab/>
        </w:r>
        <w:r w:rsidR="00EF209D" w:rsidRPr="00C77B97">
          <w:rPr>
            <w:rStyle w:val="a4"/>
            <w:b/>
            <w:noProof/>
          </w:rPr>
          <w:t>股份制改造之后的投资者优先权利的安排</w:t>
        </w:r>
        <w:r w:rsidR="00EF209D">
          <w:rPr>
            <w:noProof/>
            <w:webHidden/>
          </w:rPr>
          <w:tab/>
        </w:r>
        <w:r>
          <w:rPr>
            <w:noProof/>
            <w:webHidden/>
          </w:rPr>
          <w:fldChar w:fldCharType="begin"/>
        </w:r>
        <w:r w:rsidR="00EF209D">
          <w:rPr>
            <w:noProof/>
            <w:webHidden/>
          </w:rPr>
          <w:instrText xml:space="preserve"> PAGEREF _Toc505242712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713" w:history="1">
        <w:r w:rsidR="00EF209D" w:rsidRPr="00C77B97">
          <w:rPr>
            <w:rStyle w:val="a4"/>
            <w:b/>
            <w:noProof/>
          </w:rPr>
          <w:t>第7条</w:t>
        </w:r>
        <w:r w:rsidR="00EF209D">
          <w:rPr>
            <w:rFonts w:asciiTheme="minorHAnsi" w:eastAsiaTheme="minorEastAsia" w:hAnsiTheme="minorHAnsi" w:cstheme="minorBidi"/>
            <w:noProof/>
            <w:kern w:val="2"/>
            <w:sz w:val="21"/>
            <w:szCs w:val="22"/>
          </w:rPr>
          <w:tab/>
        </w:r>
        <w:r w:rsidR="00EF209D" w:rsidRPr="00C77B97">
          <w:rPr>
            <w:rStyle w:val="a4"/>
            <w:b/>
            <w:noProof/>
          </w:rPr>
          <w:t>股权转让程序</w:t>
        </w:r>
        <w:r w:rsidR="00EF209D">
          <w:rPr>
            <w:noProof/>
            <w:webHidden/>
          </w:rPr>
          <w:tab/>
        </w:r>
        <w:r>
          <w:rPr>
            <w:noProof/>
            <w:webHidden/>
          </w:rPr>
          <w:fldChar w:fldCharType="begin"/>
        </w:r>
        <w:r w:rsidR="00EF209D">
          <w:rPr>
            <w:noProof/>
            <w:webHidden/>
          </w:rPr>
          <w:instrText xml:space="preserve"> PAGEREF _Toc505242713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4" w:history="1">
        <w:r w:rsidR="00EF209D" w:rsidRPr="00C77B97">
          <w:rPr>
            <w:rStyle w:val="a4"/>
            <w:b/>
            <w:noProof/>
          </w:rPr>
          <w:t>7.1</w:t>
        </w:r>
        <w:r w:rsidR="00EF209D">
          <w:rPr>
            <w:rFonts w:asciiTheme="minorHAnsi" w:eastAsiaTheme="minorEastAsia" w:hAnsiTheme="minorHAnsi" w:cstheme="minorBidi"/>
            <w:noProof/>
            <w:kern w:val="2"/>
            <w:sz w:val="21"/>
            <w:szCs w:val="22"/>
          </w:rPr>
          <w:tab/>
        </w:r>
        <w:r w:rsidR="00EF209D" w:rsidRPr="00C77B97">
          <w:rPr>
            <w:rStyle w:val="a4"/>
            <w:b/>
            <w:noProof/>
          </w:rPr>
          <w:t>优先购买权</w:t>
        </w:r>
        <w:r w:rsidR="00EF209D">
          <w:rPr>
            <w:noProof/>
            <w:webHidden/>
          </w:rPr>
          <w:tab/>
        </w:r>
        <w:r>
          <w:rPr>
            <w:noProof/>
            <w:webHidden/>
          </w:rPr>
          <w:fldChar w:fldCharType="begin"/>
        </w:r>
        <w:r w:rsidR="00EF209D">
          <w:rPr>
            <w:noProof/>
            <w:webHidden/>
          </w:rPr>
          <w:instrText xml:space="preserve"> PAGEREF _Toc505242714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5" w:history="1">
        <w:r w:rsidR="00EF209D" w:rsidRPr="00C77B97">
          <w:rPr>
            <w:rStyle w:val="a4"/>
            <w:b/>
            <w:noProof/>
          </w:rPr>
          <w:t>7.2</w:t>
        </w:r>
        <w:r w:rsidR="00EF209D">
          <w:rPr>
            <w:rFonts w:asciiTheme="minorHAnsi" w:eastAsiaTheme="minorEastAsia" w:hAnsiTheme="minorHAnsi" w:cstheme="minorBidi"/>
            <w:noProof/>
            <w:kern w:val="2"/>
            <w:sz w:val="21"/>
            <w:szCs w:val="22"/>
          </w:rPr>
          <w:tab/>
        </w:r>
        <w:r w:rsidR="00EF209D" w:rsidRPr="00C77B97">
          <w:rPr>
            <w:rStyle w:val="a4"/>
            <w:b/>
            <w:noProof/>
          </w:rPr>
          <w:t>连带并购权</w:t>
        </w:r>
        <w:r w:rsidR="00EF209D">
          <w:rPr>
            <w:noProof/>
            <w:webHidden/>
          </w:rPr>
          <w:tab/>
        </w:r>
        <w:r>
          <w:rPr>
            <w:noProof/>
            <w:webHidden/>
          </w:rPr>
          <w:fldChar w:fldCharType="begin"/>
        </w:r>
        <w:r w:rsidR="00EF209D">
          <w:rPr>
            <w:noProof/>
            <w:webHidden/>
          </w:rPr>
          <w:instrText xml:space="preserve"> PAGEREF _Toc505242715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6" w:history="1">
        <w:r w:rsidR="00EF209D" w:rsidRPr="00C77B97">
          <w:rPr>
            <w:rStyle w:val="a4"/>
            <w:b/>
            <w:noProof/>
          </w:rPr>
          <w:t>7.3</w:t>
        </w:r>
        <w:r w:rsidR="00EF209D">
          <w:rPr>
            <w:rFonts w:asciiTheme="minorHAnsi" w:eastAsiaTheme="minorEastAsia" w:hAnsiTheme="minorHAnsi" w:cstheme="minorBidi"/>
            <w:noProof/>
            <w:kern w:val="2"/>
            <w:sz w:val="21"/>
            <w:szCs w:val="22"/>
          </w:rPr>
          <w:tab/>
        </w:r>
        <w:r w:rsidR="00EF209D" w:rsidRPr="00C77B97">
          <w:rPr>
            <w:rStyle w:val="a4"/>
            <w:b/>
            <w:noProof/>
          </w:rPr>
          <w:t>回售权</w:t>
        </w:r>
        <w:r w:rsidR="00EF209D">
          <w:rPr>
            <w:noProof/>
            <w:webHidden/>
          </w:rPr>
          <w:tab/>
        </w:r>
        <w:r>
          <w:rPr>
            <w:noProof/>
            <w:webHidden/>
          </w:rPr>
          <w:fldChar w:fldCharType="begin"/>
        </w:r>
        <w:r w:rsidR="00EF209D">
          <w:rPr>
            <w:noProof/>
            <w:webHidden/>
          </w:rPr>
          <w:instrText xml:space="preserve"> PAGEREF _Toc505242716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7" w:history="1">
        <w:r w:rsidR="00EF209D" w:rsidRPr="00C77B97">
          <w:rPr>
            <w:rStyle w:val="a4"/>
            <w:b/>
            <w:noProof/>
          </w:rPr>
          <w:t>7.4</w:t>
        </w:r>
        <w:r w:rsidR="00EF209D">
          <w:rPr>
            <w:rFonts w:asciiTheme="minorHAnsi" w:eastAsiaTheme="minorEastAsia" w:hAnsiTheme="minorHAnsi" w:cstheme="minorBidi"/>
            <w:noProof/>
            <w:kern w:val="2"/>
            <w:sz w:val="21"/>
            <w:szCs w:val="22"/>
          </w:rPr>
          <w:tab/>
        </w:r>
        <w:r w:rsidR="00EF209D" w:rsidRPr="00C77B97">
          <w:rPr>
            <w:rStyle w:val="a4"/>
            <w:b/>
            <w:noProof/>
          </w:rPr>
          <w:t>被禁止的转让</w:t>
        </w:r>
        <w:r w:rsidR="00EF209D">
          <w:rPr>
            <w:noProof/>
            <w:webHidden/>
          </w:rPr>
          <w:tab/>
        </w:r>
        <w:r>
          <w:rPr>
            <w:noProof/>
            <w:webHidden/>
          </w:rPr>
          <w:fldChar w:fldCharType="begin"/>
        </w:r>
        <w:r w:rsidR="00EF209D">
          <w:rPr>
            <w:noProof/>
            <w:webHidden/>
          </w:rPr>
          <w:instrText xml:space="preserve"> PAGEREF _Toc505242717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8" w:history="1">
        <w:r w:rsidR="00EF209D" w:rsidRPr="00C77B97">
          <w:rPr>
            <w:rStyle w:val="a4"/>
            <w:b/>
            <w:noProof/>
          </w:rPr>
          <w:t>7.5</w:t>
        </w:r>
        <w:r w:rsidR="00EF209D">
          <w:rPr>
            <w:rFonts w:asciiTheme="minorHAnsi" w:eastAsiaTheme="minorEastAsia" w:hAnsiTheme="minorHAnsi" w:cstheme="minorBidi"/>
            <w:noProof/>
            <w:kern w:val="2"/>
            <w:sz w:val="21"/>
            <w:szCs w:val="22"/>
          </w:rPr>
          <w:tab/>
        </w:r>
        <w:r w:rsidR="00EF209D" w:rsidRPr="00C77B97">
          <w:rPr>
            <w:rStyle w:val="a4"/>
            <w:b/>
            <w:noProof/>
          </w:rPr>
          <w:t>例外情形</w:t>
        </w:r>
        <w:r w:rsidR="00EF209D">
          <w:rPr>
            <w:noProof/>
            <w:webHidden/>
          </w:rPr>
          <w:tab/>
        </w:r>
        <w:r>
          <w:rPr>
            <w:noProof/>
            <w:webHidden/>
          </w:rPr>
          <w:fldChar w:fldCharType="begin"/>
        </w:r>
        <w:r w:rsidR="00EF209D">
          <w:rPr>
            <w:noProof/>
            <w:webHidden/>
          </w:rPr>
          <w:instrText xml:space="preserve"> PAGEREF _Toc505242718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19" w:history="1">
        <w:r w:rsidR="00EF209D" w:rsidRPr="00C77B97">
          <w:rPr>
            <w:rStyle w:val="a4"/>
            <w:b/>
            <w:noProof/>
          </w:rPr>
          <w:t>7.6</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_Toc505242719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720" w:history="1">
        <w:r w:rsidR="00EF209D" w:rsidRPr="00C77B97">
          <w:rPr>
            <w:rStyle w:val="a4"/>
            <w:b/>
            <w:noProof/>
          </w:rPr>
          <w:t>第8条</w:t>
        </w:r>
        <w:r w:rsidR="00EF209D">
          <w:rPr>
            <w:rFonts w:asciiTheme="minorHAnsi" w:eastAsiaTheme="minorEastAsia" w:hAnsiTheme="minorHAnsi" w:cstheme="minorBidi"/>
            <w:noProof/>
            <w:kern w:val="2"/>
            <w:sz w:val="21"/>
            <w:szCs w:val="22"/>
          </w:rPr>
          <w:tab/>
        </w:r>
        <w:r w:rsidR="00EF209D" w:rsidRPr="00C77B97">
          <w:rPr>
            <w:rStyle w:val="a4"/>
            <w:b/>
            <w:noProof/>
          </w:rPr>
          <w:t>增资程序</w:t>
        </w:r>
        <w:r w:rsidR="00EF209D">
          <w:rPr>
            <w:noProof/>
            <w:webHidden/>
          </w:rPr>
          <w:tab/>
        </w:r>
        <w:r>
          <w:rPr>
            <w:noProof/>
            <w:webHidden/>
          </w:rPr>
          <w:fldChar w:fldCharType="begin"/>
        </w:r>
        <w:r w:rsidR="00EF209D">
          <w:rPr>
            <w:noProof/>
            <w:webHidden/>
          </w:rPr>
          <w:instrText xml:space="preserve"> PAGEREF _Toc505242720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1" w:history="1">
        <w:r w:rsidR="00EF209D" w:rsidRPr="00C77B97">
          <w:rPr>
            <w:rStyle w:val="a4"/>
            <w:b/>
            <w:noProof/>
          </w:rPr>
          <w:t>8.1</w:t>
        </w:r>
        <w:r w:rsidR="00EF209D">
          <w:rPr>
            <w:rFonts w:asciiTheme="minorHAnsi" w:eastAsiaTheme="minorEastAsia" w:hAnsiTheme="minorHAnsi" w:cstheme="minorBidi"/>
            <w:noProof/>
            <w:kern w:val="2"/>
            <w:sz w:val="21"/>
            <w:szCs w:val="22"/>
          </w:rPr>
          <w:tab/>
        </w:r>
        <w:r w:rsidR="00EF209D" w:rsidRPr="00C77B97">
          <w:rPr>
            <w:rStyle w:val="a4"/>
            <w:b/>
            <w:noProof/>
          </w:rPr>
          <w:t>优先认购权</w:t>
        </w:r>
        <w:r w:rsidR="00EF209D">
          <w:rPr>
            <w:noProof/>
            <w:webHidden/>
          </w:rPr>
          <w:tab/>
        </w:r>
        <w:r>
          <w:rPr>
            <w:noProof/>
            <w:webHidden/>
          </w:rPr>
          <w:fldChar w:fldCharType="begin"/>
        </w:r>
        <w:r w:rsidR="00EF209D">
          <w:rPr>
            <w:noProof/>
            <w:webHidden/>
          </w:rPr>
          <w:instrText xml:space="preserve"> PAGEREF _Toc505242721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2" w:history="1">
        <w:r w:rsidR="00EF209D" w:rsidRPr="00C77B97">
          <w:rPr>
            <w:rStyle w:val="a4"/>
            <w:b/>
            <w:noProof/>
          </w:rPr>
          <w:t>8.2</w:t>
        </w:r>
        <w:r w:rsidR="00EF209D">
          <w:rPr>
            <w:rFonts w:asciiTheme="minorHAnsi" w:eastAsiaTheme="minorEastAsia" w:hAnsiTheme="minorHAnsi" w:cstheme="minorBidi"/>
            <w:noProof/>
            <w:kern w:val="2"/>
            <w:sz w:val="21"/>
            <w:szCs w:val="22"/>
          </w:rPr>
          <w:tab/>
        </w:r>
        <w:r w:rsidR="00EF209D" w:rsidRPr="00C77B97">
          <w:rPr>
            <w:rStyle w:val="a4"/>
            <w:b/>
            <w:noProof/>
          </w:rPr>
          <w:t>反稀释权</w:t>
        </w:r>
        <w:r w:rsidR="00EF209D">
          <w:rPr>
            <w:noProof/>
            <w:webHidden/>
          </w:rPr>
          <w:tab/>
        </w:r>
        <w:r>
          <w:rPr>
            <w:noProof/>
            <w:webHidden/>
          </w:rPr>
          <w:fldChar w:fldCharType="begin"/>
        </w:r>
        <w:r w:rsidR="00EF209D">
          <w:rPr>
            <w:noProof/>
            <w:webHidden/>
          </w:rPr>
          <w:instrText xml:space="preserve"> PAGEREF _Toc505242722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3" w:history="1">
        <w:r w:rsidR="00EF209D" w:rsidRPr="00C77B97">
          <w:rPr>
            <w:rStyle w:val="a4"/>
            <w:b/>
            <w:noProof/>
          </w:rPr>
          <w:t>8.3</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_Toc505242723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F9612F">
      <w:pPr>
        <w:pStyle w:val="12"/>
        <w:tabs>
          <w:tab w:val="left" w:pos="1000"/>
        </w:tabs>
        <w:rPr>
          <w:rFonts w:asciiTheme="minorHAnsi" w:eastAsiaTheme="minorEastAsia" w:hAnsiTheme="minorHAnsi" w:cstheme="minorBidi"/>
          <w:noProof/>
          <w:kern w:val="2"/>
          <w:sz w:val="21"/>
          <w:szCs w:val="22"/>
        </w:rPr>
      </w:pPr>
      <w:hyperlink w:anchor="_Toc505242724" w:history="1">
        <w:r w:rsidR="00EF209D" w:rsidRPr="00C77B97">
          <w:rPr>
            <w:rStyle w:val="a4"/>
            <w:b/>
            <w:noProof/>
          </w:rPr>
          <w:t>第9条</w:t>
        </w:r>
        <w:r w:rsidR="00EF209D">
          <w:rPr>
            <w:rFonts w:asciiTheme="minorHAnsi" w:eastAsiaTheme="minorEastAsia" w:hAnsiTheme="minorHAnsi" w:cstheme="minorBidi"/>
            <w:noProof/>
            <w:kern w:val="2"/>
            <w:sz w:val="21"/>
            <w:szCs w:val="22"/>
          </w:rPr>
          <w:tab/>
        </w:r>
        <w:r w:rsidR="00EF209D" w:rsidRPr="00C77B97">
          <w:rPr>
            <w:rStyle w:val="a4"/>
            <w:b/>
            <w:noProof/>
          </w:rPr>
          <w:t>公司的经营管理</w:t>
        </w:r>
        <w:r w:rsidR="00EF209D">
          <w:rPr>
            <w:noProof/>
            <w:webHidden/>
          </w:rPr>
          <w:tab/>
        </w:r>
        <w:r>
          <w:rPr>
            <w:noProof/>
            <w:webHidden/>
          </w:rPr>
          <w:fldChar w:fldCharType="begin"/>
        </w:r>
        <w:r w:rsidR="00EF209D">
          <w:rPr>
            <w:noProof/>
            <w:webHidden/>
          </w:rPr>
          <w:instrText xml:space="preserve"> PAGEREF _Toc505242724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5" w:history="1">
        <w:r w:rsidR="00EF209D" w:rsidRPr="00C77B97">
          <w:rPr>
            <w:rStyle w:val="a4"/>
            <w:b/>
            <w:noProof/>
          </w:rPr>
          <w:t>9.1</w:t>
        </w:r>
        <w:r w:rsidR="00EF209D">
          <w:rPr>
            <w:rFonts w:asciiTheme="minorHAnsi" w:eastAsiaTheme="minorEastAsia" w:hAnsiTheme="minorHAnsi" w:cstheme="minorBidi"/>
            <w:noProof/>
            <w:kern w:val="2"/>
            <w:sz w:val="21"/>
            <w:szCs w:val="22"/>
          </w:rPr>
          <w:tab/>
        </w:r>
        <w:r w:rsidR="00EF209D" w:rsidRPr="00C77B97">
          <w:rPr>
            <w:rStyle w:val="a4"/>
            <w:b/>
            <w:noProof/>
          </w:rPr>
          <w:t>股东会</w:t>
        </w:r>
        <w:r w:rsidR="00EF209D">
          <w:rPr>
            <w:noProof/>
            <w:webHidden/>
          </w:rPr>
          <w:tab/>
        </w:r>
        <w:r>
          <w:rPr>
            <w:noProof/>
            <w:webHidden/>
          </w:rPr>
          <w:fldChar w:fldCharType="begin"/>
        </w:r>
        <w:r w:rsidR="00EF209D">
          <w:rPr>
            <w:noProof/>
            <w:webHidden/>
          </w:rPr>
          <w:instrText xml:space="preserve"> PAGEREF _Toc505242725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6" w:history="1">
        <w:r w:rsidR="00EF209D" w:rsidRPr="00C77B97">
          <w:rPr>
            <w:rStyle w:val="a4"/>
            <w:b/>
            <w:noProof/>
          </w:rPr>
          <w:t>9.2</w:t>
        </w:r>
        <w:r w:rsidR="00EF209D">
          <w:rPr>
            <w:rFonts w:asciiTheme="minorHAnsi" w:eastAsiaTheme="minorEastAsia" w:hAnsiTheme="minorHAnsi" w:cstheme="minorBidi"/>
            <w:noProof/>
            <w:kern w:val="2"/>
            <w:sz w:val="21"/>
            <w:szCs w:val="22"/>
          </w:rPr>
          <w:tab/>
        </w:r>
        <w:r w:rsidR="00EF209D" w:rsidRPr="00C77B97">
          <w:rPr>
            <w:rStyle w:val="a4"/>
            <w:b/>
            <w:noProof/>
          </w:rPr>
          <w:t>须经投资者同意的事项</w:t>
        </w:r>
        <w:r w:rsidR="00EF209D">
          <w:rPr>
            <w:noProof/>
            <w:webHidden/>
          </w:rPr>
          <w:tab/>
        </w:r>
        <w:r>
          <w:rPr>
            <w:noProof/>
            <w:webHidden/>
          </w:rPr>
          <w:fldChar w:fldCharType="begin"/>
        </w:r>
        <w:r w:rsidR="00EF209D">
          <w:rPr>
            <w:noProof/>
            <w:webHidden/>
          </w:rPr>
          <w:instrText xml:space="preserve"> PAGEREF _Toc505242726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7" w:history="1">
        <w:r w:rsidR="00EF209D" w:rsidRPr="00C77B97">
          <w:rPr>
            <w:rStyle w:val="a4"/>
            <w:b/>
            <w:noProof/>
          </w:rPr>
          <w:t>9.3</w:t>
        </w:r>
        <w:r w:rsidR="00EF209D">
          <w:rPr>
            <w:rFonts w:asciiTheme="minorHAnsi" w:eastAsiaTheme="minorEastAsia" w:hAnsiTheme="minorHAnsi" w:cstheme="minorBidi"/>
            <w:noProof/>
            <w:kern w:val="2"/>
            <w:sz w:val="21"/>
            <w:szCs w:val="22"/>
          </w:rPr>
          <w:tab/>
        </w:r>
        <w:r w:rsidR="00EF209D" w:rsidRPr="00C77B97">
          <w:rPr>
            <w:rStyle w:val="a4"/>
            <w:b/>
            <w:noProof/>
          </w:rPr>
          <w:t>公司投资的企业的事项</w:t>
        </w:r>
        <w:r w:rsidR="00EF209D">
          <w:rPr>
            <w:noProof/>
            <w:webHidden/>
          </w:rPr>
          <w:tab/>
        </w:r>
        <w:r>
          <w:rPr>
            <w:noProof/>
            <w:webHidden/>
          </w:rPr>
          <w:fldChar w:fldCharType="begin"/>
        </w:r>
        <w:r w:rsidR="00EF209D">
          <w:rPr>
            <w:noProof/>
            <w:webHidden/>
          </w:rPr>
          <w:instrText xml:space="preserve"> PAGEREF _Toc505242727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8" w:history="1">
        <w:r w:rsidR="00EF209D" w:rsidRPr="00C77B97">
          <w:rPr>
            <w:rStyle w:val="a4"/>
            <w:b/>
            <w:noProof/>
          </w:rPr>
          <w:t>9.4</w:t>
        </w:r>
        <w:r w:rsidR="00EF209D">
          <w:rPr>
            <w:rFonts w:asciiTheme="minorHAnsi" w:eastAsiaTheme="minorEastAsia" w:hAnsiTheme="minorHAnsi" w:cstheme="minorBidi"/>
            <w:noProof/>
            <w:kern w:val="2"/>
            <w:sz w:val="21"/>
            <w:szCs w:val="22"/>
          </w:rPr>
          <w:tab/>
        </w:r>
        <w:r w:rsidR="00EF209D" w:rsidRPr="00C77B97">
          <w:rPr>
            <w:rStyle w:val="a4"/>
            <w:b/>
            <w:noProof/>
          </w:rPr>
          <w:t>董事会</w:t>
        </w:r>
        <w:r w:rsidR="00EF209D">
          <w:rPr>
            <w:noProof/>
            <w:webHidden/>
          </w:rPr>
          <w:tab/>
        </w:r>
        <w:r>
          <w:rPr>
            <w:noProof/>
            <w:webHidden/>
          </w:rPr>
          <w:fldChar w:fldCharType="begin"/>
        </w:r>
        <w:r w:rsidR="00EF209D">
          <w:rPr>
            <w:noProof/>
            <w:webHidden/>
          </w:rPr>
          <w:instrText xml:space="preserve"> PAGEREF _Toc505242728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F9612F">
      <w:pPr>
        <w:pStyle w:val="27"/>
        <w:tabs>
          <w:tab w:val="left" w:pos="800"/>
          <w:tab w:val="right" w:leader="dot" w:pos="9739"/>
        </w:tabs>
        <w:rPr>
          <w:rFonts w:asciiTheme="minorHAnsi" w:eastAsiaTheme="minorEastAsia" w:hAnsiTheme="minorHAnsi" w:cstheme="minorBidi"/>
          <w:noProof/>
          <w:kern w:val="2"/>
          <w:sz w:val="21"/>
          <w:szCs w:val="22"/>
        </w:rPr>
      </w:pPr>
      <w:hyperlink w:anchor="_Toc505242729" w:history="1">
        <w:r w:rsidR="00EF209D" w:rsidRPr="00C77B97">
          <w:rPr>
            <w:rStyle w:val="a4"/>
            <w:b/>
            <w:noProof/>
          </w:rPr>
          <w:t>9.5</w:t>
        </w:r>
        <w:r w:rsidR="00EF209D">
          <w:rPr>
            <w:rFonts w:asciiTheme="minorHAnsi" w:eastAsiaTheme="minorEastAsia" w:hAnsiTheme="minorHAnsi" w:cstheme="minorBidi"/>
            <w:noProof/>
            <w:kern w:val="2"/>
            <w:sz w:val="21"/>
            <w:szCs w:val="22"/>
          </w:rPr>
          <w:tab/>
        </w:r>
        <w:r w:rsidR="00EF209D" w:rsidRPr="00C77B97">
          <w:rPr>
            <w:rStyle w:val="a4"/>
            <w:b/>
            <w:noProof/>
          </w:rPr>
          <w:t>董事会保护性条款</w:t>
        </w:r>
        <w:r w:rsidR="00EF209D">
          <w:rPr>
            <w:noProof/>
            <w:webHidden/>
          </w:rPr>
          <w:tab/>
        </w:r>
        <w:r>
          <w:rPr>
            <w:noProof/>
            <w:webHidden/>
          </w:rPr>
          <w:fldChar w:fldCharType="begin"/>
        </w:r>
        <w:r w:rsidR="00EF209D">
          <w:rPr>
            <w:noProof/>
            <w:webHidden/>
          </w:rPr>
          <w:instrText xml:space="preserve"> PAGEREF _Toc505242729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30" w:history="1">
        <w:r w:rsidR="00EF209D" w:rsidRPr="00C77B97">
          <w:rPr>
            <w:rStyle w:val="a4"/>
            <w:b/>
            <w:noProof/>
          </w:rPr>
          <w:t>第10条</w:t>
        </w:r>
        <w:r w:rsidR="00EF209D">
          <w:rPr>
            <w:rFonts w:asciiTheme="minorHAnsi" w:eastAsiaTheme="minorEastAsia" w:hAnsiTheme="minorHAnsi" w:cstheme="minorBidi"/>
            <w:noProof/>
            <w:kern w:val="2"/>
            <w:sz w:val="21"/>
            <w:szCs w:val="22"/>
          </w:rPr>
          <w:tab/>
        </w:r>
        <w:r w:rsidR="00EF209D" w:rsidRPr="00C77B97">
          <w:rPr>
            <w:rStyle w:val="a4"/>
            <w:b/>
            <w:noProof/>
          </w:rPr>
          <w:t>知情权和检查权</w:t>
        </w:r>
        <w:r w:rsidR="00EF209D">
          <w:rPr>
            <w:noProof/>
            <w:webHidden/>
          </w:rPr>
          <w:tab/>
        </w:r>
        <w:r>
          <w:rPr>
            <w:noProof/>
            <w:webHidden/>
          </w:rPr>
          <w:fldChar w:fldCharType="begin"/>
        </w:r>
        <w:r w:rsidR="00EF209D">
          <w:rPr>
            <w:noProof/>
            <w:webHidden/>
          </w:rPr>
          <w:instrText xml:space="preserve"> PAGEREF _Toc505242730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1" w:history="1">
        <w:r w:rsidR="00EF209D" w:rsidRPr="00C77B97">
          <w:rPr>
            <w:rStyle w:val="a4"/>
            <w:b/>
            <w:noProof/>
          </w:rPr>
          <w:t>10.1</w:t>
        </w:r>
        <w:r w:rsidR="00EF209D">
          <w:rPr>
            <w:rFonts w:asciiTheme="minorHAnsi" w:eastAsiaTheme="minorEastAsia" w:hAnsiTheme="minorHAnsi" w:cstheme="minorBidi"/>
            <w:noProof/>
            <w:kern w:val="2"/>
            <w:sz w:val="21"/>
            <w:szCs w:val="22"/>
          </w:rPr>
          <w:tab/>
        </w:r>
        <w:r w:rsidR="00EF209D" w:rsidRPr="00C77B97">
          <w:rPr>
            <w:rStyle w:val="a4"/>
            <w:b/>
            <w:noProof/>
          </w:rPr>
          <w:t>知情权</w:t>
        </w:r>
        <w:r w:rsidR="00EF209D">
          <w:rPr>
            <w:noProof/>
            <w:webHidden/>
          </w:rPr>
          <w:tab/>
        </w:r>
        <w:r>
          <w:rPr>
            <w:noProof/>
            <w:webHidden/>
          </w:rPr>
          <w:fldChar w:fldCharType="begin"/>
        </w:r>
        <w:r w:rsidR="00EF209D">
          <w:rPr>
            <w:noProof/>
            <w:webHidden/>
          </w:rPr>
          <w:instrText xml:space="preserve"> PAGEREF _Toc505242731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2" w:history="1">
        <w:r w:rsidR="00EF209D" w:rsidRPr="00C77B97">
          <w:rPr>
            <w:rStyle w:val="a4"/>
            <w:b/>
            <w:noProof/>
          </w:rPr>
          <w:t>10.2</w:t>
        </w:r>
        <w:r w:rsidR="00EF209D">
          <w:rPr>
            <w:rFonts w:asciiTheme="minorHAnsi" w:eastAsiaTheme="minorEastAsia" w:hAnsiTheme="minorHAnsi" w:cstheme="minorBidi"/>
            <w:noProof/>
            <w:kern w:val="2"/>
            <w:sz w:val="21"/>
            <w:szCs w:val="22"/>
          </w:rPr>
          <w:tab/>
        </w:r>
        <w:r w:rsidR="00EF209D" w:rsidRPr="00C77B97">
          <w:rPr>
            <w:rStyle w:val="a4"/>
            <w:b/>
            <w:noProof/>
          </w:rPr>
          <w:t>检查权</w:t>
        </w:r>
        <w:r w:rsidR="00EF209D">
          <w:rPr>
            <w:noProof/>
            <w:webHidden/>
          </w:rPr>
          <w:tab/>
        </w:r>
        <w:r>
          <w:rPr>
            <w:noProof/>
            <w:webHidden/>
          </w:rPr>
          <w:fldChar w:fldCharType="begin"/>
        </w:r>
        <w:r w:rsidR="00EF209D">
          <w:rPr>
            <w:noProof/>
            <w:webHidden/>
          </w:rPr>
          <w:instrText xml:space="preserve"> PAGEREF _Toc505242732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33" w:history="1">
        <w:r w:rsidR="00EF209D" w:rsidRPr="00C77B97">
          <w:rPr>
            <w:rStyle w:val="a4"/>
            <w:b/>
            <w:noProof/>
          </w:rPr>
          <w:t>第11条</w:t>
        </w:r>
        <w:r w:rsidR="00EF209D">
          <w:rPr>
            <w:rFonts w:asciiTheme="minorHAnsi" w:eastAsiaTheme="minorEastAsia" w:hAnsiTheme="minorHAnsi" w:cstheme="minorBidi"/>
            <w:noProof/>
            <w:kern w:val="2"/>
            <w:sz w:val="21"/>
            <w:szCs w:val="22"/>
          </w:rPr>
          <w:tab/>
        </w:r>
        <w:r w:rsidR="00EF209D" w:rsidRPr="00C77B97">
          <w:rPr>
            <w:rStyle w:val="a4"/>
            <w:b/>
            <w:noProof/>
          </w:rPr>
          <w:t>保密、同业竞争、关联交易及适用</w:t>
        </w:r>
        <w:r w:rsidR="00EF209D">
          <w:rPr>
            <w:noProof/>
            <w:webHidden/>
          </w:rPr>
          <w:tab/>
        </w:r>
        <w:r>
          <w:rPr>
            <w:noProof/>
            <w:webHidden/>
          </w:rPr>
          <w:fldChar w:fldCharType="begin"/>
        </w:r>
        <w:r w:rsidR="00EF209D">
          <w:rPr>
            <w:noProof/>
            <w:webHidden/>
          </w:rPr>
          <w:instrText xml:space="preserve"> PAGEREF _Toc505242733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4" w:history="1">
        <w:r w:rsidR="00EF209D" w:rsidRPr="00C77B97">
          <w:rPr>
            <w:rStyle w:val="a4"/>
            <w:b/>
            <w:noProof/>
          </w:rPr>
          <w:t>11.1</w:t>
        </w:r>
        <w:r w:rsidR="00EF209D">
          <w:rPr>
            <w:rFonts w:asciiTheme="minorHAnsi" w:eastAsiaTheme="minorEastAsia" w:hAnsiTheme="minorHAnsi" w:cstheme="minorBidi"/>
            <w:noProof/>
            <w:kern w:val="2"/>
            <w:sz w:val="21"/>
            <w:szCs w:val="22"/>
          </w:rPr>
          <w:tab/>
        </w:r>
        <w:r w:rsidR="00EF209D" w:rsidRPr="00C77B97">
          <w:rPr>
            <w:rStyle w:val="a4"/>
            <w:b/>
            <w:noProof/>
          </w:rPr>
          <w:t>保密</w:t>
        </w:r>
        <w:r w:rsidR="00EF209D">
          <w:rPr>
            <w:noProof/>
            <w:webHidden/>
          </w:rPr>
          <w:tab/>
        </w:r>
        <w:r>
          <w:rPr>
            <w:noProof/>
            <w:webHidden/>
          </w:rPr>
          <w:fldChar w:fldCharType="begin"/>
        </w:r>
        <w:r w:rsidR="00EF209D">
          <w:rPr>
            <w:noProof/>
            <w:webHidden/>
          </w:rPr>
          <w:instrText xml:space="preserve"> PAGEREF _Toc505242734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5" w:history="1">
        <w:r w:rsidR="00EF209D" w:rsidRPr="00C77B97">
          <w:rPr>
            <w:rStyle w:val="a4"/>
            <w:b/>
            <w:noProof/>
          </w:rPr>
          <w:t>11.2</w:t>
        </w:r>
        <w:r w:rsidR="00EF209D">
          <w:rPr>
            <w:rFonts w:asciiTheme="minorHAnsi" w:eastAsiaTheme="minorEastAsia" w:hAnsiTheme="minorHAnsi" w:cstheme="minorBidi"/>
            <w:noProof/>
            <w:kern w:val="2"/>
            <w:sz w:val="21"/>
            <w:szCs w:val="22"/>
          </w:rPr>
          <w:tab/>
        </w:r>
        <w:r w:rsidR="00EF209D" w:rsidRPr="00C77B97">
          <w:rPr>
            <w:rStyle w:val="a4"/>
            <w:b/>
            <w:noProof/>
          </w:rPr>
          <w:t>同业竞争</w:t>
        </w:r>
        <w:r w:rsidR="00EF209D">
          <w:rPr>
            <w:noProof/>
            <w:webHidden/>
          </w:rPr>
          <w:tab/>
        </w:r>
        <w:r>
          <w:rPr>
            <w:noProof/>
            <w:webHidden/>
          </w:rPr>
          <w:fldChar w:fldCharType="begin"/>
        </w:r>
        <w:r w:rsidR="00EF209D">
          <w:rPr>
            <w:noProof/>
            <w:webHidden/>
          </w:rPr>
          <w:instrText xml:space="preserve"> PAGEREF _Toc505242735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6" w:history="1">
        <w:r w:rsidR="00EF209D" w:rsidRPr="00C77B97">
          <w:rPr>
            <w:rStyle w:val="a4"/>
            <w:b/>
            <w:noProof/>
          </w:rPr>
          <w:t>11.3</w:t>
        </w:r>
        <w:r w:rsidR="00EF209D">
          <w:rPr>
            <w:rFonts w:asciiTheme="minorHAnsi" w:eastAsiaTheme="minorEastAsia" w:hAnsiTheme="minorHAnsi" w:cstheme="minorBidi"/>
            <w:noProof/>
            <w:kern w:val="2"/>
            <w:sz w:val="21"/>
            <w:szCs w:val="22"/>
          </w:rPr>
          <w:tab/>
        </w:r>
        <w:r w:rsidR="00EF209D" w:rsidRPr="00C77B97">
          <w:rPr>
            <w:rStyle w:val="a4"/>
            <w:b/>
            <w:noProof/>
          </w:rPr>
          <w:t>关联交易</w:t>
        </w:r>
        <w:r w:rsidR="00EF209D">
          <w:rPr>
            <w:noProof/>
            <w:webHidden/>
          </w:rPr>
          <w:tab/>
        </w:r>
        <w:r>
          <w:rPr>
            <w:noProof/>
            <w:webHidden/>
          </w:rPr>
          <w:fldChar w:fldCharType="begin"/>
        </w:r>
        <w:r w:rsidR="00EF209D">
          <w:rPr>
            <w:noProof/>
            <w:webHidden/>
          </w:rPr>
          <w:instrText xml:space="preserve"> PAGEREF _Toc505242736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7" w:history="1">
        <w:r w:rsidR="00EF209D" w:rsidRPr="00C77B97">
          <w:rPr>
            <w:rStyle w:val="a4"/>
            <w:b/>
            <w:noProof/>
          </w:rPr>
          <w:t>11.4</w:t>
        </w:r>
        <w:r w:rsidR="00EF209D">
          <w:rPr>
            <w:rFonts w:asciiTheme="minorHAnsi" w:eastAsiaTheme="minorEastAsia" w:hAnsiTheme="minorHAnsi" w:cstheme="minorBidi"/>
            <w:noProof/>
            <w:kern w:val="2"/>
            <w:sz w:val="21"/>
            <w:szCs w:val="22"/>
          </w:rPr>
          <w:tab/>
        </w:r>
        <w:r w:rsidR="00EF209D" w:rsidRPr="00C77B97">
          <w:rPr>
            <w:rStyle w:val="a4"/>
            <w:b/>
            <w:noProof/>
          </w:rPr>
          <w:t>适用</w:t>
        </w:r>
        <w:r w:rsidR="00EF209D">
          <w:rPr>
            <w:noProof/>
            <w:webHidden/>
          </w:rPr>
          <w:tab/>
        </w:r>
        <w:r>
          <w:rPr>
            <w:noProof/>
            <w:webHidden/>
          </w:rPr>
          <w:fldChar w:fldCharType="begin"/>
        </w:r>
        <w:r w:rsidR="00EF209D">
          <w:rPr>
            <w:noProof/>
            <w:webHidden/>
          </w:rPr>
          <w:instrText xml:space="preserve"> PAGEREF _Toc505242737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38" w:history="1">
        <w:r w:rsidR="00EF209D" w:rsidRPr="00C77B97">
          <w:rPr>
            <w:rStyle w:val="a4"/>
            <w:b/>
            <w:noProof/>
          </w:rPr>
          <w:t>第12条</w:t>
        </w:r>
        <w:r w:rsidR="00EF209D">
          <w:rPr>
            <w:rFonts w:asciiTheme="minorHAnsi" w:eastAsiaTheme="minorEastAsia" w:hAnsiTheme="minorHAnsi" w:cstheme="minorBidi"/>
            <w:noProof/>
            <w:kern w:val="2"/>
            <w:sz w:val="21"/>
            <w:szCs w:val="22"/>
          </w:rPr>
          <w:tab/>
        </w:r>
        <w:r w:rsidR="00EF209D" w:rsidRPr="00C77B97">
          <w:rPr>
            <w:rStyle w:val="a4"/>
            <w:b/>
            <w:noProof/>
          </w:rPr>
          <w:t>优先清算权</w:t>
        </w:r>
        <w:r w:rsidR="00EF209D">
          <w:rPr>
            <w:noProof/>
            <w:webHidden/>
          </w:rPr>
          <w:tab/>
        </w:r>
        <w:r>
          <w:rPr>
            <w:noProof/>
            <w:webHidden/>
          </w:rPr>
          <w:fldChar w:fldCharType="begin"/>
        </w:r>
        <w:r w:rsidR="00EF209D">
          <w:rPr>
            <w:noProof/>
            <w:webHidden/>
          </w:rPr>
          <w:instrText xml:space="preserve"> PAGEREF _Toc505242738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39" w:history="1">
        <w:r w:rsidR="00EF209D" w:rsidRPr="00C77B97">
          <w:rPr>
            <w:rStyle w:val="a4"/>
            <w:b/>
            <w:noProof/>
          </w:rPr>
          <w:t>12.1</w:t>
        </w:r>
        <w:r w:rsidR="00EF209D">
          <w:rPr>
            <w:rFonts w:asciiTheme="minorHAnsi" w:eastAsiaTheme="minorEastAsia" w:hAnsiTheme="minorHAnsi" w:cstheme="minorBidi"/>
            <w:noProof/>
            <w:kern w:val="2"/>
            <w:sz w:val="21"/>
            <w:szCs w:val="22"/>
          </w:rPr>
          <w:tab/>
        </w:r>
        <w:r w:rsidR="00EF209D" w:rsidRPr="00C77B97">
          <w:rPr>
            <w:rStyle w:val="a4"/>
            <w:b/>
            <w:noProof/>
          </w:rPr>
          <w:t>清算事件</w:t>
        </w:r>
        <w:r w:rsidR="00EF209D">
          <w:rPr>
            <w:noProof/>
            <w:webHidden/>
          </w:rPr>
          <w:tab/>
        </w:r>
        <w:r>
          <w:rPr>
            <w:noProof/>
            <w:webHidden/>
          </w:rPr>
          <w:fldChar w:fldCharType="begin"/>
        </w:r>
        <w:r w:rsidR="00EF209D">
          <w:rPr>
            <w:noProof/>
            <w:webHidden/>
          </w:rPr>
          <w:instrText xml:space="preserve"> PAGEREF _Toc505242739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0" w:history="1">
        <w:r w:rsidR="00EF209D" w:rsidRPr="00C77B97">
          <w:rPr>
            <w:rStyle w:val="a4"/>
            <w:b/>
            <w:noProof/>
          </w:rPr>
          <w:t>12.2</w:t>
        </w:r>
        <w:r w:rsidR="00EF209D">
          <w:rPr>
            <w:rFonts w:asciiTheme="minorHAnsi" w:eastAsiaTheme="minorEastAsia" w:hAnsiTheme="minorHAnsi" w:cstheme="minorBidi"/>
            <w:noProof/>
            <w:kern w:val="2"/>
            <w:sz w:val="21"/>
            <w:szCs w:val="22"/>
          </w:rPr>
          <w:tab/>
        </w:r>
        <w:r w:rsidR="00EF209D" w:rsidRPr="00C77B97">
          <w:rPr>
            <w:rStyle w:val="a4"/>
            <w:b/>
            <w:noProof/>
          </w:rPr>
          <w:t>如出现以下任一种情况时，投资者有权要求公司进行强制清算：</w:t>
        </w:r>
        <w:r w:rsidR="00EF209D">
          <w:rPr>
            <w:noProof/>
            <w:webHidden/>
          </w:rPr>
          <w:tab/>
        </w:r>
        <w:r>
          <w:rPr>
            <w:noProof/>
            <w:webHidden/>
          </w:rPr>
          <w:fldChar w:fldCharType="begin"/>
        </w:r>
        <w:r w:rsidR="00EF209D">
          <w:rPr>
            <w:noProof/>
            <w:webHidden/>
          </w:rPr>
          <w:instrText xml:space="preserve"> PAGEREF _Toc505242740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1" w:history="1">
        <w:r w:rsidR="00EF209D" w:rsidRPr="00C77B97">
          <w:rPr>
            <w:rStyle w:val="a4"/>
            <w:b/>
            <w:noProof/>
          </w:rPr>
          <w:t>12.3</w:t>
        </w:r>
        <w:r w:rsidR="00EF209D">
          <w:rPr>
            <w:rFonts w:asciiTheme="minorHAnsi" w:eastAsiaTheme="minorEastAsia" w:hAnsiTheme="minorHAnsi" w:cstheme="minorBidi"/>
            <w:noProof/>
            <w:kern w:val="2"/>
            <w:sz w:val="21"/>
            <w:szCs w:val="22"/>
          </w:rPr>
          <w:tab/>
        </w:r>
        <w:r w:rsidR="00EF209D" w:rsidRPr="00C77B97">
          <w:rPr>
            <w:rStyle w:val="a4"/>
            <w:b/>
            <w:noProof/>
          </w:rPr>
          <w:t>非出售事件清算</w:t>
        </w:r>
        <w:r w:rsidR="00EF209D">
          <w:rPr>
            <w:noProof/>
            <w:webHidden/>
          </w:rPr>
          <w:tab/>
        </w:r>
        <w:r>
          <w:rPr>
            <w:noProof/>
            <w:webHidden/>
          </w:rPr>
          <w:fldChar w:fldCharType="begin"/>
        </w:r>
        <w:r w:rsidR="00EF209D">
          <w:rPr>
            <w:noProof/>
            <w:webHidden/>
          </w:rPr>
          <w:instrText xml:space="preserve"> PAGEREF _Toc505242741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2" w:history="1">
        <w:r w:rsidR="00EF209D" w:rsidRPr="00C77B97">
          <w:rPr>
            <w:rStyle w:val="a4"/>
            <w:b/>
            <w:noProof/>
          </w:rPr>
          <w:t>12.4</w:t>
        </w:r>
        <w:r w:rsidR="00EF209D">
          <w:rPr>
            <w:rFonts w:asciiTheme="minorHAnsi" w:eastAsiaTheme="minorEastAsia" w:hAnsiTheme="minorHAnsi" w:cstheme="minorBidi"/>
            <w:noProof/>
            <w:kern w:val="2"/>
            <w:sz w:val="21"/>
            <w:szCs w:val="22"/>
          </w:rPr>
          <w:tab/>
        </w:r>
        <w:r w:rsidR="00EF209D" w:rsidRPr="00C77B97">
          <w:rPr>
            <w:rStyle w:val="a4"/>
            <w:b/>
            <w:noProof/>
          </w:rPr>
          <w:t>出售事件清算</w:t>
        </w:r>
        <w:r w:rsidR="00EF209D">
          <w:rPr>
            <w:noProof/>
            <w:webHidden/>
          </w:rPr>
          <w:tab/>
        </w:r>
        <w:r>
          <w:rPr>
            <w:noProof/>
            <w:webHidden/>
          </w:rPr>
          <w:fldChar w:fldCharType="begin"/>
        </w:r>
        <w:r w:rsidR="00EF209D">
          <w:rPr>
            <w:noProof/>
            <w:webHidden/>
          </w:rPr>
          <w:instrText xml:space="preserve"> PAGEREF _Toc505242742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43" w:history="1">
        <w:r w:rsidR="00EF209D" w:rsidRPr="00C77B97">
          <w:rPr>
            <w:rStyle w:val="a4"/>
            <w:b/>
            <w:noProof/>
          </w:rPr>
          <w:t>第13条</w:t>
        </w:r>
        <w:r w:rsidR="00EF209D">
          <w:rPr>
            <w:rFonts w:asciiTheme="minorHAnsi" w:eastAsiaTheme="minorEastAsia" w:hAnsiTheme="minorHAnsi" w:cstheme="minorBidi"/>
            <w:noProof/>
            <w:kern w:val="2"/>
            <w:sz w:val="21"/>
            <w:szCs w:val="22"/>
          </w:rPr>
          <w:tab/>
        </w:r>
        <w:r w:rsidR="00EF209D" w:rsidRPr="00C77B97">
          <w:rPr>
            <w:rStyle w:val="a4"/>
            <w:b/>
            <w:noProof/>
          </w:rPr>
          <w:t>解除</w:t>
        </w:r>
        <w:r w:rsidR="00EF209D">
          <w:rPr>
            <w:noProof/>
            <w:webHidden/>
          </w:rPr>
          <w:tab/>
        </w:r>
        <w:r>
          <w:rPr>
            <w:noProof/>
            <w:webHidden/>
          </w:rPr>
          <w:fldChar w:fldCharType="begin"/>
        </w:r>
        <w:r w:rsidR="00EF209D">
          <w:rPr>
            <w:noProof/>
            <w:webHidden/>
          </w:rPr>
          <w:instrText xml:space="preserve"> PAGEREF _Toc505242743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4" w:history="1">
        <w:r w:rsidR="00EF209D" w:rsidRPr="00C77B97">
          <w:rPr>
            <w:rStyle w:val="a4"/>
            <w:b/>
            <w:noProof/>
          </w:rPr>
          <w:t>13.1</w:t>
        </w:r>
        <w:r w:rsidR="00EF209D">
          <w:rPr>
            <w:rFonts w:asciiTheme="minorHAnsi" w:eastAsiaTheme="minorEastAsia" w:hAnsiTheme="minorHAnsi" w:cstheme="minorBidi"/>
            <w:noProof/>
            <w:kern w:val="2"/>
            <w:sz w:val="21"/>
            <w:szCs w:val="22"/>
          </w:rPr>
          <w:tab/>
        </w:r>
        <w:r w:rsidR="00EF209D" w:rsidRPr="00C77B97">
          <w:rPr>
            <w:rStyle w:val="a4"/>
            <w:b/>
            <w:noProof/>
          </w:rPr>
          <w:t>解除本协议的事件</w:t>
        </w:r>
        <w:r w:rsidR="00EF209D">
          <w:rPr>
            <w:noProof/>
            <w:webHidden/>
          </w:rPr>
          <w:tab/>
        </w:r>
        <w:r>
          <w:rPr>
            <w:noProof/>
            <w:webHidden/>
          </w:rPr>
          <w:fldChar w:fldCharType="begin"/>
        </w:r>
        <w:r w:rsidR="00EF209D">
          <w:rPr>
            <w:noProof/>
            <w:webHidden/>
          </w:rPr>
          <w:instrText xml:space="preserve"> PAGEREF _Toc505242744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5" w:history="1">
        <w:r w:rsidR="00EF209D" w:rsidRPr="00C77B97">
          <w:rPr>
            <w:rStyle w:val="a4"/>
            <w:b/>
            <w:noProof/>
          </w:rPr>
          <w:t>13.2</w:t>
        </w:r>
        <w:r w:rsidR="00EF209D">
          <w:rPr>
            <w:rFonts w:asciiTheme="minorHAnsi" w:eastAsiaTheme="minorEastAsia" w:hAnsiTheme="minorHAnsi" w:cstheme="minorBidi"/>
            <w:noProof/>
            <w:kern w:val="2"/>
            <w:sz w:val="21"/>
            <w:szCs w:val="22"/>
          </w:rPr>
          <w:tab/>
        </w:r>
        <w:r w:rsidR="00EF209D" w:rsidRPr="00C77B97">
          <w:rPr>
            <w:rStyle w:val="a4"/>
            <w:b/>
            <w:noProof/>
          </w:rPr>
          <w:t>解除本协议的效力</w:t>
        </w:r>
        <w:r w:rsidR="00EF209D">
          <w:rPr>
            <w:noProof/>
            <w:webHidden/>
          </w:rPr>
          <w:tab/>
        </w:r>
        <w:r>
          <w:rPr>
            <w:noProof/>
            <w:webHidden/>
          </w:rPr>
          <w:fldChar w:fldCharType="begin"/>
        </w:r>
        <w:r w:rsidR="00EF209D">
          <w:rPr>
            <w:noProof/>
            <w:webHidden/>
          </w:rPr>
          <w:instrText xml:space="preserve"> PAGEREF _Toc505242745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46" w:history="1">
        <w:r w:rsidR="00EF209D" w:rsidRPr="00C77B97">
          <w:rPr>
            <w:rStyle w:val="a4"/>
            <w:b/>
            <w:noProof/>
          </w:rPr>
          <w:t>第14条</w:t>
        </w:r>
        <w:r w:rsidR="00EF209D">
          <w:rPr>
            <w:rFonts w:asciiTheme="minorHAnsi" w:eastAsiaTheme="minorEastAsia" w:hAnsiTheme="minorHAnsi" w:cstheme="minorBidi"/>
            <w:noProof/>
            <w:kern w:val="2"/>
            <w:sz w:val="21"/>
            <w:szCs w:val="22"/>
          </w:rPr>
          <w:tab/>
        </w:r>
        <w:r w:rsidR="00EF209D" w:rsidRPr="00C77B97">
          <w:rPr>
            <w:rStyle w:val="a4"/>
            <w:b/>
            <w:noProof/>
          </w:rPr>
          <w:t>赔偿和违约</w:t>
        </w:r>
        <w:r w:rsidR="00EF209D">
          <w:rPr>
            <w:noProof/>
            <w:webHidden/>
          </w:rPr>
          <w:tab/>
        </w:r>
        <w:r>
          <w:rPr>
            <w:noProof/>
            <w:webHidden/>
          </w:rPr>
          <w:fldChar w:fldCharType="begin"/>
        </w:r>
        <w:r w:rsidR="00EF209D">
          <w:rPr>
            <w:noProof/>
            <w:webHidden/>
          </w:rPr>
          <w:instrText xml:space="preserve"> PAGEREF _Toc505242746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7" w:history="1">
        <w:r w:rsidR="00EF209D" w:rsidRPr="00C77B97">
          <w:rPr>
            <w:rStyle w:val="a4"/>
            <w:b/>
            <w:noProof/>
          </w:rPr>
          <w:t>14.1</w:t>
        </w:r>
        <w:r w:rsidR="00EF209D">
          <w:rPr>
            <w:rFonts w:asciiTheme="minorHAnsi" w:eastAsiaTheme="minorEastAsia" w:hAnsiTheme="minorHAnsi" w:cstheme="minorBidi"/>
            <w:noProof/>
            <w:kern w:val="2"/>
            <w:sz w:val="21"/>
            <w:szCs w:val="22"/>
          </w:rPr>
          <w:tab/>
        </w:r>
        <w:r w:rsidR="00EF209D" w:rsidRPr="00C77B97">
          <w:rPr>
            <w:rStyle w:val="a4"/>
            <w:b/>
            <w:noProof/>
          </w:rPr>
          <w:t>违约</w:t>
        </w:r>
        <w:r w:rsidR="00EF209D">
          <w:rPr>
            <w:noProof/>
            <w:webHidden/>
          </w:rPr>
          <w:tab/>
        </w:r>
        <w:r>
          <w:rPr>
            <w:noProof/>
            <w:webHidden/>
          </w:rPr>
          <w:fldChar w:fldCharType="begin"/>
        </w:r>
        <w:r w:rsidR="00EF209D">
          <w:rPr>
            <w:noProof/>
            <w:webHidden/>
          </w:rPr>
          <w:instrText xml:space="preserve"> PAGEREF _Toc505242747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48" w:history="1">
        <w:r w:rsidR="00EF209D" w:rsidRPr="00C77B97">
          <w:rPr>
            <w:rStyle w:val="a4"/>
            <w:b/>
            <w:noProof/>
          </w:rPr>
          <w:t>14.2</w:t>
        </w:r>
        <w:r w:rsidR="00EF209D">
          <w:rPr>
            <w:rFonts w:asciiTheme="minorHAnsi" w:eastAsiaTheme="minorEastAsia" w:hAnsiTheme="minorHAnsi" w:cstheme="minorBidi"/>
            <w:noProof/>
            <w:kern w:val="2"/>
            <w:sz w:val="21"/>
            <w:szCs w:val="22"/>
          </w:rPr>
          <w:tab/>
        </w:r>
        <w:r w:rsidR="00EF209D" w:rsidRPr="00C77B97">
          <w:rPr>
            <w:rStyle w:val="a4"/>
            <w:b/>
            <w:noProof/>
          </w:rPr>
          <w:t>连带责任</w:t>
        </w:r>
        <w:r w:rsidR="00EF209D">
          <w:rPr>
            <w:noProof/>
            <w:webHidden/>
          </w:rPr>
          <w:tab/>
        </w:r>
        <w:r>
          <w:rPr>
            <w:noProof/>
            <w:webHidden/>
          </w:rPr>
          <w:fldChar w:fldCharType="begin"/>
        </w:r>
        <w:r w:rsidR="00EF209D">
          <w:rPr>
            <w:noProof/>
            <w:webHidden/>
          </w:rPr>
          <w:instrText xml:space="preserve"> PAGEREF _Toc505242748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49" w:history="1">
        <w:r w:rsidR="00EF209D" w:rsidRPr="00C77B97">
          <w:rPr>
            <w:rStyle w:val="a4"/>
            <w:b/>
            <w:noProof/>
          </w:rPr>
          <w:t>第15条</w:t>
        </w:r>
        <w:r w:rsidR="00EF209D">
          <w:rPr>
            <w:rFonts w:asciiTheme="minorHAnsi" w:eastAsiaTheme="minorEastAsia" w:hAnsiTheme="minorHAnsi" w:cstheme="minorBidi"/>
            <w:noProof/>
            <w:kern w:val="2"/>
            <w:sz w:val="21"/>
            <w:szCs w:val="22"/>
          </w:rPr>
          <w:tab/>
        </w:r>
        <w:r w:rsidR="00EF209D" w:rsidRPr="00C77B97">
          <w:rPr>
            <w:rStyle w:val="a4"/>
            <w:b/>
            <w:noProof/>
          </w:rPr>
          <w:t>适用法律和争议解决</w:t>
        </w:r>
        <w:r w:rsidR="00EF209D">
          <w:rPr>
            <w:noProof/>
            <w:webHidden/>
          </w:rPr>
          <w:tab/>
        </w:r>
        <w:r>
          <w:rPr>
            <w:noProof/>
            <w:webHidden/>
          </w:rPr>
          <w:fldChar w:fldCharType="begin"/>
        </w:r>
        <w:r w:rsidR="00EF209D">
          <w:rPr>
            <w:noProof/>
            <w:webHidden/>
          </w:rPr>
          <w:instrText xml:space="preserve"> PAGEREF _Toc505242749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0" w:history="1">
        <w:r w:rsidR="00EF209D" w:rsidRPr="00C77B97">
          <w:rPr>
            <w:rStyle w:val="a4"/>
            <w:b/>
            <w:noProof/>
          </w:rPr>
          <w:t>15.1</w:t>
        </w:r>
        <w:r w:rsidR="00EF209D">
          <w:rPr>
            <w:rFonts w:asciiTheme="minorHAnsi" w:eastAsiaTheme="minorEastAsia" w:hAnsiTheme="minorHAnsi" w:cstheme="minorBidi"/>
            <w:noProof/>
            <w:kern w:val="2"/>
            <w:sz w:val="21"/>
            <w:szCs w:val="22"/>
          </w:rPr>
          <w:tab/>
        </w:r>
        <w:r w:rsidR="00EF209D" w:rsidRPr="00C77B97">
          <w:rPr>
            <w:rStyle w:val="a4"/>
            <w:b/>
            <w:noProof/>
          </w:rPr>
          <w:t>适用法律</w:t>
        </w:r>
        <w:r w:rsidR="00EF209D">
          <w:rPr>
            <w:noProof/>
            <w:webHidden/>
          </w:rPr>
          <w:tab/>
        </w:r>
        <w:r>
          <w:rPr>
            <w:noProof/>
            <w:webHidden/>
          </w:rPr>
          <w:fldChar w:fldCharType="begin"/>
        </w:r>
        <w:r w:rsidR="00EF209D">
          <w:rPr>
            <w:noProof/>
            <w:webHidden/>
          </w:rPr>
          <w:instrText xml:space="preserve"> PAGEREF _Toc505242750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1" w:history="1">
        <w:r w:rsidR="00EF209D" w:rsidRPr="00C77B97">
          <w:rPr>
            <w:rStyle w:val="a4"/>
            <w:b/>
            <w:noProof/>
          </w:rPr>
          <w:t>15.2</w:t>
        </w:r>
        <w:r w:rsidR="00EF209D">
          <w:rPr>
            <w:rFonts w:asciiTheme="minorHAnsi" w:eastAsiaTheme="minorEastAsia" w:hAnsiTheme="minorHAnsi" w:cstheme="minorBidi"/>
            <w:noProof/>
            <w:kern w:val="2"/>
            <w:sz w:val="21"/>
            <w:szCs w:val="22"/>
          </w:rPr>
          <w:tab/>
        </w:r>
        <w:r w:rsidR="00EF209D" w:rsidRPr="00C77B97">
          <w:rPr>
            <w:rStyle w:val="a4"/>
            <w:b/>
            <w:noProof/>
          </w:rPr>
          <w:t>争议解决</w:t>
        </w:r>
        <w:r w:rsidR="00EF209D">
          <w:rPr>
            <w:noProof/>
            <w:webHidden/>
          </w:rPr>
          <w:tab/>
        </w:r>
        <w:r>
          <w:rPr>
            <w:noProof/>
            <w:webHidden/>
          </w:rPr>
          <w:fldChar w:fldCharType="begin"/>
        </w:r>
        <w:r w:rsidR="00EF209D">
          <w:rPr>
            <w:noProof/>
            <w:webHidden/>
          </w:rPr>
          <w:instrText xml:space="preserve"> PAGEREF _Toc505242751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2" w:history="1">
        <w:r w:rsidR="00EF209D" w:rsidRPr="00C77B97">
          <w:rPr>
            <w:rStyle w:val="a4"/>
            <w:b/>
            <w:noProof/>
          </w:rPr>
          <w:t>15.3</w:t>
        </w:r>
        <w:r w:rsidR="00EF209D">
          <w:rPr>
            <w:rFonts w:asciiTheme="minorHAnsi" w:eastAsiaTheme="minorEastAsia" w:hAnsiTheme="minorHAnsi" w:cstheme="minorBidi"/>
            <w:noProof/>
            <w:kern w:val="2"/>
            <w:sz w:val="21"/>
            <w:szCs w:val="22"/>
          </w:rPr>
          <w:tab/>
        </w:r>
        <w:r w:rsidR="00EF209D" w:rsidRPr="00C77B97">
          <w:rPr>
            <w:rStyle w:val="a4"/>
            <w:b/>
            <w:noProof/>
          </w:rPr>
          <w:t>继续执行</w:t>
        </w:r>
        <w:r w:rsidR="00EF209D">
          <w:rPr>
            <w:noProof/>
            <w:webHidden/>
          </w:rPr>
          <w:tab/>
        </w:r>
        <w:r>
          <w:rPr>
            <w:noProof/>
            <w:webHidden/>
          </w:rPr>
          <w:fldChar w:fldCharType="begin"/>
        </w:r>
        <w:r w:rsidR="00EF209D">
          <w:rPr>
            <w:noProof/>
            <w:webHidden/>
          </w:rPr>
          <w:instrText xml:space="preserve"> PAGEREF _Toc505242752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12"/>
        <w:tabs>
          <w:tab w:val="left" w:pos="1200"/>
        </w:tabs>
        <w:rPr>
          <w:rFonts w:asciiTheme="minorHAnsi" w:eastAsiaTheme="minorEastAsia" w:hAnsiTheme="minorHAnsi" w:cstheme="minorBidi"/>
          <w:noProof/>
          <w:kern w:val="2"/>
          <w:sz w:val="21"/>
          <w:szCs w:val="22"/>
        </w:rPr>
      </w:pPr>
      <w:hyperlink w:anchor="_Toc505242753" w:history="1">
        <w:r w:rsidR="00EF209D" w:rsidRPr="00C77B97">
          <w:rPr>
            <w:rStyle w:val="a4"/>
            <w:b/>
            <w:noProof/>
          </w:rPr>
          <w:t>第16条</w:t>
        </w:r>
        <w:r w:rsidR="00EF209D">
          <w:rPr>
            <w:rFonts w:asciiTheme="minorHAnsi" w:eastAsiaTheme="minorEastAsia" w:hAnsiTheme="minorHAnsi" w:cstheme="minorBidi"/>
            <w:noProof/>
            <w:kern w:val="2"/>
            <w:sz w:val="21"/>
            <w:szCs w:val="22"/>
          </w:rPr>
          <w:tab/>
        </w:r>
        <w:r w:rsidR="00EF209D" w:rsidRPr="00C77B97">
          <w:rPr>
            <w:rStyle w:val="a4"/>
            <w:b/>
            <w:noProof/>
          </w:rPr>
          <w:t>其它事项</w:t>
        </w:r>
        <w:r w:rsidR="00EF209D">
          <w:rPr>
            <w:noProof/>
            <w:webHidden/>
          </w:rPr>
          <w:tab/>
        </w:r>
        <w:r>
          <w:rPr>
            <w:noProof/>
            <w:webHidden/>
          </w:rPr>
          <w:fldChar w:fldCharType="begin"/>
        </w:r>
        <w:r w:rsidR="00EF209D">
          <w:rPr>
            <w:noProof/>
            <w:webHidden/>
          </w:rPr>
          <w:instrText xml:space="preserve"> PAGEREF _Toc505242753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4" w:history="1">
        <w:r w:rsidR="00EF209D" w:rsidRPr="00C77B97">
          <w:rPr>
            <w:rStyle w:val="a4"/>
            <w:b/>
            <w:noProof/>
          </w:rPr>
          <w:t>16.1</w:t>
        </w:r>
        <w:r w:rsidR="00EF209D">
          <w:rPr>
            <w:rFonts w:asciiTheme="minorHAnsi" w:eastAsiaTheme="minorEastAsia" w:hAnsiTheme="minorHAnsi" w:cstheme="minorBidi"/>
            <w:noProof/>
            <w:kern w:val="2"/>
            <w:sz w:val="21"/>
            <w:szCs w:val="22"/>
          </w:rPr>
          <w:tab/>
        </w:r>
        <w:r w:rsidR="00EF209D" w:rsidRPr="00C77B97">
          <w:rPr>
            <w:rStyle w:val="a4"/>
            <w:b/>
            <w:noProof/>
          </w:rPr>
          <w:t>生效</w:t>
        </w:r>
        <w:r w:rsidR="00EF209D">
          <w:rPr>
            <w:noProof/>
            <w:webHidden/>
          </w:rPr>
          <w:tab/>
        </w:r>
        <w:r>
          <w:rPr>
            <w:noProof/>
            <w:webHidden/>
          </w:rPr>
          <w:fldChar w:fldCharType="begin"/>
        </w:r>
        <w:r w:rsidR="00EF209D">
          <w:rPr>
            <w:noProof/>
            <w:webHidden/>
          </w:rPr>
          <w:instrText xml:space="preserve"> PAGEREF _Toc505242754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5" w:history="1">
        <w:r w:rsidR="00EF209D" w:rsidRPr="00C77B97">
          <w:rPr>
            <w:rStyle w:val="a4"/>
            <w:b/>
            <w:noProof/>
          </w:rPr>
          <w:t>16.2</w:t>
        </w:r>
        <w:r w:rsidR="00EF209D">
          <w:rPr>
            <w:rFonts w:asciiTheme="minorHAnsi" w:eastAsiaTheme="minorEastAsia" w:hAnsiTheme="minorHAnsi" w:cstheme="minorBidi"/>
            <w:noProof/>
            <w:kern w:val="2"/>
            <w:sz w:val="21"/>
            <w:szCs w:val="22"/>
          </w:rPr>
          <w:tab/>
        </w:r>
        <w:r w:rsidR="00EF209D" w:rsidRPr="00C77B97">
          <w:rPr>
            <w:rStyle w:val="a4"/>
            <w:b/>
            <w:noProof/>
          </w:rPr>
          <w:t>转让</w:t>
        </w:r>
        <w:r w:rsidR="00EF209D">
          <w:rPr>
            <w:noProof/>
            <w:webHidden/>
          </w:rPr>
          <w:tab/>
        </w:r>
        <w:r>
          <w:rPr>
            <w:noProof/>
            <w:webHidden/>
          </w:rPr>
          <w:fldChar w:fldCharType="begin"/>
        </w:r>
        <w:r w:rsidR="00EF209D">
          <w:rPr>
            <w:noProof/>
            <w:webHidden/>
          </w:rPr>
          <w:instrText xml:space="preserve"> PAGEREF _Toc505242755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6" w:history="1">
        <w:r w:rsidR="00EF209D" w:rsidRPr="00C77B97">
          <w:rPr>
            <w:rStyle w:val="a4"/>
            <w:b/>
            <w:noProof/>
          </w:rPr>
          <w:t>16.3</w:t>
        </w:r>
        <w:r w:rsidR="00EF209D">
          <w:rPr>
            <w:rFonts w:asciiTheme="minorHAnsi" w:eastAsiaTheme="minorEastAsia" w:hAnsiTheme="minorHAnsi" w:cstheme="minorBidi"/>
            <w:noProof/>
            <w:kern w:val="2"/>
            <w:sz w:val="21"/>
            <w:szCs w:val="22"/>
          </w:rPr>
          <w:tab/>
        </w:r>
        <w:r w:rsidR="00EF209D" w:rsidRPr="00C77B97">
          <w:rPr>
            <w:rStyle w:val="a4"/>
            <w:b/>
            <w:noProof/>
          </w:rPr>
          <w:t>弃权</w:t>
        </w:r>
        <w:r w:rsidR="00EF209D">
          <w:rPr>
            <w:noProof/>
            <w:webHidden/>
          </w:rPr>
          <w:tab/>
        </w:r>
        <w:r>
          <w:rPr>
            <w:noProof/>
            <w:webHidden/>
          </w:rPr>
          <w:fldChar w:fldCharType="begin"/>
        </w:r>
        <w:r w:rsidR="00EF209D">
          <w:rPr>
            <w:noProof/>
            <w:webHidden/>
          </w:rPr>
          <w:instrText xml:space="preserve"> PAGEREF _Toc505242756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7" w:history="1">
        <w:r w:rsidR="00EF209D" w:rsidRPr="00C77B97">
          <w:rPr>
            <w:rStyle w:val="a4"/>
            <w:b/>
            <w:noProof/>
          </w:rPr>
          <w:t>16.4</w:t>
        </w:r>
        <w:r w:rsidR="00EF209D">
          <w:rPr>
            <w:rFonts w:asciiTheme="minorHAnsi" w:eastAsiaTheme="minorEastAsia" w:hAnsiTheme="minorHAnsi" w:cstheme="minorBidi"/>
            <w:noProof/>
            <w:kern w:val="2"/>
            <w:sz w:val="21"/>
            <w:szCs w:val="22"/>
          </w:rPr>
          <w:tab/>
        </w:r>
        <w:r w:rsidR="00EF209D" w:rsidRPr="00C77B97">
          <w:rPr>
            <w:rStyle w:val="a4"/>
            <w:b/>
            <w:noProof/>
          </w:rPr>
          <w:t>可分割性</w:t>
        </w:r>
        <w:r w:rsidR="00EF209D">
          <w:rPr>
            <w:noProof/>
            <w:webHidden/>
          </w:rPr>
          <w:tab/>
        </w:r>
        <w:r>
          <w:rPr>
            <w:noProof/>
            <w:webHidden/>
          </w:rPr>
          <w:fldChar w:fldCharType="begin"/>
        </w:r>
        <w:r w:rsidR="00EF209D">
          <w:rPr>
            <w:noProof/>
            <w:webHidden/>
          </w:rPr>
          <w:instrText xml:space="preserve"> PAGEREF _Toc505242757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8" w:history="1">
        <w:r w:rsidR="00EF209D" w:rsidRPr="00C77B97">
          <w:rPr>
            <w:rStyle w:val="a4"/>
            <w:b/>
            <w:noProof/>
          </w:rPr>
          <w:t>16.5</w:t>
        </w:r>
        <w:r w:rsidR="00EF209D">
          <w:rPr>
            <w:rFonts w:asciiTheme="minorHAnsi" w:eastAsiaTheme="minorEastAsia" w:hAnsiTheme="minorHAnsi" w:cstheme="minorBidi"/>
            <w:noProof/>
            <w:kern w:val="2"/>
            <w:sz w:val="21"/>
            <w:szCs w:val="22"/>
          </w:rPr>
          <w:tab/>
        </w:r>
        <w:r w:rsidR="00EF209D" w:rsidRPr="00C77B97">
          <w:rPr>
            <w:rStyle w:val="a4"/>
            <w:b/>
            <w:noProof/>
          </w:rPr>
          <w:t>适用性</w:t>
        </w:r>
        <w:r w:rsidR="00EF209D">
          <w:rPr>
            <w:noProof/>
            <w:webHidden/>
          </w:rPr>
          <w:tab/>
        </w:r>
        <w:r>
          <w:rPr>
            <w:noProof/>
            <w:webHidden/>
          </w:rPr>
          <w:fldChar w:fldCharType="begin"/>
        </w:r>
        <w:r w:rsidR="00EF209D">
          <w:rPr>
            <w:noProof/>
            <w:webHidden/>
          </w:rPr>
          <w:instrText xml:space="preserve"> PAGEREF _Toc505242758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59" w:history="1">
        <w:r w:rsidR="00EF209D" w:rsidRPr="00C77B97">
          <w:rPr>
            <w:rStyle w:val="a4"/>
            <w:b/>
            <w:noProof/>
          </w:rPr>
          <w:t>16.6</w:t>
        </w:r>
        <w:r w:rsidR="00EF209D">
          <w:rPr>
            <w:rFonts w:asciiTheme="minorHAnsi" w:eastAsiaTheme="minorEastAsia" w:hAnsiTheme="minorHAnsi" w:cstheme="minorBidi"/>
            <w:noProof/>
            <w:kern w:val="2"/>
            <w:sz w:val="21"/>
            <w:szCs w:val="22"/>
          </w:rPr>
          <w:tab/>
        </w:r>
        <w:r w:rsidR="00EF209D" w:rsidRPr="00C77B97">
          <w:rPr>
            <w:rStyle w:val="a4"/>
            <w:b/>
            <w:noProof/>
          </w:rPr>
          <w:t>通知</w:t>
        </w:r>
        <w:r w:rsidR="00EF209D">
          <w:rPr>
            <w:noProof/>
            <w:webHidden/>
          </w:rPr>
          <w:tab/>
        </w:r>
        <w:r>
          <w:rPr>
            <w:noProof/>
            <w:webHidden/>
          </w:rPr>
          <w:fldChar w:fldCharType="begin"/>
        </w:r>
        <w:r w:rsidR="00EF209D">
          <w:rPr>
            <w:noProof/>
            <w:webHidden/>
          </w:rPr>
          <w:instrText xml:space="preserve"> PAGEREF _Toc505242759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60" w:history="1">
        <w:r w:rsidR="00EF209D" w:rsidRPr="00C77B97">
          <w:rPr>
            <w:rStyle w:val="a4"/>
            <w:b/>
            <w:noProof/>
          </w:rPr>
          <w:t>16.7</w:t>
        </w:r>
        <w:r w:rsidR="00EF209D">
          <w:rPr>
            <w:rFonts w:asciiTheme="minorHAnsi" w:eastAsiaTheme="minorEastAsia" w:hAnsiTheme="minorHAnsi" w:cstheme="minorBidi"/>
            <w:noProof/>
            <w:kern w:val="2"/>
            <w:sz w:val="21"/>
            <w:szCs w:val="22"/>
          </w:rPr>
          <w:tab/>
        </w:r>
        <w:r w:rsidR="00EF209D" w:rsidRPr="00C77B97">
          <w:rPr>
            <w:rStyle w:val="a4"/>
            <w:b/>
            <w:noProof/>
          </w:rPr>
          <w:t>费用</w:t>
        </w:r>
        <w:r w:rsidR="00EF209D">
          <w:rPr>
            <w:noProof/>
            <w:webHidden/>
          </w:rPr>
          <w:tab/>
        </w:r>
        <w:r>
          <w:rPr>
            <w:noProof/>
            <w:webHidden/>
          </w:rPr>
          <w:fldChar w:fldCharType="begin"/>
        </w:r>
        <w:r w:rsidR="00EF209D">
          <w:rPr>
            <w:noProof/>
            <w:webHidden/>
          </w:rPr>
          <w:instrText xml:space="preserve"> PAGEREF _Toc505242760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61" w:history="1">
        <w:r w:rsidR="00EF209D" w:rsidRPr="00C77B97">
          <w:rPr>
            <w:rStyle w:val="a4"/>
            <w:b/>
            <w:noProof/>
          </w:rPr>
          <w:t>16.8</w:t>
        </w:r>
        <w:r w:rsidR="00EF209D">
          <w:rPr>
            <w:rFonts w:asciiTheme="minorHAnsi" w:eastAsiaTheme="minorEastAsia" w:hAnsiTheme="minorHAnsi" w:cstheme="minorBidi"/>
            <w:noProof/>
            <w:kern w:val="2"/>
            <w:sz w:val="21"/>
            <w:szCs w:val="22"/>
          </w:rPr>
          <w:tab/>
        </w:r>
        <w:r w:rsidR="00EF209D" w:rsidRPr="00C77B97">
          <w:rPr>
            <w:rStyle w:val="a4"/>
            <w:b/>
            <w:noProof/>
          </w:rPr>
          <w:t>语言</w:t>
        </w:r>
        <w:r w:rsidR="00EF209D">
          <w:rPr>
            <w:noProof/>
            <w:webHidden/>
          </w:rPr>
          <w:tab/>
        </w:r>
        <w:r>
          <w:rPr>
            <w:noProof/>
            <w:webHidden/>
          </w:rPr>
          <w:fldChar w:fldCharType="begin"/>
        </w:r>
        <w:r w:rsidR="00EF209D">
          <w:rPr>
            <w:noProof/>
            <w:webHidden/>
          </w:rPr>
          <w:instrText xml:space="preserve"> PAGEREF _Toc505242761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F9612F">
      <w:pPr>
        <w:pStyle w:val="27"/>
        <w:tabs>
          <w:tab w:val="left" w:pos="1000"/>
          <w:tab w:val="right" w:leader="dot" w:pos="9739"/>
        </w:tabs>
        <w:rPr>
          <w:rFonts w:asciiTheme="minorHAnsi" w:eastAsiaTheme="minorEastAsia" w:hAnsiTheme="minorHAnsi" w:cstheme="minorBidi"/>
          <w:noProof/>
          <w:kern w:val="2"/>
          <w:sz w:val="21"/>
          <w:szCs w:val="22"/>
        </w:rPr>
      </w:pPr>
      <w:hyperlink w:anchor="_Toc505242762" w:history="1">
        <w:r w:rsidR="00EF209D" w:rsidRPr="00C77B97">
          <w:rPr>
            <w:rStyle w:val="a4"/>
            <w:b/>
            <w:noProof/>
          </w:rPr>
          <w:t>16.9</w:t>
        </w:r>
        <w:r w:rsidR="00EF209D">
          <w:rPr>
            <w:rFonts w:asciiTheme="minorHAnsi" w:eastAsiaTheme="minorEastAsia" w:hAnsiTheme="minorHAnsi" w:cstheme="minorBidi"/>
            <w:noProof/>
            <w:kern w:val="2"/>
            <w:sz w:val="21"/>
            <w:szCs w:val="22"/>
          </w:rPr>
          <w:tab/>
        </w:r>
        <w:r w:rsidR="00EF209D" w:rsidRPr="00C77B97">
          <w:rPr>
            <w:rStyle w:val="a4"/>
            <w:b/>
            <w:noProof/>
          </w:rPr>
          <w:t>文本和签署</w:t>
        </w:r>
        <w:r w:rsidR="00EF209D">
          <w:rPr>
            <w:noProof/>
            <w:webHidden/>
          </w:rPr>
          <w:tab/>
        </w:r>
        <w:r>
          <w:rPr>
            <w:noProof/>
            <w:webHidden/>
          </w:rPr>
          <w:fldChar w:fldCharType="begin"/>
        </w:r>
        <w:r w:rsidR="00EF209D">
          <w:rPr>
            <w:noProof/>
            <w:webHidden/>
          </w:rPr>
          <w:instrText xml:space="preserve"> PAGEREF _Toc505242762 \h </w:instrText>
        </w:r>
        <w:r>
          <w:rPr>
            <w:noProof/>
            <w:webHidden/>
          </w:rPr>
        </w:r>
        <w:r>
          <w:rPr>
            <w:noProof/>
            <w:webHidden/>
          </w:rPr>
          <w:fldChar w:fldCharType="separate"/>
        </w:r>
        <w:r w:rsidR="00EF209D">
          <w:rPr>
            <w:noProof/>
            <w:webHidden/>
          </w:rPr>
          <w:t>21</w:t>
        </w:r>
        <w:r>
          <w:rPr>
            <w:noProof/>
            <w:webHidden/>
          </w:rPr>
          <w:fldChar w:fldCharType="end"/>
        </w:r>
      </w:hyperlink>
    </w:p>
    <w:p w:rsidR="008D2A0C" w:rsidRPr="004F38A1" w:rsidRDefault="00F9612F" w:rsidP="00C95794">
      <w:pPr>
        <w:jc w:val="center"/>
        <w:rPr>
          <w:rFonts w:ascii="宋体" w:hAnsi="宋体"/>
          <w:sz w:val="32"/>
          <w:szCs w:val="32"/>
        </w:rPr>
      </w:pPr>
      <w:r w:rsidRPr="00943343">
        <w:rPr>
          <w:rFonts w:ascii="宋体" w:hAnsi="宋体"/>
          <w:b/>
          <w:sz w:val="24"/>
          <w:szCs w:val="24"/>
        </w:rPr>
        <w:fldChar w:fldCharType="end"/>
      </w:r>
      <w:r w:rsidR="008D2A0C" w:rsidRPr="00943343">
        <w:rPr>
          <w:rFonts w:ascii="宋体" w:hAnsi="宋体"/>
          <w:b/>
          <w:sz w:val="24"/>
          <w:szCs w:val="24"/>
        </w:rPr>
        <w:br w:type="column"/>
      </w:r>
      <w:r w:rsidR="008D2A0C" w:rsidRPr="004F38A1">
        <w:rPr>
          <w:rFonts w:ascii="宋体" w:hAnsi="宋体" w:hint="eastAsia"/>
          <w:b/>
          <w:sz w:val="32"/>
          <w:szCs w:val="32"/>
        </w:rPr>
        <w:lastRenderedPageBreak/>
        <w:t>投资协议</w:t>
      </w:r>
    </w:p>
    <w:p w:rsidR="008D2A0C" w:rsidRPr="00C95794" w:rsidRDefault="008D2A0C" w:rsidP="00627BB5">
      <w:pPr>
        <w:ind w:firstLineChars="200" w:firstLine="480"/>
        <w:rPr>
          <w:rStyle w:val="Char2"/>
        </w:rPr>
      </w:pPr>
      <w:r w:rsidRPr="00C95794">
        <w:rPr>
          <w:rStyle w:val="Char2"/>
          <w:rFonts w:hint="eastAsia"/>
        </w:rPr>
        <w:t>本</w:t>
      </w:r>
      <w:r w:rsidRPr="00C95794">
        <w:rPr>
          <w:rStyle w:val="spaChar"/>
          <w:rFonts w:hint="eastAsia"/>
        </w:rPr>
        <w:t>《投资协议》</w:t>
      </w:r>
      <w:r w:rsidRPr="00C95794">
        <w:rPr>
          <w:rStyle w:val="Char2"/>
          <w:rFonts w:hint="eastAsia"/>
        </w:rPr>
        <w:t>（“</w:t>
      </w:r>
      <w:r w:rsidRPr="00C95794">
        <w:rPr>
          <w:rStyle w:val="spaChar"/>
          <w:rFonts w:hint="eastAsia"/>
        </w:rPr>
        <w:t>本协议</w:t>
      </w:r>
      <w:r w:rsidRPr="00C95794">
        <w:rPr>
          <w:rStyle w:val="Char2"/>
          <w:rFonts w:hint="eastAsia"/>
        </w:rPr>
        <w:t>”）由以下各方于</w:t>
      </w:r>
      <w:r w:rsidR="00AD543B" w:rsidRPr="00C95794">
        <w:rPr>
          <w:rStyle w:val="Char2"/>
          <w:rFonts w:hint="eastAsia"/>
        </w:rPr>
        <w:t>201</w:t>
      </w:r>
      <w:r w:rsidR="00447EA5">
        <w:rPr>
          <w:rStyle w:val="Char2"/>
          <w:rFonts w:hint="eastAsia"/>
        </w:rPr>
        <w:t>8</w:t>
      </w:r>
      <w:r w:rsidR="00AD543B" w:rsidRPr="00C95794">
        <w:rPr>
          <w:rStyle w:val="Char2"/>
          <w:rFonts w:hint="eastAsia"/>
        </w:rPr>
        <w:t>年</w:t>
      </w:r>
      <w:r w:rsidR="00F4150E">
        <w:rPr>
          <w:rStyle w:val="Char2"/>
          <w:rFonts w:hint="eastAsia"/>
        </w:rPr>
        <w:t>0</w:t>
      </w:r>
      <w:r w:rsidR="00F4150E">
        <w:rPr>
          <w:rStyle w:val="Char2"/>
        </w:rPr>
        <w:t>2</w:t>
      </w:r>
      <w:r w:rsidR="00846804" w:rsidRPr="00C95794">
        <w:rPr>
          <w:rStyle w:val="Char2"/>
          <w:rFonts w:hint="eastAsia"/>
        </w:rPr>
        <w:t>月</w:t>
      </w:r>
      <w:r w:rsidR="00F4150E">
        <w:rPr>
          <w:rStyle w:val="Char2"/>
          <w:rFonts w:hint="eastAsia"/>
        </w:rPr>
        <w:t>03</w:t>
      </w:r>
      <w:r w:rsidRPr="00C95794">
        <w:rPr>
          <w:rStyle w:val="Char2"/>
          <w:rFonts w:hint="eastAsia"/>
        </w:rPr>
        <w:t>日</w:t>
      </w:r>
      <w:r w:rsidR="00096481" w:rsidRPr="00C95794">
        <w:rPr>
          <w:rStyle w:val="Char2"/>
          <w:rFonts w:hint="eastAsia"/>
        </w:rPr>
        <w:t>于北京市海淀区</w:t>
      </w:r>
      <w:r w:rsidRPr="00C95794">
        <w:rPr>
          <w:rStyle w:val="Char2"/>
          <w:rFonts w:hint="eastAsia"/>
        </w:rPr>
        <w:t>共同签署：</w:t>
      </w:r>
    </w:p>
    <w:p w:rsidR="00691E03" w:rsidRDefault="00B665E3" w:rsidP="00447EA5">
      <w:pPr>
        <w:pStyle w:val="aff"/>
        <w:numPr>
          <w:ilvl w:val="0"/>
          <w:numId w:val="37"/>
        </w:numPr>
        <w:ind w:firstLineChars="0"/>
        <w:rPr>
          <w:rStyle w:val="Char2"/>
        </w:rPr>
      </w:pPr>
      <w:r w:rsidRPr="00C95794">
        <w:rPr>
          <w:rStyle w:val="spaChar"/>
          <w:rFonts w:hint="eastAsia"/>
        </w:rPr>
        <w:t>北京</w:t>
      </w:r>
      <w:r w:rsidR="00CE758C">
        <w:rPr>
          <w:rStyle w:val="spaChar"/>
          <w:rFonts w:hint="eastAsia"/>
        </w:rPr>
        <w:t>中北梦</w:t>
      </w:r>
      <w:r w:rsidRPr="00C95794">
        <w:rPr>
          <w:rStyle w:val="spaChar"/>
          <w:rFonts w:hint="eastAsia"/>
        </w:rPr>
        <w:t>投资中心（有限合伙）</w:t>
      </w:r>
      <w:r w:rsidR="004C6F79" w:rsidRPr="00C95794">
        <w:rPr>
          <w:rStyle w:val="Char2"/>
          <w:rFonts w:hint="eastAsia"/>
        </w:rPr>
        <w:t>（以下简称“</w:t>
      </w:r>
      <w:r w:rsidR="004C6F79">
        <w:rPr>
          <w:rStyle w:val="spaChar"/>
          <w:rFonts w:hint="eastAsia"/>
        </w:rPr>
        <w:t>中北梦投资</w:t>
      </w:r>
      <w:r w:rsidR="004C6F79" w:rsidRPr="00C95794">
        <w:rPr>
          <w:rStyle w:val="Char2"/>
          <w:rFonts w:hint="eastAsia"/>
        </w:rPr>
        <w:t>”）</w:t>
      </w:r>
      <w:r w:rsidR="008D2A0C" w:rsidRPr="00C95794">
        <w:rPr>
          <w:rStyle w:val="Char2"/>
          <w:rFonts w:hint="eastAsia"/>
        </w:rPr>
        <w:t>，一家依照中国法律正式设立并有效存续的</w:t>
      </w:r>
      <w:r w:rsidR="00377410" w:rsidRPr="00C95794">
        <w:rPr>
          <w:rStyle w:val="Char2"/>
          <w:rFonts w:hint="eastAsia"/>
        </w:rPr>
        <w:t>有限合伙企业</w:t>
      </w:r>
      <w:r w:rsidR="00B17781" w:rsidRPr="00C95794">
        <w:rPr>
          <w:rStyle w:val="Char2"/>
          <w:rFonts w:hint="eastAsia"/>
        </w:rPr>
        <w:t>，其统一社会信用代码</w:t>
      </w:r>
      <w:r w:rsidR="008D2A0C" w:rsidRPr="00C95794">
        <w:rPr>
          <w:rStyle w:val="Char2"/>
          <w:rFonts w:hint="eastAsia"/>
        </w:rPr>
        <w:t>为</w:t>
      </w:r>
      <w:r w:rsidR="00447EA5" w:rsidRPr="00447EA5">
        <w:rPr>
          <w:rStyle w:val="Char2"/>
        </w:rPr>
        <w:t>911101083484016812</w:t>
      </w:r>
      <w:r w:rsidR="008D2A0C" w:rsidRPr="00C95794">
        <w:rPr>
          <w:rStyle w:val="Char2"/>
          <w:rFonts w:hint="eastAsia"/>
        </w:rPr>
        <w:t>，注册地址为</w:t>
      </w:r>
      <w:r w:rsidRPr="00C95794">
        <w:rPr>
          <w:rStyle w:val="Char2"/>
          <w:rFonts w:hint="eastAsia"/>
        </w:rPr>
        <w:t>北京市海淀区海淀大街1号7层7</w:t>
      </w:r>
      <w:r w:rsidR="00447EA5">
        <w:rPr>
          <w:rStyle w:val="Char2"/>
          <w:rFonts w:hint="eastAsia"/>
        </w:rPr>
        <w:t>17</w:t>
      </w:r>
      <w:r w:rsidRPr="00C95794">
        <w:rPr>
          <w:rStyle w:val="Char2"/>
          <w:rFonts w:hint="eastAsia"/>
        </w:rPr>
        <w:t>室</w:t>
      </w:r>
      <w:r w:rsidR="008D2A0C" w:rsidRPr="00C95794">
        <w:rPr>
          <w:rStyle w:val="Char2"/>
          <w:rFonts w:hint="eastAsia"/>
        </w:rPr>
        <w:t>，</w:t>
      </w:r>
      <w:r w:rsidR="00AE6AE9" w:rsidRPr="00C95794">
        <w:rPr>
          <w:rStyle w:val="Char2"/>
          <w:rFonts w:hint="eastAsia"/>
        </w:rPr>
        <w:t>执行事务合伙人</w:t>
      </w:r>
      <w:r w:rsidR="008D2A0C" w:rsidRPr="00C95794">
        <w:rPr>
          <w:rStyle w:val="Char2"/>
          <w:rFonts w:hint="eastAsia"/>
        </w:rPr>
        <w:t>为</w:t>
      </w:r>
      <w:r w:rsidRPr="00C95794">
        <w:rPr>
          <w:rStyle w:val="Char2"/>
          <w:rFonts w:hint="eastAsia"/>
        </w:rPr>
        <w:t>北京京北投资管理有限公司</w:t>
      </w:r>
      <w:r w:rsidR="00F06EE3" w:rsidRPr="00C95794">
        <w:rPr>
          <w:rStyle w:val="Char2"/>
          <w:rFonts w:hint="eastAsia"/>
        </w:rPr>
        <w:t>；</w:t>
      </w:r>
    </w:p>
    <w:p w:rsidR="004A4718" w:rsidRDefault="0083339B" w:rsidP="0083339B">
      <w:pPr>
        <w:pStyle w:val="aff"/>
        <w:numPr>
          <w:ilvl w:val="0"/>
          <w:numId w:val="37"/>
        </w:numPr>
        <w:ind w:firstLineChars="0"/>
        <w:rPr>
          <w:rStyle w:val="Char2"/>
        </w:rPr>
      </w:pPr>
      <w:r w:rsidRPr="0083339B">
        <w:rPr>
          <w:rStyle w:val="spaChar"/>
          <w:rFonts w:hint="eastAsia"/>
        </w:rPr>
        <w:t>北京京北天使投资中心（有限合伙</w:t>
      </w:r>
      <w:r>
        <w:rPr>
          <w:rStyle w:val="spaChar"/>
          <w:rFonts w:hint="eastAsia"/>
        </w:rPr>
        <w:t>）</w:t>
      </w:r>
      <w:r>
        <w:rPr>
          <w:rStyle w:val="spaChar"/>
        </w:rPr>
        <w:t>（</w:t>
      </w:r>
      <w:r w:rsidRPr="00C95794">
        <w:rPr>
          <w:rStyle w:val="Char2"/>
          <w:rFonts w:hint="eastAsia"/>
        </w:rPr>
        <w:t>以下简称“</w:t>
      </w:r>
      <w:r>
        <w:rPr>
          <w:rStyle w:val="spaChar"/>
          <w:rFonts w:hint="eastAsia"/>
        </w:rPr>
        <w:t>京北天使投资</w:t>
      </w:r>
      <w:r w:rsidRPr="00C95794">
        <w:rPr>
          <w:rStyle w:val="Char2"/>
          <w:rFonts w:hint="eastAsia"/>
        </w:rPr>
        <w:t>”），一家依照中国法律正式设立并有效存续的有限合伙企业，其统一社会信用代码为</w:t>
      </w:r>
      <w:r w:rsidR="00AC5284">
        <w:rPr>
          <w:rFonts w:ascii="微软雅黑" w:eastAsia="微软雅黑" w:hAnsi="微软雅黑" w:hint="eastAsia"/>
          <w:color w:val="454545"/>
          <w:shd w:val="clear" w:color="auto" w:fill="FFFFFF"/>
        </w:rPr>
        <w:t>91110108330328367D</w:t>
      </w:r>
      <w:r w:rsidRPr="00C95794">
        <w:rPr>
          <w:rStyle w:val="Char2"/>
          <w:rFonts w:hint="eastAsia"/>
        </w:rPr>
        <w:t>，注册地址为北京市海淀区海淀大街1号7层7</w:t>
      </w:r>
      <w:r w:rsidR="00EE0849">
        <w:rPr>
          <w:rStyle w:val="Char2"/>
          <w:rFonts w:hint="eastAsia"/>
        </w:rPr>
        <w:t>13</w:t>
      </w:r>
      <w:r w:rsidRPr="00C95794">
        <w:rPr>
          <w:rStyle w:val="Char2"/>
          <w:rFonts w:hint="eastAsia"/>
        </w:rPr>
        <w:t>室，执行事务合伙人为北京京北投资管理有限公司；</w:t>
      </w:r>
    </w:p>
    <w:p w:rsidR="0083339B" w:rsidRDefault="00A60DE1" w:rsidP="00AC5284">
      <w:pPr>
        <w:pStyle w:val="aff"/>
        <w:numPr>
          <w:ilvl w:val="0"/>
          <w:numId w:val="37"/>
        </w:numPr>
        <w:ind w:firstLineChars="0"/>
        <w:rPr>
          <w:rStyle w:val="Char2"/>
        </w:rPr>
      </w:pPr>
      <w:r w:rsidRPr="00A60DE1">
        <w:rPr>
          <w:rStyle w:val="spaChar"/>
          <w:rFonts w:hint="eastAsia"/>
        </w:rPr>
        <w:t>北京京北阳光投资中心（有限合伙）</w:t>
      </w:r>
      <w:r w:rsidR="0083339B" w:rsidRPr="00C95794">
        <w:rPr>
          <w:rStyle w:val="Char2"/>
          <w:rFonts w:hint="eastAsia"/>
        </w:rPr>
        <w:t>（以下简称“</w:t>
      </w:r>
      <w:r w:rsidRPr="00A60DE1">
        <w:rPr>
          <w:rStyle w:val="spaChar"/>
          <w:rFonts w:hint="eastAsia"/>
        </w:rPr>
        <w:t>京北阳光投资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91110108MA001QU20T</w:t>
      </w:r>
      <w:r w:rsidR="0083339B" w:rsidRPr="00C95794">
        <w:rPr>
          <w:rStyle w:val="Char2"/>
          <w:rFonts w:hint="eastAsia"/>
        </w:rPr>
        <w:t>，注册地址为北京市海淀区海淀大街1号7层7</w:t>
      </w:r>
      <w:r w:rsidR="00EE0849">
        <w:rPr>
          <w:rStyle w:val="Char2"/>
        </w:rPr>
        <w:t>26</w:t>
      </w:r>
      <w:r w:rsidR="0083339B" w:rsidRPr="00C95794">
        <w:rPr>
          <w:rStyle w:val="Char2"/>
          <w:rFonts w:hint="eastAsia"/>
        </w:rPr>
        <w:t>室，执行事务合伙人为北京京北投资管理有限公司；</w:t>
      </w:r>
    </w:p>
    <w:p w:rsidR="0083339B" w:rsidRDefault="00A60DE1" w:rsidP="00AC5284">
      <w:pPr>
        <w:pStyle w:val="aff"/>
        <w:numPr>
          <w:ilvl w:val="0"/>
          <w:numId w:val="37"/>
        </w:numPr>
        <w:ind w:firstLineChars="0"/>
        <w:rPr>
          <w:rStyle w:val="Char2"/>
        </w:rPr>
      </w:pPr>
      <w:r w:rsidRPr="00A60DE1">
        <w:rPr>
          <w:rStyle w:val="spaChar"/>
          <w:rFonts w:hint="eastAsia"/>
        </w:rPr>
        <w:t>北京天使聚场投资中心（有限合伙）</w:t>
      </w:r>
      <w:r w:rsidR="0083339B" w:rsidRPr="00C95794">
        <w:rPr>
          <w:rStyle w:val="Char2"/>
          <w:rFonts w:hint="eastAsia"/>
        </w:rPr>
        <w:t>（以下简称“</w:t>
      </w:r>
      <w:r w:rsidRPr="00A60DE1">
        <w:rPr>
          <w:rStyle w:val="spaChar"/>
          <w:rFonts w:hint="eastAsia"/>
        </w:rPr>
        <w:t>天使聚场</w:t>
      </w:r>
      <w:r w:rsidR="0083339B">
        <w:rPr>
          <w:rStyle w:val="spaChar"/>
          <w:rFonts w:hint="eastAsia"/>
        </w:rPr>
        <w:t>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91110108344405909P</w:t>
      </w:r>
      <w:r w:rsidR="0083339B" w:rsidRPr="00C95794">
        <w:rPr>
          <w:rStyle w:val="Char2"/>
          <w:rFonts w:hint="eastAsia"/>
        </w:rPr>
        <w:t>，注册地址为北京市海淀区海淀大街1号7层7</w:t>
      </w:r>
      <w:r w:rsidR="00EE0849">
        <w:rPr>
          <w:rStyle w:val="Char2"/>
          <w:rFonts w:hint="eastAsia"/>
        </w:rPr>
        <w:t>20</w:t>
      </w:r>
      <w:r w:rsidR="0083339B" w:rsidRPr="00C95794">
        <w:rPr>
          <w:rStyle w:val="Char2"/>
          <w:rFonts w:hint="eastAsia"/>
        </w:rPr>
        <w:t>室，执行事务合伙人为北京京北投资管理有限公司；</w:t>
      </w:r>
    </w:p>
    <w:p w:rsidR="00691E03" w:rsidRDefault="00B17781" w:rsidP="0049192C">
      <w:pPr>
        <w:pStyle w:val="aff"/>
        <w:numPr>
          <w:ilvl w:val="0"/>
          <w:numId w:val="37"/>
        </w:numPr>
        <w:ind w:firstLineChars="0"/>
        <w:rPr>
          <w:rStyle w:val="Char2"/>
        </w:rPr>
      </w:pPr>
      <w:r w:rsidRPr="00C95794">
        <w:rPr>
          <w:rStyle w:val="spaChar"/>
          <w:rFonts w:hint="eastAsia"/>
        </w:rPr>
        <w:t>【项目公司】</w:t>
      </w:r>
      <w:r w:rsidR="004C6F79" w:rsidRPr="00C95794">
        <w:rPr>
          <w:rStyle w:val="Char2"/>
          <w:rFonts w:hint="eastAsia"/>
        </w:rPr>
        <w:t>（以下简称“</w:t>
      </w:r>
      <w:r w:rsidR="004C6F79" w:rsidRPr="00691E03">
        <w:rPr>
          <w:rFonts w:cs="宋体" w:hint="eastAsia"/>
          <w:b/>
          <w:sz w:val="24"/>
          <w:szCs w:val="24"/>
        </w:rPr>
        <w:t>【】</w:t>
      </w:r>
      <w:r w:rsidR="004C6F79" w:rsidRPr="00C95794">
        <w:rPr>
          <w:rStyle w:val="Char2"/>
          <w:rFonts w:hint="eastAsia"/>
        </w:rPr>
        <w:t>”或“</w:t>
      </w:r>
      <w:r w:rsidR="004C6F79" w:rsidRPr="00C95794">
        <w:rPr>
          <w:rStyle w:val="spaChar"/>
          <w:rFonts w:hint="eastAsia"/>
        </w:rPr>
        <w:t>公司</w:t>
      </w:r>
      <w:r w:rsidR="004C6F79" w:rsidRPr="00C95794">
        <w:rPr>
          <w:rStyle w:val="Char2"/>
        </w:rPr>
        <w:t>”</w:t>
      </w:r>
      <w:r w:rsidR="004C6F79" w:rsidRPr="00C95794">
        <w:rPr>
          <w:rStyle w:val="Char2"/>
          <w:rFonts w:hint="eastAsia"/>
        </w:rPr>
        <w:t>）</w:t>
      </w:r>
      <w:r w:rsidR="00FF6BC6" w:rsidRPr="00C95794">
        <w:rPr>
          <w:rStyle w:val="Char2"/>
          <w:rFonts w:hint="eastAsia"/>
        </w:rPr>
        <w:t>，一家依照中国法律正式设立并有效存续的有限责任公司</w:t>
      </w:r>
      <w:r w:rsidRPr="00C95794">
        <w:rPr>
          <w:rStyle w:val="Char2"/>
          <w:rFonts w:hint="eastAsia"/>
        </w:rPr>
        <w:t>，其统一社会信用代码</w:t>
      </w:r>
      <w:r w:rsidR="00FF6BC6" w:rsidRPr="00C95794">
        <w:rPr>
          <w:rStyle w:val="Char2"/>
          <w:rFonts w:hint="eastAsia"/>
        </w:rPr>
        <w:t>为</w:t>
      </w:r>
      <w:r w:rsidRPr="00C95794">
        <w:rPr>
          <w:rStyle w:val="Char2"/>
          <w:rFonts w:hint="eastAsia"/>
        </w:rPr>
        <w:t>【】</w:t>
      </w:r>
      <w:r w:rsidR="00FF6BC6" w:rsidRPr="00C95794">
        <w:rPr>
          <w:rStyle w:val="Char2"/>
          <w:rFonts w:hint="eastAsia"/>
        </w:rPr>
        <w:t>，注册地址为</w:t>
      </w:r>
      <w:r w:rsidRPr="00C95794">
        <w:rPr>
          <w:rStyle w:val="Char2"/>
          <w:rFonts w:hint="eastAsia"/>
        </w:rPr>
        <w:t>【】</w:t>
      </w:r>
      <w:r w:rsidR="00FF6BC6" w:rsidRPr="00C95794">
        <w:rPr>
          <w:rStyle w:val="Char2"/>
          <w:rFonts w:hint="eastAsia"/>
        </w:rPr>
        <w:t>，法定代表人</w:t>
      </w:r>
      <w:r w:rsidRPr="00C95794">
        <w:rPr>
          <w:rStyle w:val="Char2"/>
          <w:rFonts w:hint="eastAsia"/>
        </w:rPr>
        <w:t>【】</w:t>
      </w:r>
      <w:r w:rsidR="00F06EE3" w:rsidRPr="00C95794">
        <w:rPr>
          <w:rStyle w:val="Char2"/>
          <w:rFonts w:hint="eastAsia"/>
        </w:rPr>
        <w:t>；</w:t>
      </w:r>
    </w:p>
    <w:p w:rsidR="00691E03" w:rsidRDefault="00B17781" w:rsidP="0049192C">
      <w:pPr>
        <w:pStyle w:val="aff"/>
        <w:numPr>
          <w:ilvl w:val="0"/>
          <w:numId w:val="37"/>
        </w:numPr>
        <w:ind w:firstLineChars="0"/>
        <w:rPr>
          <w:rStyle w:val="Char2"/>
        </w:rPr>
      </w:pPr>
      <w:r w:rsidRPr="00C95794">
        <w:rPr>
          <w:rStyle w:val="TitleRightChar"/>
          <w:rFonts w:hint="eastAsia"/>
        </w:rPr>
        <w:t>【原始股东】</w:t>
      </w:r>
      <w:r w:rsidR="00C773C7" w:rsidRPr="00C95794">
        <w:rPr>
          <w:rStyle w:val="Char2"/>
          <w:rFonts w:hint="eastAsia"/>
        </w:rPr>
        <w:t>，</w:t>
      </w:r>
      <w:r w:rsidRPr="00C95794">
        <w:rPr>
          <w:rStyle w:val="Char2"/>
          <w:rFonts w:hint="eastAsia"/>
        </w:rPr>
        <w:t>【性别】</w:t>
      </w:r>
      <w:r w:rsidR="00645730" w:rsidRPr="00C95794">
        <w:rPr>
          <w:rStyle w:val="Char2"/>
          <w:rFonts w:hint="eastAsia"/>
        </w:rPr>
        <w:t>，中国居民，居民身份证号</w:t>
      </w:r>
      <w:r w:rsidRPr="00C95794">
        <w:rPr>
          <w:rStyle w:val="Char2"/>
          <w:rFonts w:hint="eastAsia"/>
        </w:rPr>
        <w:t>【】</w:t>
      </w:r>
      <w:r w:rsidR="00E36D48" w:rsidRPr="00C95794">
        <w:rPr>
          <w:rStyle w:val="Char2"/>
          <w:rFonts w:hint="eastAsia"/>
        </w:rPr>
        <w:t>，住所地为</w:t>
      </w:r>
      <w:r w:rsidRPr="00C95794">
        <w:rPr>
          <w:rStyle w:val="Char2"/>
          <w:rFonts w:hint="eastAsia"/>
        </w:rPr>
        <w:t>【】</w:t>
      </w:r>
      <w:r w:rsidR="008D2A0C" w:rsidRPr="00C95794">
        <w:rPr>
          <w:rStyle w:val="Char2"/>
          <w:rFonts w:hint="eastAsia"/>
        </w:rPr>
        <w:t>；</w:t>
      </w:r>
      <w:bookmarkStart w:id="20" w:name="OLE_LINK1"/>
      <w:bookmarkStart w:id="21" w:name="OLE_LINK4"/>
    </w:p>
    <w:p w:rsidR="00022853" w:rsidRPr="00C95794" w:rsidRDefault="00B17781" w:rsidP="0049192C">
      <w:pPr>
        <w:pStyle w:val="aff"/>
        <w:numPr>
          <w:ilvl w:val="0"/>
          <w:numId w:val="37"/>
        </w:numPr>
        <w:ind w:firstLineChars="0"/>
        <w:rPr>
          <w:rStyle w:val="Char2"/>
        </w:rPr>
      </w:pPr>
      <w:r w:rsidRPr="00C95794">
        <w:rPr>
          <w:rStyle w:val="TitleRightChar"/>
          <w:rFonts w:hint="eastAsia"/>
        </w:rPr>
        <w:t>【创始人】</w:t>
      </w:r>
      <w:r w:rsidRPr="00C95794">
        <w:rPr>
          <w:rStyle w:val="Char2"/>
          <w:rFonts w:hint="eastAsia"/>
        </w:rPr>
        <w:t>，【性别】，中国居民，居民身份证号码为【】，住所地为</w:t>
      </w:r>
      <w:r w:rsidR="00A14B58" w:rsidRPr="00C95794">
        <w:rPr>
          <w:rStyle w:val="Char2"/>
          <w:rFonts w:hint="eastAsia"/>
        </w:rPr>
        <w:t>【】</w:t>
      </w:r>
      <w:r w:rsidR="004C6F79">
        <w:rPr>
          <w:rStyle w:val="Char2"/>
          <w:rFonts w:hint="eastAsia"/>
        </w:rPr>
        <w:t>。</w:t>
      </w:r>
    </w:p>
    <w:p w:rsidR="004C6F79" w:rsidRDefault="004C6F79" w:rsidP="005243FF">
      <w:pPr>
        <w:rPr>
          <w:rStyle w:val="Char2"/>
        </w:rPr>
      </w:pPr>
      <w:bookmarkStart w:id="22" w:name="_DV_M33"/>
      <w:bookmarkEnd w:id="22"/>
    </w:p>
    <w:p w:rsidR="00022853" w:rsidRDefault="00624386" w:rsidP="004C6F79">
      <w:pPr>
        <w:rPr>
          <w:rStyle w:val="Char2"/>
        </w:rPr>
      </w:pPr>
      <w:r>
        <w:rPr>
          <w:rStyle w:val="spaChar"/>
          <w:rFonts w:hint="eastAsia"/>
        </w:rPr>
        <w:t>中北梦投资</w:t>
      </w:r>
      <w:r w:rsidR="00467A86">
        <w:rPr>
          <w:rStyle w:val="Char2"/>
          <w:rFonts w:hint="eastAsia"/>
        </w:rPr>
        <w:t>，</w:t>
      </w:r>
      <w:r w:rsidR="00467A86" w:rsidRPr="00467A86">
        <w:rPr>
          <w:rStyle w:val="Char2"/>
          <w:rFonts w:hint="eastAsia"/>
        </w:rPr>
        <w:t>京北天使投资</w:t>
      </w:r>
      <w:r w:rsidR="00467A86">
        <w:rPr>
          <w:rStyle w:val="Char2"/>
          <w:rFonts w:hint="eastAsia"/>
        </w:rPr>
        <w:t>，</w:t>
      </w:r>
      <w:r w:rsidR="00467A86" w:rsidRPr="00467A86">
        <w:rPr>
          <w:rStyle w:val="Char2"/>
          <w:rFonts w:hint="eastAsia"/>
        </w:rPr>
        <w:t>京北阳光投资</w:t>
      </w:r>
      <w:r w:rsidR="00467A86">
        <w:rPr>
          <w:rStyle w:val="Char2"/>
          <w:rFonts w:hint="eastAsia"/>
        </w:rPr>
        <w:t>及</w:t>
      </w:r>
      <w:r w:rsidR="00467A86" w:rsidRPr="00467A86">
        <w:rPr>
          <w:rStyle w:val="Char2"/>
          <w:rFonts w:hint="eastAsia"/>
        </w:rPr>
        <w:t>天使聚场投资</w:t>
      </w:r>
      <w:r w:rsidR="00925732">
        <w:rPr>
          <w:rStyle w:val="Char2"/>
          <w:rFonts w:hint="eastAsia"/>
        </w:rPr>
        <w:t>统</w:t>
      </w:r>
      <w:r w:rsidR="00B17781" w:rsidRPr="00C95794">
        <w:rPr>
          <w:rStyle w:val="Char2"/>
          <w:rFonts w:hint="eastAsia"/>
        </w:rPr>
        <w:t>称为“</w:t>
      </w:r>
      <w:r w:rsidR="00B17781" w:rsidRPr="00C95794">
        <w:rPr>
          <w:rStyle w:val="TitleRightChar"/>
          <w:rFonts w:hint="eastAsia"/>
        </w:rPr>
        <w:t>投资者</w:t>
      </w:r>
      <w:r w:rsidR="004C6F79">
        <w:rPr>
          <w:rStyle w:val="Char2"/>
          <w:rFonts w:hint="eastAsia"/>
        </w:rPr>
        <w:t>”；</w:t>
      </w:r>
    </w:p>
    <w:p w:rsidR="004C6F79" w:rsidRPr="00C95794" w:rsidRDefault="004C6F79" w:rsidP="004C6F79">
      <w:pPr>
        <w:rPr>
          <w:rStyle w:val="Char2"/>
        </w:rPr>
      </w:pPr>
      <w:r w:rsidRPr="00C95794">
        <w:rPr>
          <w:rStyle w:val="Char2"/>
          <w:rFonts w:hint="eastAsia"/>
        </w:rPr>
        <w:t>【】和【】统称为“</w:t>
      </w:r>
      <w:r w:rsidRPr="00C95794">
        <w:rPr>
          <w:rStyle w:val="TitleRightChar"/>
          <w:rFonts w:hint="eastAsia"/>
        </w:rPr>
        <w:t>原股东</w:t>
      </w:r>
      <w:r w:rsidRPr="00C95794">
        <w:rPr>
          <w:rStyle w:val="Char2"/>
          <w:rFonts w:hint="eastAsia"/>
        </w:rPr>
        <w:t>”</w:t>
      </w:r>
      <w:r>
        <w:rPr>
          <w:rStyle w:val="Char2"/>
          <w:rFonts w:hint="eastAsia"/>
        </w:rPr>
        <w:t>；</w:t>
      </w:r>
    </w:p>
    <w:p w:rsidR="004C6F79" w:rsidRDefault="00A14B58" w:rsidP="004C6F79">
      <w:pPr>
        <w:rPr>
          <w:rStyle w:val="Char2"/>
        </w:rPr>
      </w:pPr>
      <w:r w:rsidRPr="00C95794">
        <w:rPr>
          <w:rStyle w:val="Char2"/>
          <w:rFonts w:hint="eastAsia"/>
        </w:rPr>
        <w:t>【】</w:t>
      </w:r>
      <w:r w:rsidR="00B17781" w:rsidRPr="00C95794">
        <w:rPr>
          <w:rStyle w:val="Char2"/>
          <w:rFonts w:hint="eastAsia"/>
        </w:rPr>
        <w:t>和</w:t>
      </w:r>
      <w:r w:rsidRPr="00C95794">
        <w:rPr>
          <w:rStyle w:val="Char2"/>
          <w:rFonts w:hint="eastAsia"/>
        </w:rPr>
        <w:t>【】</w:t>
      </w:r>
      <w:r w:rsidR="00B17781" w:rsidRPr="00C95794">
        <w:rPr>
          <w:rStyle w:val="Char2"/>
          <w:rFonts w:hint="eastAsia"/>
        </w:rPr>
        <w:t>统称为“</w:t>
      </w:r>
      <w:r w:rsidR="00B17781" w:rsidRPr="00C95794">
        <w:rPr>
          <w:rStyle w:val="TitleRightChar"/>
          <w:rFonts w:hint="eastAsia"/>
        </w:rPr>
        <w:t>创始人</w:t>
      </w:r>
      <w:r w:rsidR="00B17781" w:rsidRPr="00C95794">
        <w:rPr>
          <w:rStyle w:val="Char2"/>
          <w:rFonts w:hint="eastAsia"/>
        </w:rPr>
        <w:t>”</w:t>
      </w:r>
      <w:bookmarkEnd w:id="20"/>
      <w:bookmarkEnd w:id="21"/>
      <w:r w:rsidR="004C6F79">
        <w:rPr>
          <w:rStyle w:val="Char2"/>
          <w:rFonts w:hint="eastAsia"/>
        </w:rPr>
        <w:t>；</w:t>
      </w:r>
    </w:p>
    <w:p w:rsidR="00CF227B" w:rsidRPr="00C95794" w:rsidRDefault="00A14B58" w:rsidP="004C6F79">
      <w:pPr>
        <w:rPr>
          <w:rStyle w:val="Char2"/>
        </w:rPr>
      </w:pPr>
      <w:r w:rsidRPr="00C95794">
        <w:rPr>
          <w:rStyle w:val="EnclosureChar"/>
          <w:rFonts w:hint="eastAsia"/>
        </w:rPr>
        <w:t>【所有主体】</w:t>
      </w:r>
      <w:r w:rsidR="008D2A0C" w:rsidRPr="00C95794">
        <w:rPr>
          <w:rStyle w:val="EnclosureChar"/>
          <w:rFonts w:hint="eastAsia"/>
        </w:rPr>
        <w:t>以下单称</w:t>
      </w:r>
      <w:r w:rsidR="008D2A0C" w:rsidRPr="00C95794">
        <w:rPr>
          <w:rStyle w:val="TitleRightChar"/>
          <w:rFonts w:hint="eastAsia"/>
        </w:rPr>
        <w:t>“一方”，</w:t>
      </w:r>
      <w:r w:rsidR="008D2A0C" w:rsidRPr="00C95794">
        <w:rPr>
          <w:rStyle w:val="Char2"/>
          <w:rFonts w:hint="eastAsia"/>
        </w:rPr>
        <w:t>合称“</w:t>
      </w:r>
      <w:r w:rsidR="008D2A0C" w:rsidRPr="00C95794">
        <w:rPr>
          <w:rStyle w:val="TitleRightChar"/>
          <w:rFonts w:hint="eastAsia"/>
        </w:rPr>
        <w:t>各方</w:t>
      </w:r>
      <w:r w:rsidR="008D2A0C" w:rsidRPr="00C95794">
        <w:rPr>
          <w:rStyle w:val="Char2"/>
          <w:rFonts w:hint="eastAsia"/>
        </w:rPr>
        <w:t>”。</w:t>
      </w:r>
    </w:p>
    <w:p w:rsidR="000D2A99" w:rsidRPr="00A14B58" w:rsidRDefault="000D2A99" w:rsidP="00AC4924">
      <w:pPr>
        <w:ind w:leftChars="270" w:left="540"/>
        <w:jc w:val="both"/>
        <w:rPr>
          <w:rFonts w:ascii="宋体" w:hAnsi="宋体"/>
          <w:b/>
          <w:sz w:val="24"/>
          <w:szCs w:val="24"/>
        </w:rPr>
      </w:pPr>
    </w:p>
    <w:p w:rsidR="008D2A0C" w:rsidRDefault="001D7C0A" w:rsidP="000D2A99">
      <w:pPr>
        <w:pStyle w:val="spa"/>
      </w:pPr>
      <w:r>
        <w:br w:type="page"/>
      </w:r>
      <w:r w:rsidR="008D2A0C" w:rsidRPr="00943343">
        <w:rPr>
          <w:rFonts w:hint="eastAsia"/>
        </w:rPr>
        <w:lastRenderedPageBreak/>
        <w:t>鉴于：</w:t>
      </w:r>
    </w:p>
    <w:p w:rsidR="006F3E4D" w:rsidRDefault="00D02D35" w:rsidP="001D64F6">
      <w:pPr>
        <w:widowControl w:val="0"/>
        <w:numPr>
          <w:ilvl w:val="0"/>
          <w:numId w:val="4"/>
        </w:numPr>
        <w:tabs>
          <w:tab w:val="clear" w:pos="420"/>
          <w:tab w:val="left" w:pos="720"/>
        </w:tabs>
        <w:autoSpaceDE w:val="0"/>
        <w:autoSpaceDN w:val="0"/>
        <w:adjustRightInd w:val="0"/>
        <w:ind w:left="1080" w:hanging="540"/>
        <w:rPr>
          <w:rStyle w:val="Char2"/>
        </w:rPr>
      </w:pPr>
      <w:r>
        <w:rPr>
          <w:rStyle w:val="spaChar"/>
          <w:rFonts w:hint="eastAsia"/>
        </w:rPr>
        <w:t>路石科技（北京</w:t>
      </w:r>
      <w:r>
        <w:rPr>
          <w:rStyle w:val="spaChar"/>
        </w:rPr>
        <w:t>）</w:t>
      </w:r>
      <w:r>
        <w:rPr>
          <w:rStyle w:val="spaChar"/>
          <w:rFonts w:hint="eastAsia"/>
        </w:rPr>
        <w:t>有限公司（以下简称</w:t>
      </w:r>
      <w:r>
        <w:rPr>
          <w:rStyle w:val="spaChar"/>
        </w:rPr>
        <w:t>“</w:t>
      </w:r>
      <w:r>
        <w:rPr>
          <w:rStyle w:val="spaChar"/>
          <w:rFonts w:hint="eastAsia"/>
        </w:rPr>
        <w:t>路石科技</w:t>
      </w:r>
      <w:r>
        <w:rPr>
          <w:rStyle w:val="spaChar"/>
        </w:rPr>
        <w:t>”）</w:t>
      </w:r>
      <w:r w:rsidR="00DB7415" w:rsidRPr="00CE2748">
        <w:rPr>
          <w:rStyle w:val="Char2"/>
          <w:rFonts w:hint="eastAsia"/>
        </w:rPr>
        <w:t>,</w:t>
      </w:r>
      <w:r w:rsidR="00DB7415" w:rsidRPr="000D2A99">
        <w:rPr>
          <w:rStyle w:val="Char2"/>
          <w:rFonts w:hint="eastAsia"/>
        </w:rPr>
        <w:t>一家依照中国法律正式设立并有效存续的有限责任公司，法定代表人为</w:t>
      </w:r>
      <w:r w:rsidR="00A14B58" w:rsidRPr="00CE2748">
        <w:rPr>
          <w:rStyle w:val="Char2"/>
          <w:rFonts w:hint="eastAsia"/>
        </w:rPr>
        <w:t>【</w:t>
      </w:r>
      <w:ins w:id="23" w:author="ll" w:date="2018-02-02T21:00:00Z">
        <w:r w:rsidR="004F6917">
          <w:rPr>
            <w:rStyle w:val="Char2"/>
            <w:rFonts w:hint="eastAsia"/>
          </w:rPr>
          <w:t>张楠</w:t>
        </w:r>
      </w:ins>
      <w:r w:rsidR="00A14B58" w:rsidRPr="00CE2748">
        <w:rPr>
          <w:rStyle w:val="Char2"/>
          <w:rFonts w:hint="eastAsia"/>
        </w:rPr>
        <w:t>】</w:t>
      </w:r>
      <w:r w:rsidR="007B3A1A" w:rsidRPr="00CE2748">
        <w:rPr>
          <w:rStyle w:val="Char2"/>
          <w:rFonts w:hint="eastAsia"/>
        </w:rPr>
        <w:t>，</w:t>
      </w:r>
      <w:r w:rsidR="008D2A0C" w:rsidRPr="00CE2748">
        <w:rPr>
          <w:rStyle w:val="Char2"/>
          <w:rFonts w:hint="eastAsia"/>
        </w:rPr>
        <w:t>注册资本为</w:t>
      </w:r>
      <w:r w:rsidR="008D2A0C" w:rsidRPr="00CE2748">
        <w:rPr>
          <w:rStyle w:val="Char2"/>
        </w:rPr>
        <w:t>人民币</w:t>
      </w:r>
      <w:r w:rsidR="00A14B58" w:rsidRPr="00CE2748">
        <w:rPr>
          <w:rStyle w:val="Char2"/>
          <w:rFonts w:hint="eastAsia"/>
        </w:rPr>
        <w:t>【</w:t>
      </w:r>
      <w:ins w:id="24" w:author="ll" w:date="2018-02-02T21:00:00Z">
        <w:r w:rsidR="004F6917">
          <w:rPr>
            <w:rStyle w:val="Char2"/>
            <w:rFonts w:hint="eastAsia"/>
          </w:rPr>
          <w:t>100万</w:t>
        </w:r>
      </w:ins>
      <w:r w:rsidR="00A14B58" w:rsidRPr="00CE2748">
        <w:rPr>
          <w:rStyle w:val="Char2"/>
          <w:rFonts w:hint="eastAsia"/>
        </w:rPr>
        <w:t>】</w:t>
      </w:r>
      <w:r w:rsidR="008D2A0C" w:rsidRPr="00CE2748">
        <w:rPr>
          <w:rStyle w:val="Char2"/>
          <w:rFonts w:hint="eastAsia"/>
        </w:rPr>
        <w:t>元</w:t>
      </w:r>
      <w:r w:rsidR="009A52BB" w:rsidRPr="00CE2748">
        <w:rPr>
          <w:rStyle w:val="Char2"/>
          <w:rFonts w:hint="eastAsia"/>
        </w:rPr>
        <w:t>（</w:t>
      </w:r>
      <w:r w:rsidR="00BD127B" w:rsidRPr="00CE2748">
        <w:rPr>
          <w:rStyle w:val="Char2"/>
          <w:rFonts w:hint="eastAsia"/>
        </w:rPr>
        <w:t>RMB</w:t>
      </w:r>
      <w:r w:rsidR="00A14B58" w:rsidRPr="00CE2748">
        <w:rPr>
          <w:rStyle w:val="Char2"/>
          <w:rFonts w:hint="eastAsia"/>
        </w:rPr>
        <w:t>【</w:t>
      </w:r>
      <w:ins w:id="25" w:author="ll" w:date="2018-02-02T21:00:00Z">
        <w:r w:rsidR="004F6917">
          <w:rPr>
            <w:rStyle w:val="Char2"/>
            <w:rFonts w:hint="eastAsia"/>
          </w:rPr>
          <w:t>1000000</w:t>
        </w:r>
      </w:ins>
      <w:r w:rsidR="00A14B58" w:rsidRPr="00CE2748">
        <w:rPr>
          <w:rStyle w:val="Char2"/>
          <w:rFonts w:hint="eastAsia"/>
        </w:rPr>
        <w:t>】</w:t>
      </w:r>
      <w:r w:rsidR="008D2A0C" w:rsidRPr="00CE2748">
        <w:rPr>
          <w:rStyle w:val="Char2"/>
          <w:rFonts w:hint="eastAsia"/>
        </w:rPr>
        <w:t>），实收资本为人民币</w:t>
      </w:r>
      <w:r w:rsidR="00A14B58" w:rsidRPr="00CE2748">
        <w:rPr>
          <w:rStyle w:val="Char2"/>
          <w:rFonts w:hint="eastAsia"/>
        </w:rPr>
        <w:t>【】</w:t>
      </w:r>
      <w:r w:rsidR="006F3E4D" w:rsidRPr="00CE2748">
        <w:rPr>
          <w:rStyle w:val="Char2"/>
          <w:rFonts w:hint="eastAsia"/>
        </w:rPr>
        <w:t>元（</w:t>
      </w:r>
      <w:r w:rsidR="00CF227B" w:rsidRPr="00CE2748">
        <w:rPr>
          <w:rStyle w:val="Char2"/>
          <w:rFonts w:hint="eastAsia"/>
        </w:rPr>
        <w:t>RMB</w:t>
      </w:r>
      <w:r w:rsidR="00A14B58" w:rsidRPr="00CE2748">
        <w:rPr>
          <w:rStyle w:val="Char2"/>
          <w:rFonts w:hint="eastAsia"/>
        </w:rPr>
        <w:t>【】</w:t>
      </w:r>
      <w:r w:rsidR="00EB5687" w:rsidRPr="00CE2748">
        <w:rPr>
          <w:rStyle w:val="Char2"/>
          <w:rFonts w:hint="eastAsia"/>
        </w:rPr>
        <w:t>）</w:t>
      </w:r>
      <w:r w:rsidR="009A52BB" w:rsidRPr="00CE2748">
        <w:rPr>
          <w:rStyle w:val="Char2"/>
          <w:rFonts w:hint="eastAsia"/>
        </w:rPr>
        <w:t>，</w:t>
      </w:r>
      <w:r w:rsidR="008D2A0C" w:rsidRPr="00CE2748">
        <w:rPr>
          <w:rStyle w:val="Char2"/>
          <w:rFonts w:hint="eastAsia"/>
        </w:rPr>
        <w:t>认缴、实缴注册资本出资额以及持股比例情况</w:t>
      </w:r>
      <w:r w:rsidR="006F3E4D" w:rsidRPr="00CE2748">
        <w:rPr>
          <w:rStyle w:val="Char2"/>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1811"/>
      </w:tblGrid>
      <w:tr w:rsidR="00C711E4" w:rsidRPr="00535448" w:rsidTr="007C22A0">
        <w:trPr>
          <w:jc w:val="center"/>
        </w:trPr>
        <w:tc>
          <w:tcPr>
            <w:tcW w:w="1418" w:type="dxa"/>
            <w:shd w:val="clear" w:color="auto" w:fill="auto"/>
          </w:tcPr>
          <w:p w:rsidR="00000000" w:rsidRDefault="00C711E4" w:rsidP="005A27D1">
            <w:pPr>
              <w:widowControl w:val="0"/>
              <w:tabs>
                <w:tab w:val="left" w:pos="720"/>
              </w:tabs>
              <w:autoSpaceDE w:val="0"/>
              <w:autoSpaceDN w:val="0"/>
              <w:adjustRightInd w:val="0"/>
              <w:spacing w:beforeLines="50" w:afterLines="50"/>
              <w:jc w:val="center"/>
              <w:rPr>
                <w:rStyle w:val="Char2"/>
                <w:rFonts w:eastAsia="MS Song"/>
              </w:rPr>
              <w:pPrChange w:id="26"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股东</w:t>
            </w:r>
          </w:p>
        </w:tc>
        <w:tc>
          <w:tcPr>
            <w:tcW w:w="2693" w:type="dxa"/>
            <w:shd w:val="clear" w:color="auto" w:fill="auto"/>
          </w:tcPr>
          <w:p w:rsidR="00000000" w:rsidRDefault="007B25EA" w:rsidP="005A27D1">
            <w:pPr>
              <w:widowControl w:val="0"/>
              <w:tabs>
                <w:tab w:val="left" w:pos="720"/>
              </w:tabs>
              <w:autoSpaceDE w:val="0"/>
              <w:autoSpaceDN w:val="0"/>
              <w:adjustRightInd w:val="0"/>
              <w:spacing w:beforeLines="50" w:afterLines="50"/>
              <w:jc w:val="center"/>
              <w:rPr>
                <w:rStyle w:val="Char2"/>
                <w:rFonts w:eastAsia="MS Song"/>
              </w:rPr>
              <w:pPrChange w:id="27"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认缴注册资本（万元）</w:t>
            </w:r>
          </w:p>
        </w:tc>
        <w:tc>
          <w:tcPr>
            <w:tcW w:w="2693" w:type="dxa"/>
            <w:shd w:val="clear" w:color="auto" w:fill="auto"/>
          </w:tcPr>
          <w:p w:rsidR="00000000" w:rsidRDefault="007B25EA" w:rsidP="005A27D1">
            <w:pPr>
              <w:widowControl w:val="0"/>
              <w:tabs>
                <w:tab w:val="left" w:pos="720"/>
              </w:tabs>
              <w:autoSpaceDE w:val="0"/>
              <w:autoSpaceDN w:val="0"/>
              <w:adjustRightInd w:val="0"/>
              <w:spacing w:beforeLines="50" w:afterLines="50"/>
              <w:jc w:val="center"/>
              <w:rPr>
                <w:rStyle w:val="Char2"/>
                <w:rFonts w:eastAsia="MS Song"/>
              </w:rPr>
              <w:pPrChange w:id="28"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实缴</w:t>
            </w:r>
            <w:r w:rsidR="009D4EC8" w:rsidRPr="000B4FC4">
              <w:rPr>
                <w:rStyle w:val="Char2"/>
                <w:rFonts w:hint="eastAsia"/>
              </w:rPr>
              <w:t>注册</w:t>
            </w:r>
            <w:r w:rsidRPr="000B4FC4">
              <w:rPr>
                <w:rStyle w:val="Char2"/>
                <w:rFonts w:hint="eastAsia"/>
              </w:rPr>
              <w:t>资本（万元）</w:t>
            </w:r>
          </w:p>
        </w:tc>
        <w:tc>
          <w:tcPr>
            <w:tcW w:w="1811" w:type="dxa"/>
            <w:shd w:val="clear" w:color="auto" w:fill="auto"/>
          </w:tcPr>
          <w:p w:rsidR="00000000" w:rsidRDefault="007B25EA" w:rsidP="005A27D1">
            <w:pPr>
              <w:widowControl w:val="0"/>
              <w:tabs>
                <w:tab w:val="left" w:pos="720"/>
              </w:tabs>
              <w:autoSpaceDE w:val="0"/>
              <w:autoSpaceDN w:val="0"/>
              <w:adjustRightInd w:val="0"/>
              <w:spacing w:beforeLines="50" w:afterLines="50"/>
              <w:jc w:val="center"/>
              <w:rPr>
                <w:rStyle w:val="Char2"/>
                <w:rFonts w:eastAsia="MS Song"/>
              </w:rPr>
              <w:pPrChange w:id="29"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持股比例</w:t>
            </w:r>
          </w:p>
        </w:tc>
      </w:tr>
      <w:tr w:rsidR="00EE3416" w:rsidRPr="00535448" w:rsidTr="007C22A0">
        <w:trPr>
          <w:jc w:val="center"/>
        </w:trPr>
        <w:tc>
          <w:tcPr>
            <w:tcW w:w="1418" w:type="dxa"/>
            <w:shd w:val="clear" w:color="auto" w:fill="auto"/>
          </w:tcPr>
          <w:p w:rsidR="00000000" w:rsidRDefault="00CE2748" w:rsidP="005A27D1">
            <w:pPr>
              <w:widowControl w:val="0"/>
              <w:tabs>
                <w:tab w:val="left" w:pos="720"/>
              </w:tabs>
              <w:autoSpaceDE w:val="0"/>
              <w:autoSpaceDN w:val="0"/>
              <w:adjustRightInd w:val="0"/>
              <w:spacing w:beforeLines="50" w:afterLines="50"/>
              <w:jc w:val="center"/>
              <w:rPr>
                <w:rStyle w:val="Char2"/>
              </w:rPr>
              <w:pPrChange w:id="30"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w:t>
            </w:r>
            <w:ins w:id="31" w:author="ll" w:date="2018-02-02T21:16:00Z">
              <w:r w:rsidR="0070049F">
                <w:rPr>
                  <w:rStyle w:val="Char2"/>
                  <w:rFonts w:hint="eastAsia"/>
                </w:rPr>
                <w:t>张楠</w:t>
              </w:r>
            </w:ins>
            <w:r w:rsidRPr="000B4FC4">
              <w:rPr>
                <w:rStyle w:val="Char2"/>
              </w:rPr>
              <w:t>】</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Style w:val="Char2"/>
              </w:rPr>
              <w:pPrChange w:id="32" w:author="ll" w:date="2018-02-02T21:43:00Z">
                <w:pPr>
                  <w:widowControl w:val="0"/>
                  <w:tabs>
                    <w:tab w:val="left" w:pos="720"/>
                  </w:tabs>
                  <w:autoSpaceDE w:val="0"/>
                  <w:autoSpaceDN w:val="0"/>
                  <w:adjustRightInd w:val="0"/>
                  <w:spacing w:beforeLines="50" w:afterLines="50"/>
                  <w:jc w:val="center"/>
                </w:pPr>
              </w:pPrChange>
            </w:pPr>
            <w:r w:rsidRPr="006962D7">
              <w:rPr>
                <w:rStyle w:val="Char2"/>
                <w:rFonts w:hint="eastAsia"/>
              </w:rPr>
              <w:t>【</w:t>
            </w:r>
            <w:ins w:id="33" w:author="ll" w:date="2018-02-02T21:16:00Z">
              <w:r w:rsidR="0070049F">
                <w:rPr>
                  <w:rStyle w:val="Char2"/>
                  <w:rFonts w:hint="eastAsia"/>
                </w:rPr>
                <w:t>100</w:t>
              </w:r>
            </w:ins>
            <w:r w:rsidRPr="006962D7">
              <w:rPr>
                <w:rStyle w:val="Char2"/>
                <w:rFonts w:hint="eastAsia"/>
              </w:rPr>
              <w:t>】</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3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35" w:author="ll" w:date="2018-02-02T21:17:00Z">
              <w:r w:rsidR="0070049F">
                <w:rPr>
                  <w:rFonts w:ascii="宋体" w:hAnsi="宋体" w:hint="eastAsia"/>
                  <w:sz w:val="24"/>
                </w:rPr>
                <w:t>0</w:t>
              </w:r>
            </w:ins>
            <w:r>
              <w:rPr>
                <w:rFonts w:ascii="宋体" w:hAnsi="宋体" w:hint="eastAsia"/>
                <w:sz w:val="24"/>
              </w:rPr>
              <w:t>】</w:t>
            </w:r>
          </w:p>
        </w:tc>
        <w:tc>
          <w:tcPr>
            <w:tcW w:w="1811"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36"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37" w:author="ll" w:date="2018-02-02T21:17:00Z">
              <w:r w:rsidR="009F748E">
                <w:rPr>
                  <w:rFonts w:ascii="宋体" w:hAnsi="宋体" w:hint="eastAsia"/>
                  <w:sz w:val="24"/>
                </w:rPr>
                <w:t>100</w:t>
              </w:r>
            </w:ins>
            <w:r>
              <w:rPr>
                <w:rFonts w:ascii="宋体" w:hAnsi="宋体" w:hint="eastAsia"/>
                <w:sz w:val="24"/>
              </w:rPr>
              <w:t>】</w:t>
            </w:r>
            <w:r w:rsidR="00CE2748">
              <w:rPr>
                <w:rFonts w:ascii="宋体" w:hAnsi="宋体" w:hint="eastAsia"/>
                <w:sz w:val="24"/>
              </w:rPr>
              <w:t>%</w:t>
            </w:r>
          </w:p>
        </w:tc>
      </w:tr>
      <w:tr w:rsidR="00EE3416" w:rsidRPr="00535448" w:rsidTr="007C22A0">
        <w:trPr>
          <w:jc w:val="center"/>
        </w:trPr>
        <w:tc>
          <w:tcPr>
            <w:tcW w:w="1418" w:type="dxa"/>
            <w:shd w:val="clear" w:color="auto" w:fill="auto"/>
          </w:tcPr>
          <w:p w:rsidR="00000000" w:rsidRDefault="00CE2748" w:rsidP="005A27D1">
            <w:pPr>
              <w:widowControl w:val="0"/>
              <w:tabs>
                <w:tab w:val="left" w:pos="720"/>
              </w:tabs>
              <w:autoSpaceDE w:val="0"/>
              <w:autoSpaceDN w:val="0"/>
              <w:adjustRightInd w:val="0"/>
              <w:spacing w:beforeLines="50" w:afterLines="50"/>
              <w:jc w:val="center"/>
              <w:rPr>
                <w:rStyle w:val="Char2"/>
              </w:rPr>
              <w:pPrChange w:id="38"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Style w:val="Char2"/>
              </w:rPr>
              <w:pPrChange w:id="39" w:author="ll" w:date="2018-02-02T21:43: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40"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811"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41"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sidR="00CE2748">
              <w:rPr>
                <w:rFonts w:ascii="宋体" w:hAnsi="宋体" w:hint="eastAsia"/>
                <w:sz w:val="24"/>
              </w:rPr>
              <w:t>%</w:t>
            </w:r>
          </w:p>
        </w:tc>
      </w:tr>
      <w:tr w:rsidR="00C870F0" w:rsidRPr="00535448" w:rsidTr="007C22A0">
        <w:trPr>
          <w:jc w:val="center"/>
        </w:trPr>
        <w:tc>
          <w:tcPr>
            <w:tcW w:w="1418" w:type="dxa"/>
            <w:shd w:val="clear" w:color="auto" w:fill="auto"/>
          </w:tcPr>
          <w:p w:rsidR="00000000" w:rsidRDefault="00C870F0" w:rsidP="005A27D1">
            <w:pPr>
              <w:widowControl w:val="0"/>
              <w:tabs>
                <w:tab w:val="left" w:pos="720"/>
              </w:tabs>
              <w:autoSpaceDE w:val="0"/>
              <w:autoSpaceDN w:val="0"/>
              <w:adjustRightInd w:val="0"/>
              <w:spacing w:beforeLines="50" w:afterLines="50"/>
              <w:jc w:val="center"/>
              <w:rPr>
                <w:rStyle w:val="Char2"/>
              </w:rPr>
              <w:pPrChange w:id="42"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000000" w:rsidRDefault="00C870F0" w:rsidP="005A27D1">
            <w:pPr>
              <w:widowControl w:val="0"/>
              <w:tabs>
                <w:tab w:val="left" w:pos="720"/>
              </w:tabs>
              <w:autoSpaceDE w:val="0"/>
              <w:autoSpaceDN w:val="0"/>
              <w:adjustRightInd w:val="0"/>
              <w:spacing w:beforeLines="50" w:afterLines="50"/>
              <w:jc w:val="center"/>
              <w:rPr>
                <w:rStyle w:val="Char2"/>
              </w:rPr>
              <w:pPrChange w:id="43" w:author="ll" w:date="2018-02-02T21:43:00Z">
                <w:pPr>
                  <w:widowControl w:val="0"/>
                  <w:tabs>
                    <w:tab w:val="left" w:pos="720"/>
                  </w:tabs>
                  <w:autoSpaceDE w:val="0"/>
                  <w:autoSpaceDN w:val="0"/>
                  <w:adjustRightInd w:val="0"/>
                  <w:spacing w:beforeLines="50" w:afterLines="50"/>
                  <w:jc w:val="center"/>
                </w:pPr>
              </w:pPrChange>
            </w:pPr>
            <w:r w:rsidRPr="006962D7">
              <w:rPr>
                <w:rStyle w:val="Char2"/>
                <w:rFonts w:hint="eastAsia"/>
              </w:rPr>
              <w:t>【</w:t>
            </w:r>
            <w:r w:rsidRPr="006962D7">
              <w:rPr>
                <w:rStyle w:val="Char2"/>
              </w:rPr>
              <w:t>】</w:t>
            </w:r>
          </w:p>
        </w:tc>
        <w:tc>
          <w:tcPr>
            <w:tcW w:w="2693" w:type="dxa"/>
            <w:shd w:val="clear" w:color="auto" w:fill="auto"/>
            <w:vAlign w:val="center"/>
          </w:tcPr>
          <w:p w:rsidR="00000000" w:rsidRDefault="00C870F0" w:rsidP="005A27D1">
            <w:pPr>
              <w:widowControl w:val="0"/>
              <w:tabs>
                <w:tab w:val="left" w:pos="720"/>
              </w:tabs>
              <w:autoSpaceDE w:val="0"/>
              <w:autoSpaceDN w:val="0"/>
              <w:adjustRightInd w:val="0"/>
              <w:spacing w:beforeLines="50" w:afterLines="50"/>
              <w:jc w:val="center"/>
              <w:rPr>
                <w:rFonts w:ascii="宋体" w:hAnsi="宋体"/>
                <w:sz w:val="24"/>
              </w:rPr>
              <w:pPrChange w:id="4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p>
        </w:tc>
        <w:tc>
          <w:tcPr>
            <w:tcW w:w="1811" w:type="dxa"/>
            <w:shd w:val="clear" w:color="auto" w:fill="auto"/>
            <w:vAlign w:val="center"/>
          </w:tcPr>
          <w:p w:rsidR="00000000" w:rsidRDefault="00C870F0" w:rsidP="005A27D1">
            <w:pPr>
              <w:widowControl w:val="0"/>
              <w:tabs>
                <w:tab w:val="left" w:pos="720"/>
              </w:tabs>
              <w:autoSpaceDE w:val="0"/>
              <w:autoSpaceDN w:val="0"/>
              <w:adjustRightInd w:val="0"/>
              <w:spacing w:beforeLines="50" w:afterLines="50"/>
              <w:jc w:val="center"/>
              <w:rPr>
                <w:rFonts w:ascii="宋体" w:hAnsi="宋体"/>
                <w:sz w:val="24"/>
              </w:rPr>
              <w:pPrChange w:id="45"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p>
        </w:tc>
      </w:tr>
      <w:tr w:rsidR="00EE3416" w:rsidRPr="00535448" w:rsidTr="007C22A0">
        <w:trPr>
          <w:jc w:val="center"/>
        </w:trPr>
        <w:tc>
          <w:tcPr>
            <w:tcW w:w="1418" w:type="dxa"/>
            <w:shd w:val="clear" w:color="auto" w:fill="auto"/>
          </w:tcPr>
          <w:p w:rsidR="00000000" w:rsidRDefault="00EE3416" w:rsidP="005A27D1">
            <w:pPr>
              <w:widowControl w:val="0"/>
              <w:tabs>
                <w:tab w:val="left" w:pos="720"/>
              </w:tabs>
              <w:autoSpaceDE w:val="0"/>
              <w:autoSpaceDN w:val="0"/>
              <w:adjustRightInd w:val="0"/>
              <w:spacing w:beforeLines="50" w:afterLines="50"/>
              <w:jc w:val="center"/>
              <w:rPr>
                <w:rStyle w:val="Char2"/>
              </w:rPr>
              <w:pPrChange w:id="46" w:author="ll" w:date="2018-02-02T21:43:00Z">
                <w:pPr>
                  <w:widowControl w:val="0"/>
                  <w:tabs>
                    <w:tab w:val="left" w:pos="720"/>
                  </w:tabs>
                  <w:autoSpaceDE w:val="0"/>
                  <w:autoSpaceDN w:val="0"/>
                  <w:adjustRightInd w:val="0"/>
                  <w:spacing w:beforeLines="50" w:afterLines="50"/>
                  <w:jc w:val="center"/>
                </w:pPr>
              </w:pPrChange>
            </w:pPr>
            <w:r w:rsidRPr="000B4FC4">
              <w:rPr>
                <w:rStyle w:val="Char2"/>
                <w:rFonts w:hint="eastAsia"/>
              </w:rPr>
              <w:t>合计</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Style w:val="Char2"/>
              </w:rPr>
              <w:pPrChange w:id="47" w:author="ll" w:date="2018-02-02T21:43: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Style w:val="Char2"/>
              </w:rPr>
              <w:pPrChange w:id="48" w:author="ll" w:date="2018-02-02T21:43:00Z">
                <w:pPr>
                  <w:widowControl w:val="0"/>
                  <w:tabs>
                    <w:tab w:val="left" w:pos="720"/>
                  </w:tabs>
                  <w:autoSpaceDE w:val="0"/>
                  <w:autoSpaceDN w:val="0"/>
                  <w:adjustRightInd w:val="0"/>
                  <w:spacing w:beforeLines="50" w:afterLines="50"/>
                  <w:jc w:val="center"/>
                </w:pPr>
              </w:pPrChange>
            </w:pPr>
            <w:r w:rsidRPr="00C870F0">
              <w:rPr>
                <w:rStyle w:val="Char2"/>
                <w:rFonts w:hint="eastAsia"/>
              </w:rPr>
              <w:t>【】</w:t>
            </w:r>
          </w:p>
        </w:tc>
        <w:tc>
          <w:tcPr>
            <w:tcW w:w="1811" w:type="dxa"/>
            <w:shd w:val="clear" w:color="auto" w:fill="auto"/>
            <w:vAlign w:val="center"/>
          </w:tcPr>
          <w:p w:rsidR="00000000" w:rsidRDefault="00A65EFC" w:rsidP="005A27D1">
            <w:pPr>
              <w:widowControl w:val="0"/>
              <w:tabs>
                <w:tab w:val="left" w:pos="720"/>
              </w:tabs>
              <w:autoSpaceDE w:val="0"/>
              <w:autoSpaceDN w:val="0"/>
              <w:adjustRightInd w:val="0"/>
              <w:spacing w:beforeLines="50" w:afterLines="50"/>
              <w:jc w:val="center"/>
              <w:rPr>
                <w:rFonts w:ascii="宋体" w:hAnsi="宋体"/>
                <w:sz w:val="24"/>
              </w:rPr>
              <w:pPrChange w:id="49" w:author="ll" w:date="2018-02-02T21:43:00Z">
                <w:pPr>
                  <w:widowControl w:val="0"/>
                  <w:tabs>
                    <w:tab w:val="left" w:pos="720"/>
                  </w:tabs>
                  <w:autoSpaceDE w:val="0"/>
                  <w:autoSpaceDN w:val="0"/>
                  <w:adjustRightInd w:val="0"/>
                  <w:spacing w:beforeLines="50" w:afterLines="50"/>
                  <w:jc w:val="center"/>
                </w:pPr>
              </w:pPrChange>
            </w:pPr>
            <w:r w:rsidRPr="000B4FC4">
              <w:rPr>
                <w:rFonts w:ascii="宋体" w:hAnsi="宋体"/>
                <w:sz w:val="24"/>
              </w:rPr>
              <w:t>100%</w:t>
            </w:r>
          </w:p>
        </w:tc>
      </w:tr>
    </w:tbl>
    <w:p w:rsidR="00245675" w:rsidRPr="00C870F0" w:rsidRDefault="00F738FB" w:rsidP="004A4718">
      <w:pPr>
        <w:widowControl w:val="0"/>
        <w:numPr>
          <w:ilvl w:val="0"/>
          <w:numId w:val="4"/>
        </w:numPr>
        <w:tabs>
          <w:tab w:val="left" w:pos="720"/>
        </w:tabs>
        <w:autoSpaceDE w:val="0"/>
        <w:autoSpaceDN w:val="0"/>
        <w:adjustRightInd w:val="0"/>
        <w:rPr>
          <w:rStyle w:val="Char2"/>
        </w:rPr>
      </w:pPr>
      <w:r w:rsidRPr="00C870F0">
        <w:rPr>
          <w:rStyle w:val="Char2"/>
          <w:rFonts w:hint="eastAsia"/>
        </w:rPr>
        <w:t>投资者拟对公司增资</w:t>
      </w:r>
      <w:r w:rsidR="004A4718" w:rsidRPr="004A4718">
        <w:rPr>
          <w:rStyle w:val="Char2"/>
          <w:rFonts w:hint="eastAsia"/>
        </w:rPr>
        <w:t>人民币贰佰捌拾万元（</w:t>
      </w:r>
      <w:r w:rsidR="00D168C7">
        <w:rPr>
          <w:rStyle w:val="Char2"/>
          <w:rFonts w:hint="eastAsia"/>
        </w:rPr>
        <w:t>RMB2,8</w:t>
      </w:r>
      <w:r w:rsidR="004A4718" w:rsidRPr="004A4718">
        <w:rPr>
          <w:rStyle w:val="Char2"/>
          <w:rFonts w:hint="eastAsia"/>
        </w:rPr>
        <w:t>00,000）</w:t>
      </w:r>
      <w:r w:rsidRPr="00C870F0">
        <w:rPr>
          <w:rStyle w:val="Char2"/>
          <w:rFonts w:hint="eastAsia"/>
        </w:rPr>
        <w:t>。其中，</w:t>
      </w:r>
      <w:r w:rsidR="00F457A2">
        <w:rPr>
          <w:rStyle w:val="spaChar"/>
          <w:rFonts w:hint="eastAsia"/>
        </w:rPr>
        <w:t>中北梦投资</w:t>
      </w:r>
      <w:r w:rsidRPr="00C870F0">
        <w:rPr>
          <w:rStyle w:val="Char2"/>
          <w:rFonts w:hint="eastAsia"/>
        </w:rPr>
        <w:t>拟对公司增资</w:t>
      </w:r>
      <w:r w:rsidR="00D168C7">
        <w:rPr>
          <w:rStyle w:val="Char2"/>
          <w:rFonts w:hint="eastAsia"/>
        </w:rPr>
        <w:t>人民币壹佰</w:t>
      </w:r>
      <w:r w:rsidR="00D168C7" w:rsidRPr="004A4718">
        <w:rPr>
          <w:rStyle w:val="Char2"/>
          <w:rFonts w:hint="eastAsia"/>
        </w:rPr>
        <w:t>万元（RMB</w:t>
      </w:r>
      <w:r w:rsidR="00D168C7">
        <w:rPr>
          <w:rStyle w:val="Char2"/>
        </w:rPr>
        <w:t>1</w:t>
      </w:r>
      <w:r w:rsidR="00D168C7" w:rsidRPr="004A4718">
        <w:rPr>
          <w:rStyle w:val="Char2"/>
          <w:rFonts w:hint="eastAsia"/>
        </w:rPr>
        <w:t>,000,000）</w:t>
      </w:r>
      <w:r w:rsidRPr="00C870F0">
        <w:rPr>
          <w:rStyle w:val="Char2"/>
          <w:rFonts w:hint="eastAsia"/>
        </w:rPr>
        <w:t>，</w:t>
      </w:r>
      <w:r w:rsidR="00D168C7" w:rsidRPr="00467A86">
        <w:rPr>
          <w:rStyle w:val="Char2"/>
          <w:rFonts w:hint="eastAsia"/>
        </w:rPr>
        <w:t>京北天使投资</w:t>
      </w:r>
      <w:r w:rsidR="00D41594" w:rsidRPr="00C870F0">
        <w:rPr>
          <w:rStyle w:val="Char2"/>
          <w:rFonts w:hint="eastAsia"/>
        </w:rPr>
        <w:t>拟</w:t>
      </w:r>
      <w:r w:rsidR="009E522F" w:rsidRPr="00C870F0">
        <w:rPr>
          <w:rStyle w:val="Char2"/>
          <w:rFonts w:hint="eastAsia"/>
        </w:rPr>
        <w:t>对</w:t>
      </w:r>
      <w:r w:rsidRPr="00C870F0">
        <w:rPr>
          <w:rStyle w:val="Char2"/>
          <w:rFonts w:hint="eastAsia"/>
        </w:rPr>
        <w:t>公司</w:t>
      </w:r>
      <w:r w:rsidR="009E522F" w:rsidRPr="00C870F0">
        <w:rPr>
          <w:rStyle w:val="Char2"/>
          <w:rFonts w:hint="eastAsia"/>
        </w:rPr>
        <w:t>增资</w:t>
      </w:r>
      <w:r w:rsidR="00D168C7">
        <w:rPr>
          <w:rStyle w:val="Char2"/>
          <w:rFonts w:hint="eastAsia"/>
        </w:rPr>
        <w:t>人民币肆拾万元</w:t>
      </w:r>
      <w:r w:rsidR="00D168C7" w:rsidRPr="004A4718">
        <w:rPr>
          <w:rStyle w:val="Char2"/>
          <w:rFonts w:hint="eastAsia"/>
        </w:rPr>
        <w:t>（RMB</w:t>
      </w:r>
      <w:r w:rsidR="00D168C7">
        <w:rPr>
          <w:rStyle w:val="Char2"/>
        </w:rPr>
        <w:t>4</w:t>
      </w:r>
      <w:r w:rsidR="00D168C7" w:rsidRPr="004A4718">
        <w:rPr>
          <w:rStyle w:val="Char2"/>
          <w:rFonts w:hint="eastAsia"/>
        </w:rPr>
        <w:t>00,000）</w:t>
      </w:r>
      <w:r w:rsidRPr="00C870F0">
        <w:rPr>
          <w:rStyle w:val="Char2"/>
          <w:rFonts w:hint="eastAsia"/>
        </w:rPr>
        <w:t>元</w:t>
      </w:r>
      <w:r w:rsidR="00D168C7">
        <w:rPr>
          <w:rStyle w:val="Char2"/>
          <w:rFonts w:hint="eastAsia"/>
        </w:rPr>
        <w:t>，</w:t>
      </w:r>
      <w:r w:rsidR="00D168C7" w:rsidRPr="00467A86">
        <w:rPr>
          <w:rStyle w:val="Char2"/>
          <w:rFonts w:hint="eastAsia"/>
        </w:rPr>
        <w:t>京北阳光投资</w:t>
      </w:r>
      <w:r w:rsidR="00D168C7" w:rsidRPr="00C870F0">
        <w:rPr>
          <w:rStyle w:val="Char2"/>
          <w:rFonts w:hint="eastAsia"/>
        </w:rPr>
        <w:t>拟对公司增资</w:t>
      </w:r>
      <w:r w:rsidR="00D168C7">
        <w:rPr>
          <w:rStyle w:val="Char2"/>
          <w:rFonts w:hint="eastAsia"/>
        </w:rPr>
        <w:t>人民币壹佰</w:t>
      </w:r>
      <w:r w:rsidR="00D168C7" w:rsidRPr="004A4718">
        <w:rPr>
          <w:rStyle w:val="Char2"/>
          <w:rFonts w:hint="eastAsia"/>
        </w:rPr>
        <w:t>万元（RMB</w:t>
      </w:r>
      <w:r w:rsidR="00D168C7">
        <w:rPr>
          <w:rStyle w:val="Char2"/>
        </w:rPr>
        <w:t>1</w:t>
      </w:r>
      <w:r w:rsidR="00D168C7" w:rsidRPr="004A4718">
        <w:rPr>
          <w:rStyle w:val="Char2"/>
          <w:rFonts w:hint="eastAsia"/>
        </w:rPr>
        <w:t>,000,000）</w:t>
      </w:r>
      <w:r w:rsidR="00D168C7" w:rsidRPr="00C870F0">
        <w:rPr>
          <w:rStyle w:val="Char2"/>
          <w:rFonts w:hint="eastAsia"/>
        </w:rPr>
        <w:t>，</w:t>
      </w:r>
      <w:r w:rsidR="00D168C7" w:rsidRPr="00467A86">
        <w:rPr>
          <w:rStyle w:val="Char2"/>
          <w:rFonts w:hint="eastAsia"/>
        </w:rPr>
        <w:t>天使聚场投资</w:t>
      </w:r>
      <w:r w:rsidR="00D168C7" w:rsidRPr="00C870F0">
        <w:rPr>
          <w:rStyle w:val="Char2"/>
          <w:rFonts w:hint="eastAsia"/>
        </w:rPr>
        <w:t>拟对公司增资</w:t>
      </w:r>
      <w:r w:rsidR="00D168C7">
        <w:rPr>
          <w:rStyle w:val="Char2"/>
          <w:rFonts w:hint="eastAsia"/>
        </w:rPr>
        <w:t>人民币肆拾万元</w:t>
      </w:r>
      <w:r w:rsidR="00D168C7" w:rsidRPr="004A4718">
        <w:rPr>
          <w:rStyle w:val="Char2"/>
          <w:rFonts w:hint="eastAsia"/>
        </w:rPr>
        <w:t>（RMB</w:t>
      </w:r>
      <w:r w:rsidR="00D168C7">
        <w:rPr>
          <w:rStyle w:val="Char2"/>
        </w:rPr>
        <w:t>4</w:t>
      </w:r>
      <w:r w:rsidR="00D168C7" w:rsidRPr="004A4718">
        <w:rPr>
          <w:rStyle w:val="Char2"/>
          <w:rFonts w:hint="eastAsia"/>
        </w:rPr>
        <w:t>00,000）</w:t>
      </w:r>
      <w:r w:rsidR="00D168C7" w:rsidRPr="00C870F0">
        <w:rPr>
          <w:rStyle w:val="Char2"/>
          <w:rFonts w:hint="eastAsia"/>
        </w:rPr>
        <w:t>元</w:t>
      </w:r>
      <w:r w:rsidR="00245675" w:rsidRPr="00C870F0">
        <w:rPr>
          <w:rStyle w:val="Char2"/>
          <w:rFonts w:hint="eastAsia"/>
        </w:rPr>
        <w:t>。</w:t>
      </w:r>
      <w:r w:rsidR="008E4AB1" w:rsidRPr="00C870F0">
        <w:rPr>
          <w:rStyle w:val="Char2"/>
          <w:rFonts w:hint="eastAsia"/>
        </w:rPr>
        <w:t>增资后，</w:t>
      </w:r>
      <w:r w:rsidR="00D02D35">
        <w:rPr>
          <w:rStyle w:val="spaChar"/>
          <w:rFonts w:hint="eastAsia"/>
        </w:rPr>
        <w:t>中北梦投资</w:t>
      </w:r>
      <w:r w:rsidR="008E4AB1" w:rsidRPr="00C870F0">
        <w:rPr>
          <w:rStyle w:val="Char2"/>
          <w:rFonts w:hint="eastAsia"/>
        </w:rPr>
        <w:t>持有公司</w:t>
      </w:r>
      <w:r w:rsidR="004E153C">
        <w:rPr>
          <w:rStyle w:val="Char2"/>
          <w:rFonts w:hint="eastAsia"/>
        </w:rPr>
        <w:t>路石科技</w:t>
      </w:r>
      <w:r w:rsidR="008E4AB1" w:rsidRPr="00C870F0">
        <w:rPr>
          <w:rStyle w:val="Char2"/>
          <w:rFonts w:hint="eastAsia"/>
        </w:rPr>
        <w:t>（</w:t>
      </w:r>
      <w:r w:rsidR="004E153C">
        <w:rPr>
          <w:rStyle w:val="Char2"/>
          <w:rFonts w:hint="eastAsia"/>
        </w:rPr>
        <w:t>2</w:t>
      </w:r>
      <w:r w:rsidR="008E4AB1" w:rsidRPr="00C870F0">
        <w:rPr>
          <w:rStyle w:val="Char2"/>
          <w:rFonts w:hint="eastAsia"/>
        </w:rPr>
        <w:t>%）的股权，</w:t>
      </w:r>
      <w:r w:rsidR="004E153C">
        <w:rPr>
          <w:rStyle w:val="Char2"/>
          <w:rFonts w:hint="eastAsia"/>
        </w:rPr>
        <w:t>京北天使投资</w:t>
      </w:r>
      <w:r w:rsidR="008E4AB1" w:rsidRPr="00C870F0">
        <w:rPr>
          <w:rStyle w:val="Char2"/>
          <w:rFonts w:hint="eastAsia"/>
        </w:rPr>
        <w:t>持有公司</w:t>
      </w:r>
      <w:r w:rsidR="004E153C">
        <w:rPr>
          <w:rStyle w:val="Char2"/>
          <w:rFonts w:hint="eastAsia"/>
        </w:rPr>
        <w:t>路石科技</w:t>
      </w:r>
      <w:r w:rsidR="008E4AB1" w:rsidRPr="00C870F0">
        <w:rPr>
          <w:rStyle w:val="Char2"/>
          <w:rFonts w:hint="eastAsia"/>
        </w:rPr>
        <w:t>（</w:t>
      </w:r>
      <w:r w:rsidR="004E153C">
        <w:rPr>
          <w:rStyle w:val="Char2"/>
          <w:rFonts w:hint="eastAsia"/>
        </w:rPr>
        <w:t>1</w:t>
      </w:r>
      <w:r w:rsidR="008E4AB1" w:rsidRPr="00C870F0">
        <w:rPr>
          <w:rStyle w:val="Char2"/>
          <w:rFonts w:hint="eastAsia"/>
        </w:rPr>
        <w:t>%）的股权</w:t>
      </w:r>
      <w:r w:rsidR="004E153C">
        <w:rPr>
          <w:rStyle w:val="Char2"/>
          <w:rFonts w:hint="eastAsia"/>
        </w:rPr>
        <w:t>，</w:t>
      </w:r>
      <w:r w:rsidR="004E153C">
        <w:rPr>
          <w:rStyle w:val="spaChar"/>
          <w:rFonts w:hint="eastAsia"/>
        </w:rPr>
        <w:t>京北阳光投资</w:t>
      </w:r>
      <w:r w:rsidR="004E153C" w:rsidRPr="00C870F0">
        <w:rPr>
          <w:rStyle w:val="Char2"/>
          <w:rFonts w:hint="eastAsia"/>
        </w:rPr>
        <w:t>持有公司</w:t>
      </w:r>
      <w:r w:rsidR="004E153C">
        <w:rPr>
          <w:rStyle w:val="Char2"/>
          <w:rFonts w:hint="eastAsia"/>
        </w:rPr>
        <w:t>路石科技</w:t>
      </w:r>
      <w:r w:rsidR="004E153C" w:rsidRPr="00C870F0">
        <w:rPr>
          <w:rStyle w:val="Char2"/>
          <w:rFonts w:hint="eastAsia"/>
        </w:rPr>
        <w:t>（</w:t>
      </w:r>
      <w:r w:rsidR="004E153C">
        <w:rPr>
          <w:rStyle w:val="Char2"/>
          <w:rFonts w:hint="eastAsia"/>
        </w:rPr>
        <w:t>2</w:t>
      </w:r>
      <w:r w:rsidR="004E153C" w:rsidRPr="00C870F0">
        <w:rPr>
          <w:rStyle w:val="Char2"/>
          <w:rFonts w:hint="eastAsia"/>
        </w:rPr>
        <w:t>%）的股权，</w:t>
      </w:r>
      <w:r w:rsidR="004E153C">
        <w:rPr>
          <w:rStyle w:val="Char2"/>
          <w:rFonts w:hint="eastAsia"/>
        </w:rPr>
        <w:t>天使聚</w:t>
      </w:r>
      <w:r w:rsidR="004E153C">
        <w:rPr>
          <w:rStyle w:val="Char2"/>
        </w:rPr>
        <w:t>场</w:t>
      </w:r>
      <w:r w:rsidR="004E153C">
        <w:rPr>
          <w:rStyle w:val="Char2"/>
          <w:rFonts w:hint="eastAsia"/>
        </w:rPr>
        <w:t>投资</w:t>
      </w:r>
      <w:r w:rsidR="004E153C" w:rsidRPr="00C870F0">
        <w:rPr>
          <w:rStyle w:val="Char2"/>
          <w:rFonts w:hint="eastAsia"/>
        </w:rPr>
        <w:t>持有公司</w:t>
      </w:r>
      <w:r w:rsidR="004E153C">
        <w:rPr>
          <w:rStyle w:val="Char2"/>
          <w:rFonts w:hint="eastAsia"/>
        </w:rPr>
        <w:t>路石科技</w:t>
      </w:r>
      <w:r w:rsidR="004E153C" w:rsidRPr="00C870F0">
        <w:rPr>
          <w:rStyle w:val="Char2"/>
          <w:rFonts w:hint="eastAsia"/>
        </w:rPr>
        <w:t>（</w:t>
      </w:r>
      <w:r w:rsidR="004E153C">
        <w:rPr>
          <w:rStyle w:val="Char2"/>
          <w:rFonts w:hint="eastAsia"/>
        </w:rPr>
        <w:t>1</w:t>
      </w:r>
      <w:r w:rsidR="004E153C" w:rsidRPr="00C870F0">
        <w:rPr>
          <w:rStyle w:val="Char2"/>
          <w:rFonts w:hint="eastAsia"/>
        </w:rPr>
        <w:t>%）的股权</w:t>
      </w:r>
      <w:r w:rsidR="008E4AB1" w:rsidRPr="00C870F0">
        <w:rPr>
          <w:rStyle w:val="Char2"/>
          <w:rFonts w:hint="eastAsia"/>
        </w:rPr>
        <w:t>。</w:t>
      </w:r>
    </w:p>
    <w:p w:rsidR="008D2A0C" w:rsidRPr="00C870F0" w:rsidRDefault="008D2A0C">
      <w:pPr>
        <w:tabs>
          <w:tab w:val="left" w:pos="567"/>
        </w:tabs>
        <w:jc w:val="both"/>
        <w:rPr>
          <w:rStyle w:val="Char2"/>
        </w:rPr>
      </w:pPr>
      <w:r w:rsidRPr="00C870F0">
        <w:rPr>
          <w:rStyle w:val="spaChar"/>
          <w:rFonts w:hint="eastAsia"/>
        </w:rPr>
        <w:t>鉴此</w:t>
      </w:r>
      <w:r w:rsidRPr="00C870F0">
        <w:rPr>
          <w:rStyle w:val="Char2"/>
          <w:rFonts w:hint="eastAsia"/>
        </w:rPr>
        <w:t>，各方经过友好协商，关于</w:t>
      </w:r>
      <w:r w:rsidR="005F64B9" w:rsidRPr="00C870F0">
        <w:rPr>
          <w:rStyle w:val="Char2"/>
          <w:rFonts w:hint="eastAsia"/>
        </w:rPr>
        <w:t>股权转让、</w:t>
      </w:r>
      <w:r w:rsidRPr="00C870F0">
        <w:rPr>
          <w:rStyle w:val="Char2"/>
          <w:rFonts w:hint="eastAsia"/>
        </w:rPr>
        <w:t>投资者权利等一系列投资事宜达成如下协议。</w:t>
      </w:r>
    </w:p>
    <w:p w:rsidR="00000000" w:rsidRDefault="00511BBB" w:rsidP="005A27D1">
      <w:pPr>
        <w:pStyle w:val="aff"/>
        <w:numPr>
          <w:ilvl w:val="0"/>
          <w:numId w:val="49"/>
        </w:numPr>
        <w:spacing w:beforeLines="50" w:afterLines="50"/>
        <w:ind w:firstLineChars="0"/>
        <w:jc w:val="center"/>
        <w:outlineLvl w:val="0"/>
        <w:rPr>
          <w:b/>
          <w:sz w:val="28"/>
          <w:szCs w:val="28"/>
        </w:rPr>
        <w:pPrChange w:id="50" w:author="ll" w:date="2018-02-02T21:44:00Z">
          <w:pPr>
            <w:pStyle w:val="aff"/>
            <w:numPr>
              <w:numId w:val="49"/>
            </w:numPr>
            <w:spacing w:beforeLines="50" w:afterLines="50"/>
            <w:ind w:left="1145" w:firstLineChars="0" w:hanging="425"/>
            <w:jc w:val="center"/>
            <w:outlineLvl w:val="0"/>
          </w:pPr>
        </w:pPrChange>
      </w:pPr>
      <w:bookmarkStart w:id="51" w:name="_Toc258010360"/>
      <w:bookmarkStart w:id="52" w:name="_Toc283451959"/>
      <w:bookmarkStart w:id="53" w:name="_Toc287697051"/>
      <w:bookmarkStart w:id="54" w:name="_Toc293698793"/>
      <w:bookmarkStart w:id="55" w:name="_Toc293699730"/>
      <w:bookmarkStart w:id="56" w:name="_Toc424573327"/>
      <w:bookmarkStart w:id="57" w:name="_Toc505242687"/>
      <w:r w:rsidRPr="003D4B7A">
        <w:rPr>
          <w:rFonts w:hint="eastAsia"/>
          <w:b/>
          <w:sz w:val="28"/>
          <w:szCs w:val="28"/>
        </w:rPr>
        <w:t>定义与解释</w:t>
      </w:r>
      <w:bookmarkEnd w:id="51"/>
      <w:bookmarkEnd w:id="52"/>
      <w:bookmarkEnd w:id="53"/>
      <w:bookmarkEnd w:id="54"/>
      <w:bookmarkEnd w:id="55"/>
      <w:bookmarkEnd w:id="56"/>
      <w:bookmarkEnd w:id="57"/>
    </w:p>
    <w:p w:rsidR="00000000" w:rsidRDefault="008D2A0C" w:rsidP="005A27D1">
      <w:pPr>
        <w:pStyle w:val="aff"/>
        <w:numPr>
          <w:ilvl w:val="1"/>
          <w:numId w:val="49"/>
        </w:numPr>
        <w:spacing w:beforeLines="50"/>
        <w:ind w:left="964" w:firstLineChars="0"/>
        <w:outlineLvl w:val="1"/>
        <w:rPr>
          <w:b/>
          <w:sz w:val="24"/>
          <w:szCs w:val="24"/>
        </w:rPr>
        <w:pPrChange w:id="58" w:author="ll" w:date="2018-02-02T21:44:00Z">
          <w:pPr>
            <w:pStyle w:val="aff"/>
            <w:numPr>
              <w:ilvl w:val="1"/>
              <w:numId w:val="49"/>
            </w:numPr>
            <w:spacing w:beforeLines="50"/>
            <w:ind w:left="964" w:firstLineChars="0" w:hanging="567"/>
            <w:outlineLvl w:val="1"/>
          </w:pPr>
        </w:pPrChange>
      </w:pPr>
      <w:bookmarkStart w:id="59" w:name="_Toc536869368"/>
      <w:bookmarkStart w:id="60" w:name="_Toc251165843"/>
      <w:bookmarkStart w:id="61" w:name="_Toc251174261"/>
      <w:bookmarkStart w:id="62" w:name="_Toc251174319"/>
      <w:bookmarkStart w:id="63" w:name="_Toc258010361"/>
      <w:bookmarkStart w:id="64" w:name="_Toc283451960"/>
      <w:bookmarkStart w:id="65" w:name="_Toc287697052"/>
      <w:bookmarkStart w:id="66" w:name="_Toc293698794"/>
      <w:bookmarkStart w:id="67" w:name="_Toc293699731"/>
      <w:bookmarkStart w:id="68" w:name="_Toc505242688"/>
      <w:r w:rsidRPr="00167575">
        <w:rPr>
          <w:rFonts w:hint="eastAsia"/>
          <w:b/>
          <w:sz w:val="24"/>
          <w:szCs w:val="24"/>
        </w:rPr>
        <w:t>定义</w:t>
      </w:r>
      <w:bookmarkEnd w:id="59"/>
      <w:bookmarkEnd w:id="60"/>
      <w:bookmarkEnd w:id="61"/>
      <w:bookmarkEnd w:id="62"/>
      <w:bookmarkEnd w:id="63"/>
      <w:bookmarkEnd w:id="64"/>
      <w:bookmarkEnd w:id="65"/>
      <w:bookmarkEnd w:id="66"/>
      <w:bookmarkEnd w:id="67"/>
      <w:bookmarkEnd w:id="68"/>
    </w:p>
    <w:p w:rsidR="00000000" w:rsidRDefault="008D2A0C" w:rsidP="005A27D1">
      <w:pPr>
        <w:widowControl w:val="0"/>
        <w:autoSpaceDE w:val="0"/>
        <w:autoSpaceDN w:val="0"/>
        <w:adjustRightInd w:val="0"/>
        <w:spacing w:afterLines="50"/>
        <w:ind w:left="540"/>
        <w:jc w:val="both"/>
        <w:rPr>
          <w:rFonts w:ascii="宋体" w:hAnsi="宋体"/>
          <w:sz w:val="24"/>
          <w:szCs w:val="24"/>
        </w:rPr>
        <w:pPrChange w:id="69" w:author="ll" w:date="2018-02-02T21:44:00Z">
          <w:pPr>
            <w:widowControl w:val="0"/>
            <w:autoSpaceDE w:val="0"/>
            <w:autoSpaceDN w:val="0"/>
            <w:adjustRightInd w:val="0"/>
            <w:spacing w:afterLines="50"/>
            <w:ind w:left="540"/>
            <w:jc w:val="both"/>
          </w:pPr>
        </w:pPrChange>
      </w:pPr>
      <w:r w:rsidRPr="00943343">
        <w:rPr>
          <w:rFonts w:ascii="宋体" w:hAnsi="宋体" w:hint="eastAsia"/>
          <w:sz w:val="24"/>
          <w:szCs w:val="24"/>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644AEA"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70" w:author="ll" w:date="2018-02-02T21:43:00Z">
                <w:pPr>
                  <w:spacing w:beforeLines="50" w:afterLines="50"/>
                </w:pPr>
              </w:pPrChange>
            </w:pPr>
            <w:r w:rsidRPr="00C83BF9">
              <w:rPr>
                <w:rFonts w:ascii="宋体" w:hAnsi="宋体" w:hint="eastAsia"/>
                <w:b/>
                <w:sz w:val="24"/>
                <w:szCs w:val="24"/>
              </w:rPr>
              <w:t>本次</w:t>
            </w:r>
            <w:r w:rsidR="00364E75">
              <w:rPr>
                <w:rFonts w:ascii="宋体" w:hAnsi="宋体" w:hint="eastAsia"/>
                <w:b/>
                <w:sz w:val="24"/>
                <w:szCs w:val="24"/>
              </w:rPr>
              <w:t>增资</w:t>
            </w:r>
            <w:r w:rsidR="00472D37">
              <w:rPr>
                <w:rFonts w:ascii="宋体" w:hAnsi="宋体" w:hint="eastAsia"/>
                <w:b/>
                <w:sz w:val="24"/>
                <w:szCs w:val="24"/>
              </w:rPr>
              <w:t>或本次交易</w:t>
            </w:r>
          </w:p>
        </w:tc>
        <w:tc>
          <w:tcPr>
            <w:tcW w:w="487" w:type="dxa"/>
          </w:tcPr>
          <w:p w:rsidR="00000000" w:rsidRDefault="00644AEA" w:rsidP="005A27D1">
            <w:pPr>
              <w:spacing w:beforeLines="50" w:afterLines="50"/>
              <w:jc w:val="center"/>
              <w:rPr>
                <w:rFonts w:ascii="宋体" w:hAnsi="宋体"/>
                <w:sz w:val="24"/>
                <w:szCs w:val="24"/>
              </w:rPr>
              <w:pPrChange w:id="71" w:author="ll" w:date="2018-02-02T21:43:00Z">
                <w:pPr>
                  <w:spacing w:beforeLines="50" w:afterLines="50"/>
                  <w:jc w:val="center"/>
                </w:pPr>
              </w:pPrChange>
            </w:pPr>
            <w:r w:rsidRPr="00943343">
              <w:rPr>
                <w:rFonts w:ascii="宋体" w:hAnsi="宋体" w:hint="eastAsia"/>
                <w:sz w:val="24"/>
                <w:szCs w:val="24"/>
              </w:rPr>
              <w:t>指</w:t>
            </w:r>
          </w:p>
        </w:tc>
        <w:tc>
          <w:tcPr>
            <w:tcW w:w="6354" w:type="dxa"/>
          </w:tcPr>
          <w:p w:rsidR="00F67B8C" w:rsidRDefault="005F333E" w:rsidP="005A27D1">
            <w:pPr>
              <w:spacing w:beforeLines="50" w:afterLines="50"/>
              <w:jc w:val="both"/>
              <w:rPr>
                <w:rFonts w:ascii="宋体" w:hAnsi="宋体"/>
                <w:sz w:val="24"/>
                <w:szCs w:val="24"/>
              </w:rPr>
              <w:pPrChange w:id="72" w:author="ll" w:date="2018-02-02T21:43:00Z">
                <w:pPr>
                  <w:spacing w:beforeLines="50" w:afterLines="50"/>
                  <w:jc w:val="both"/>
                </w:pPr>
              </w:pPrChange>
            </w:pPr>
            <w:r w:rsidRPr="006962D7">
              <w:rPr>
                <w:rStyle w:val="spaChar"/>
                <w:rFonts w:hint="eastAsia"/>
              </w:rPr>
              <w:t>投资者</w:t>
            </w:r>
            <w:r w:rsidR="00892141" w:rsidRPr="006962D7">
              <w:rPr>
                <w:rStyle w:val="Char2"/>
                <w:rFonts w:hint="eastAsia"/>
              </w:rPr>
              <w:t>根据本协议约定的条款和条件</w:t>
            </w:r>
            <w:r w:rsidRPr="006962D7">
              <w:rPr>
                <w:rStyle w:val="Char2"/>
                <w:rFonts w:hint="eastAsia"/>
              </w:rPr>
              <w:t>向</w:t>
            </w:r>
            <w:r w:rsidR="00FB4791">
              <w:rPr>
                <w:rStyle w:val="Char2"/>
                <w:rFonts w:hint="eastAsia"/>
              </w:rPr>
              <w:t>路石科技</w:t>
            </w:r>
            <w:r w:rsidR="009A0C73" w:rsidRPr="006962D7">
              <w:rPr>
                <w:rStyle w:val="Char2"/>
                <w:rFonts w:hint="eastAsia"/>
              </w:rPr>
              <w:t>增资</w:t>
            </w:r>
            <w:r w:rsidR="000221C2" w:rsidRPr="006962D7">
              <w:rPr>
                <w:rStyle w:val="Char2"/>
                <w:rFonts w:hint="eastAsia"/>
              </w:rPr>
              <w:t>。</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73" w:author="ll" w:date="2018-02-02T21:43:00Z">
                <w:pPr>
                  <w:spacing w:beforeLines="50" w:afterLines="50"/>
                </w:pPr>
              </w:pPrChange>
            </w:pPr>
            <w:r w:rsidRPr="00943343">
              <w:rPr>
                <w:rFonts w:ascii="宋体" w:hAnsi="宋体" w:hint="eastAsia"/>
                <w:b/>
                <w:sz w:val="24"/>
                <w:szCs w:val="24"/>
              </w:rPr>
              <w:t>高级管理人员</w:t>
            </w:r>
          </w:p>
        </w:tc>
        <w:tc>
          <w:tcPr>
            <w:tcW w:w="487" w:type="dxa"/>
          </w:tcPr>
          <w:p w:rsidR="00000000" w:rsidRDefault="00892141" w:rsidP="005A27D1">
            <w:pPr>
              <w:spacing w:beforeLines="50" w:afterLines="50"/>
              <w:jc w:val="center"/>
              <w:rPr>
                <w:rFonts w:ascii="宋体" w:hAnsi="宋体"/>
                <w:sz w:val="24"/>
                <w:szCs w:val="24"/>
              </w:rPr>
              <w:pPrChange w:id="74" w:author="ll" w:date="2018-02-02T21:43:00Z">
                <w:pPr>
                  <w:spacing w:beforeLines="50" w:afterLines="50"/>
                  <w:jc w:val="center"/>
                </w:pPr>
              </w:pPrChange>
            </w:pPr>
            <w:r w:rsidRPr="00943343">
              <w:rPr>
                <w:rFonts w:ascii="宋体" w:hAnsi="宋体" w:hint="eastAsia"/>
                <w:sz w:val="24"/>
                <w:szCs w:val="24"/>
              </w:rPr>
              <w:t>指</w:t>
            </w:r>
          </w:p>
        </w:tc>
        <w:tc>
          <w:tcPr>
            <w:tcW w:w="6354" w:type="dxa"/>
          </w:tcPr>
          <w:p w:rsidR="00000000" w:rsidRDefault="00892141" w:rsidP="005A27D1">
            <w:pPr>
              <w:spacing w:beforeLines="50" w:afterLines="50"/>
              <w:jc w:val="both"/>
              <w:rPr>
                <w:rFonts w:ascii="宋体" w:hAnsi="宋体"/>
                <w:sz w:val="24"/>
                <w:szCs w:val="24"/>
              </w:rPr>
              <w:pPrChange w:id="75" w:author="ll" w:date="2018-02-02T21:43:00Z">
                <w:pPr>
                  <w:spacing w:beforeLines="50" w:afterLines="50"/>
                  <w:jc w:val="both"/>
                </w:pPr>
              </w:pPrChange>
            </w:pPr>
            <w:r w:rsidRPr="00943343">
              <w:rPr>
                <w:rFonts w:ascii="宋体" w:hAnsi="宋体" w:hint="eastAsia"/>
                <w:sz w:val="24"/>
                <w:szCs w:val="24"/>
              </w:rPr>
              <w:t>公司的总经理（总裁）、副总经理（副总裁）、财务负责人</w:t>
            </w:r>
            <w:r w:rsidR="00BD1B6C">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sidR="00C57576">
              <w:rPr>
                <w:rFonts w:ascii="宋体" w:hAnsi="宋体" w:hint="eastAsia"/>
                <w:sz w:val="24"/>
                <w:szCs w:val="24"/>
              </w:rPr>
              <w:t>其它</w:t>
            </w:r>
            <w:r w:rsidRPr="00943343">
              <w:rPr>
                <w:rFonts w:ascii="宋体" w:hAnsi="宋体" w:hint="eastAsia"/>
                <w:sz w:val="24"/>
                <w:szCs w:val="24"/>
              </w:rPr>
              <w:t>重要高级管理人员岗位的人员。</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76" w:author="ll" w:date="2018-02-02T21:43:00Z">
                <w:pPr>
                  <w:spacing w:beforeLines="50" w:afterLines="50"/>
                </w:pPr>
              </w:pPrChange>
            </w:pPr>
            <w:r w:rsidRPr="00943343">
              <w:rPr>
                <w:rFonts w:ascii="宋体" w:hAnsi="宋体" w:hint="eastAsia"/>
                <w:b/>
                <w:sz w:val="24"/>
                <w:szCs w:val="24"/>
              </w:rPr>
              <w:t>关联方</w:t>
            </w:r>
          </w:p>
        </w:tc>
        <w:tc>
          <w:tcPr>
            <w:tcW w:w="487" w:type="dxa"/>
          </w:tcPr>
          <w:p w:rsidR="00000000" w:rsidRDefault="00892141" w:rsidP="005A27D1">
            <w:pPr>
              <w:spacing w:beforeLines="50" w:afterLines="50"/>
              <w:jc w:val="center"/>
              <w:rPr>
                <w:rFonts w:ascii="宋体" w:hAnsi="宋体"/>
                <w:sz w:val="24"/>
                <w:szCs w:val="24"/>
              </w:rPr>
              <w:pPrChange w:id="77" w:author="ll" w:date="2018-02-02T21:43:00Z">
                <w:pPr>
                  <w:spacing w:beforeLines="50" w:afterLines="50"/>
                  <w:jc w:val="center"/>
                </w:pPr>
              </w:pPrChange>
            </w:pPr>
            <w:r w:rsidRPr="00943343">
              <w:rPr>
                <w:rFonts w:ascii="宋体" w:hAnsi="宋体" w:hint="eastAsia"/>
                <w:sz w:val="24"/>
                <w:szCs w:val="24"/>
              </w:rPr>
              <w:t>指</w:t>
            </w:r>
          </w:p>
        </w:tc>
        <w:tc>
          <w:tcPr>
            <w:tcW w:w="6354" w:type="dxa"/>
          </w:tcPr>
          <w:p w:rsidR="00000000" w:rsidRDefault="00892141" w:rsidP="005A27D1">
            <w:pPr>
              <w:spacing w:beforeLines="50" w:afterLines="50"/>
              <w:jc w:val="both"/>
              <w:rPr>
                <w:rFonts w:ascii="宋体" w:hAnsi="宋体"/>
                <w:sz w:val="24"/>
                <w:szCs w:val="24"/>
              </w:rPr>
              <w:pPrChange w:id="78" w:author="ll" w:date="2018-02-02T21:43:00Z">
                <w:pPr>
                  <w:spacing w:beforeLines="50" w:afterLines="50"/>
                  <w:jc w:val="both"/>
                </w:pPr>
              </w:pPrChange>
            </w:pPr>
            <w:r w:rsidRPr="00943343">
              <w:rPr>
                <w:rFonts w:ascii="宋体" w:hAnsi="宋体" w:hint="eastAsia"/>
                <w:sz w:val="24"/>
                <w:szCs w:val="24"/>
              </w:rPr>
              <w:t>就任何作为个人的特定人士而言，指该人士的配偶、子女、父母、祖父母、外祖父母、孙子女、外孙子女</w:t>
            </w:r>
            <w:r w:rsidR="00B55340">
              <w:rPr>
                <w:rFonts w:ascii="宋体" w:hAnsi="宋体" w:hint="eastAsia"/>
                <w:sz w:val="24"/>
                <w:szCs w:val="24"/>
              </w:rPr>
              <w:t>、兄弟姐妹</w:t>
            </w:r>
            <w:r w:rsidRPr="00943343">
              <w:rPr>
                <w:rFonts w:ascii="宋体" w:hAnsi="宋体" w:hint="eastAsia"/>
                <w:sz w:val="24"/>
                <w:szCs w:val="24"/>
              </w:rPr>
              <w:t>；就</w:t>
            </w:r>
            <w:r w:rsidR="00C57576">
              <w:rPr>
                <w:rFonts w:ascii="宋体" w:hAnsi="宋体" w:hint="eastAsia"/>
                <w:sz w:val="24"/>
                <w:szCs w:val="24"/>
              </w:rPr>
              <w:t>其它</w:t>
            </w:r>
            <w:r w:rsidRPr="00943343">
              <w:rPr>
                <w:rFonts w:ascii="宋体" w:hAnsi="宋体" w:hint="eastAsia"/>
                <w:sz w:val="24"/>
                <w:szCs w:val="24"/>
              </w:rPr>
              <w:t>非自然人的特定人士而言，指直接或间接地控制该特定人士、受控于该特定人士、或与该特定人士共同受控于他人的任何</w:t>
            </w:r>
            <w:r w:rsidR="00C57576">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sidR="00C57576">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79" w:author="ll" w:date="2018-02-02T21:43:00Z">
                <w:pPr>
                  <w:spacing w:beforeLines="50" w:afterLines="50"/>
                </w:pPr>
              </w:pPrChange>
            </w:pPr>
            <w:r w:rsidRPr="00943343">
              <w:rPr>
                <w:rFonts w:ascii="宋体" w:hAnsi="宋体" w:hint="eastAsia"/>
                <w:b/>
                <w:sz w:val="24"/>
                <w:szCs w:val="24"/>
              </w:rPr>
              <w:t>人  士</w:t>
            </w:r>
          </w:p>
        </w:tc>
        <w:tc>
          <w:tcPr>
            <w:tcW w:w="487" w:type="dxa"/>
          </w:tcPr>
          <w:p w:rsidR="00000000" w:rsidRDefault="00892141" w:rsidP="005A27D1">
            <w:pPr>
              <w:spacing w:beforeLines="50" w:afterLines="50"/>
              <w:jc w:val="center"/>
              <w:rPr>
                <w:rFonts w:ascii="宋体" w:hAnsi="宋体"/>
                <w:sz w:val="24"/>
                <w:szCs w:val="24"/>
              </w:rPr>
              <w:pPrChange w:id="80" w:author="ll" w:date="2018-02-02T21:43:00Z">
                <w:pPr>
                  <w:spacing w:beforeLines="50" w:afterLines="50"/>
                  <w:jc w:val="center"/>
                </w:pPr>
              </w:pPrChange>
            </w:pPr>
            <w:r w:rsidRPr="00943343">
              <w:rPr>
                <w:rFonts w:ascii="宋体" w:hAnsi="宋体" w:hint="eastAsia"/>
                <w:sz w:val="24"/>
                <w:szCs w:val="24"/>
              </w:rPr>
              <w:t>指</w:t>
            </w:r>
          </w:p>
        </w:tc>
        <w:tc>
          <w:tcPr>
            <w:tcW w:w="6354" w:type="dxa"/>
          </w:tcPr>
          <w:p w:rsidR="00000000" w:rsidRDefault="00892141" w:rsidP="005A27D1">
            <w:pPr>
              <w:spacing w:beforeLines="50" w:afterLines="50"/>
              <w:jc w:val="both"/>
              <w:rPr>
                <w:rFonts w:ascii="宋体" w:hAnsi="宋体"/>
                <w:sz w:val="24"/>
                <w:szCs w:val="24"/>
              </w:rPr>
              <w:pPrChange w:id="81" w:author="ll" w:date="2018-02-02T21:43:00Z">
                <w:pPr>
                  <w:spacing w:beforeLines="50" w:afterLines="50"/>
                  <w:jc w:val="both"/>
                </w:pPr>
              </w:pPrChange>
            </w:pPr>
            <w:r w:rsidRPr="00943343">
              <w:rPr>
                <w:rFonts w:ascii="宋体" w:hAnsi="宋体" w:hint="eastAsia"/>
                <w:sz w:val="24"/>
                <w:szCs w:val="24"/>
              </w:rPr>
              <w:t>应被尽可能广义地解释并应包括个体自然人、合伙（包括有限合伙）、公司（股份有限公司或有限责任公司）、联营企业、合资或合营企业（包括中外合资经营企业及中外</w:t>
            </w:r>
            <w:r w:rsidRPr="00943343">
              <w:rPr>
                <w:rFonts w:ascii="宋体" w:hAnsi="宋体" w:hint="eastAsia"/>
                <w:sz w:val="24"/>
                <w:szCs w:val="24"/>
              </w:rPr>
              <w:lastRenderedPageBreak/>
              <w:t>合作经营企业）、外商独资企业、以及</w:t>
            </w:r>
            <w:r w:rsidR="00C57576">
              <w:rPr>
                <w:rFonts w:ascii="宋体" w:hAnsi="宋体" w:hint="eastAsia"/>
                <w:sz w:val="24"/>
                <w:szCs w:val="24"/>
              </w:rPr>
              <w:t>其它</w:t>
            </w:r>
            <w:r w:rsidRPr="00943343">
              <w:rPr>
                <w:rFonts w:ascii="宋体" w:hAnsi="宋体" w:hint="eastAsia"/>
                <w:sz w:val="24"/>
                <w:szCs w:val="24"/>
              </w:rPr>
              <w:t>非公司组织及政府机构。</w:t>
            </w:r>
          </w:p>
        </w:tc>
      </w:tr>
      <w:tr w:rsidR="001B1ED3" w:rsidRPr="00CC1E9D" w:rsidTr="00824525">
        <w:trPr>
          <w:jc w:val="right"/>
        </w:trPr>
        <w:tc>
          <w:tcPr>
            <w:tcW w:w="1800" w:type="dxa"/>
          </w:tcPr>
          <w:p w:rsidR="00000000" w:rsidRDefault="001B1ED3" w:rsidP="005A27D1">
            <w:pPr>
              <w:spacing w:beforeLines="50" w:afterLines="50"/>
              <w:rPr>
                <w:rFonts w:ascii="宋体" w:hAnsi="宋体"/>
                <w:b/>
                <w:sz w:val="24"/>
                <w:szCs w:val="24"/>
              </w:rPr>
              <w:pPrChange w:id="82" w:author="ll" w:date="2018-02-02T21:43:00Z">
                <w:pPr>
                  <w:spacing w:beforeLines="50" w:afterLines="50"/>
                </w:pPr>
              </w:pPrChange>
            </w:pPr>
            <w:r>
              <w:rPr>
                <w:rFonts w:ascii="宋体" w:hAnsi="宋体" w:hint="eastAsia"/>
                <w:b/>
                <w:sz w:val="24"/>
                <w:szCs w:val="24"/>
              </w:rPr>
              <w:lastRenderedPageBreak/>
              <w:t>关键人士</w:t>
            </w:r>
          </w:p>
        </w:tc>
        <w:tc>
          <w:tcPr>
            <w:tcW w:w="487" w:type="dxa"/>
          </w:tcPr>
          <w:p w:rsidR="00000000" w:rsidRDefault="001B1ED3" w:rsidP="005A27D1">
            <w:pPr>
              <w:spacing w:beforeLines="50" w:afterLines="50"/>
              <w:jc w:val="center"/>
              <w:rPr>
                <w:rFonts w:ascii="宋体" w:hAnsi="宋体"/>
                <w:sz w:val="24"/>
                <w:szCs w:val="24"/>
              </w:rPr>
              <w:pPrChange w:id="83" w:author="ll" w:date="2018-02-02T21:43:00Z">
                <w:pPr>
                  <w:spacing w:beforeLines="50" w:afterLines="50"/>
                  <w:jc w:val="center"/>
                </w:pPr>
              </w:pPrChange>
            </w:pPr>
            <w:r>
              <w:rPr>
                <w:rFonts w:ascii="宋体" w:hAnsi="宋体" w:hint="eastAsia"/>
                <w:sz w:val="24"/>
                <w:szCs w:val="24"/>
              </w:rPr>
              <w:t>指</w:t>
            </w:r>
          </w:p>
        </w:tc>
        <w:tc>
          <w:tcPr>
            <w:tcW w:w="6354" w:type="dxa"/>
          </w:tcPr>
          <w:p w:rsidR="00F67B8C" w:rsidRDefault="00FB4791" w:rsidP="005A27D1">
            <w:pPr>
              <w:spacing w:beforeLines="50" w:afterLines="50"/>
              <w:jc w:val="both"/>
              <w:rPr>
                <w:rFonts w:ascii="宋体" w:hAnsi="宋体"/>
                <w:sz w:val="24"/>
                <w:szCs w:val="24"/>
              </w:rPr>
              <w:pPrChange w:id="84" w:author="ll" w:date="2018-02-02T21:43:00Z">
                <w:pPr>
                  <w:spacing w:beforeLines="50" w:afterLines="50"/>
                  <w:jc w:val="both"/>
                </w:pPr>
              </w:pPrChange>
            </w:pPr>
            <w:r>
              <w:rPr>
                <w:rFonts w:ascii="宋体" w:hAnsi="宋体" w:hint="eastAsia"/>
                <w:sz w:val="24"/>
              </w:rPr>
              <w:t>徐</w:t>
            </w:r>
            <w:ins w:id="85" w:author="ll" w:date="2018-02-02T21:07:00Z">
              <w:r w:rsidR="00CC1E9D">
                <w:rPr>
                  <w:rFonts w:ascii="宋体" w:hAnsi="宋体" w:hint="eastAsia"/>
                  <w:sz w:val="24"/>
                </w:rPr>
                <w:t>铮</w:t>
              </w:r>
            </w:ins>
            <w:del w:id="86" w:author="ll" w:date="2018-02-02T21:07:00Z">
              <w:r w:rsidDel="00CC1E9D">
                <w:rPr>
                  <w:rFonts w:ascii="宋体" w:hAnsi="宋体" w:hint="eastAsia"/>
                  <w:sz w:val="24"/>
                </w:rPr>
                <w:delText>峥</w:delText>
              </w:r>
            </w:del>
            <w:r w:rsidR="004C66C8">
              <w:rPr>
                <w:rFonts w:ascii="宋体" w:hAnsi="宋体" w:hint="eastAsia"/>
                <w:sz w:val="24"/>
                <w:szCs w:val="24"/>
              </w:rPr>
              <w:t>、</w:t>
            </w:r>
            <w:r w:rsidR="00A14B58">
              <w:rPr>
                <w:rFonts w:ascii="宋体" w:hAnsi="宋体" w:hint="eastAsia"/>
                <w:sz w:val="24"/>
              </w:rPr>
              <w:t>【</w:t>
            </w:r>
            <w:r>
              <w:rPr>
                <w:rFonts w:ascii="宋体" w:hAnsi="宋体" w:hint="eastAsia"/>
                <w:sz w:val="24"/>
              </w:rPr>
              <w:t>其他</w:t>
            </w:r>
            <w:r>
              <w:rPr>
                <w:rFonts w:ascii="宋体" w:hAnsi="宋体"/>
                <w:sz w:val="24"/>
              </w:rPr>
              <w:t>几位创始合伙人</w:t>
            </w:r>
            <w:r w:rsidR="00A14B58">
              <w:rPr>
                <w:rFonts w:ascii="宋体" w:hAnsi="宋体" w:hint="eastAsia"/>
                <w:sz w:val="24"/>
              </w:rPr>
              <w:t>】</w:t>
            </w:r>
            <w:r w:rsidR="004C66C8">
              <w:rPr>
                <w:rFonts w:ascii="宋体" w:hAnsi="宋体" w:hint="eastAsia"/>
                <w:sz w:val="24"/>
                <w:szCs w:val="24"/>
              </w:rPr>
              <w:t>、【】、【】、【】</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87" w:author="ll" w:date="2018-02-02T21:43:00Z">
                <w:pPr>
                  <w:spacing w:beforeLines="50" w:afterLines="50"/>
                </w:pPr>
              </w:pPrChange>
            </w:pPr>
            <w:r w:rsidRPr="00943343">
              <w:rPr>
                <w:rFonts w:ascii="宋体" w:hAnsi="宋体" w:hint="eastAsia"/>
                <w:b/>
                <w:sz w:val="24"/>
                <w:szCs w:val="24"/>
              </w:rPr>
              <w:t>登记机关</w:t>
            </w:r>
          </w:p>
        </w:tc>
        <w:tc>
          <w:tcPr>
            <w:tcW w:w="487" w:type="dxa"/>
          </w:tcPr>
          <w:p w:rsidR="00000000" w:rsidRDefault="00892141" w:rsidP="005A27D1">
            <w:pPr>
              <w:spacing w:beforeLines="50" w:afterLines="50"/>
              <w:jc w:val="center"/>
              <w:rPr>
                <w:rFonts w:ascii="宋体" w:hAnsi="宋体"/>
                <w:sz w:val="24"/>
                <w:szCs w:val="24"/>
              </w:rPr>
              <w:pPrChange w:id="88"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5A27D1">
            <w:pPr>
              <w:spacing w:beforeLines="50" w:afterLines="50"/>
              <w:jc w:val="both"/>
              <w:rPr>
                <w:rFonts w:ascii="宋体" w:hAnsi="宋体"/>
                <w:sz w:val="24"/>
                <w:szCs w:val="24"/>
              </w:rPr>
              <w:pPrChange w:id="89" w:author="ll" w:date="2018-02-02T21:43:00Z">
                <w:pPr>
                  <w:spacing w:beforeLines="50" w:afterLines="50"/>
                  <w:jc w:val="both"/>
                </w:pPr>
              </w:pPrChange>
            </w:pPr>
            <w:r w:rsidRPr="00943343">
              <w:rPr>
                <w:rFonts w:ascii="宋体" w:hAnsi="宋体" w:hint="eastAsia"/>
                <w:sz w:val="24"/>
                <w:szCs w:val="24"/>
              </w:rPr>
              <w:t>国家工商行政管理总局，及其授权代理机构、承继机构或地方机构。</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90" w:author="ll" w:date="2018-02-02T21:43:00Z">
                <w:pPr>
                  <w:spacing w:beforeLines="50" w:afterLines="50"/>
                </w:pPr>
              </w:pPrChange>
            </w:pPr>
            <w:r w:rsidRPr="00943343">
              <w:rPr>
                <w:rFonts w:ascii="宋体" w:hAnsi="宋体" w:hint="eastAsia"/>
                <w:b/>
                <w:sz w:val="24"/>
                <w:szCs w:val="24"/>
              </w:rPr>
              <w:t>政府机关</w:t>
            </w:r>
          </w:p>
        </w:tc>
        <w:tc>
          <w:tcPr>
            <w:tcW w:w="487" w:type="dxa"/>
          </w:tcPr>
          <w:p w:rsidR="00000000" w:rsidRDefault="00892141" w:rsidP="005A27D1">
            <w:pPr>
              <w:spacing w:beforeLines="50" w:afterLines="50"/>
              <w:jc w:val="center"/>
              <w:rPr>
                <w:rFonts w:ascii="宋体" w:hAnsi="宋体"/>
                <w:sz w:val="24"/>
                <w:szCs w:val="24"/>
              </w:rPr>
              <w:pPrChange w:id="91"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5A27D1">
            <w:pPr>
              <w:spacing w:beforeLines="50" w:afterLines="50"/>
              <w:jc w:val="both"/>
              <w:rPr>
                <w:rFonts w:ascii="宋体" w:hAnsi="宋体"/>
                <w:sz w:val="24"/>
                <w:szCs w:val="24"/>
              </w:rPr>
              <w:pPrChange w:id="92" w:author="ll" w:date="2018-02-02T21:43:00Z">
                <w:pPr>
                  <w:spacing w:beforeLines="50" w:afterLines="50"/>
                  <w:jc w:val="both"/>
                </w:pPr>
              </w:pPrChange>
            </w:pPr>
            <w:r w:rsidRPr="00943343">
              <w:rPr>
                <w:rFonts w:ascii="宋体" w:hAnsi="宋体" w:hint="eastAsia"/>
                <w:sz w:val="24"/>
                <w:szCs w:val="24"/>
              </w:rPr>
              <w:t>中国或任一</w:t>
            </w:r>
            <w:r w:rsidR="00C57576">
              <w:rPr>
                <w:rFonts w:ascii="宋体" w:hAnsi="宋体" w:hint="eastAsia"/>
                <w:sz w:val="24"/>
                <w:szCs w:val="24"/>
              </w:rPr>
              <w:t>其它</w:t>
            </w:r>
            <w:r w:rsidRPr="00943343">
              <w:rPr>
                <w:rFonts w:ascii="宋体" w:hAnsi="宋体" w:hint="eastAsia"/>
                <w:sz w:val="24"/>
                <w:szCs w:val="24"/>
              </w:rPr>
              <w:t>国家或地区的立法、行政、司法、监管性或行政性部门、代理机构或委员会。</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93" w:author="ll" w:date="2018-02-02T21:43:00Z">
                <w:pPr>
                  <w:spacing w:beforeLines="50" w:afterLines="50"/>
                </w:pPr>
              </w:pPrChange>
            </w:pPr>
            <w:r w:rsidRPr="00943343">
              <w:rPr>
                <w:rFonts w:ascii="宋体" w:hAnsi="宋体" w:hint="eastAsia"/>
                <w:b/>
                <w:sz w:val="24"/>
                <w:szCs w:val="24"/>
              </w:rPr>
              <w:t>适用法律</w:t>
            </w:r>
          </w:p>
        </w:tc>
        <w:tc>
          <w:tcPr>
            <w:tcW w:w="487" w:type="dxa"/>
          </w:tcPr>
          <w:p w:rsidR="00000000" w:rsidRDefault="00892141" w:rsidP="005A27D1">
            <w:pPr>
              <w:spacing w:beforeLines="50" w:afterLines="50"/>
              <w:jc w:val="center"/>
              <w:rPr>
                <w:rFonts w:ascii="宋体" w:hAnsi="宋体"/>
                <w:sz w:val="24"/>
                <w:szCs w:val="24"/>
              </w:rPr>
              <w:pPrChange w:id="94"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5A27D1">
            <w:pPr>
              <w:spacing w:beforeLines="50" w:afterLines="50"/>
              <w:jc w:val="both"/>
              <w:rPr>
                <w:rFonts w:ascii="宋体" w:hAnsi="宋体"/>
                <w:sz w:val="24"/>
                <w:szCs w:val="24"/>
              </w:rPr>
              <w:pPrChange w:id="95" w:author="ll" w:date="2018-02-02T21:43:00Z">
                <w:pPr>
                  <w:spacing w:beforeLines="50" w:afterLines="50"/>
                  <w:jc w:val="both"/>
                </w:pPr>
              </w:pPrChange>
            </w:pPr>
            <w:r w:rsidRPr="00943343">
              <w:rPr>
                <w:rFonts w:ascii="宋体" w:hAnsi="宋体" w:hint="eastAsia"/>
                <w:sz w:val="24"/>
                <w:szCs w:val="24"/>
              </w:rPr>
              <w:t>中央和地方立法部门、行政部门（包括但不限于审批部门、工商局或</w:t>
            </w:r>
            <w:r w:rsidR="00C57576">
              <w:rPr>
                <w:rFonts w:ascii="宋体" w:hAnsi="宋体" w:hint="eastAsia"/>
                <w:sz w:val="24"/>
                <w:szCs w:val="24"/>
              </w:rPr>
              <w:t>其它</w:t>
            </w:r>
            <w:r w:rsidRPr="00943343">
              <w:rPr>
                <w:rFonts w:ascii="宋体" w:hAnsi="宋体" w:hint="eastAsia"/>
                <w:sz w:val="24"/>
                <w:szCs w:val="24"/>
              </w:rPr>
              <w:t>政府部门）颁布的适用于相关事项的所有法律、法规、规章、规定、解释和</w:t>
            </w:r>
            <w:r w:rsidR="00C57576">
              <w:rPr>
                <w:rFonts w:ascii="宋体" w:hAnsi="宋体" w:hint="eastAsia"/>
                <w:sz w:val="24"/>
                <w:szCs w:val="24"/>
              </w:rPr>
              <w:t>其它</w:t>
            </w:r>
            <w:r w:rsidRPr="00943343">
              <w:rPr>
                <w:rFonts w:ascii="宋体" w:hAnsi="宋体" w:hint="eastAsia"/>
                <w:sz w:val="24"/>
                <w:szCs w:val="24"/>
              </w:rPr>
              <w:t>规范性文件及司法部门颁布的相关司法解释。</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96" w:author="ll" w:date="2018-02-02T21:43:00Z">
                <w:pPr>
                  <w:spacing w:beforeLines="50" w:afterLines="50"/>
                </w:pPr>
              </w:pPrChange>
            </w:pPr>
            <w:r w:rsidRPr="00943343">
              <w:rPr>
                <w:rFonts w:ascii="宋体" w:hAnsi="宋体" w:hint="eastAsia"/>
                <w:b/>
                <w:sz w:val="24"/>
                <w:szCs w:val="24"/>
              </w:rPr>
              <w:t>重大不利影响</w:t>
            </w:r>
          </w:p>
        </w:tc>
        <w:tc>
          <w:tcPr>
            <w:tcW w:w="487" w:type="dxa"/>
          </w:tcPr>
          <w:p w:rsidR="00000000" w:rsidRDefault="00892141" w:rsidP="005A27D1">
            <w:pPr>
              <w:spacing w:beforeLines="50" w:afterLines="50"/>
              <w:jc w:val="center"/>
              <w:rPr>
                <w:rFonts w:ascii="宋体" w:hAnsi="宋体"/>
                <w:sz w:val="24"/>
                <w:szCs w:val="24"/>
              </w:rPr>
              <w:pPrChange w:id="97"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5A27D1">
            <w:pPr>
              <w:spacing w:beforeLines="50" w:afterLines="50"/>
              <w:jc w:val="both"/>
              <w:rPr>
                <w:rFonts w:ascii="宋体" w:hAnsi="宋体"/>
                <w:sz w:val="24"/>
                <w:szCs w:val="24"/>
              </w:rPr>
              <w:pPrChange w:id="98" w:author="ll" w:date="2018-02-02T21:43:00Z">
                <w:pPr>
                  <w:spacing w:beforeLines="50" w:afterLines="50"/>
                  <w:jc w:val="both"/>
                </w:pPr>
              </w:pPrChange>
            </w:pPr>
            <w:r w:rsidRPr="00943343">
              <w:rPr>
                <w:rFonts w:ascii="宋体" w:hAnsi="宋体" w:hint="eastAsia"/>
                <w:sz w:val="24"/>
                <w:szCs w:val="24"/>
              </w:rPr>
              <w:t>对所涉一方而言，除非本协议另有约定，是指(i)可能会对该方造成金额超过</w:t>
            </w:r>
            <w:r w:rsidRPr="00622628">
              <w:rPr>
                <w:rFonts w:ascii="宋体" w:hAnsi="宋体" w:hint="eastAsia"/>
                <w:b/>
                <w:sz w:val="24"/>
                <w:szCs w:val="24"/>
              </w:rPr>
              <w:t>人民币叁拾万元（RMB300,000）</w:t>
            </w:r>
            <w:r w:rsidRPr="00943343">
              <w:rPr>
                <w:rFonts w:ascii="宋体" w:hAnsi="宋体" w:hint="eastAsia"/>
                <w:sz w:val="24"/>
                <w:szCs w:val="24"/>
              </w:rPr>
              <w:t>的金钱的损失；(ii)可能会影响该方的正当存续或合法经营；或者(iii)可能会影响本协议或有关协议的合法性、有效性、约束力或可强制执行效力。</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99" w:author="ll" w:date="2018-02-02T21:43:00Z">
                <w:pPr>
                  <w:spacing w:beforeLines="50" w:afterLines="50"/>
                </w:pPr>
              </w:pPrChange>
            </w:pPr>
            <w:r w:rsidRPr="00943343">
              <w:rPr>
                <w:rFonts w:ascii="宋体" w:hAnsi="宋体" w:hint="eastAsia"/>
                <w:b/>
                <w:sz w:val="24"/>
                <w:szCs w:val="24"/>
              </w:rPr>
              <w:t>保密信息</w:t>
            </w:r>
          </w:p>
        </w:tc>
        <w:tc>
          <w:tcPr>
            <w:tcW w:w="487" w:type="dxa"/>
          </w:tcPr>
          <w:p w:rsidR="00000000" w:rsidRDefault="00892141" w:rsidP="005A27D1">
            <w:pPr>
              <w:spacing w:beforeLines="50" w:afterLines="50"/>
              <w:jc w:val="center"/>
              <w:rPr>
                <w:rFonts w:ascii="宋体" w:hAnsi="宋体"/>
                <w:sz w:val="24"/>
                <w:szCs w:val="24"/>
              </w:rPr>
              <w:pPrChange w:id="100"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5A27D1">
            <w:pPr>
              <w:spacing w:beforeLines="50" w:afterLines="50"/>
              <w:jc w:val="both"/>
              <w:rPr>
                <w:rFonts w:ascii="宋体" w:hAnsi="宋体"/>
                <w:sz w:val="24"/>
                <w:szCs w:val="24"/>
              </w:rPr>
              <w:pPrChange w:id="101" w:author="ll" w:date="2018-02-02T21:43:00Z">
                <w:pPr>
                  <w:spacing w:beforeLines="50" w:afterLines="50"/>
                  <w:jc w:val="both"/>
                </w:pPr>
              </w:pPrChange>
            </w:pPr>
            <w:r w:rsidRPr="00943343">
              <w:rPr>
                <w:rFonts w:ascii="宋体" w:hAnsi="宋体" w:hint="eastAsia"/>
                <w:sz w:val="24"/>
                <w:szCs w:val="24"/>
              </w:rPr>
              <w:t>指无论在本协议签署之前或之后由一方以书面向</w:t>
            </w:r>
            <w:r w:rsidR="00C57576">
              <w:rPr>
                <w:rFonts w:ascii="宋体" w:hAnsi="宋体" w:hint="eastAsia"/>
                <w:sz w:val="24"/>
                <w:szCs w:val="24"/>
              </w:rPr>
              <w:t>其它</w:t>
            </w:r>
            <w:r w:rsidRPr="00943343">
              <w:rPr>
                <w:rFonts w:ascii="宋体" w:hAnsi="宋体" w:hint="eastAsia"/>
                <w:sz w:val="24"/>
                <w:szCs w:val="24"/>
              </w:rPr>
              <w:t>方披露的具有保密性质的所有信息资料，包括但不限于任何与披露信息一方的产品、经营、规划或设想、知识产权、市场机会及业务、本协议项下所述的所有交易有关的信息。</w:t>
            </w:r>
          </w:p>
        </w:tc>
      </w:tr>
      <w:tr w:rsidR="009D4EC8" w:rsidRPr="00943343" w:rsidTr="00795080">
        <w:trPr>
          <w:jc w:val="right"/>
        </w:trPr>
        <w:tc>
          <w:tcPr>
            <w:tcW w:w="1800" w:type="dxa"/>
          </w:tcPr>
          <w:p w:rsidR="00000000" w:rsidRDefault="009D4EC8" w:rsidP="005A27D1">
            <w:pPr>
              <w:spacing w:beforeLines="50" w:afterLines="50"/>
              <w:rPr>
                <w:rFonts w:ascii="宋体" w:hAnsi="宋体"/>
                <w:b/>
                <w:sz w:val="24"/>
                <w:szCs w:val="24"/>
              </w:rPr>
              <w:pPrChange w:id="102" w:author="ll" w:date="2018-02-02T21:43:00Z">
                <w:pPr>
                  <w:spacing w:beforeLines="50" w:afterLines="50"/>
                </w:pPr>
              </w:pPrChange>
            </w:pPr>
            <w:r w:rsidRPr="00943343">
              <w:rPr>
                <w:rFonts w:ascii="宋体" w:hAnsi="宋体" w:hint="eastAsia"/>
                <w:b/>
                <w:sz w:val="24"/>
                <w:szCs w:val="24"/>
              </w:rPr>
              <w:t>清算委员会</w:t>
            </w:r>
          </w:p>
        </w:tc>
        <w:tc>
          <w:tcPr>
            <w:tcW w:w="487" w:type="dxa"/>
          </w:tcPr>
          <w:p w:rsidR="00000000" w:rsidRDefault="009D4EC8" w:rsidP="005A27D1">
            <w:pPr>
              <w:spacing w:beforeLines="50" w:afterLines="50"/>
              <w:jc w:val="center"/>
              <w:rPr>
                <w:rFonts w:ascii="宋体" w:hAnsi="宋体"/>
                <w:sz w:val="24"/>
                <w:szCs w:val="24"/>
              </w:rPr>
              <w:pPrChange w:id="103"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9D4EC8" w:rsidP="005A27D1">
            <w:pPr>
              <w:spacing w:beforeLines="50" w:afterLines="50"/>
              <w:jc w:val="both"/>
              <w:rPr>
                <w:rFonts w:ascii="宋体" w:hAnsi="宋体"/>
                <w:sz w:val="24"/>
                <w:szCs w:val="24"/>
              </w:rPr>
              <w:pPrChange w:id="104" w:author="ll" w:date="2018-02-02T21:43:00Z">
                <w:pPr>
                  <w:spacing w:beforeLines="50" w:afterLines="50"/>
                  <w:jc w:val="both"/>
                </w:pPr>
              </w:pPrChange>
            </w:pPr>
            <w:r w:rsidRPr="00943343">
              <w:rPr>
                <w:rFonts w:ascii="宋体" w:hAnsi="宋体" w:hint="eastAsia"/>
                <w:sz w:val="24"/>
                <w:szCs w:val="24"/>
              </w:rPr>
              <w:t>根据中国法律及届时公司有效之章程之规定，为对公司进行清算而成立的委员会。</w:t>
            </w:r>
          </w:p>
        </w:tc>
      </w:tr>
      <w:tr w:rsidR="00892141" w:rsidRPr="00943343" w:rsidTr="00824525">
        <w:trPr>
          <w:jc w:val="right"/>
        </w:trPr>
        <w:tc>
          <w:tcPr>
            <w:tcW w:w="1800" w:type="dxa"/>
          </w:tcPr>
          <w:p w:rsidR="00000000" w:rsidRDefault="00892141" w:rsidP="005A27D1">
            <w:pPr>
              <w:spacing w:beforeLines="50" w:afterLines="50"/>
              <w:rPr>
                <w:rFonts w:ascii="宋体" w:hAnsi="宋体"/>
                <w:b/>
                <w:sz w:val="24"/>
                <w:szCs w:val="24"/>
              </w:rPr>
              <w:pPrChange w:id="105" w:author="ll" w:date="2018-02-02T21:43:00Z">
                <w:pPr>
                  <w:spacing w:beforeLines="50" w:afterLines="50"/>
                </w:pPr>
              </w:pPrChange>
            </w:pPr>
            <w:r w:rsidRPr="00943343">
              <w:rPr>
                <w:rFonts w:ascii="宋体" w:hAnsi="宋体" w:hint="eastAsia"/>
                <w:b/>
                <w:sz w:val="24"/>
                <w:szCs w:val="24"/>
              </w:rPr>
              <w:t>中  国</w:t>
            </w:r>
          </w:p>
        </w:tc>
        <w:tc>
          <w:tcPr>
            <w:tcW w:w="487" w:type="dxa"/>
          </w:tcPr>
          <w:p w:rsidR="00000000" w:rsidRDefault="00892141" w:rsidP="005A27D1">
            <w:pPr>
              <w:spacing w:beforeLines="50" w:afterLines="50"/>
              <w:jc w:val="center"/>
              <w:rPr>
                <w:rFonts w:ascii="宋体" w:hAnsi="宋体"/>
                <w:sz w:val="24"/>
                <w:szCs w:val="24"/>
              </w:rPr>
              <w:pPrChange w:id="106" w:author="ll" w:date="2018-02-02T21:43:00Z">
                <w:pPr>
                  <w:spacing w:beforeLines="50" w:afterLines="50"/>
                  <w:jc w:val="center"/>
                </w:pPr>
              </w:pPrChange>
            </w:pPr>
            <w:r w:rsidRPr="00943343">
              <w:rPr>
                <w:rFonts w:ascii="宋体" w:hAnsi="宋体" w:hint="eastAsia"/>
                <w:sz w:val="24"/>
                <w:szCs w:val="24"/>
              </w:rPr>
              <w:t>指</w:t>
            </w:r>
          </w:p>
        </w:tc>
        <w:tc>
          <w:tcPr>
            <w:tcW w:w="6354" w:type="dxa"/>
            <w:vAlign w:val="center"/>
          </w:tcPr>
          <w:p w:rsidR="00000000" w:rsidRDefault="00892141" w:rsidP="005A27D1">
            <w:pPr>
              <w:spacing w:beforeLines="50" w:afterLines="50"/>
              <w:jc w:val="both"/>
              <w:rPr>
                <w:rFonts w:ascii="宋体" w:hAnsi="宋体"/>
                <w:sz w:val="24"/>
                <w:szCs w:val="24"/>
              </w:rPr>
              <w:pPrChange w:id="107" w:author="ll" w:date="2018-02-02T21:43:00Z">
                <w:pPr>
                  <w:spacing w:beforeLines="50" w:afterLines="50"/>
                  <w:jc w:val="both"/>
                </w:pPr>
              </w:pPrChange>
            </w:pPr>
            <w:r w:rsidRPr="00943343">
              <w:rPr>
                <w:rFonts w:ascii="宋体" w:hAnsi="宋体" w:hint="eastAsia"/>
                <w:sz w:val="24"/>
                <w:szCs w:val="24"/>
              </w:rPr>
              <w:t>中华人民共和国（但为本协议之目的，不包括香港和澳门特别行政区以及台湾地区）。</w:t>
            </w:r>
          </w:p>
        </w:tc>
      </w:tr>
    </w:tbl>
    <w:p w:rsidR="00000000" w:rsidRDefault="008D2A0C" w:rsidP="005A27D1">
      <w:pPr>
        <w:pStyle w:val="aff"/>
        <w:numPr>
          <w:ilvl w:val="1"/>
          <w:numId w:val="49"/>
        </w:numPr>
        <w:spacing w:beforeLines="50"/>
        <w:ind w:left="964" w:firstLineChars="0"/>
        <w:outlineLvl w:val="1"/>
        <w:rPr>
          <w:b/>
          <w:sz w:val="24"/>
          <w:szCs w:val="24"/>
        </w:rPr>
        <w:pPrChange w:id="108" w:author="ll" w:date="2018-02-02T21:44:00Z">
          <w:pPr>
            <w:pStyle w:val="aff"/>
            <w:numPr>
              <w:ilvl w:val="1"/>
              <w:numId w:val="49"/>
            </w:numPr>
            <w:spacing w:beforeLines="50"/>
            <w:ind w:left="964" w:firstLineChars="0" w:hanging="567"/>
            <w:outlineLvl w:val="1"/>
          </w:pPr>
        </w:pPrChange>
      </w:pPr>
      <w:bookmarkStart w:id="109" w:name="_Toc258010362"/>
      <w:bookmarkStart w:id="110" w:name="_Toc283451961"/>
      <w:bookmarkStart w:id="111" w:name="_Toc287697053"/>
      <w:bookmarkStart w:id="112" w:name="_Toc293698795"/>
      <w:bookmarkStart w:id="113" w:name="_Toc293699732"/>
      <w:bookmarkStart w:id="114" w:name="_Toc505242689"/>
      <w:bookmarkStart w:id="115" w:name="_Toc251165844"/>
      <w:bookmarkStart w:id="116" w:name="_Toc251174262"/>
      <w:bookmarkStart w:id="117" w:name="_Toc251174320"/>
      <w:r w:rsidRPr="00642E31">
        <w:rPr>
          <w:rFonts w:hint="eastAsia"/>
          <w:b/>
          <w:sz w:val="24"/>
          <w:szCs w:val="24"/>
        </w:rPr>
        <w:t>解释</w:t>
      </w:r>
      <w:bookmarkEnd w:id="109"/>
      <w:bookmarkEnd w:id="110"/>
      <w:bookmarkEnd w:id="111"/>
      <w:bookmarkEnd w:id="112"/>
      <w:bookmarkEnd w:id="113"/>
      <w:bookmarkEnd w:id="114"/>
    </w:p>
    <w:p w:rsidR="00000000" w:rsidRDefault="008D2A0C" w:rsidP="005A27D1">
      <w:pPr>
        <w:widowControl w:val="0"/>
        <w:autoSpaceDE w:val="0"/>
        <w:autoSpaceDN w:val="0"/>
        <w:adjustRightInd w:val="0"/>
        <w:spacing w:afterLines="50"/>
        <w:ind w:leftChars="180" w:left="360" w:firstLineChars="75" w:firstLine="180"/>
        <w:jc w:val="both"/>
        <w:rPr>
          <w:rFonts w:ascii="宋体" w:hAnsi="宋体"/>
          <w:sz w:val="24"/>
          <w:szCs w:val="24"/>
        </w:rPr>
        <w:pPrChange w:id="118" w:author="ll" w:date="2018-02-02T21:44:00Z">
          <w:pPr>
            <w:widowControl w:val="0"/>
            <w:autoSpaceDE w:val="0"/>
            <w:autoSpaceDN w:val="0"/>
            <w:adjustRightInd w:val="0"/>
            <w:spacing w:afterLines="50"/>
            <w:ind w:leftChars="180" w:left="360" w:firstLineChars="75" w:firstLine="180"/>
            <w:jc w:val="both"/>
          </w:pPr>
        </w:pPrChange>
      </w:pPr>
      <w:r w:rsidRPr="00943343">
        <w:rPr>
          <w:rFonts w:ascii="宋体" w:hAnsi="宋体" w:hint="eastAsia"/>
          <w:sz w:val="24"/>
          <w:szCs w:val="24"/>
        </w:rPr>
        <w:t>除本协议上下文作出另行约定外，将按照下述方式解释本协议内容：</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119" w:name="_DV_M66"/>
      <w:bookmarkStart w:id="120" w:name="_Toc192677974"/>
      <w:bookmarkStart w:id="121" w:name="_Toc192678150"/>
      <w:bookmarkEnd w:id="119"/>
      <w:r w:rsidRPr="00943343">
        <w:rPr>
          <w:rFonts w:ascii="宋体" w:hAnsi="宋体" w:hint="eastAsia"/>
          <w:bCs/>
          <w:sz w:val="24"/>
          <w:szCs w:val="24"/>
        </w:rPr>
        <w:t>所提及的法律和法规是指所有适用的、已颁布的、可公开获取的法律和法规以及任何对该等法律和法规的修订或重新制订，或该等法律和法规根据中国</w:t>
      </w:r>
      <w:r w:rsidR="00C57576">
        <w:rPr>
          <w:rFonts w:ascii="宋体" w:hAnsi="宋体" w:hint="eastAsia"/>
          <w:bCs/>
          <w:sz w:val="24"/>
          <w:szCs w:val="24"/>
        </w:rPr>
        <w:t>其它</w:t>
      </w:r>
      <w:r w:rsidRPr="00943343">
        <w:rPr>
          <w:rFonts w:ascii="宋体" w:hAnsi="宋体" w:hint="eastAsia"/>
          <w:bCs/>
          <w:sz w:val="24"/>
          <w:szCs w:val="24"/>
        </w:rPr>
        <w:t>法律和法规作出的修改（无论其在本协议签署日之前还是之后）</w:t>
      </w:r>
      <w:bookmarkEnd w:id="120"/>
      <w:bookmarkEnd w:id="121"/>
      <w:r w:rsidRPr="00943343">
        <w:rPr>
          <w:rFonts w:ascii="宋体" w:hAnsi="宋体" w:hint="eastAsia"/>
          <w:bCs/>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122" w:name="_DV_M67"/>
      <w:bookmarkStart w:id="123" w:name="_DV_M68"/>
      <w:bookmarkStart w:id="124" w:name="_Toc192677975"/>
      <w:bookmarkStart w:id="125" w:name="_Toc192678151"/>
      <w:bookmarkEnd w:id="122"/>
      <w:bookmarkEnd w:id="123"/>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的人包括自然人、法人、企业、自然人或者企业的联合体，或者该等人的组合</w:t>
      </w:r>
      <w:bookmarkEnd w:id="124"/>
      <w:bookmarkEnd w:id="125"/>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26" w:name="_DV_M69"/>
      <w:bookmarkStart w:id="127" w:name="_Toc192677976"/>
      <w:bookmarkStart w:id="128" w:name="_Toc192678152"/>
      <w:bookmarkEnd w:id="126"/>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的条、款、项、附录或附件是指本协议中相应的条、款、项、附录或附件</w:t>
      </w:r>
      <w:bookmarkEnd w:id="127"/>
      <w:bookmarkEnd w:id="128"/>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29" w:name="_DV_M70"/>
      <w:bookmarkStart w:id="130" w:name="_Toc192677977"/>
      <w:bookmarkStart w:id="131" w:name="_Toc192678153"/>
      <w:bookmarkEnd w:id="129"/>
      <w:r w:rsidRPr="00943343">
        <w:rPr>
          <w:rFonts w:ascii="宋体" w:hAnsi="宋体" w:hint="eastAsia"/>
          <w:sz w:val="24"/>
          <w:szCs w:val="24"/>
        </w:rPr>
        <w:t>标题仅为方便而加入，并不能影响对本协议的解释</w:t>
      </w:r>
      <w:bookmarkEnd w:id="130"/>
      <w:bookmarkEnd w:id="131"/>
      <w:r w:rsidRPr="00943343">
        <w:rPr>
          <w:rFonts w:ascii="宋体" w:hAnsi="宋体" w:hint="eastAsia"/>
          <w:sz w:val="24"/>
          <w:szCs w:val="24"/>
        </w:rPr>
        <w:t>。</w:t>
      </w:r>
    </w:p>
    <w:p w:rsidR="00E50F29" w:rsidRPr="00DF5B17" w:rsidRDefault="008D2A0C"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32" w:name="_DV_M71"/>
      <w:bookmarkStart w:id="133" w:name="_Toc192677978"/>
      <w:bookmarkStart w:id="134" w:name="_Toc192678154"/>
      <w:bookmarkEnd w:id="132"/>
      <w:r w:rsidRPr="00943343">
        <w:rPr>
          <w:rFonts w:ascii="宋体" w:hAnsi="宋体" w:hint="eastAsia"/>
          <w:sz w:val="24"/>
          <w:szCs w:val="24"/>
        </w:rPr>
        <w:t>本协议中所引用和附加的所有附录及附件将组成本协议不可分割的一部分，并和本协议具有同等法律效力。</w:t>
      </w:r>
      <w:bookmarkEnd w:id="133"/>
      <w:bookmarkEnd w:id="134"/>
    </w:p>
    <w:p w:rsidR="00000000" w:rsidRDefault="0088101E" w:rsidP="005A27D1">
      <w:pPr>
        <w:pStyle w:val="aff"/>
        <w:numPr>
          <w:ilvl w:val="0"/>
          <w:numId w:val="49"/>
        </w:numPr>
        <w:spacing w:beforeLines="50" w:afterLines="50"/>
        <w:ind w:firstLineChars="0"/>
        <w:jc w:val="center"/>
        <w:outlineLvl w:val="0"/>
        <w:rPr>
          <w:b/>
          <w:sz w:val="28"/>
          <w:szCs w:val="28"/>
        </w:rPr>
        <w:pPrChange w:id="135" w:author="ll" w:date="2018-02-02T21:44:00Z">
          <w:pPr>
            <w:pStyle w:val="aff"/>
            <w:numPr>
              <w:numId w:val="49"/>
            </w:numPr>
            <w:spacing w:beforeLines="50" w:afterLines="50"/>
            <w:ind w:left="1145" w:firstLineChars="0" w:hanging="425"/>
            <w:jc w:val="center"/>
            <w:outlineLvl w:val="0"/>
          </w:pPr>
        </w:pPrChange>
      </w:pPr>
      <w:bookmarkStart w:id="136" w:name="_DV_M72"/>
      <w:bookmarkStart w:id="137" w:name="_Toc505242690"/>
      <w:bookmarkStart w:id="138" w:name="_Toc424573330"/>
      <w:bookmarkEnd w:id="115"/>
      <w:bookmarkEnd w:id="116"/>
      <w:bookmarkEnd w:id="117"/>
      <w:bookmarkEnd w:id="136"/>
      <w:r w:rsidRPr="003D4B7A">
        <w:rPr>
          <w:rFonts w:hint="eastAsia"/>
          <w:b/>
          <w:sz w:val="28"/>
          <w:szCs w:val="28"/>
        </w:rPr>
        <w:t>增资</w:t>
      </w:r>
      <w:r w:rsidRPr="003D4B7A">
        <w:rPr>
          <w:b/>
          <w:sz w:val="28"/>
          <w:szCs w:val="28"/>
        </w:rPr>
        <w:t>前的交易</w:t>
      </w:r>
      <w:bookmarkEnd w:id="137"/>
    </w:p>
    <w:p w:rsidR="00000000" w:rsidRDefault="0088101E" w:rsidP="005A27D1">
      <w:pPr>
        <w:pStyle w:val="aff"/>
        <w:numPr>
          <w:ilvl w:val="1"/>
          <w:numId w:val="49"/>
        </w:numPr>
        <w:spacing w:beforeLines="50"/>
        <w:ind w:left="964" w:firstLineChars="0"/>
        <w:outlineLvl w:val="1"/>
        <w:rPr>
          <w:b/>
          <w:sz w:val="24"/>
          <w:szCs w:val="24"/>
        </w:rPr>
        <w:pPrChange w:id="139" w:author="ll" w:date="2018-02-02T21:43:00Z">
          <w:pPr>
            <w:pStyle w:val="aff"/>
            <w:numPr>
              <w:ilvl w:val="1"/>
              <w:numId w:val="49"/>
            </w:numPr>
            <w:spacing w:beforeLines="50"/>
            <w:ind w:left="964" w:firstLineChars="0" w:hanging="567"/>
            <w:outlineLvl w:val="1"/>
          </w:pPr>
        </w:pPrChange>
      </w:pPr>
      <w:bookmarkStart w:id="140" w:name="_Toc422083629"/>
      <w:bookmarkStart w:id="141" w:name="_Toc454475479"/>
      <w:bookmarkStart w:id="142" w:name="_Toc505242691"/>
      <w:r w:rsidRPr="003D4B7A">
        <w:rPr>
          <w:rFonts w:hint="eastAsia"/>
          <w:b/>
          <w:sz w:val="24"/>
          <w:szCs w:val="24"/>
        </w:rPr>
        <w:lastRenderedPageBreak/>
        <w:t>受让股权</w:t>
      </w:r>
      <w:bookmarkEnd w:id="140"/>
      <w:bookmarkEnd w:id="141"/>
      <w:bookmarkEnd w:id="142"/>
    </w:p>
    <w:p w:rsidR="0088101E" w:rsidRPr="009C1603" w:rsidRDefault="008B24DE" w:rsidP="000D2570">
      <w:pPr>
        <w:pStyle w:val="35"/>
        <w:numPr>
          <w:ilvl w:val="0"/>
          <w:numId w:val="27"/>
        </w:numPr>
        <w:tabs>
          <w:tab w:val="clear" w:pos="1220"/>
        </w:tabs>
        <w:ind w:left="1050" w:firstLineChars="0"/>
        <w:rPr>
          <w:rStyle w:val="Char2"/>
          <w:kern w:val="2"/>
          <w:rPrChange w:id="143" w:author="ibm" w:date="2018-02-02T19:55:00Z">
            <w:rPr>
              <w:rStyle w:val="Char2"/>
            </w:rPr>
          </w:rPrChange>
        </w:rPr>
      </w:pPr>
      <w:r>
        <w:rPr>
          <w:rFonts w:ascii="宋体" w:hAnsi="宋体" w:hint="eastAsia"/>
          <w:b/>
          <w:sz w:val="24"/>
          <w:szCs w:val="24"/>
        </w:rPr>
        <w:t>张楠</w:t>
      </w:r>
      <w:r w:rsidR="0088101E" w:rsidRPr="0088101E">
        <w:rPr>
          <w:rStyle w:val="Char2"/>
          <w:rFonts w:hint="eastAsia"/>
        </w:rPr>
        <w:t>承诺将其持有的</w:t>
      </w:r>
      <w:r>
        <w:rPr>
          <w:rStyle w:val="spaChar"/>
          <w:rFonts w:hint="eastAsia"/>
        </w:rPr>
        <w:t>路石科技</w:t>
      </w:r>
      <w:r w:rsidR="0088101E" w:rsidRPr="0088101E">
        <w:rPr>
          <w:rStyle w:val="Char2"/>
          <w:rFonts w:hint="eastAsia"/>
        </w:rPr>
        <w:t>的【</w:t>
      </w:r>
      <w:ins w:id="144" w:author="ll" w:date="2018-02-02T21:10:00Z">
        <w:r w:rsidR="00DA0839">
          <w:rPr>
            <w:rStyle w:val="Char2"/>
            <w:rFonts w:hint="eastAsia"/>
          </w:rPr>
          <w:t>76.44</w:t>
        </w:r>
      </w:ins>
      <w:r w:rsidR="0088101E" w:rsidRPr="0088101E">
        <w:rPr>
          <w:rStyle w:val="Char2"/>
          <w:rFonts w:hint="eastAsia"/>
        </w:rPr>
        <w:t>】% 的股权转让给</w:t>
      </w:r>
      <w:r w:rsidR="009C1603">
        <w:rPr>
          <w:rFonts w:ascii="宋体" w:hAnsi="宋体" w:hint="eastAsia"/>
          <w:b/>
          <w:sz w:val="24"/>
          <w:szCs w:val="24"/>
        </w:rPr>
        <w:t>徐铮</w:t>
      </w:r>
      <w:r w:rsidR="0088101E" w:rsidRPr="0088101E">
        <w:rPr>
          <w:rStyle w:val="Char2"/>
          <w:rFonts w:hint="eastAsia"/>
        </w:rPr>
        <w:t>，股权转让价款</w:t>
      </w:r>
      <w:r w:rsidR="00CD0C31">
        <w:rPr>
          <w:rStyle w:val="Char2"/>
          <w:rFonts w:hint="eastAsia"/>
        </w:rPr>
        <w:t>为</w:t>
      </w:r>
      <w:r w:rsidR="00E50F29" w:rsidRPr="000F67AC">
        <w:rPr>
          <w:rFonts w:ascii="宋体" w:hAnsi="宋体" w:hint="eastAsia"/>
          <w:sz w:val="24"/>
          <w:szCs w:val="24"/>
        </w:rPr>
        <w:t>人民币</w:t>
      </w:r>
      <w:r w:rsidR="009C1603">
        <w:rPr>
          <w:rFonts w:ascii="宋体" w:hAnsi="宋体" w:hint="eastAsia"/>
          <w:sz w:val="24"/>
        </w:rPr>
        <w:t>壹</w:t>
      </w:r>
      <w:r w:rsidR="00E50F29" w:rsidRPr="000F67AC">
        <w:rPr>
          <w:rFonts w:ascii="宋体" w:hAnsi="宋体" w:hint="eastAsia"/>
          <w:sz w:val="24"/>
          <w:szCs w:val="24"/>
        </w:rPr>
        <w:t>元(RMB</w:t>
      </w:r>
      <w:r w:rsidR="009C1603">
        <w:rPr>
          <w:rFonts w:ascii="宋体" w:hAnsi="宋体"/>
          <w:sz w:val="24"/>
        </w:rPr>
        <w:t>1</w:t>
      </w:r>
      <w:r w:rsidR="00E50F29" w:rsidRPr="000F67AC">
        <w:rPr>
          <w:rFonts w:ascii="宋体" w:hAnsi="宋体" w:hint="eastAsia"/>
          <w:sz w:val="24"/>
          <w:szCs w:val="24"/>
        </w:rPr>
        <w:t>）</w:t>
      </w:r>
      <w:r w:rsidR="0088101E" w:rsidRPr="0088101E">
        <w:rPr>
          <w:rStyle w:val="Char2"/>
          <w:rFonts w:hint="eastAsia"/>
        </w:rPr>
        <w:t>；</w:t>
      </w:r>
    </w:p>
    <w:p w:rsidR="009C1603" w:rsidRPr="009C1603" w:rsidRDefault="009C1603" w:rsidP="000D2570">
      <w:pPr>
        <w:pStyle w:val="35"/>
        <w:numPr>
          <w:ilvl w:val="0"/>
          <w:numId w:val="27"/>
        </w:numPr>
        <w:tabs>
          <w:tab w:val="clear" w:pos="1220"/>
        </w:tabs>
        <w:ind w:left="1050" w:firstLineChars="0"/>
        <w:rPr>
          <w:rFonts w:ascii="宋体" w:hAnsi="宋体"/>
          <w:kern w:val="2"/>
          <w:sz w:val="24"/>
          <w:szCs w:val="24"/>
          <w:rPrChange w:id="145" w:author="ibm" w:date="2018-02-02T19:55:00Z">
            <w:rPr>
              <w:rFonts w:ascii="宋体" w:hAnsi="宋体"/>
              <w:sz w:val="24"/>
              <w:szCs w:val="24"/>
            </w:rPr>
          </w:rPrChange>
        </w:rPr>
      </w:pPr>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w:t>
      </w:r>
      <w:ins w:id="146" w:author="ll" w:date="2018-02-02T21:10:00Z">
        <w:r w:rsidR="00DA0839">
          <w:rPr>
            <w:rStyle w:val="Char2"/>
            <w:rFonts w:hint="eastAsia"/>
          </w:rPr>
          <w:t>17.56</w:t>
        </w:r>
      </w:ins>
      <w:r w:rsidRPr="0088101E">
        <w:rPr>
          <w:rStyle w:val="Char2"/>
          <w:rFonts w:hint="eastAsia"/>
        </w:rPr>
        <w:t>】% 的股权转让给</w:t>
      </w:r>
      <w:ins w:id="147" w:author="ll" w:date="2018-02-02T21:11:00Z">
        <w:r w:rsidR="00DA0839">
          <w:rPr>
            <w:rFonts w:ascii="宋体" w:hAnsi="宋体" w:hint="eastAsia"/>
            <w:b/>
            <w:sz w:val="24"/>
            <w:szCs w:val="24"/>
          </w:rPr>
          <w:t>李天畅</w:t>
        </w:r>
      </w:ins>
      <w:del w:id="148" w:author="ll" w:date="2018-02-02T21:11:00Z">
        <w:r w:rsidDel="00DA0839">
          <w:rPr>
            <w:rFonts w:ascii="宋体" w:hAnsi="宋体" w:hint="eastAsia"/>
            <w:b/>
            <w:sz w:val="24"/>
            <w:szCs w:val="24"/>
          </w:rPr>
          <w:delText>【股东2</w:delText>
        </w:r>
        <w:r w:rsidDel="00DA0839">
          <w:rPr>
            <w:rFonts w:ascii="宋体" w:hAnsi="宋体"/>
            <w:b/>
            <w:sz w:val="24"/>
            <w:szCs w:val="24"/>
          </w:rPr>
          <w:delText>】</w:delText>
        </w:r>
      </w:del>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p>
    <w:p w:rsidR="009C1603" w:rsidRPr="00053C09" w:rsidRDefault="009C1603" w:rsidP="000D2570">
      <w:pPr>
        <w:pStyle w:val="35"/>
        <w:numPr>
          <w:ilvl w:val="0"/>
          <w:numId w:val="27"/>
        </w:numPr>
        <w:tabs>
          <w:tab w:val="clear" w:pos="1220"/>
        </w:tabs>
        <w:ind w:left="1050" w:firstLineChars="0"/>
        <w:rPr>
          <w:ins w:id="149" w:author="ll" w:date="2018-02-02T21:11:00Z"/>
          <w:rFonts w:ascii="宋体" w:hAnsi="宋体"/>
          <w:kern w:val="2"/>
          <w:sz w:val="24"/>
          <w:szCs w:val="24"/>
          <w:rPrChange w:id="150" w:author="ll" w:date="2018-02-02T21:11:00Z">
            <w:rPr>
              <w:ins w:id="151" w:author="ll" w:date="2018-02-02T21:11:00Z"/>
              <w:rFonts w:ascii="宋体" w:hAnsi="宋体"/>
              <w:sz w:val="24"/>
              <w:szCs w:val="24"/>
            </w:rPr>
          </w:rPrChange>
        </w:rPr>
      </w:pPr>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w:t>
      </w:r>
      <w:ins w:id="152" w:author="ll" w:date="2018-02-02T21:11:00Z">
        <w:r w:rsidR="00CA0A25">
          <w:rPr>
            <w:rStyle w:val="Char2"/>
            <w:rFonts w:hint="eastAsia"/>
          </w:rPr>
          <w:t>3</w:t>
        </w:r>
      </w:ins>
      <w:r w:rsidRPr="0088101E">
        <w:rPr>
          <w:rStyle w:val="Char2"/>
          <w:rFonts w:hint="eastAsia"/>
        </w:rPr>
        <w:t>】% 的股权转让给</w:t>
      </w:r>
      <w:ins w:id="153" w:author="ll" w:date="2018-02-02T21:11:00Z">
        <w:r w:rsidR="00CA0A25">
          <w:rPr>
            <w:rStyle w:val="Char2"/>
            <w:rFonts w:hint="eastAsia"/>
          </w:rPr>
          <w:t>刘全晖</w:t>
        </w:r>
      </w:ins>
      <w:del w:id="154" w:author="ll" w:date="2018-02-02T21:11:00Z">
        <w:r w:rsidDel="00CA0A25">
          <w:rPr>
            <w:rFonts w:ascii="宋体" w:hAnsi="宋体" w:hint="eastAsia"/>
            <w:b/>
            <w:sz w:val="24"/>
            <w:szCs w:val="24"/>
          </w:rPr>
          <w:delText>【股东</w:delText>
        </w:r>
        <w:r w:rsidDel="00CA0A25">
          <w:rPr>
            <w:rFonts w:ascii="宋体" w:hAnsi="宋体"/>
            <w:b/>
            <w:sz w:val="24"/>
            <w:szCs w:val="24"/>
          </w:rPr>
          <w:delText>n】</w:delText>
        </w:r>
      </w:del>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p>
    <w:p w:rsidR="00053C09" w:rsidRPr="00053C09" w:rsidRDefault="00053C09" w:rsidP="00053C09">
      <w:pPr>
        <w:pStyle w:val="35"/>
        <w:numPr>
          <w:ilvl w:val="0"/>
          <w:numId w:val="27"/>
        </w:numPr>
        <w:tabs>
          <w:tab w:val="clear" w:pos="1220"/>
        </w:tabs>
        <w:ind w:left="1050" w:firstLineChars="0"/>
        <w:rPr>
          <w:ins w:id="155" w:author="ll" w:date="2018-02-02T21:11:00Z"/>
          <w:rFonts w:ascii="宋体" w:hAnsi="宋体"/>
          <w:kern w:val="2"/>
          <w:sz w:val="24"/>
          <w:szCs w:val="24"/>
        </w:rPr>
      </w:pPr>
      <w:ins w:id="156" w:author="ll" w:date="2018-02-02T21:11:00Z">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w:t>
        </w:r>
        <w:r>
          <w:rPr>
            <w:rStyle w:val="Char2"/>
            <w:rFonts w:hint="eastAsia"/>
          </w:rPr>
          <w:t>3</w:t>
        </w:r>
        <w:r w:rsidRPr="0088101E">
          <w:rPr>
            <w:rStyle w:val="Char2"/>
            <w:rFonts w:hint="eastAsia"/>
          </w:rPr>
          <w:t>】% 的股权转让给</w:t>
        </w:r>
        <w:r>
          <w:rPr>
            <w:rStyle w:val="Char2"/>
            <w:rFonts w:hint="eastAsia"/>
          </w:rPr>
          <w:t>刘峻</w:t>
        </w:r>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ins>
    </w:p>
    <w:p w:rsidR="00053C09" w:rsidRPr="00706EF3" w:rsidRDefault="00053C09" w:rsidP="000D2570">
      <w:pPr>
        <w:pStyle w:val="35"/>
        <w:numPr>
          <w:ilvl w:val="0"/>
          <w:numId w:val="27"/>
        </w:numPr>
        <w:tabs>
          <w:tab w:val="clear" w:pos="1220"/>
        </w:tabs>
        <w:ind w:left="1050" w:firstLineChars="0"/>
        <w:rPr>
          <w:rFonts w:ascii="宋体" w:hAnsi="宋体"/>
          <w:kern w:val="2"/>
          <w:sz w:val="24"/>
          <w:szCs w:val="24"/>
        </w:rPr>
      </w:pPr>
    </w:p>
    <w:p w:rsidR="0088101E" w:rsidRPr="0088101E" w:rsidRDefault="0088101E" w:rsidP="0088101E">
      <w:pPr>
        <w:widowControl w:val="0"/>
        <w:numPr>
          <w:ilvl w:val="0"/>
          <w:numId w:val="27"/>
        </w:numPr>
        <w:tabs>
          <w:tab w:val="clear" w:pos="1220"/>
        </w:tabs>
        <w:autoSpaceDE w:val="0"/>
        <w:autoSpaceDN w:val="0"/>
        <w:adjustRightInd w:val="0"/>
        <w:ind w:left="1107" w:hanging="567"/>
        <w:jc w:val="both"/>
        <w:rPr>
          <w:rFonts w:ascii="宋体" w:hAnsi="宋体"/>
          <w:sz w:val="24"/>
          <w:szCs w:val="24"/>
          <w:lang w:val="en-GB"/>
        </w:rPr>
      </w:pPr>
      <w:r w:rsidRPr="00A24CFF">
        <w:rPr>
          <w:rFonts w:ascii="宋体" w:hAnsi="宋体" w:hint="eastAsia"/>
          <w:sz w:val="24"/>
          <w:szCs w:val="24"/>
        </w:rPr>
        <w:t>完成</w:t>
      </w:r>
      <w:r w:rsidRPr="0088101E">
        <w:rPr>
          <w:rFonts w:ascii="宋体" w:hAnsi="宋体"/>
          <w:sz w:val="24"/>
          <w:szCs w:val="24"/>
          <w:lang w:val="en-GB"/>
        </w:rPr>
        <w:t>上述</w:t>
      </w:r>
      <w:r w:rsidRPr="00A24CFF">
        <w:rPr>
          <w:rFonts w:ascii="宋体" w:hAnsi="宋体"/>
          <w:sz w:val="24"/>
          <w:szCs w:val="24"/>
        </w:rPr>
        <w:t>股权转让后，</w:t>
      </w:r>
      <w:r w:rsidRPr="0088101E">
        <w:rPr>
          <w:rFonts w:ascii="宋体" w:hAnsi="宋体" w:hint="eastAsia"/>
          <w:sz w:val="24"/>
          <w:szCs w:val="24"/>
          <w:lang w:val="en-GB"/>
        </w:rPr>
        <w:t>认缴、实缴注册资本出资额以及持股比例情况如下：</w:t>
      </w: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126"/>
        <w:gridCol w:w="2127"/>
        <w:gridCol w:w="1952"/>
      </w:tblGrid>
      <w:tr w:rsidR="0088101E" w:rsidRPr="00A24CFF" w:rsidTr="00DF5B17">
        <w:trPr>
          <w:jc w:val="center"/>
        </w:trPr>
        <w:tc>
          <w:tcPr>
            <w:tcW w:w="2410"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57"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股东</w:t>
            </w:r>
          </w:p>
        </w:tc>
        <w:tc>
          <w:tcPr>
            <w:tcW w:w="2126"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58"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认缴注册资本（万元）</w:t>
            </w:r>
          </w:p>
        </w:tc>
        <w:tc>
          <w:tcPr>
            <w:tcW w:w="2127"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59"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实缴注册资本（万元）</w:t>
            </w:r>
          </w:p>
        </w:tc>
        <w:tc>
          <w:tcPr>
            <w:tcW w:w="1952"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60"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持股比例</w:t>
            </w:r>
          </w:p>
        </w:tc>
      </w:tr>
      <w:tr w:rsidR="0088101E" w:rsidRPr="00A24CFF" w:rsidTr="00DF5B17">
        <w:trPr>
          <w:jc w:val="center"/>
        </w:trPr>
        <w:tc>
          <w:tcPr>
            <w:tcW w:w="2410"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61"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62" w:author="ll" w:date="2018-02-02T21:09:00Z">
              <w:r w:rsidR="00F260B9">
                <w:rPr>
                  <w:rFonts w:ascii="宋体" w:hAnsi="宋体" w:hint="eastAsia"/>
                  <w:sz w:val="24"/>
                </w:rPr>
                <w:t>徐铮</w:t>
              </w:r>
            </w:ins>
            <w:r w:rsidRPr="0088101E">
              <w:rPr>
                <w:rFonts w:ascii="宋体" w:hAnsi="宋体" w:hint="eastAsia"/>
                <w:sz w:val="24"/>
              </w:rPr>
              <w:t>】</w:t>
            </w:r>
          </w:p>
        </w:tc>
        <w:tc>
          <w:tcPr>
            <w:tcW w:w="2126"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63"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64" w:author="ll" w:date="2018-02-02T21:10:00Z">
              <w:r w:rsidR="00DA0839">
                <w:rPr>
                  <w:rFonts w:ascii="宋体" w:hAnsi="宋体" w:hint="eastAsia"/>
                  <w:sz w:val="24"/>
                </w:rPr>
                <w:t>76.44</w:t>
              </w:r>
            </w:ins>
            <w:r w:rsidRPr="0088101E">
              <w:rPr>
                <w:rFonts w:ascii="宋体" w:hAnsi="宋体" w:hint="eastAsia"/>
                <w:sz w:val="24"/>
              </w:rPr>
              <w:t>】</w:t>
            </w:r>
          </w:p>
        </w:tc>
        <w:tc>
          <w:tcPr>
            <w:tcW w:w="2127"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65"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66" w:author="ll" w:date="2018-02-02T21:13:00Z">
              <w:r w:rsidR="00EC191F">
                <w:rPr>
                  <w:rFonts w:ascii="宋体" w:hAnsi="宋体" w:hint="eastAsia"/>
                  <w:sz w:val="24"/>
                </w:rPr>
                <w:t>0</w:t>
              </w:r>
            </w:ins>
            <w:r w:rsidRPr="0088101E">
              <w:rPr>
                <w:rFonts w:ascii="宋体" w:hAnsi="宋体" w:hint="eastAsia"/>
                <w:sz w:val="24"/>
              </w:rPr>
              <w:t>】</w:t>
            </w:r>
          </w:p>
        </w:tc>
        <w:tc>
          <w:tcPr>
            <w:tcW w:w="1952"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67"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68" w:author="ll" w:date="2018-02-02T21:10:00Z">
              <w:r w:rsidR="00DA0839">
                <w:rPr>
                  <w:rFonts w:ascii="宋体" w:hAnsi="宋体" w:hint="eastAsia"/>
                  <w:sz w:val="24"/>
                </w:rPr>
                <w:t>76.44</w:t>
              </w:r>
            </w:ins>
            <w:r w:rsidRPr="0088101E">
              <w:rPr>
                <w:rFonts w:ascii="宋体" w:hAnsi="宋体" w:hint="eastAsia"/>
                <w:sz w:val="24"/>
              </w:rPr>
              <w:t>】</w:t>
            </w:r>
            <w:r w:rsidRPr="0088101E">
              <w:rPr>
                <w:rFonts w:ascii="宋体" w:hAnsi="宋体"/>
                <w:sz w:val="24"/>
              </w:rPr>
              <w:t>%</w:t>
            </w:r>
          </w:p>
        </w:tc>
      </w:tr>
      <w:tr w:rsidR="0088101E" w:rsidRPr="00A24CFF" w:rsidTr="00DF5B17">
        <w:trPr>
          <w:jc w:val="center"/>
        </w:trPr>
        <w:tc>
          <w:tcPr>
            <w:tcW w:w="2410"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69"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70" w:author="ll" w:date="2018-02-02T21:09:00Z">
              <w:r w:rsidR="00F260B9">
                <w:rPr>
                  <w:rFonts w:ascii="宋体" w:hAnsi="宋体" w:hint="eastAsia"/>
                  <w:sz w:val="24"/>
                </w:rPr>
                <w:t>李天畅</w:t>
              </w:r>
            </w:ins>
            <w:r w:rsidRPr="0088101E">
              <w:rPr>
                <w:rFonts w:ascii="宋体" w:hAnsi="宋体" w:hint="eastAsia"/>
                <w:sz w:val="24"/>
              </w:rPr>
              <w:t>】</w:t>
            </w:r>
          </w:p>
        </w:tc>
        <w:tc>
          <w:tcPr>
            <w:tcW w:w="2126"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71"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72" w:author="ll" w:date="2018-02-02T21:10:00Z">
              <w:r w:rsidR="00DA0839">
                <w:rPr>
                  <w:rFonts w:ascii="宋体" w:hAnsi="宋体" w:hint="eastAsia"/>
                  <w:sz w:val="24"/>
                </w:rPr>
                <w:t>17.56</w:t>
              </w:r>
            </w:ins>
            <w:r>
              <w:rPr>
                <w:rFonts w:ascii="宋体" w:hAnsi="宋体" w:hint="eastAsia"/>
                <w:sz w:val="24"/>
              </w:rPr>
              <w:t>】</w:t>
            </w:r>
          </w:p>
        </w:tc>
        <w:tc>
          <w:tcPr>
            <w:tcW w:w="2127"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73"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74" w:author="ll" w:date="2018-02-02T21:13:00Z">
              <w:r w:rsidR="00EC191F">
                <w:rPr>
                  <w:rFonts w:ascii="宋体" w:hAnsi="宋体" w:hint="eastAsia"/>
                  <w:sz w:val="24"/>
                </w:rPr>
                <w:t>0</w:t>
              </w:r>
            </w:ins>
            <w:r>
              <w:rPr>
                <w:rFonts w:ascii="宋体" w:hAnsi="宋体" w:hint="eastAsia"/>
                <w:sz w:val="24"/>
              </w:rPr>
              <w:t>】</w:t>
            </w:r>
          </w:p>
        </w:tc>
        <w:tc>
          <w:tcPr>
            <w:tcW w:w="1952"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75"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76" w:author="ll" w:date="2018-02-02T21:11:00Z">
              <w:r w:rsidR="00EC191F">
                <w:rPr>
                  <w:rFonts w:ascii="宋体" w:hAnsi="宋体" w:hint="eastAsia"/>
                  <w:sz w:val="24"/>
                </w:rPr>
                <w:t>17.56</w:t>
              </w:r>
            </w:ins>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77"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78" w:author="ll" w:date="2018-02-02T21:09:00Z">
              <w:r w:rsidR="00F260B9">
                <w:rPr>
                  <w:rFonts w:ascii="宋体" w:hAnsi="宋体" w:hint="eastAsia"/>
                  <w:sz w:val="24"/>
                </w:rPr>
                <w:t>刘全晖</w:t>
              </w:r>
            </w:ins>
            <w:r w:rsidRPr="0088101E">
              <w:rPr>
                <w:rFonts w:ascii="宋体" w:hAnsi="宋体" w:hint="eastAsia"/>
                <w:sz w:val="24"/>
              </w:rPr>
              <w:t>】</w:t>
            </w:r>
          </w:p>
        </w:tc>
        <w:tc>
          <w:tcPr>
            <w:tcW w:w="2126"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79"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80" w:author="ll" w:date="2018-02-02T21:10:00Z">
              <w:r w:rsidR="00DA0839">
                <w:rPr>
                  <w:rFonts w:ascii="宋体" w:hAnsi="宋体" w:hint="eastAsia"/>
                  <w:sz w:val="24"/>
                </w:rPr>
                <w:t>3</w:t>
              </w:r>
            </w:ins>
            <w:r>
              <w:rPr>
                <w:rFonts w:ascii="宋体" w:hAnsi="宋体" w:hint="eastAsia"/>
                <w:sz w:val="24"/>
              </w:rPr>
              <w:t>】</w:t>
            </w:r>
          </w:p>
        </w:tc>
        <w:tc>
          <w:tcPr>
            <w:tcW w:w="2127"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81"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82" w:author="ll" w:date="2018-02-02T21:13:00Z">
              <w:r w:rsidR="00EC191F">
                <w:rPr>
                  <w:rFonts w:ascii="宋体" w:hAnsi="宋体" w:hint="eastAsia"/>
                  <w:sz w:val="24"/>
                </w:rPr>
                <w:t>0</w:t>
              </w:r>
            </w:ins>
            <w:r>
              <w:rPr>
                <w:rFonts w:ascii="宋体" w:hAnsi="宋体" w:hint="eastAsia"/>
                <w:sz w:val="24"/>
              </w:rPr>
              <w:t>】</w:t>
            </w:r>
          </w:p>
        </w:tc>
        <w:tc>
          <w:tcPr>
            <w:tcW w:w="1952"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83"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84" w:author="ll" w:date="2018-02-02T21:11:00Z">
              <w:r w:rsidR="00EC191F">
                <w:rPr>
                  <w:rFonts w:ascii="宋体" w:hAnsi="宋体" w:hint="eastAsia"/>
                  <w:sz w:val="24"/>
                </w:rPr>
                <w:t>3</w:t>
              </w:r>
            </w:ins>
            <w:r>
              <w:rPr>
                <w:rFonts w:ascii="宋体" w:hAnsi="宋体"/>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85"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86" w:author="ll" w:date="2018-02-02T21:09:00Z">
              <w:r w:rsidR="00F260B9">
                <w:rPr>
                  <w:rFonts w:ascii="宋体" w:hAnsi="宋体" w:hint="eastAsia"/>
                  <w:sz w:val="24"/>
                </w:rPr>
                <w:t>刘峻</w:t>
              </w:r>
            </w:ins>
            <w:r w:rsidRPr="0088101E">
              <w:rPr>
                <w:rFonts w:ascii="宋体" w:hAnsi="宋体" w:hint="eastAsia"/>
                <w:sz w:val="24"/>
              </w:rPr>
              <w:t>】</w:t>
            </w:r>
          </w:p>
        </w:tc>
        <w:tc>
          <w:tcPr>
            <w:tcW w:w="2126"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87"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88" w:author="ll" w:date="2018-02-02T21:10:00Z">
              <w:r w:rsidR="00DA0839">
                <w:rPr>
                  <w:rFonts w:ascii="宋体" w:hAnsi="宋体" w:hint="eastAsia"/>
                  <w:sz w:val="24"/>
                </w:rPr>
                <w:t>3</w:t>
              </w:r>
            </w:ins>
            <w:r>
              <w:rPr>
                <w:rFonts w:ascii="宋体" w:hAnsi="宋体" w:hint="eastAsia"/>
                <w:sz w:val="24"/>
              </w:rPr>
              <w:t>】</w:t>
            </w:r>
          </w:p>
        </w:tc>
        <w:tc>
          <w:tcPr>
            <w:tcW w:w="2127"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89"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90" w:author="ll" w:date="2018-02-02T21:13:00Z">
              <w:r w:rsidR="00EC191F">
                <w:rPr>
                  <w:rFonts w:ascii="宋体" w:hAnsi="宋体" w:hint="eastAsia"/>
                  <w:sz w:val="24"/>
                </w:rPr>
                <w:t>0</w:t>
              </w:r>
            </w:ins>
            <w:r>
              <w:rPr>
                <w:rFonts w:ascii="宋体" w:hAnsi="宋体" w:hint="eastAsia"/>
                <w:sz w:val="24"/>
              </w:rPr>
              <w:t>】</w:t>
            </w:r>
          </w:p>
        </w:tc>
        <w:tc>
          <w:tcPr>
            <w:tcW w:w="1952"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91"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92" w:author="ll" w:date="2018-02-02T21:11:00Z">
              <w:r w:rsidR="00EC191F">
                <w:rPr>
                  <w:rFonts w:ascii="宋体" w:hAnsi="宋体" w:hint="eastAsia"/>
                  <w:sz w:val="24"/>
                </w:rPr>
                <w:t>3</w:t>
              </w:r>
            </w:ins>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93" w:author="ll" w:date="2018-02-02T21:4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合计</w:t>
            </w:r>
          </w:p>
        </w:tc>
        <w:tc>
          <w:tcPr>
            <w:tcW w:w="2126"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9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95" w:author="ll" w:date="2018-02-02T21:13:00Z">
              <w:r w:rsidR="00EC191F">
                <w:rPr>
                  <w:rFonts w:ascii="宋体" w:hAnsi="宋体" w:hint="eastAsia"/>
                  <w:sz w:val="24"/>
                </w:rPr>
                <w:t>100</w:t>
              </w:r>
            </w:ins>
            <w:r>
              <w:rPr>
                <w:rFonts w:ascii="宋体" w:hAnsi="宋体" w:hint="eastAsia"/>
                <w:sz w:val="24"/>
              </w:rPr>
              <w:t>】</w:t>
            </w:r>
          </w:p>
        </w:tc>
        <w:tc>
          <w:tcPr>
            <w:tcW w:w="2127"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96"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197" w:author="ll" w:date="2018-02-02T21:13:00Z">
              <w:r w:rsidR="00EC191F">
                <w:rPr>
                  <w:rFonts w:ascii="宋体" w:hAnsi="宋体" w:hint="eastAsia"/>
                  <w:sz w:val="24"/>
                </w:rPr>
                <w:t>0</w:t>
              </w:r>
            </w:ins>
            <w:r>
              <w:rPr>
                <w:rFonts w:ascii="宋体" w:hAnsi="宋体" w:hint="eastAsia"/>
                <w:sz w:val="24"/>
              </w:rPr>
              <w:t>】</w:t>
            </w:r>
          </w:p>
        </w:tc>
        <w:tc>
          <w:tcPr>
            <w:tcW w:w="1952" w:type="dxa"/>
            <w:shd w:val="clear" w:color="auto" w:fill="auto"/>
            <w:vAlign w:val="center"/>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198" w:author="ll" w:date="2018-02-02T21:43:00Z">
                <w:pPr>
                  <w:widowControl w:val="0"/>
                  <w:tabs>
                    <w:tab w:val="left" w:pos="720"/>
                  </w:tabs>
                  <w:autoSpaceDE w:val="0"/>
                  <w:autoSpaceDN w:val="0"/>
                  <w:adjustRightInd w:val="0"/>
                  <w:spacing w:beforeLines="50" w:afterLines="50"/>
                  <w:jc w:val="center"/>
                </w:pPr>
              </w:pPrChange>
            </w:pPr>
            <w:r w:rsidRPr="00A24CFF">
              <w:rPr>
                <w:rFonts w:ascii="宋体" w:hAnsi="宋体" w:hint="eastAsia"/>
                <w:sz w:val="24"/>
              </w:rPr>
              <w:t>100</w:t>
            </w:r>
            <w:r>
              <w:rPr>
                <w:rFonts w:ascii="宋体" w:hAnsi="宋体"/>
                <w:sz w:val="24"/>
              </w:rPr>
              <w:t>%</w:t>
            </w:r>
          </w:p>
        </w:tc>
      </w:tr>
    </w:tbl>
    <w:p w:rsidR="00000000" w:rsidRDefault="009A0C73" w:rsidP="005A27D1">
      <w:pPr>
        <w:pStyle w:val="aff"/>
        <w:numPr>
          <w:ilvl w:val="0"/>
          <w:numId w:val="49"/>
        </w:numPr>
        <w:spacing w:beforeLines="50" w:afterLines="50"/>
        <w:ind w:firstLineChars="0"/>
        <w:jc w:val="center"/>
        <w:outlineLvl w:val="0"/>
        <w:rPr>
          <w:b/>
          <w:sz w:val="28"/>
          <w:szCs w:val="28"/>
        </w:rPr>
        <w:pPrChange w:id="199" w:author="ll" w:date="2018-02-02T21:44:00Z">
          <w:pPr>
            <w:pStyle w:val="aff"/>
            <w:numPr>
              <w:numId w:val="49"/>
            </w:numPr>
            <w:spacing w:beforeLines="50" w:afterLines="50"/>
            <w:ind w:left="1145" w:firstLineChars="0" w:hanging="425"/>
            <w:jc w:val="center"/>
            <w:outlineLvl w:val="0"/>
          </w:pPr>
        </w:pPrChange>
      </w:pPr>
      <w:bookmarkStart w:id="200" w:name="_Toc505242692"/>
      <w:r w:rsidRPr="003D4B7A">
        <w:rPr>
          <w:rFonts w:hint="eastAsia"/>
          <w:b/>
          <w:sz w:val="28"/>
          <w:szCs w:val="28"/>
        </w:rPr>
        <w:t>增资</w:t>
      </w:r>
      <w:bookmarkEnd w:id="138"/>
      <w:bookmarkEnd w:id="200"/>
    </w:p>
    <w:p w:rsidR="00000000" w:rsidRDefault="009A0C73" w:rsidP="005A27D1">
      <w:pPr>
        <w:pStyle w:val="aff"/>
        <w:numPr>
          <w:ilvl w:val="1"/>
          <w:numId w:val="49"/>
        </w:numPr>
        <w:spacing w:beforeLines="50"/>
        <w:ind w:left="964" w:firstLineChars="0"/>
        <w:outlineLvl w:val="1"/>
        <w:rPr>
          <w:b/>
          <w:sz w:val="24"/>
          <w:szCs w:val="24"/>
        </w:rPr>
        <w:pPrChange w:id="201" w:author="ll" w:date="2018-02-02T21:44:00Z">
          <w:pPr>
            <w:pStyle w:val="aff"/>
            <w:numPr>
              <w:ilvl w:val="1"/>
              <w:numId w:val="49"/>
            </w:numPr>
            <w:spacing w:beforeLines="50"/>
            <w:ind w:left="964" w:firstLineChars="0" w:hanging="567"/>
            <w:outlineLvl w:val="1"/>
          </w:pPr>
        </w:pPrChange>
      </w:pPr>
      <w:bookmarkStart w:id="202" w:name="_Toc422070483"/>
      <w:bookmarkStart w:id="203" w:name="_Toc422070785"/>
      <w:bookmarkStart w:id="204" w:name="_Toc422070899"/>
      <w:bookmarkStart w:id="205" w:name="_Toc422071712"/>
      <w:bookmarkStart w:id="206" w:name="_Toc422081731"/>
      <w:bookmarkStart w:id="207" w:name="_Toc422081848"/>
      <w:bookmarkStart w:id="208" w:name="_Toc422082231"/>
      <w:bookmarkStart w:id="209" w:name="_Toc422083632"/>
      <w:bookmarkStart w:id="210" w:name="_Toc424573331"/>
      <w:bookmarkStart w:id="211" w:name="_Toc505242693"/>
      <w:bookmarkEnd w:id="202"/>
      <w:bookmarkEnd w:id="203"/>
      <w:bookmarkEnd w:id="204"/>
      <w:bookmarkEnd w:id="205"/>
      <w:bookmarkEnd w:id="206"/>
      <w:bookmarkEnd w:id="207"/>
      <w:bookmarkEnd w:id="208"/>
      <w:bookmarkEnd w:id="209"/>
      <w:r w:rsidRPr="008519AC">
        <w:rPr>
          <w:rFonts w:hint="eastAsia"/>
          <w:b/>
          <w:sz w:val="24"/>
          <w:szCs w:val="24"/>
        </w:rPr>
        <w:t>增资</w:t>
      </w:r>
      <w:bookmarkEnd w:id="210"/>
      <w:bookmarkEnd w:id="211"/>
    </w:p>
    <w:p w:rsidR="00431586" w:rsidRDefault="00431586" w:rsidP="000D2570">
      <w:pPr>
        <w:widowControl w:val="0"/>
        <w:numPr>
          <w:ilvl w:val="0"/>
          <w:numId w:val="38"/>
        </w:numPr>
        <w:autoSpaceDE w:val="0"/>
        <w:autoSpaceDN w:val="0"/>
        <w:adjustRightInd w:val="0"/>
        <w:jc w:val="both"/>
        <w:rPr>
          <w:rFonts w:ascii="宋体" w:hAnsi="宋体"/>
          <w:sz w:val="24"/>
          <w:szCs w:val="24"/>
        </w:rPr>
      </w:pPr>
      <w:r w:rsidRPr="000F67AC">
        <w:rPr>
          <w:rFonts w:ascii="宋体" w:hAnsi="宋体" w:hint="eastAsia"/>
          <w:sz w:val="24"/>
          <w:szCs w:val="24"/>
        </w:rPr>
        <w:t>受限于本协议约定的条件和内容，各方确定公司届时增资人民币</w:t>
      </w:r>
      <w:r w:rsidR="00F329D1" w:rsidRPr="004A4718">
        <w:rPr>
          <w:rStyle w:val="Char2"/>
          <w:rFonts w:hint="eastAsia"/>
        </w:rPr>
        <w:t>贰佰捌拾万元（</w:t>
      </w:r>
      <w:r w:rsidR="00F329D1">
        <w:rPr>
          <w:rStyle w:val="Char2"/>
          <w:rFonts w:hint="eastAsia"/>
        </w:rPr>
        <w:t>RMB2,8</w:t>
      </w:r>
      <w:r w:rsidR="00F329D1" w:rsidRPr="004A4718">
        <w:rPr>
          <w:rStyle w:val="Char2"/>
          <w:rFonts w:hint="eastAsia"/>
        </w:rPr>
        <w:t>00,000）</w:t>
      </w:r>
      <w:r w:rsidRPr="000F67AC">
        <w:rPr>
          <w:rFonts w:ascii="宋体" w:hAnsi="宋体" w:hint="eastAsia"/>
          <w:sz w:val="24"/>
          <w:szCs w:val="24"/>
        </w:rPr>
        <w:t>（“</w:t>
      </w:r>
      <w:r w:rsidR="00030967" w:rsidRPr="000F67AC">
        <w:rPr>
          <w:rFonts w:ascii="宋体" w:hAnsi="宋体" w:hint="eastAsia"/>
          <w:b/>
          <w:sz w:val="24"/>
          <w:szCs w:val="24"/>
        </w:rPr>
        <w:t>投资</w:t>
      </w:r>
      <w:r w:rsidRPr="000F67AC">
        <w:rPr>
          <w:rFonts w:ascii="宋体" w:hAnsi="宋体" w:hint="eastAsia"/>
          <w:b/>
          <w:sz w:val="24"/>
          <w:szCs w:val="24"/>
        </w:rPr>
        <w:t>额</w:t>
      </w:r>
      <w:r w:rsidRPr="000F67AC">
        <w:rPr>
          <w:rFonts w:ascii="宋体" w:hAnsi="宋体" w:hint="eastAsia"/>
          <w:sz w:val="24"/>
          <w:szCs w:val="24"/>
        </w:rPr>
        <w:t>”），并由投资者全</w:t>
      </w:r>
      <w:r w:rsidRPr="0059435F">
        <w:rPr>
          <w:rFonts w:ascii="宋体" w:hAnsi="宋体" w:hint="eastAsia"/>
          <w:sz w:val="24"/>
          <w:szCs w:val="24"/>
        </w:rPr>
        <w:t>部</w:t>
      </w:r>
      <w:r w:rsidR="005B3C65" w:rsidRPr="0059435F">
        <w:rPr>
          <w:rFonts w:ascii="宋体" w:hAnsi="宋体" w:hint="eastAsia"/>
          <w:sz w:val="24"/>
          <w:szCs w:val="24"/>
        </w:rPr>
        <w:t>认</w:t>
      </w:r>
      <w:r w:rsidR="000F67AC" w:rsidRPr="0059435F">
        <w:rPr>
          <w:rFonts w:ascii="宋体" w:hAnsi="宋体" w:hint="eastAsia"/>
          <w:sz w:val="24"/>
          <w:szCs w:val="24"/>
        </w:rPr>
        <w:t>缴</w:t>
      </w:r>
      <w:r w:rsidRPr="000F67AC">
        <w:rPr>
          <w:rFonts w:ascii="宋体" w:hAnsi="宋体" w:hint="eastAsia"/>
          <w:sz w:val="24"/>
          <w:szCs w:val="24"/>
        </w:rPr>
        <w:t>该等</w:t>
      </w:r>
      <w:r w:rsidR="00030967" w:rsidRPr="000F67AC">
        <w:rPr>
          <w:rFonts w:ascii="宋体" w:hAnsi="宋体" w:hint="eastAsia"/>
          <w:sz w:val="24"/>
          <w:szCs w:val="24"/>
        </w:rPr>
        <w:t>投资</w:t>
      </w:r>
      <w:r w:rsidRPr="000F67AC">
        <w:rPr>
          <w:rFonts w:ascii="宋体" w:hAnsi="宋体" w:hint="eastAsia"/>
          <w:sz w:val="24"/>
          <w:szCs w:val="24"/>
        </w:rPr>
        <w:t>额；各方同意，该等</w:t>
      </w:r>
      <w:r w:rsidR="00030967" w:rsidRPr="000F67AC">
        <w:rPr>
          <w:rFonts w:ascii="宋体" w:hAnsi="宋体" w:hint="eastAsia"/>
          <w:sz w:val="24"/>
          <w:szCs w:val="24"/>
        </w:rPr>
        <w:t>投资</w:t>
      </w:r>
      <w:r w:rsidRPr="000F67AC">
        <w:rPr>
          <w:rFonts w:ascii="宋体" w:hAnsi="宋体" w:hint="eastAsia"/>
          <w:sz w:val="24"/>
          <w:szCs w:val="24"/>
        </w:rPr>
        <w:t>额中的人民币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元(RMB</w:t>
      </w:r>
      <w:r w:rsidR="00A14B58" w:rsidRPr="000F67AC">
        <w:rPr>
          <w:rFonts w:ascii="宋体" w:hAnsi="宋体" w:hint="eastAsia"/>
          <w:sz w:val="24"/>
        </w:rPr>
        <w:t>【】</w:t>
      </w:r>
      <w:r w:rsidRPr="000F67AC">
        <w:rPr>
          <w:rFonts w:ascii="宋体" w:hAnsi="宋体" w:hint="eastAsia"/>
          <w:sz w:val="24"/>
          <w:szCs w:val="24"/>
        </w:rPr>
        <w:t>）应当计入公司的注册资本，剩余部分应当计入公司的资本公积金。</w:t>
      </w:r>
      <w:r w:rsidR="00030967" w:rsidRPr="000F67AC">
        <w:rPr>
          <w:rFonts w:ascii="宋体" w:hAnsi="宋体" w:hint="eastAsia"/>
          <w:sz w:val="24"/>
          <w:szCs w:val="24"/>
        </w:rPr>
        <w:t>各投资者投资额以及计入注册资本和计入资本公积的情况如下：</w:t>
      </w:r>
    </w:p>
    <w:tbl>
      <w:tblPr>
        <w:tblStyle w:val="aff0"/>
        <w:tblW w:w="8755" w:type="dxa"/>
        <w:jc w:val="center"/>
        <w:tblLook w:val="04A0"/>
      </w:tblPr>
      <w:tblGrid>
        <w:gridCol w:w="1668"/>
        <w:gridCol w:w="1701"/>
        <w:gridCol w:w="2693"/>
        <w:gridCol w:w="2693"/>
      </w:tblGrid>
      <w:tr w:rsidR="00030967" w:rsidRPr="00030967" w:rsidTr="00DF5B17">
        <w:trPr>
          <w:jc w:val="center"/>
        </w:trPr>
        <w:tc>
          <w:tcPr>
            <w:tcW w:w="1668" w:type="dxa"/>
          </w:tcPr>
          <w:p w:rsidR="00000000" w:rsidRDefault="0088101E" w:rsidP="005A27D1">
            <w:pPr>
              <w:widowControl w:val="0"/>
              <w:tabs>
                <w:tab w:val="left" w:pos="720"/>
              </w:tabs>
              <w:autoSpaceDE w:val="0"/>
              <w:autoSpaceDN w:val="0"/>
              <w:adjustRightInd w:val="0"/>
              <w:spacing w:beforeLines="50" w:afterLines="50"/>
              <w:jc w:val="center"/>
              <w:rPr>
                <w:rFonts w:ascii="宋体" w:hAnsi="宋体"/>
                <w:sz w:val="24"/>
              </w:rPr>
              <w:pPrChange w:id="212" w:author="ll" w:date="2018-02-02T21:43: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股东</w:t>
            </w:r>
          </w:p>
        </w:tc>
        <w:tc>
          <w:tcPr>
            <w:tcW w:w="1701" w:type="dxa"/>
          </w:tcPr>
          <w:p w:rsidR="00000000" w:rsidRDefault="00030967" w:rsidP="005A27D1">
            <w:pPr>
              <w:widowControl w:val="0"/>
              <w:tabs>
                <w:tab w:val="left" w:pos="720"/>
              </w:tabs>
              <w:autoSpaceDE w:val="0"/>
              <w:autoSpaceDN w:val="0"/>
              <w:adjustRightInd w:val="0"/>
              <w:spacing w:beforeLines="50" w:afterLines="50"/>
              <w:jc w:val="center"/>
              <w:rPr>
                <w:rFonts w:ascii="宋体" w:hAnsi="宋体"/>
                <w:sz w:val="24"/>
              </w:rPr>
              <w:pPrChange w:id="213" w:author="ll" w:date="2018-02-02T21:43: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投资额</w:t>
            </w:r>
            <w:r w:rsidRPr="00AF4BEC">
              <w:rPr>
                <w:rFonts w:ascii="宋体" w:hAnsi="宋体"/>
                <w:sz w:val="24"/>
              </w:rPr>
              <w:t>(万元)</w:t>
            </w:r>
          </w:p>
        </w:tc>
        <w:tc>
          <w:tcPr>
            <w:tcW w:w="2693" w:type="dxa"/>
          </w:tcPr>
          <w:p w:rsidR="00000000" w:rsidRDefault="00030967" w:rsidP="005A27D1">
            <w:pPr>
              <w:widowControl w:val="0"/>
              <w:tabs>
                <w:tab w:val="left" w:pos="720"/>
              </w:tabs>
              <w:autoSpaceDE w:val="0"/>
              <w:autoSpaceDN w:val="0"/>
              <w:adjustRightInd w:val="0"/>
              <w:spacing w:beforeLines="50" w:afterLines="50"/>
              <w:jc w:val="center"/>
              <w:rPr>
                <w:rFonts w:ascii="宋体" w:hAnsi="宋体"/>
                <w:sz w:val="24"/>
              </w:rPr>
              <w:pPrChange w:id="214" w:author="ll" w:date="2018-02-02T21:43: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计入注册资本（万元）</w:t>
            </w:r>
          </w:p>
        </w:tc>
        <w:tc>
          <w:tcPr>
            <w:tcW w:w="2693" w:type="dxa"/>
          </w:tcPr>
          <w:p w:rsidR="00000000" w:rsidRDefault="00030967" w:rsidP="005A27D1">
            <w:pPr>
              <w:widowControl w:val="0"/>
              <w:tabs>
                <w:tab w:val="left" w:pos="720"/>
              </w:tabs>
              <w:autoSpaceDE w:val="0"/>
              <w:autoSpaceDN w:val="0"/>
              <w:adjustRightInd w:val="0"/>
              <w:spacing w:beforeLines="50" w:afterLines="50"/>
              <w:jc w:val="center"/>
              <w:rPr>
                <w:rFonts w:ascii="宋体" w:hAnsi="宋体"/>
                <w:sz w:val="24"/>
              </w:rPr>
              <w:pPrChange w:id="215" w:author="ll" w:date="2018-02-02T21:43: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计入资本公积（万元）</w:t>
            </w:r>
          </w:p>
        </w:tc>
      </w:tr>
      <w:tr w:rsidR="00030967" w:rsidRPr="00030967" w:rsidTr="00DF5B17">
        <w:trPr>
          <w:jc w:val="center"/>
        </w:trPr>
        <w:tc>
          <w:tcPr>
            <w:tcW w:w="1668" w:type="dxa"/>
          </w:tcPr>
          <w:p w:rsidR="00F67B8C" w:rsidRDefault="00E418D7" w:rsidP="005A27D1">
            <w:pPr>
              <w:widowControl w:val="0"/>
              <w:tabs>
                <w:tab w:val="left" w:pos="720"/>
              </w:tabs>
              <w:autoSpaceDE w:val="0"/>
              <w:autoSpaceDN w:val="0"/>
              <w:adjustRightInd w:val="0"/>
              <w:spacing w:beforeLines="50" w:afterLines="50"/>
              <w:jc w:val="center"/>
              <w:rPr>
                <w:rFonts w:ascii="宋体" w:hAnsi="宋体"/>
                <w:sz w:val="24"/>
              </w:rPr>
              <w:pPrChange w:id="216"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中北梦投资</w:t>
            </w:r>
          </w:p>
        </w:tc>
        <w:tc>
          <w:tcPr>
            <w:tcW w:w="1701" w:type="dxa"/>
          </w:tcPr>
          <w:p w:rsidR="00000000" w:rsidRDefault="00E418D7" w:rsidP="005A27D1">
            <w:pPr>
              <w:widowControl w:val="0"/>
              <w:tabs>
                <w:tab w:val="left" w:pos="720"/>
              </w:tabs>
              <w:autoSpaceDE w:val="0"/>
              <w:autoSpaceDN w:val="0"/>
              <w:adjustRightInd w:val="0"/>
              <w:spacing w:beforeLines="50" w:afterLines="50"/>
              <w:jc w:val="center"/>
              <w:rPr>
                <w:rFonts w:ascii="宋体" w:hAnsi="宋体"/>
                <w:sz w:val="24"/>
              </w:rPr>
              <w:pPrChange w:id="217"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1</w:t>
            </w:r>
            <w:r>
              <w:rPr>
                <w:rFonts w:ascii="宋体" w:hAnsi="宋体"/>
                <w:sz w:val="24"/>
              </w:rPr>
              <w:t>00</w:t>
            </w:r>
          </w:p>
        </w:tc>
        <w:tc>
          <w:tcPr>
            <w:tcW w:w="2693" w:type="dxa"/>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18"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19"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r w:rsidR="00030967" w:rsidRPr="00030967" w:rsidTr="00DF5B17">
        <w:trPr>
          <w:jc w:val="center"/>
        </w:trPr>
        <w:tc>
          <w:tcPr>
            <w:tcW w:w="1668" w:type="dxa"/>
          </w:tcPr>
          <w:p w:rsidR="00F67B8C" w:rsidRDefault="00E418D7" w:rsidP="005A27D1">
            <w:pPr>
              <w:widowControl w:val="0"/>
              <w:tabs>
                <w:tab w:val="left" w:pos="720"/>
              </w:tabs>
              <w:autoSpaceDE w:val="0"/>
              <w:autoSpaceDN w:val="0"/>
              <w:adjustRightInd w:val="0"/>
              <w:spacing w:beforeLines="50" w:afterLines="50"/>
              <w:jc w:val="center"/>
              <w:rPr>
                <w:rFonts w:ascii="宋体" w:hAnsi="宋体"/>
                <w:sz w:val="24"/>
              </w:rPr>
              <w:pPrChange w:id="220"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京北天使投资</w:t>
            </w:r>
          </w:p>
        </w:tc>
        <w:tc>
          <w:tcPr>
            <w:tcW w:w="1701" w:type="dxa"/>
          </w:tcPr>
          <w:p w:rsidR="00000000" w:rsidRDefault="00E418D7" w:rsidP="005A27D1">
            <w:pPr>
              <w:widowControl w:val="0"/>
              <w:tabs>
                <w:tab w:val="left" w:pos="720"/>
              </w:tabs>
              <w:autoSpaceDE w:val="0"/>
              <w:autoSpaceDN w:val="0"/>
              <w:adjustRightInd w:val="0"/>
              <w:spacing w:beforeLines="50" w:afterLines="50"/>
              <w:jc w:val="center"/>
              <w:rPr>
                <w:rFonts w:ascii="宋体" w:hAnsi="宋体"/>
                <w:sz w:val="24"/>
              </w:rPr>
              <w:pPrChange w:id="221" w:author="ll" w:date="2018-02-02T21:43:00Z">
                <w:pPr>
                  <w:widowControl w:val="0"/>
                  <w:tabs>
                    <w:tab w:val="left" w:pos="720"/>
                  </w:tabs>
                  <w:autoSpaceDE w:val="0"/>
                  <w:autoSpaceDN w:val="0"/>
                  <w:adjustRightInd w:val="0"/>
                  <w:spacing w:beforeLines="50" w:afterLines="50"/>
                  <w:jc w:val="center"/>
                </w:pPr>
              </w:pPrChange>
            </w:pPr>
            <w:r>
              <w:rPr>
                <w:rFonts w:ascii="宋体" w:hAnsi="宋体"/>
                <w:sz w:val="24"/>
              </w:rPr>
              <w:t>40</w:t>
            </w:r>
          </w:p>
        </w:tc>
        <w:tc>
          <w:tcPr>
            <w:tcW w:w="2693" w:type="dxa"/>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22"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23"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r w:rsidR="00E418D7" w:rsidRPr="00030967" w:rsidTr="00DF5B17">
        <w:trPr>
          <w:jc w:val="center"/>
        </w:trPr>
        <w:tc>
          <w:tcPr>
            <w:tcW w:w="1668" w:type="dxa"/>
          </w:tcPr>
          <w:p w:rsidR="00000000" w:rsidRDefault="00AC3D40" w:rsidP="005A27D1">
            <w:pPr>
              <w:widowControl w:val="0"/>
              <w:tabs>
                <w:tab w:val="left" w:pos="720"/>
              </w:tabs>
              <w:autoSpaceDE w:val="0"/>
              <w:autoSpaceDN w:val="0"/>
              <w:adjustRightInd w:val="0"/>
              <w:spacing w:beforeLines="50" w:afterLines="50"/>
              <w:jc w:val="center"/>
              <w:rPr>
                <w:rFonts w:ascii="宋体" w:hAnsi="宋体"/>
                <w:sz w:val="24"/>
              </w:rPr>
              <w:pPrChange w:id="22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京北</w:t>
            </w:r>
            <w:r>
              <w:rPr>
                <w:rFonts w:ascii="宋体" w:hAnsi="宋体"/>
                <w:sz w:val="24"/>
              </w:rPr>
              <w:t>阳光投资</w:t>
            </w:r>
          </w:p>
        </w:tc>
        <w:tc>
          <w:tcPr>
            <w:tcW w:w="1701" w:type="dxa"/>
          </w:tcPr>
          <w:p w:rsidR="00000000" w:rsidRDefault="00E418D7" w:rsidP="005A27D1">
            <w:pPr>
              <w:widowControl w:val="0"/>
              <w:tabs>
                <w:tab w:val="left" w:pos="720"/>
              </w:tabs>
              <w:autoSpaceDE w:val="0"/>
              <w:autoSpaceDN w:val="0"/>
              <w:adjustRightInd w:val="0"/>
              <w:spacing w:beforeLines="50" w:afterLines="50"/>
              <w:jc w:val="center"/>
              <w:rPr>
                <w:rFonts w:ascii="宋体" w:hAnsi="宋体"/>
                <w:sz w:val="24"/>
              </w:rPr>
              <w:pPrChange w:id="225"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100</w:t>
            </w:r>
          </w:p>
        </w:tc>
        <w:tc>
          <w:tcPr>
            <w:tcW w:w="2693" w:type="dxa"/>
            <w:vAlign w:val="center"/>
          </w:tcPr>
          <w:p w:rsidR="00000000" w:rsidRDefault="006D7EE2" w:rsidP="005A27D1">
            <w:pPr>
              <w:widowControl w:val="0"/>
              <w:tabs>
                <w:tab w:val="left" w:pos="720"/>
              </w:tabs>
              <w:autoSpaceDE w:val="0"/>
              <w:autoSpaceDN w:val="0"/>
              <w:adjustRightInd w:val="0"/>
              <w:spacing w:beforeLines="50" w:afterLines="50"/>
              <w:jc w:val="center"/>
              <w:rPr>
                <w:rFonts w:ascii="宋体" w:eastAsia="MS Song" w:hAnsi="宋体"/>
                <w:b/>
                <w:kern w:val="28"/>
                <w:sz w:val="24"/>
              </w:rPr>
              <w:pPrChange w:id="226" w:author="ll" w:date="2018-02-02T21:43:00Z">
                <w:pPr>
                  <w:keepNext/>
                  <w:widowControl w:val="0"/>
                  <w:tabs>
                    <w:tab w:val="left" w:pos="720"/>
                  </w:tabs>
                  <w:autoSpaceDE w:val="0"/>
                  <w:autoSpaceDN w:val="0"/>
                  <w:adjustRightInd w:val="0"/>
                  <w:spacing w:beforeLines="50" w:afterLines="50"/>
                  <w:jc w:val="center"/>
                  <w:outlineLvl w:val="0"/>
                </w:pPr>
              </w:pPrChange>
            </w:pPr>
          </w:p>
        </w:tc>
        <w:tc>
          <w:tcPr>
            <w:tcW w:w="2693" w:type="dxa"/>
            <w:vAlign w:val="center"/>
          </w:tcPr>
          <w:p w:rsidR="00000000" w:rsidRDefault="006D7EE2" w:rsidP="005A27D1">
            <w:pPr>
              <w:widowControl w:val="0"/>
              <w:tabs>
                <w:tab w:val="left" w:pos="720"/>
              </w:tabs>
              <w:autoSpaceDE w:val="0"/>
              <w:autoSpaceDN w:val="0"/>
              <w:adjustRightInd w:val="0"/>
              <w:spacing w:beforeLines="50" w:afterLines="50"/>
              <w:jc w:val="center"/>
              <w:rPr>
                <w:rFonts w:ascii="宋体" w:eastAsia="MS Song" w:hAnsi="宋体"/>
                <w:b/>
                <w:kern w:val="28"/>
                <w:sz w:val="24"/>
              </w:rPr>
              <w:pPrChange w:id="227" w:author="ll" w:date="2018-02-02T21:43:00Z">
                <w:pPr>
                  <w:keepNext/>
                  <w:widowControl w:val="0"/>
                  <w:tabs>
                    <w:tab w:val="left" w:pos="720"/>
                  </w:tabs>
                  <w:autoSpaceDE w:val="0"/>
                  <w:autoSpaceDN w:val="0"/>
                  <w:adjustRightInd w:val="0"/>
                  <w:spacing w:beforeLines="50" w:afterLines="50"/>
                  <w:jc w:val="center"/>
                  <w:outlineLvl w:val="0"/>
                </w:pPr>
              </w:pPrChange>
            </w:pPr>
          </w:p>
        </w:tc>
      </w:tr>
      <w:tr w:rsidR="00E418D7" w:rsidRPr="00030967" w:rsidTr="00DF5B17">
        <w:trPr>
          <w:jc w:val="center"/>
        </w:trPr>
        <w:tc>
          <w:tcPr>
            <w:tcW w:w="1668" w:type="dxa"/>
          </w:tcPr>
          <w:p w:rsidR="00000000" w:rsidRDefault="00AC3D40" w:rsidP="005A27D1">
            <w:pPr>
              <w:widowControl w:val="0"/>
              <w:tabs>
                <w:tab w:val="left" w:pos="720"/>
              </w:tabs>
              <w:autoSpaceDE w:val="0"/>
              <w:autoSpaceDN w:val="0"/>
              <w:adjustRightInd w:val="0"/>
              <w:spacing w:beforeLines="50" w:afterLines="50"/>
              <w:jc w:val="center"/>
              <w:rPr>
                <w:rFonts w:ascii="宋体" w:hAnsi="宋体"/>
                <w:sz w:val="24"/>
              </w:rPr>
              <w:pPrChange w:id="228"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天使</w:t>
            </w:r>
            <w:r>
              <w:rPr>
                <w:rFonts w:ascii="宋体" w:hAnsi="宋体"/>
                <w:sz w:val="24"/>
              </w:rPr>
              <w:t>聚场投资</w:t>
            </w:r>
          </w:p>
        </w:tc>
        <w:tc>
          <w:tcPr>
            <w:tcW w:w="1701" w:type="dxa"/>
          </w:tcPr>
          <w:p w:rsidR="00000000" w:rsidRDefault="00E418D7" w:rsidP="005A27D1">
            <w:pPr>
              <w:widowControl w:val="0"/>
              <w:tabs>
                <w:tab w:val="left" w:pos="720"/>
              </w:tabs>
              <w:autoSpaceDE w:val="0"/>
              <w:autoSpaceDN w:val="0"/>
              <w:adjustRightInd w:val="0"/>
              <w:spacing w:beforeLines="50" w:afterLines="50"/>
              <w:jc w:val="center"/>
              <w:rPr>
                <w:rFonts w:ascii="宋体" w:hAnsi="宋体"/>
                <w:sz w:val="24"/>
              </w:rPr>
              <w:pPrChange w:id="229"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40</w:t>
            </w:r>
          </w:p>
        </w:tc>
        <w:tc>
          <w:tcPr>
            <w:tcW w:w="2693" w:type="dxa"/>
            <w:vAlign w:val="center"/>
          </w:tcPr>
          <w:p w:rsidR="00000000" w:rsidRDefault="006D7EE2" w:rsidP="005A27D1">
            <w:pPr>
              <w:widowControl w:val="0"/>
              <w:tabs>
                <w:tab w:val="left" w:pos="720"/>
              </w:tabs>
              <w:autoSpaceDE w:val="0"/>
              <w:autoSpaceDN w:val="0"/>
              <w:adjustRightInd w:val="0"/>
              <w:spacing w:beforeLines="50" w:afterLines="50"/>
              <w:jc w:val="center"/>
              <w:rPr>
                <w:rFonts w:ascii="宋体" w:eastAsia="MS Song" w:hAnsi="宋体"/>
                <w:b/>
                <w:kern w:val="28"/>
                <w:sz w:val="24"/>
              </w:rPr>
              <w:pPrChange w:id="230" w:author="ll" w:date="2018-02-02T21:43:00Z">
                <w:pPr>
                  <w:keepNext/>
                  <w:widowControl w:val="0"/>
                  <w:tabs>
                    <w:tab w:val="left" w:pos="720"/>
                  </w:tabs>
                  <w:autoSpaceDE w:val="0"/>
                  <w:autoSpaceDN w:val="0"/>
                  <w:adjustRightInd w:val="0"/>
                  <w:spacing w:beforeLines="50" w:afterLines="50"/>
                  <w:jc w:val="center"/>
                  <w:outlineLvl w:val="0"/>
                </w:pPr>
              </w:pPrChange>
            </w:pPr>
          </w:p>
        </w:tc>
        <w:tc>
          <w:tcPr>
            <w:tcW w:w="2693" w:type="dxa"/>
            <w:vAlign w:val="center"/>
          </w:tcPr>
          <w:p w:rsidR="00000000" w:rsidRDefault="006D7EE2" w:rsidP="005A27D1">
            <w:pPr>
              <w:widowControl w:val="0"/>
              <w:tabs>
                <w:tab w:val="left" w:pos="720"/>
              </w:tabs>
              <w:autoSpaceDE w:val="0"/>
              <w:autoSpaceDN w:val="0"/>
              <w:adjustRightInd w:val="0"/>
              <w:spacing w:beforeLines="50" w:afterLines="50"/>
              <w:jc w:val="center"/>
              <w:rPr>
                <w:rFonts w:ascii="宋体" w:eastAsia="MS Song" w:hAnsi="宋体"/>
                <w:b/>
                <w:kern w:val="28"/>
                <w:sz w:val="24"/>
              </w:rPr>
              <w:pPrChange w:id="231" w:author="ll" w:date="2018-02-02T21:43:00Z">
                <w:pPr>
                  <w:keepNext/>
                  <w:widowControl w:val="0"/>
                  <w:tabs>
                    <w:tab w:val="left" w:pos="720"/>
                  </w:tabs>
                  <w:autoSpaceDE w:val="0"/>
                  <w:autoSpaceDN w:val="0"/>
                  <w:adjustRightInd w:val="0"/>
                  <w:spacing w:beforeLines="50" w:afterLines="50"/>
                  <w:jc w:val="center"/>
                  <w:outlineLvl w:val="0"/>
                </w:pPr>
              </w:pPrChange>
            </w:pPr>
          </w:p>
        </w:tc>
      </w:tr>
      <w:tr w:rsidR="00030967" w:rsidRPr="00030967" w:rsidTr="00DF5B17">
        <w:trPr>
          <w:jc w:val="center"/>
        </w:trPr>
        <w:tc>
          <w:tcPr>
            <w:tcW w:w="1668" w:type="dxa"/>
          </w:tcPr>
          <w:p w:rsidR="00000000" w:rsidRDefault="00030967" w:rsidP="005A27D1">
            <w:pPr>
              <w:widowControl w:val="0"/>
              <w:tabs>
                <w:tab w:val="left" w:pos="720"/>
              </w:tabs>
              <w:autoSpaceDE w:val="0"/>
              <w:autoSpaceDN w:val="0"/>
              <w:adjustRightInd w:val="0"/>
              <w:spacing w:beforeLines="50" w:afterLines="50"/>
              <w:jc w:val="center"/>
              <w:rPr>
                <w:rFonts w:ascii="宋体" w:hAnsi="宋体"/>
                <w:sz w:val="24"/>
              </w:rPr>
              <w:pPrChange w:id="232" w:author="ll" w:date="2018-02-02T21:43: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合计</w:t>
            </w:r>
          </w:p>
        </w:tc>
        <w:tc>
          <w:tcPr>
            <w:tcW w:w="1701" w:type="dxa"/>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33"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3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35"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bl>
    <w:p w:rsidR="001E4198" w:rsidRPr="000D2570" w:rsidRDefault="00030967" w:rsidP="000D2570">
      <w:pPr>
        <w:pStyle w:val="aff"/>
        <w:widowControl w:val="0"/>
        <w:numPr>
          <w:ilvl w:val="0"/>
          <w:numId w:val="38"/>
        </w:numPr>
        <w:autoSpaceDE w:val="0"/>
        <w:autoSpaceDN w:val="0"/>
        <w:adjustRightInd w:val="0"/>
        <w:ind w:left="1050" w:firstLineChars="0"/>
        <w:jc w:val="both"/>
        <w:rPr>
          <w:rFonts w:ascii="宋体" w:hAnsi="宋体"/>
          <w:kern w:val="2"/>
          <w:sz w:val="24"/>
          <w:szCs w:val="24"/>
          <w:lang w:val="en-GB"/>
        </w:rPr>
      </w:pPr>
      <w:bookmarkStart w:id="236" w:name="_Ref293869349"/>
      <w:r w:rsidRPr="00D13C7C">
        <w:rPr>
          <w:rFonts w:ascii="宋体" w:hAnsi="宋体" w:hint="eastAsia"/>
          <w:sz w:val="24"/>
          <w:szCs w:val="24"/>
        </w:rPr>
        <w:t>原股东</w:t>
      </w:r>
      <w:r w:rsidR="00DA2A1C" w:rsidRPr="00D13C7C">
        <w:rPr>
          <w:rFonts w:ascii="宋体" w:hAnsi="宋体" w:hint="eastAsia"/>
          <w:sz w:val="24"/>
          <w:szCs w:val="24"/>
        </w:rPr>
        <w:t>声明：其作为</w:t>
      </w:r>
      <w:r w:rsidR="006D342D" w:rsidRPr="00D13C7C">
        <w:rPr>
          <w:rFonts w:ascii="宋体" w:hAnsi="宋体" w:hint="eastAsia"/>
          <w:sz w:val="24"/>
          <w:szCs w:val="24"/>
        </w:rPr>
        <w:t>公司</w:t>
      </w:r>
      <w:r w:rsidR="00DA2A1C" w:rsidRPr="00D13C7C">
        <w:rPr>
          <w:rFonts w:ascii="宋体" w:hAnsi="宋体" w:hint="eastAsia"/>
          <w:sz w:val="24"/>
          <w:szCs w:val="24"/>
        </w:rPr>
        <w:t>的股东</w:t>
      </w:r>
      <w:r w:rsidR="00DA2A1C" w:rsidRPr="00D13C7C">
        <w:rPr>
          <w:rFonts w:hint="eastAsia"/>
          <w:sz w:val="24"/>
          <w:szCs w:val="24"/>
        </w:rPr>
        <w:t>，同意上述</w:t>
      </w:r>
      <w:r w:rsidRPr="00D13C7C">
        <w:rPr>
          <w:rFonts w:hint="eastAsia"/>
          <w:sz w:val="24"/>
          <w:szCs w:val="24"/>
        </w:rPr>
        <w:t>增资</w:t>
      </w:r>
      <w:r w:rsidR="00DA2A1C" w:rsidRPr="00D13C7C">
        <w:rPr>
          <w:rFonts w:hint="eastAsia"/>
          <w:sz w:val="24"/>
          <w:szCs w:val="24"/>
        </w:rPr>
        <w:t>，并承诺放弃优先</w:t>
      </w:r>
      <w:r w:rsidRPr="00D13C7C">
        <w:rPr>
          <w:rFonts w:hint="eastAsia"/>
          <w:sz w:val="24"/>
          <w:szCs w:val="24"/>
        </w:rPr>
        <w:t>认购</w:t>
      </w:r>
      <w:r w:rsidR="00DA2A1C" w:rsidRPr="00D13C7C">
        <w:rPr>
          <w:rFonts w:hint="eastAsia"/>
          <w:sz w:val="24"/>
          <w:szCs w:val="24"/>
        </w:rPr>
        <w:t>权。</w:t>
      </w:r>
    </w:p>
    <w:p w:rsidR="008D2A0C" w:rsidRPr="00706EF3" w:rsidRDefault="00FA572E"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24"/>
          <w:szCs w:val="24"/>
        </w:rPr>
      </w:pPr>
      <w:r>
        <w:rPr>
          <w:rFonts w:ascii="宋体" w:hAnsi="宋体" w:hint="eastAsia"/>
          <w:b/>
          <w:sz w:val="24"/>
          <w:szCs w:val="24"/>
        </w:rPr>
        <w:t>各方</w:t>
      </w:r>
      <w:r w:rsidR="00DA2A1C" w:rsidRPr="00EF4CDD">
        <w:rPr>
          <w:rFonts w:ascii="宋体" w:hAnsi="宋体" w:hint="eastAsia"/>
          <w:sz w:val="24"/>
        </w:rPr>
        <w:t>声明</w:t>
      </w:r>
      <w:r w:rsidR="00DA2A1C">
        <w:rPr>
          <w:rFonts w:ascii="宋体" w:hAnsi="宋体" w:hint="eastAsia"/>
          <w:sz w:val="24"/>
        </w:rPr>
        <w:t>：完全了解并理解</w:t>
      </w:r>
      <w:r w:rsidR="00795080">
        <w:rPr>
          <w:rFonts w:ascii="宋体" w:hAnsi="宋体" w:hint="eastAsia"/>
          <w:b/>
          <w:kern w:val="2"/>
          <w:sz w:val="24"/>
          <w:szCs w:val="24"/>
          <w:lang w:val="en-GB"/>
        </w:rPr>
        <w:t>投资者</w:t>
      </w:r>
      <w:r w:rsidR="00DA2A1C">
        <w:rPr>
          <w:rFonts w:ascii="宋体" w:hAnsi="宋体" w:hint="eastAsia"/>
          <w:sz w:val="24"/>
        </w:rPr>
        <w:t>是在</w:t>
      </w:r>
      <w:r>
        <w:rPr>
          <w:rFonts w:ascii="宋体" w:hAnsi="宋体" w:hint="eastAsia"/>
          <w:b/>
          <w:sz w:val="24"/>
          <w:szCs w:val="24"/>
        </w:rPr>
        <w:t>各方</w:t>
      </w:r>
      <w:r w:rsidR="00DA2A1C" w:rsidRPr="00EF4CDD">
        <w:rPr>
          <w:rFonts w:ascii="宋体" w:hAnsi="宋体" w:hint="eastAsia"/>
          <w:sz w:val="24"/>
        </w:rPr>
        <w:t>签署本协议</w:t>
      </w:r>
      <w:r w:rsidR="00DA2A1C">
        <w:rPr>
          <w:rFonts w:ascii="宋体" w:hAnsi="宋体" w:hint="eastAsia"/>
          <w:sz w:val="24"/>
        </w:rPr>
        <w:t>并将完全履行本协议项下所有义务的前提下同意</w:t>
      </w:r>
      <w:r w:rsidR="00030967">
        <w:rPr>
          <w:rFonts w:ascii="宋体" w:hAnsi="宋体" w:hint="eastAsia"/>
          <w:sz w:val="24"/>
        </w:rPr>
        <w:t>本协议约定之交易并</w:t>
      </w:r>
      <w:r w:rsidR="00DA2A1C">
        <w:rPr>
          <w:rFonts w:ascii="宋体" w:hAnsi="宋体" w:hint="eastAsia"/>
          <w:sz w:val="24"/>
        </w:rPr>
        <w:t>签署本协议。</w:t>
      </w:r>
      <w:bookmarkEnd w:id="236"/>
    </w:p>
    <w:p w:rsidR="008D2A0C" w:rsidRPr="00706EF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24"/>
          <w:szCs w:val="24"/>
        </w:rPr>
      </w:pPr>
      <w:r w:rsidRPr="007D572F">
        <w:rPr>
          <w:rFonts w:ascii="宋体" w:hAnsi="宋体" w:cs="楷体_GB2312" w:hint="eastAsia"/>
          <w:w w:val="0"/>
          <w:sz w:val="24"/>
          <w:szCs w:val="24"/>
        </w:rPr>
        <w:lastRenderedPageBreak/>
        <w:t>本次</w:t>
      </w:r>
      <w:r w:rsidR="00966EE1" w:rsidRPr="007D572F">
        <w:rPr>
          <w:rFonts w:ascii="宋体" w:hAnsi="宋体" w:cs="楷体_GB2312" w:hint="eastAsia"/>
          <w:w w:val="0"/>
          <w:sz w:val="24"/>
          <w:szCs w:val="24"/>
        </w:rPr>
        <w:t>增资</w:t>
      </w:r>
      <w:r w:rsidRPr="007D572F">
        <w:rPr>
          <w:rFonts w:ascii="宋体" w:hAnsi="宋体" w:cs="楷体_GB2312" w:hint="eastAsia"/>
          <w:w w:val="0"/>
          <w:sz w:val="24"/>
          <w:szCs w:val="24"/>
        </w:rPr>
        <w:t>完成后，</w:t>
      </w:r>
      <w:r w:rsidR="00966EE1" w:rsidRPr="007D572F">
        <w:rPr>
          <w:rFonts w:ascii="宋体" w:hAnsi="宋体" w:cs="楷体_GB2312" w:hint="eastAsia"/>
          <w:w w:val="0"/>
          <w:sz w:val="24"/>
          <w:szCs w:val="24"/>
        </w:rPr>
        <w:t>公司注册资本变更为人民币</w:t>
      </w:r>
      <w:r w:rsidR="00A14B58">
        <w:rPr>
          <w:rFonts w:ascii="宋体" w:hAnsi="宋体" w:hint="eastAsia"/>
          <w:sz w:val="24"/>
        </w:rPr>
        <w:t>【</w:t>
      </w:r>
      <w:ins w:id="237" w:author="ll" w:date="2018-02-02T21:41:00Z">
        <w:r w:rsidR="00925624">
          <w:rPr>
            <w:rFonts w:ascii="宋体" w:hAnsi="宋体" w:hint="eastAsia"/>
            <w:sz w:val="24"/>
          </w:rPr>
          <w:t>4000</w:t>
        </w:r>
      </w:ins>
      <w:r w:rsidR="00A14B58">
        <w:rPr>
          <w:rFonts w:ascii="宋体" w:hAnsi="宋体" w:hint="eastAsia"/>
          <w:sz w:val="24"/>
        </w:rPr>
        <w:t>】</w:t>
      </w:r>
      <w:r w:rsidR="00476A00" w:rsidRPr="007D572F">
        <w:rPr>
          <w:rFonts w:ascii="宋体" w:hAnsi="宋体" w:cs="楷体_GB2312" w:hint="eastAsia"/>
          <w:w w:val="0"/>
          <w:sz w:val="24"/>
          <w:szCs w:val="24"/>
        </w:rPr>
        <w:t>万</w:t>
      </w:r>
      <w:r w:rsidR="00966EE1" w:rsidRPr="007D572F">
        <w:rPr>
          <w:rFonts w:ascii="宋体" w:hAnsi="宋体" w:cs="楷体_GB2312" w:hint="eastAsia"/>
          <w:w w:val="0"/>
          <w:sz w:val="24"/>
          <w:szCs w:val="24"/>
        </w:rPr>
        <w:t>元（</w:t>
      </w:r>
      <w:r w:rsidR="001D7C0A">
        <w:rPr>
          <w:rFonts w:ascii="宋体" w:hAnsi="宋体" w:cs="楷体_GB2312" w:hint="eastAsia"/>
          <w:w w:val="0"/>
          <w:sz w:val="24"/>
          <w:szCs w:val="24"/>
        </w:rPr>
        <w:t>RMB</w:t>
      </w:r>
      <w:r w:rsidR="00A14B58">
        <w:rPr>
          <w:rFonts w:ascii="宋体" w:hAnsi="宋体" w:hint="eastAsia"/>
          <w:sz w:val="24"/>
        </w:rPr>
        <w:t>【</w:t>
      </w:r>
      <w:ins w:id="238" w:author="ll" w:date="2018-02-02T21:41:00Z">
        <w:r w:rsidR="00925624">
          <w:rPr>
            <w:rFonts w:ascii="宋体" w:hAnsi="宋体" w:hint="eastAsia"/>
            <w:sz w:val="24"/>
          </w:rPr>
          <w:t>40000000</w:t>
        </w:r>
      </w:ins>
      <w:r w:rsidR="00A14B58">
        <w:rPr>
          <w:rFonts w:ascii="宋体" w:hAnsi="宋体" w:hint="eastAsia"/>
          <w:sz w:val="24"/>
        </w:rPr>
        <w:t>】</w:t>
      </w:r>
      <w:r w:rsidR="00966EE1" w:rsidRPr="007D572F">
        <w:rPr>
          <w:rFonts w:ascii="宋体" w:hAnsi="宋体" w:cs="楷体_GB2312"/>
          <w:w w:val="0"/>
          <w:sz w:val="24"/>
          <w:szCs w:val="24"/>
        </w:rPr>
        <w:t>）。</w:t>
      </w:r>
      <w:r w:rsidR="007D572F" w:rsidRPr="003A509B">
        <w:rPr>
          <w:rFonts w:ascii="宋体" w:hAnsi="宋体" w:cs="楷体_GB2312" w:hint="eastAsia"/>
          <w:w w:val="0"/>
          <w:sz w:val="24"/>
          <w:szCs w:val="24"/>
        </w:rPr>
        <w:t>增资后公司</w:t>
      </w:r>
      <w:r w:rsidRPr="007D572F">
        <w:rPr>
          <w:rFonts w:ascii="宋体" w:hAnsi="宋体" w:cs="楷体_GB2312" w:hint="eastAsia"/>
          <w:w w:val="0"/>
          <w:sz w:val="24"/>
          <w:szCs w:val="24"/>
        </w:rPr>
        <w:t>股东各自对应的注册资本出资额及持股比例如下：</w:t>
      </w:r>
      <w:bookmarkStart w:id="239" w:name="_GoBack"/>
      <w:bookmarkEnd w:id="2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C519BC" w:rsidRPr="00535448" w:rsidTr="00DF5B17">
        <w:trPr>
          <w:jc w:val="center"/>
        </w:trPr>
        <w:tc>
          <w:tcPr>
            <w:tcW w:w="1560" w:type="dxa"/>
            <w:shd w:val="clear" w:color="auto" w:fill="auto"/>
          </w:tcPr>
          <w:p w:rsidR="00000000" w:rsidRDefault="00C519BC"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0" w:author="ll" w:date="2018-02-02T21:43: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股东</w:t>
            </w:r>
          </w:p>
        </w:tc>
        <w:tc>
          <w:tcPr>
            <w:tcW w:w="2693" w:type="dxa"/>
            <w:shd w:val="clear" w:color="auto" w:fill="auto"/>
          </w:tcPr>
          <w:p w:rsidR="00000000" w:rsidRDefault="00C519BC"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1" w:author="ll" w:date="2018-02-02T21:43: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认缴注册资本（万元）</w:t>
            </w:r>
          </w:p>
        </w:tc>
        <w:tc>
          <w:tcPr>
            <w:tcW w:w="2693" w:type="dxa"/>
            <w:shd w:val="clear" w:color="auto" w:fill="auto"/>
          </w:tcPr>
          <w:p w:rsidR="00000000" w:rsidRDefault="00C519BC"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2" w:author="ll" w:date="2018-02-02T21:43: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实缴</w:t>
            </w:r>
            <w:r w:rsidR="00CE168E">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000000" w:rsidRDefault="00C519BC"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3" w:author="ll" w:date="2018-02-02T21:43:00Z">
                <w:pPr>
                  <w:widowControl w:val="0"/>
                  <w:tabs>
                    <w:tab w:val="left" w:pos="720"/>
                  </w:tabs>
                  <w:autoSpaceDE w:val="0"/>
                  <w:autoSpaceDN w:val="0"/>
                  <w:adjustRightInd w:val="0"/>
                  <w:spacing w:beforeLines="50" w:afterLines="50"/>
                  <w:jc w:val="center"/>
                </w:pPr>
              </w:pPrChange>
            </w:pPr>
            <w:r w:rsidRPr="00535448">
              <w:rPr>
                <w:rFonts w:ascii="宋体" w:hAnsi="宋体" w:hint="eastAsia"/>
                <w:kern w:val="2"/>
                <w:sz w:val="24"/>
                <w:szCs w:val="24"/>
                <w:lang w:val="en-GB"/>
              </w:rPr>
              <w:t>持股比例</w:t>
            </w:r>
          </w:p>
        </w:tc>
      </w:tr>
      <w:tr w:rsidR="00476A00" w:rsidRPr="00544C3E" w:rsidTr="00DF5B17">
        <w:trPr>
          <w:jc w:val="center"/>
        </w:trPr>
        <w:tc>
          <w:tcPr>
            <w:tcW w:w="1560"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5"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6"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669"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47"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r>
      <w:tr w:rsidR="00A14B58" w:rsidRPr="00544C3E" w:rsidTr="00DF5B17">
        <w:trPr>
          <w:jc w:val="center"/>
        </w:trPr>
        <w:tc>
          <w:tcPr>
            <w:tcW w:w="1560"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8"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49"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50"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669"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51" w:author="ll" w:date="2018-02-02T21:43:00Z">
                <w:pPr>
                  <w:widowControl w:val="0"/>
                  <w:tabs>
                    <w:tab w:val="left" w:pos="720"/>
                  </w:tabs>
                  <w:autoSpaceDE w:val="0"/>
                  <w:autoSpaceDN w:val="0"/>
                  <w:adjustRightInd w:val="0"/>
                  <w:spacing w:beforeLines="50" w:afterLines="50"/>
                  <w:jc w:val="center"/>
                </w:pPr>
              </w:pPrChange>
            </w:pPr>
            <w:r w:rsidRPr="00F03D3A">
              <w:rPr>
                <w:rFonts w:ascii="宋体" w:hAnsi="宋体" w:hint="eastAsia"/>
                <w:sz w:val="24"/>
              </w:rPr>
              <w:t>【】</w:t>
            </w:r>
          </w:p>
        </w:tc>
      </w:tr>
      <w:tr w:rsidR="00A14B58" w:rsidRPr="00535448" w:rsidTr="00DF5B17">
        <w:trPr>
          <w:jc w:val="center"/>
        </w:trPr>
        <w:tc>
          <w:tcPr>
            <w:tcW w:w="1560"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52"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53"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54"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669"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55" w:author="ll" w:date="2018-02-02T21:43:00Z">
                <w:pPr>
                  <w:widowControl w:val="0"/>
                  <w:tabs>
                    <w:tab w:val="left" w:pos="720"/>
                  </w:tabs>
                  <w:autoSpaceDE w:val="0"/>
                  <w:autoSpaceDN w:val="0"/>
                  <w:adjustRightInd w:val="0"/>
                  <w:spacing w:beforeLines="50" w:afterLines="50"/>
                  <w:jc w:val="center"/>
                </w:pPr>
              </w:pPrChange>
            </w:pPr>
            <w:r w:rsidRPr="00F03D3A">
              <w:rPr>
                <w:rFonts w:ascii="宋体" w:hAnsi="宋体" w:hint="eastAsia"/>
                <w:sz w:val="24"/>
              </w:rPr>
              <w:t>【】</w:t>
            </w:r>
          </w:p>
        </w:tc>
      </w:tr>
      <w:tr w:rsidR="00A14B58" w:rsidRPr="00535448" w:rsidTr="00DF5B17">
        <w:trPr>
          <w:jc w:val="center"/>
        </w:trPr>
        <w:tc>
          <w:tcPr>
            <w:tcW w:w="1560"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56"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vAlign w:val="center"/>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57"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58" w:author="ll" w:date="2018-02-02T21:43:00Z">
                <w:pPr>
                  <w:widowControl w:val="0"/>
                  <w:tabs>
                    <w:tab w:val="left" w:pos="720"/>
                  </w:tabs>
                  <w:autoSpaceDE w:val="0"/>
                  <w:autoSpaceDN w:val="0"/>
                  <w:adjustRightInd w:val="0"/>
                  <w:spacing w:beforeLines="50" w:afterLines="50"/>
                  <w:jc w:val="center"/>
                </w:pPr>
              </w:pPrChange>
            </w:pPr>
            <w:r w:rsidRPr="00351509">
              <w:rPr>
                <w:rFonts w:ascii="宋体" w:hAnsi="宋体" w:hint="eastAsia"/>
                <w:sz w:val="24"/>
              </w:rPr>
              <w:t>【】</w:t>
            </w:r>
          </w:p>
        </w:tc>
        <w:tc>
          <w:tcPr>
            <w:tcW w:w="1669"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59" w:author="ll" w:date="2018-02-02T21:43:00Z">
                <w:pPr>
                  <w:widowControl w:val="0"/>
                  <w:tabs>
                    <w:tab w:val="left" w:pos="720"/>
                  </w:tabs>
                  <w:autoSpaceDE w:val="0"/>
                  <w:autoSpaceDN w:val="0"/>
                  <w:adjustRightInd w:val="0"/>
                  <w:spacing w:beforeLines="50" w:afterLines="50"/>
                  <w:jc w:val="center"/>
                </w:pPr>
              </w:pPrChange>
            </w:pPr>
            <w:r w:rsidRPr="00351509">
              <w:rPr>
                <w:rFonts w:ascii="宋体" w:hAnsi="宋体" w:hint="eastAsia"/>
                <w:sz w:val="24"/>
              </w:rPr>
              <w:t>【】</w:t>
            </w:r>
          </w:p>
        </w:tc>
      </w:tr>
      <w:tr w:rsidR="00A14B58" w:rsidRPr="00535448" w:rsidTr="00DF5B17">
        <w:trPr>
          <w:jc w:val="center"/>
        </w:trPr>
        <w:tc>
          <w:tcPr>
            <w:tcW w:w="1560"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60"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kern w:val="2"/>
                <w:sz w:val="24"/>
                <w:szCs w:val="24"/>
                <w:lang w:val="en-GB"/>
              </w:rPr>
              <w:t>合计</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261"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62" w:author="ll" w:date="2018-02-02T21:43:00Z">
                <w:pPr>
                  <w:widowControl w:val="0"/>
                  <w:tabs>
                    <w:tab w:val="left" w:pos="720"/>
                  </w:tabs>
                  <w:autoSpaceDE w:val="0"/>
                  <w:autoSpaceDN w:val="0"/>
                  <w:adjustRightInd w:val="0"/>
                  <w:spacing w:beforeLines="50" w:afterLines="50"/>
                  <w:jc w:val="center"/>
                </w:pPr>
              </w:pPrChange>
            </w:pPr>
            <w:r w:rsidRPr="009E1E19">
              <w:rPr>
                <w:rFonts w:ascii="宋体" w:hAnsi="宋体" w:hint="eastAsia"/>
                <w:sz w:val="24"/>
              </w:rPr>
              <w:t>【】</w:t>
            </w:r>
          </w:p>
        </w:tc>
        <w:tc>
          <w:tcPr>
            <w:tcW w:w="1669" w:type="dxa"/>
            <w:shd w:val="clear" w:color="auto" w:fill="auto"/>
          </w:tcPr>
          <w:p w:rsidR="00000000" w:rsidRDefault="00A14B58" w:rsidP="005A27D1">
            <w:pPr>
              <w:widowControl w:val="0"/>
              <w:tabs>
                <w:tab w:val="left" w:pos="720"/>
              </w:tabs>
              <w:autoSpaceDE w:val="0"/>
              <w:autoSpaceDN w:val="0"/>
              <w:adjustRightInd w:val="0"/>
              <w:spacing w:beforeLines="50" w:afterLines="50"/>
              <w:jc w:val="center"/>
              <w:rPr>
                <w:rFonts w:ascii="宋体" w:hAnsi="宋体"/>
                <w:sz w:val="24"/>
              </w:rPr>
              <w:pPrChange w:id="263" w:author="ll" w:date="2018-02-02T21:43:00Z">
                <w:pPr>
                  <w:widowControl w:val="0"/>
                  <w:tabs>
                    <w:tab w:val="left" w:pos="720"/>
                  </w:tabs>
                  <w:autoSpaceDE w:val="0"/>
                  <w:autoSpaceDN w:val="0"/>
                  <w:adjustRightInd w:val="0"/>
                  <w:spacing w:beforeLines="50" w:afterLines="50"/>
                  <w:jc w:val="center"/>
                </w:pPr>
              </w:pPrChange>
            </w:pPr>
            <w:r>
              <w:rPr>
                <w:rFonts w:ascii="宋体" w:hAnsi="宋体" w:hint="eastAsia"/>
                <w:sz w:val="24"/>
              </w:rPr>
              <w:t>100%</w:t>
            </w:r>
          </w:p>
        </w:tc>
      </w:tr>
    </w:tbl>
    <w:p w:rsidR="008D2A0C" w:rsidRPr="0094334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sz w:val="24"/>
          <w:szCs w:val="24"/>
        </w:rPr>
      </w:pPr>
      <w:r w:rsidRPr="00943343">
        <w:rPr>
          <w:rFonts w:ascii="宋体" w:hAnsi="宋体" w:cs="楷体_GB2312" w:hint="eastAsia"/>
          <w:w w:val="0"/>
          <w:sz w:val="24"/>
          <w:szCs w:val="24"/>
        </w:rPr>
        <w:t>各方确认，本次</w:t>
      </w:r>
      <w:r w:rsidR="008B42C9">
        <w:rPr>
          <w:rFonts w:ascii="宋体" w:hAnsi="宋体" w:cs="楷体_GB2312" w:hint="eastAsia"/>
          <w:w w:val="0"/>
          <w:sz w:val="24"/>
          <w:szCs w:val="24"/>
        </w:rPr>
        <w:t>交易</w:t>
      </w:r>
      <w:r w:rsidRPr="00943343">
        <w:rPr>
          <w:rFonts w:ascii="宋体" w:hAnsi="宋体" w:cs="楷体_GB2312" w:hint="eastAsia"/>
          <w:w w:val="0"/>
          <w:sz w:val="24"/>
          <w:szCs w:val="24"/>
        </w:rPr>
        <w:t>完成后，</w:t>
      </w:r>
      <w:r w:rsidR="00795080">
        <w:rPr>
          <w:rFonts w:ascii="宋体" w:hAnsi="宋体" w:cs="楷体_GB2312" w:hint="eastAsia"/>
          <w:b/>
          <w:w w:val="0"/>
          <w:sz w:val="24"/>
          <w:szCs w:val="24"/>
        </w:rPr>
        <w:t>投资者</w:t>
      </w:r>
      <w:r w:rsidRPr="00943343">
        <w:rPr>
          <w:rFonts w:ascii="宋体" w:hAnsi="宋体" w:cs="楷体_GB2312" w:hint="eastAsia"/>
          <w:w w:val="0"/>
          <w:sz w:val="24"/>
          <w:szCs w:val="24"/>
        </w:rPr>
        <w:t>取得的、</w:t>
      </w:r>
      <w:r w:rsidRPr="00943343">
        <w:rPr>
          <w:rFonts w:ascii="宋体" w:hAnsi="宋体"/>
          <w:sz w:val="24"/>
          <w:szCs w:val="24"/>
        </w:rPr>
        <w:t>附带的所有</w:t>
      </w:r>
      <w:r w:rsidRPr="00943343">
        <w:rPr>
          <w:rFonts w:ascii="宋体" w:hAnsi="宋体" w:hint="eastAsia"/>
          <w:sz w:val="24"/>
          <w:szCs w:val="24"/>
        </w:rPr>
        <w:t>股东</w:t>
      </w:r>
      <w:r w:rsidRPr="00943343">
        <w:rPr>
          <w:rFonts w:ascii="宋体" w:hAnsi="宋体"/>
          <w:sz w:val="24"/>
          <w:szCs w:val="24"/>
        </w:rPr>
        <w:t>权利和权益</w:t>
      </w:r>
      <w:r w:rsidRPr="00943343">
        <w:rPr>
          <w:rFonts w:ascii="宋体" w:hAnsi="宋体" w:hint="eastAsia"/>
          <w:sz w:val="24"/>
          <w:szCs w:val="24"/>
        </w:rPr>
        <w:t>，均</w:t>
      </w:r>
      <w:r w:rsidRPr="00943343">
        <w:rPr>
          <w:rFonts w:ascii="宋体" w:hAnsi="宋体"/>
          <w:sz w:val="24"/>
          <w:szCs w:val="24"/>
        </w:rPr>
        <w:t>未附设任何形式的</w:t>
      </w:r>
      <w:r w:rsidRPr="00943343">
        <w:rPr>
          <w:rFonts w:ascii="宋体" w:hAnsi="宋体" w:hint="eastAsia"/>
          <w:sz w:val="24"/>
          <w:szCs w:val="24"/>
        </w:rPr>
        <w:t>第三方</w:t>
      </w:r>
      <w:r w:rsidRPr="00943343">
        <w:rPr>
          <w:rFonts w:ascii="宋体" w:hAnsi="宋体"/>
          <w:sz w:val="24"/>
          <w:szCs w:val="24"/>
        </w:rPr>
        <w:t>权利限制</w:t>
      </w:r>
      <w:r w:rsidRPr="00943343">
        <w:rPr>
          <w:rFonts w:ascii="宋体" w:hAnsi="宋体" w:hint="eastAsia"/>
          <w:sz w:val="24"/>
          <w:szCs w:val="24"/>
        </w:rPr>
        <w:t>，并享有完整的股东权利和权益。</w:t>
      </w:r>
      <w:r w:rsidR="00A74861" w:rsidRPr="00F03070">
        <w:rPr>
          <w:rFonts w:ascii="宋体" w:hAnsi="宋体" w:hint="eastAsia"/>
          <w:sz w:val="24"/>
          <w:szCs w:val="24"/>
        </w:rPr>
        <w:t>相关权利和权益包括但不限于截至本协议签署日以及本协议签署日至股权转让登记日公司未分配的红利及分红、公积金及公司</w:t>
      </w:r>
      <w:r w:rsidR="00C57576">
        <w:rPr>
          <w:rFonts w:ascii="宋体" w:hAnsi="宋体" w:hint="eastAsia"/>
          <w:sz w:val="24"/>
          <w:szCs w:val="24"/>
        </w:rPr>
        <w:t>其它</w:t>
      </w:r>
      <w:r w:rsidR="00A74861" w:rsidRPr="00F03070">
        <w:rPr>
          <w:rFonts w:ascii="宋体" w:hAnsi="宋体" w:hint="eastAsia"/>
          <w:sz w:val="24"/>
          <w:szCs w:val="24"/>
        </w:rPr>
        <w:t>依法提取的各项基金；为免生疑义，各方明确截至本协议签署日以及本协议签署日至股权转让登记日公司未分配的可分配利润由公司全体股东按照本次股权转让完成后各股东的持股比例共享。</w:t>
      </w:r>
    </w:p>
    <w:p w:rsidR="00000000" w:rsidRDefault="004D1222" w:rsidP="005A27D1">
      <w:pPr>
        <w:pStyle w:val="aff"/>
        <w:numPr>
          <w:ilvl w:val="1"/>
          <w:numId w:val="49"/>
        </w:numPr>
        <w:spacing w:beforeLines="50"/>
        <w:ind w:left="964" w:firstLineChars="0"/>
        <w:outlineLvl w:val="1"/>
        <w:rPr>
          <w:b/>
          <w:sz w:val="24"/>
          <w:szCs w:val="24"/>
        </w:rPr>
        <w:pPrChange w:id="264" w:author="ll" w:date="2018-02-02T21:44:00Z">
          <w:pPr>
            <w:pStyle w:val="aff"/>
            <w:numPr>
              <w:ilvl w:val="1"/>
              <w:numId w:val="49"/>
            </w:numPr>
            <w:spacing w:beforeLines="50"/>
            <w:ind w:left="964" w:firstLineChars="0" w:hanging="567"/>
            <w:outlineLvl w:val="1"/>
          </w:pPr>
        </w:pPrChange>
      </w:pPr>
      <w:bookmarkStart w:id="265" w:name="_Toc425893427"/>
      <w:bookmarkStart w:id="266" w:name="_Toc428017755"/>
      <w:bookmarkStart w:id="267" w:name="_Ref504214411"/>
      <w:bookmarkStart w:id="268" w:name="_Ref504233280"/>
      <w:bookmarkStart w:id="269" w:name="_Ref504233297"/>
      <w:bookmarkStart w:id="270" w:name="_Toc505242694"/>
      <w:bookmarkStart w:id="271" w:name="_Toc279676831"/>
      <w:bookmarkStart w:id="272" w:name="_Toc287697066"/>
      <w:bookmarkStart w:id="273" w:name="_Toc293698803"/>
      <w:bookmarkStart w:id="274" w:name="_Toc293699740"/>
      <w:bookmarkStart w:id="275" w:name="_Toc424573332"/>
      <w:bookmarkStart w:id="276" w:name="_Toc250927431"/>
      <w:r w:rsidRPr="008519AC">
        <w:rPr>
          <w:rFonts w:hint="eastAsia"/>
          <w:b/>
          <w:sz w:val="24"/>
          <w:szCs w:val="24"/>
        </w:rPr>
        <w:t>投资者投资款的支付时间</w:t>
      </w:r>
      <w:bookmarkEnd w:id="265"/>
      <w:bookmarkEnd w:id="266"/>
      <w:bookmarkEnd w:id="267"/>
      <w:bookmarkEnd w:id="268"/>
      <w:bookmarkEnd w:id="269"/>
      <w:bookmarkEnd w:id="270"/>
    </w:p>
    <w:p w:rsidR="00DE3BFF" w:rsidRDefault="009D1554" w:rsidP="009D1554">
      <w:pPr>
        <w:ind w:leftChars="270" w:left="540"/>
        <w:jc w:val="both"/>
        <w:rPr>
          <w:rFonts w:ascii="宋体" w:hAnsi="宋体" w:cs="楷体_GB2312"/>
          <w:w w:val="0"/>
          <w:sz w:val="24"/>
          <w:szCs w:val="24"/>
        </w:rPr>
      </w:pPr>
      <w:r w:rsidRPr="00F02A4E">
        <w:rPr>
          <w:rFonts w:ascii="宋体" w:hAnsi="宋体" w:cs="楷体_GB2312" w:hint="eastAsia"/>
          <w:w w:val="0"/>
          <w:sz w:val="24"/>
          <w:szCs w:val="24"/>
        </w:rPr>
        <w:t>各方确认，</w:t>
      </w:r>
      <w:r>
        <w:rPr>
          <w:rFonts w:ascii="宋体" w:hAnsi="宋体" w:cs="楷体_GB2312" w:hint="eastAsia"/>
          <w:b/>
          <w:w w:val="0"/>
          <w:sz w:val="24"/>
          <w:szCs w:val="24"/>
        </w:rPr>
        <w:t>中北梦</w:t>
      </w:r>
      <w:r>
        <w:rPr>
          <w:rFonts w:ascii="宋体" w:hAnsi="宋体" w:cs="楷体_GB2312"/>
          <w:b/>
          <w:w w:val="0"/>
          <w:sz w:val="24"/>
          <w:szCs w:val="24"/>
        </w:rPr>
        <w:t>投资</w:t>
      </w:r>
      <w:r w:rsidRPr="00F02A4E">
        <w:rPr>
          <w:rFonts w:ascii="宋体" w:hAnsi="宋体" w:cs="楷体_GB2312" w:hint="eastAsia"/>
          <w:w w:val="0"/>
          <w:sz w:val="24"/>
          <w:szCs w:val="24"/>
        </w:rPr>
        <w:t>于本协议签署之日</w:t>
      </w:r>
      <w:r w:rsidR="00DE3BFF" w:rsidRPr="00DE3BFF">
        <w:rPr>
          <w:rFonts w:ascii="宋体" w:hAnsi="宋体" w:cs="楷体_GB2312" w:hint="eastAsia"/>
          <w:w w:val="0"/>
          <w:sz w:val="24"/>
          <w:szCs w:val="24"/>
        </w:rPr>
        <w:t>且</w:t>
      </w:r>
      <w:r w:rsidR="00DE3BFF" w:rsidRPr="00CE2748">
        <w:rPr>
          <w:rStyle w:val="Char2"/>
          <w:rFonts w:hint="eastAsia"/>
        </w:rPr>
        <w:t>公司</w:t>
      </w:r>
      <w:r w:rsidR="00DE3BFF" w:rsidRPr="00DE3BFF">
        <w:rPr>
          <w:rFonts w:ascii="宋体" w:hAnsi="宋体" w:cs="楷体_GB2312" w:hint="eastAsia"/>
          <w:w w:val="0"/>
          <w:sz w:val="24"/>
          <w:szCs w:val="24"/>
        </w:rPr>
        <w:t>全部满足本协议第</w:t>
      </w:r>
      <w:r w:rsidR="00F9612F">
        <w:rPr>
          <w:rFonts w:ascii="宋体" w:hAnsi="宋体" w:cs="楷体_GB2312"/>
          <w:w w:val="0"/>
          <w:sz w:val="24"/>
          <w:szCs w:val="24"/>
        </w:rPr>
        <w:fldChar w:fldCharType="begin"/>
      </w:r>
      <w:r w:rsidR="00DE3BFF">
        <w:rPr>
          <w:rFonts w:ascii="宋体" w:hAnsi="宋体" w:cs="楷体_GB2312" w:hint="eastAsia"/>
          <w:w w:val="0"/>
          <w:sz w:val="24"/>
          <w:szCs w:val="24"/>
        </w:rPr>
        <w:instrText>REF _Ref504209738 \r \h</w:instrText>
      </w:r>
      <w:r w:rsidR="00F9612F">
        <w:rPr>
          <w:rFonts w:ascii="宋体" w:hAnsi="宋体" w:cs="楷体_GB2312"/>
          <w:w w:val="0"/>
          <w:sz w:val="24"/>
          <w:szCs w:val="24"/>
        </w:rPr>
      </w:r>
      <w:r w:rsidR="00F9612F">
        <w:rPr>
          <w:rFonts w:ascii="宋体" w:hAnsi="宋体" w:cs="楷体_GB2312"/>
          <w:w w:val="0"/>
          <w:sz w:val="24"/>
          <w:szCs w:val="24"/>
        </w:rPr>
        <w:fldChar w:fldCharType="separate"/>
      </w:r>
      <w:r w:rsidR="00AE0F96">
        <w:rPr>
          <w:rFonts w:ascii="宋体" w:hAnsi="宋体" w:cs="楷体_GB2312"/>
          <w:w w:val="0"/>
          <w:sz w:val="24"/>
          <w:szCs w:val="24"/>
        </w:rPr>
        <w:t>3.3.1</w:t>
      </w:r>
      <w:r w:rsidR="00F9612F">
        <w:rPr>
          <w:rFonts w:ascii="宋体" w:hAnsi="宋体" w:cs="楷体_GB2312"/>
          <w:w w:val="0"/>
          <w:sz w:val="24"/>
          <w:szCs w:val="24"/>
        </w:rPr>
        <w:fldChar w:fldCharType="end"/>
      </w:r>
      <w:r w:rsidR="00DE3BFF">
        <w:rPr>
          <w:rFonts w:ascii="宋体" w:hAnsi="宋体" w:cs="楷体_GB2312" w:hint="eastAsia"/>
          <w:w w:val="0"/>
          <w:sz w:val="24"/>
          <w:szCs w:val="24"/>
        </w:rPr>
        <w:t>款约定之支付先决条件</w:t>
      </w:r>
      <w:r w:rsidRPr="00F02A4E">
        <w:rPr>
          <w:rFonts w:ascii="宋体" w:hAnsi="宋体" w:cs="楷体_GB2312" w:hint="eastAsia"/>
          <w:w w:val="0"/>
          <w:sz w:val="24"/>
          <w:szCs w:val="24"/>
        </w:rPr>
        <w:t>后</w:t>
      </w:r>
      <w:r w:rsidR="00CD0C31">
        <w:rPr>
          <w:rFonts w:ascii="宋体" w:hAnsi="宋体" w:cs="楷体_GB2312" w:hint="eastAsia"/>
          <w:w w:val="0"/>
          <w:sz w:val="24"/>
          <w:szCs w:val="24"/>
        </w:rPr>
        <w:t>十</w:t>
      </w:r>
      <w:r w:rsidRPr="00F02A4E">
        <w:rPr>
          <w:rFonts w:ascii="宋体" w:hAnsi="宋体" w:cs="楷体_GB2312" w:hint="eastAsia"/>
          <w:w w:val="0"/>
          <w:sz w:val="24"/>
          <w:szCs w:val="24"/>
        </w:rPr>
        <w:t>（</w:t>
      </w:r>
      <w:r w:rsidR="00CD0C31">
        <w:rPr>
          <w:rFonts w:ascii="宋体" w:hAnsi="宋体" w:cs="楷体_GB2312" w:hint="eastAsia"/>
          <w:w w:val="0"/>
          <w:sz w:val="24"/>
          <w:szCs w:val="24"/>
        </w:rPr>
        <w:t>10</w:t>
      </w:r>
      <w:r w:rsidRPr="00F02A4E">
        <w:rPr>
          <w:rFonts w:ascii="宋体" w:hAnsi="宋体" w:cs="楷体_GB2312" w:hint="eastAsia"/>
          <w:w w:val="0"/>
          <w:sz w:val="24"/>
          <w:szCs w:val="24"/>
        </w:rPr>
        <w:t>）个工作日内向公司支付</w:t>
      </w:r>
      <w:r w:rsidR="00B06685">
        <w:rPr>
          <w:rFonts w:ascii="宋体" w:hAnsi="宋体" w:cs="楷体_GB2312" w:hint="eastAsia"/>
          <w:w w:val="0"/>
          <w:sz w:val="24"/>
          <w:szCs w:val="24"/>
        </w:rPr>
        <w:t>【】</w:t>
      </w:r>
      <w:r w:rsidRPr="00F02A4E">
        <w:rPr>
          <w:rFonts w:ascii="宋体" w:hAnsi="宋体" w:cs="楷体_GB2312" w:hint="eastAsia"/>
          <w:w w:val="0"/>
          <w:sz w:val="24"/>
          <w:szCs w:val="24"/>
        </w:rPr>
        <w:t>万元（</w:t>
      </w:r>
      <w:r w:rsidRPr="00F02A4E">
        <w:rPr>
          <w:rFonts w:ascii="宋体" w:hAnsi="宋体" w:cs="楷体_GB2312"/>
          <w:w w:val="0"/>
          <w:sz w:val="24"/>
          <w:szCs w:val="24"/>
        </w:rPr>
        <w:t>RMB</w:t>
      </w:r>
      <w:r w:rsidR="00B06685">
        <w:rPr>
          <w:rFonts w:ascii="宋体" w:hAnsi="宋体" w:cs="楷体_GB2312" w:hint="eastAsia"/>
          <w:w w:val="0"/>
          <w:sz w:val="24"/>
          <w:szCs w:val="24"/>
        </w:rPr>
        <w:t>【</w:t>
      </w:r>
      <w:r w:rsidR="00B06685">
        <w:rPr>
          <w:rFonts w:ascii="宋体" w:hAnsi="宋体" w:cs="楷体_GB2312"/>
          <w:w w:val="0"/>
          <w:sz w:val="24"/>
          <w:szCs w:val="24"/>
        </w:rPr>
        <w:t>】</w:t>
      </w:r>
      <w:r w:rsidRPr="00F02A4E">
        <w:rPr>
          <w:rFonts w:ascii="宋体" w:hAnsi="宋体" w:cs="楷体_GB2312" w:hint="eastAsia"/>
          <w:w w:val="0"/>
          <w:sz w:val="24"/>
          <w:szCs w:val="24"/>
        </w:rPr>
        <w:t>）投资款（“</w:t>
      </w:r>
      <w:r w:rsidR="00CD0C31">
        <w:rPr>
          <w:rFonts w:ascii="宋体" w:hAnsi="宋体" w:cs="楷体_GB2312" w:hint="eastAsia"/>
          <w:b/>
          <w:w w:val="0"/>
          <w:sz w:val="24"/>
          <w:szCs w:val="24"/>
        </w:rPr>
        <w:t>一期</w:t>
      </w:r>
      <w:r w:rsidRPr="00F02A4E">
        <w:rPr>
          <w:rFonts w:ascii="宋体" w:hAnsi="宋体" w:cs="楷体_GB2312" w:hint="eastAsia"/>
          <w:b/>
          <w:w w:val="0"/>
          <w:sz w:val="24"/>
          <w:szCs w:val="24"/>
        </w:rPr>
        <w:t>投资款</w:t>
      </w:r>
      <w:r w:rsidRPr="00F02A4E">
        <w:rPr>
          <w:rFonts w:ascii="宋体" w:hAnsi="宋体" w:cs="楷体_GB2312" w:hint="eastAsia"/>
          <w:w w:val="0"/>
          <w:sz w:val="24"/>
          <w:szCs w:val="24"/>
        </w:rPr>
        <w:t>”）</w:t>
      </w:r>
      <w:r w:rsidR="00CD0C31">
        <w:rPr>
          <w:rFonts w:ascii="宋体" w:hAnsi="宋体" w:cs="楷体_GB2312" w:hint="eastAsia"/>
          <w:w w:val="0"/>
          <w:sz w:val="24"/>
          <w:szCs w:val="24"/>
        </w:rPr>
        <w:t>；</w:t>
      </w:r>
    </w:p>
    <w:p w:rsidR="00DE3BFF" w:rsidRDefault="00DE3BFF" w:rsidP="00DE3BFF">
      <w:pPr>
        <w:ind w:leftChars="270" w:left="540"/>
        <w:jc w:val="both"/>
        <w:rPr>
          <w:rFonts w:ascii="宋体" w:hAnsi="宋体" w:cs="楷体_GB2312"/>
          <w:w w:val="0"/>
          <w:sz w:val="24"/>
          <w:szCs w:val="24"/>
        </w:rPr>
      </w:pPr>
    </w:p>
    <w:p w:rsidR="009D1554" w:rsidRPr="00F02A4E" w:rsidRDefault="009D1554" w:rsidP="009D1554">
      <w:pPr>
        <w:ind w:leftChars="270" w:left="540"/>
        <w:jc w:val="both"/>
        <w:rPr>
          <w:rFonts w:ascii="宋体" w:cs="楷体_GB2312"/>
          <w:w w:val="0"/>
          <w:sz w:val="24"/>
          <w:szCs w:val="24"/>
        </w:rPr>
      </w:pPr>
    </w:p>
    <w:p w:rsidR="00000000" w:rsidRDefault="004D1222" w:rsidP="005A27D1">
      <w:pPr>
        <w:pStyle w:val="aff"/>
        <w:numPr>
          <w:ilvl w:val="1"/>
          <w:numId w:val="49"/>
        </w:numPr>
        <w:spacing w:beforeLines="50"/>
        <w:ind w:left="964" w:firstLineChars="0"/>
        <w:outlineLvl w:val="1"/>
        <w:rPr>
          <w:b/>
          <w:sz w:val="24"/>
          <w:szCs w:val="24"/>
        </w:rPr>
        <w:pPrChange w:id="277" w:author="ll" w:date="2018-02-02T21:44:00Z">
          <w:pPr>
            <w:pStyle w:val="aff"/>
            <w:numPr>
              <w:ilvl w:val="1"/>
              <w:numId w:val="49"/>
            </w:numPr>
            <w:spacing w:beforeLines="50"/>
            <w:ind w:left="964" w:firstLineChars="0" w:hanging="567"/>
            <w:outlineLvl w:val="1"/>
          </w:pPr>
        </w:pPrChange>
      </w:pPr>
      <w:bookmarkStart w:id="278" w:name="_Toc425893428"/>
      <w:bookmarkStart w:id="279" w:name="_Toc428017756"/>
      <w:bookmarkStart w:id="280" w:name="_Ref455597180"/>
      <w:bookmarkStart w:id="281" w:name="_Ref455597195"/>
      <w:bookmarkStart w:id="282" w:name="_Toc505242695"/>
      <w:r w:rsidRPr="008519AC">
        <w:rPr>
          <w:rFonts w:hint="eastAsia"/>
          <w:b/>
          <w:sz w:val="24"/>
          <w:szCs w:val="24"/>
        </w:rPr>
        <w:t>投资款支付的先决条件</w:t>
      </w:r>
      <w:bookmarkEnd w:id="278"/>
      <w:bookmarkEnd w:id="279"/>
      <w:bookmarkEnd w:id="280"/>
      <w:bookmarkEnd w:id="281"/>
      <w:bookmarkEnd w:id="282"/>
    </w:p>
    <w:p w:rsidR="00000000" w:rsidRDefault="008C4E70" w:rsidP="005A27D1">
      <w:pPr>
        <w:pStyle w:val="aff"/>
        <w:numPr>
          <w:ilvl w:val="2"/>
          <w:numId w:val="49"/>
        </w:numPr>
        <w:spacing w:beforeLines="50"/>
        <w:ind w:left="567" w:firstLineChars="0" w:firstLine="0"/>
        <w:outlineLvl w:val="1"/>
        <w:rPr>
          <w:b/>
          <w:sz w:val="24"/>
          <w:szCs w:val="24"/>
        </w:rPr>
        <w:pPrChange w:id="283" w:author="ll" w:date="2018-02-02T21:44:00Z">
          <w:pPr>
            <w:pStyle w:val="aff"/>
            <w:numPr>
              <w:ilvl w:val="2"/>
              <w:numId w:val="49"/>
            </w:numPr>
            <w:spacing w:beforeLines="50"/>
            <w:ind w:left="567" w:firstLineChars="0" w:firstLine="0"/>
            <w:outlineLvl w:val="1"/>
          </w:pPr>
        </w:pPrChange>
      </w:pPr>
      <w:bookmarkStart w:id="284" w:name="_Toc505242696"/>
      <w:bookmarkStart w:id="285" w:name="_Ref504209738"/>
      <w:r w:rsidRPr="008C4E70">
        <w:rPr>
          <w:rFonts w:hint="eastAsia"/>
          <w:b/>
          <w:sz w:val="24"/>
          <w:szCs w:val="24"/>
        </w:rPr>
        <w:t>一期投资款</w:t>
      </w:r>
      <w:bookmarkEnd w:id="284"/>
    </w:p>
    <w:p w:rsidR="004D1222" w:rsidRPr="008C4E70" w:rsidRDefault="008C4E70" w:rsidP="008C4E70">
      <w:pPr>
        <w:tabs>
          <w:tab w:val="left" w:pos="567"/>
        </w:tabs>
        <w:ind w:leftChars="270" w:left="540"/>
        <w:jc w:val="both"/>
        <w:rPr>
          <w:rFonts w:ascii="宋体" w:hAnsi="宋体"/>
          <w:sz w:val="24"/>
        </w:rPr>
      </w:pPr>
      <w:r w:rsidRPr="008C4E70">
        <w:rPr>
          <w:rFonts w:ascii="宋体" w:hAnsi="宋体" w:hint="eastAsia"/>
          <w:sz w:val="24"/>
        </w:rPr>
        <w:t>各方同意，</w:t>
      </w:r>
      <w:r w:rsidRPr="008C4E70">
        <w:rPr>
          <w:rFonts w:ascii="宋体" w:hAnsi="宋体"/>
          <w:sz w:val="24"/>
        </w:rPr>
        <w:t>下列</w:t>
      </w:r>
      <w:r w:rsidRPr="008C4E70">
        <w:rPr>
          <w:rFonts w:ascii="宋体" w:hAnsi="宋体" w:hint="eastAsia"/>
          <w:sz w:val="24"/>
        </w:rPr>
        <w:t>每一</w:t>
      </w:r>
      <w:r w:rsidRPr="008C4E70">
        <w:rPr>
          <w:rFonts w:ascii="宋体" w:hAnsi="宋体"/>
          <w:sz w:val="24"/>
        </w:rPr>
        <w:t>条件全部实现</w:t>
      </w:r>
      <w:r w:rsidRPr="008C4E70">
        <w:rPr>
          <w:rFonts w:ascii="宋体" w:hAnsi="宋体" w:hint="eastAsia"/>
          <w:sz w:val="24"/>
        </w:rPr>
        <w:t>后</w:t>
      </w:r>
      <w:r w:rsidRPr="008C4E70">
        <w:rPr>
          <w:rFonts w:ascii="宋体" w:hAnsi="宋体"/>
          <w:sz w:val="24"/>
        </w:rPr>
        <w:t>，投资</w:t>
      </w:r>
      <w:r w:rsidRPr="008C4E70">
        <w:rPr>
          <w:rFonts w:ascii="宋体" w:hAnsi="宋体" w:hint="eastAsia"/>
          <w:sz w:val="24"/>
        </w:rPr>
        <w:t>者有义务按本协议第</w:t>
      </w:r>
      <w:fldSimple w:instr="REF _Ref504214411 \r \h  \* MERGEFORMAT ">
        <w:r w:rsidR="00AE0F96">
          <w:rPr>
            <w:rFonts w:ascii="宋体" w:hAnsi="宋体"/>
            <w:sz w:val="24"/>
          </w:rPr>
          <w:t>3.2</w:t>
        </w:r>
      </w:fldSimple>
      <w:r w:rsidRPr="008C4E70">
        <w:rPr>
          <w:rFonts w:ascii="宋体" w:hAnsi="宋体" w:hint="eastAsia"/>
          <w:sz w:val="24"/>
        </w:rPr>
        <w:t>款支付一期投资款：</w:t>
      </w:r>
      <w:bookmarkEnd w:id="285"/>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除非各方另有约定，各方已适当持续履行本协议</w:t>
      </w:r>
      <w:fldSimple w:instr="REF _Ref293689791 \r \h  \* MERGEFORMAT ">
        <w:r w:rsidR="00AE0F96" w:rsidRPr="00AE0F96">
          <w:rPr>
            <w:rFonts w:ascii="宋体" w:hAnsi="宋体" w:hint="eastAsia"/>
            <w:sz w:val="24"/>
          </w:rPr>
          <w:t>第4条</w:t>
        </w:r>
      </w:fldSimple>
      <w:r>
        <w:rPr>
          <w:rFonts w:ascii="宋体" w:hAnsi="宋体" w:hint="eastAsia"/>
          <w:sz w:val="24"/>
        </w:rPr>
        <w:t>所作的承诺。</w:t>
      </w:r>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cs="楷体_GB2312" w:hint="eastAsia"/>
          <w:w w:val="0"/>
          <w:sz w:val="24"/>
          <w:szCs w:val="24"/>
        </w:rPr>
        <w:t>除非各方另有约定，公司及各</w:t>
      </w:r>
      <w:r w:rsidR="00F15DE4">
        <w:rPr>
          <w:rFonts w:ascii="宋体" w:hAnsi="宋体" w:cs="楷体_GB2312" w:hint="eastAsia"/>
          <w:w w:val="0"/>
          <w:sz w:val="24"/>
          <w:szCs w:val="24"/>
        </w:rPr>
        <w:t>创始人</w:t>
      </w:r>
      <w:r>
        <w:rPr>
          <w:rFonts w:ascii="宋体" w:hAnsi="宋体" w:cs="楷体_GB2312" w:hint="eastAsia"/>
          <w:w w:val="0"/>
          <w:sz w:val="24"/>
          <w:szCs w:val="24"/>
        </w:rPr>
        <w:t>在本协议</w:t>
      </w:r>
      <w:fldSimple w:instr="REF _Ref293689842 \r \h  \* MERGEFORMAT ">
        <w:r w:rsidR="00AE0F96" w:rsidRPr="00AE0F96">
          <w:rPr>
            <w:rFonts w:ascii="宋体" w:hAnsi="宋体" w:cs="楷体_GB2312" w:hint="eastAsia"/>
            <w:w w:val="0"/>
            <w:sz w:val="24"/>
            <w:szCs w:val="24"/>
          </w:rPr>
          <w:t>第5条</w:t>
        </w:r>
      </w:fldSimple>
      <w:r>
        <w:rPr>
          <w:rFonts w:ascii="宋体" w:hAnsi="宋体" w:cs="楷体_GB2312" w:hint="eastAsia"/>
          <w:w w:val="0"/>
          <w:sz w:val="24"/>
          <w:szCs w:val="24"/>
        </w:rPr>
        <w:t>所作的陈述和保证在所有重大方面是真实、准确、完整的，不存在虚假、重大遗漏或误导。</w:t>
      </w:r>
    </w:p>
    <w:p w:rsidR="00DF4295" w:rsidRDefault="00DF4295"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sidRPr="00DF4295">
        <w:rPr>
          <w:rFonts w:ascii="宋体" w:hAnsi="宋体" w:hint="eastAsia"/>
          <w:sz w:val="24"/>
        </w:rPr>
        <w:t>自本协议签署之日起至一期投资款支付日，公司不存在任何具有重大不利影响的变化。</w:t>
      </w:r>
    </w:p>
    <w:p w:rsidR="005171EC" w:rsidRDefault="005171EC"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超出10个工作日未支付投资款，按照每天</w:t>
      </w:r>
      <w:ins w:id="286" w:author="ibm" w:date="2018-02-02T14:22:00Z">
        <w:r w:rsidR="00BE5D0B">
          <w:rPr>
            <w:rFonts w:ascii="宋体" w:hAnsi="宋体" w:hint="eastAsia"/>
            <w:sz w:val="24"/>
          </w:rPr>
          <w:t>0.</w:t>
        </w:r>
      </w:ins>
      <w:r>
        <w:rPr>
          <w:rFonts w:ascii="宋体" w:hAnsi="宋体" w:hint="eastAsia"/>
          <w:sz w:val="24"/>
        </w:rPr>
        <w:t>1%的滞纳金</w:t>
      </w:r>
      <w:r w:rsidR="00111D4E">
        <w:rPr>
          <w:rFonts w:ascii="宋体" w:hAnsi="宋体" w:hint="eastAsia"/>
          <w:sz w:val="24"/>
        </w:rPr>
        <w:t>一并支付。</w:t>
      </w:r>
    </w:p>
    <w:p w:rsidR="00F9612F" w:rsidRDefault="00F9612F" w:rsidP="00F9612F">
      <w:pPr>
        <w:widowControl w:val="0"/>
        <w:tabs>
          <w:tab w:val="left" w:pos="1080"/>
        </w:tabs>
        <w:autoSpaceDE w:val="0"/>
        <w:autoSpaceDN w:val="0"/>
        <w:adjustRightInd w:val="0"/>
        <w:jc w:val="both"/>
        <w:rPr>
          <w:rFonts w:ascii="宋体" w:hAnsi="宋体" w:cs="楷体_GB2312"/>
          <w:w w:val="0"/>
          <w:sz w:val="24"/>
          <w:szCs w:val="24"/>
        </w:rPr>
        <w:pPrChange w:id="287" w:author="ibm" w:date="2018-02-02T14:23:00Z">
          <w:pPr>
            <w:widowControl w:val="0"/>
            <w:numPr>
              <w:numId w:val="39"/>
            </w:numPr>
            <w:tabs>
              <w:tab w:val="num" w:pos="964"/>
              <w:tab w:val="left" w:pos="1080"/>
            </w:tabs>
            <w:autoSpaceDE w:val="0"/>
            <w:autoSpaceDN w:val="0"/>
            <w:adjustRightInd w:val="0"/>
            <w:ind w:left="964" w:hanging="510"/>
            <w:jc w:val="both"/>
          </w:pPr>
        </w:pPrChange>
      </w:pPr>
    </w:p>
    <w:p w:rsidR="00000000" w:rsidRDefault="00880E24" w:rsidP="005A27D1">
      <w:pPr>
        <w:pStyle w:val="aff"/>
        <w:numPr>
          <w:ilvl w:val="1"/>
          <w:numId w:val="49"/>
        </w:numPr>
        <w:spacing w:beforeLines="50"/>
        <w:ind w:left="964" w:firstLineChars="0"/>
        <w:outlineLvl w:val="1"/>
        <w:rPr>
          <w:b/>
          <w:sz w:val="24"/>
          <w:szCs w:val="24"/>
        </w:rPr>
        <w:pPrChange w:id="288" w:author="ll" w:date="2018-02-02T21:44:00Z">
          <w:pPr>
            <w:pStyle w:val="aff"/>
            <w:numPr>
              <w:ilvl w:val="1"/>
              <w:numId w:val="49"/>
            </w:numPr>
            <w:spacing w:beforeLines="50"/>
            <w:ind w:left="964" w:firstLineChars="0" w:hanging="567"/>
            <w:outlineLvl w:val="1"/>
          </w:pPr>
        </w:pPrChange>
      </w:pPr>
      <w:bookmarkStart w:id="289" w:name="_DV_M122"/>
      <w:bookmarkStart w:id="290" w:name="_DV_M123"/>
      <w:bookmarkStart w:id="291" w:name="_DV_M124"/>
      <w:bookmarkStart w:id="292" w:name="_DV_M125"/>
      <w:bookmarkStart w:id="293" w:name="_DV_M126"/>
      <w:bookmarkStart w:id="294" w:name="_DV_M127"/>
      <w:bookmarkStart w:id="295" w:name="_DV_M128"/>
      <w:bookmarkStart w:id="296" w:name="_DV_M129"/>
      <w:bookmarkStart w:id="297" w:name="_DV_M132"/>
      <w:bookmarkStart w:id="298" w:name="_DV_M130"/>
      <w:bookmarkStart w:id="299" w:name="_Toc424573335"/>
      <w:bookmarkStart w:id="300" w:name="_Toc505242698"/>
      <w:bookmarkEnd w:id="271"/>
      <w:bookmarkEnd w:id="272"/>
      <w:bookmarkEnd w:id="273"/>
      <w:bookmarkEnd w:id="274"/>
      <w:bookmarkEnd w:id="275"/>
      <w:bookmarkEnd w:id="289"/>
      <w:bookmarkEnd w:id="290"/>
      <w:bookmarkEnd w:id="291"/>
      <w:bookmarkEnd w:id="292"/>
      <w:bookmarkEnd w:id="293"/>
      <w:bookmarkEnd w:id="294"/>
      <w:bookmarkEnd w:id="295"/>
      <w:bookmarkEnd w:id="296"/>
      <w:bookmarkEnd w:id="297"/>
      <w:bookmarkEnd w:id="298"/>
      <w:r w:rsidRPr="0053230F">
        <w:rPr>
          <w:rFonts w:hint="eastAsia"/>
          <w:b/>
          <w:sz w:val="24"/>
          <w:szCs w:val="24"/>
        </w:rPr>
        <w:t>期限</w:t>
      </w:r>
      <w:bookmarkEnd w:id="299"/>
      <w:bookmarkEnd w:id="300"/>
    </w:p>
    <w:p w:rsidR="00880E24" w:rsidRPr="003E1C3F" w:rsidRDefault="003E1C3F" w:rsidP="00880E24">
      <w:pPr>
        <w:tabs>
          <w:tab w:val="left" w:pos="567"/>
        </w:tabs>
        <w:ind w:leftChars="270" w:left="540"/>
        <w:jc w:val="both"/>
        <w:rPr>
          <w:rFonts w:ascii="宋体" w:hAnsi="宋体"/>
          <w:sz w:val="24"/>
          <w:szCs w:val="24"/>
        </w:rPr>
      </w:pPr>
      <w:r w:rsidRPr="003E1C3F">
        <w:rPr>
          <w:rFonts w:ascii="宋体" w:hAnsi="宋体" w:hint="eastAsia"/>
          <w:b/>
          <w:sz w:val="24"/>
        </w:rPr>
        <w:t>创始人及实际控制人</w:t>
      </w:r>
      <w:r w:rsidR="00880E24" w:rsidRPr="003E1C3F">
        <w:rPr>
          <w:rFonts w:ascii="宋体" w:hAnsi="宋体"/>
          <w:sz w:val="24"/>
          <w:szCs w:val="24"/>
        </w:rPr>
        <w:t>同意尽其最大努力</w:t>
      </w:r>
      <w:r w:rsidR="00880E24" w:rsidRPr="003E1C3F">
        <w:rPr>
          <w:rFonts w:ascii="宋体" w:hAnsi="宋体" w:hint="eastAsia"/>
          <w:sz w:val="24"/>
          <w:szCs w:val="24"/>
        </w:rPr>
        <w:t>通过尽可能的方式</w:t>
      </w:r>
      <w:r w:rsidR="00880E24" w:rsidRPr="003E1C3F">
        <w:rPr>
          <w:rFonts w:ascii="宋体" w:hAnsi="宋体"/>
          <w:sz w:val="24"/>
          <w:szCs w:val="24"/>
        </w:rPr>
        <w:t>满足</w:t>
      </w:r>
      <w:r w:rsidR="00643FF9" w:rsidRPr="003E1C3F">
        <w:rPr>
          <w:rFonts w:ascii="宋体" w:hAnsi="宋体" w:hint="eastAsia"/>
          <w:sz w:val="24"/>
        </w:rPr>
        <w:t>投资</w:t>
      </w:r>
      <w:r w:rsidR="00643FF9" w:rsidRPr="003E1C3F">
        <w:rPr>
          <w:rFonts w:ascii="宋体" w:hAnsi="宋体"/>
          <w:sz w:val="24"/>
        </w:rPr>
        <w:t>者</w:t>
      </w:r>
      <w:r w:rsidR="00C801DA" w:rsidRPr="003E1C3F">
        <w:rPr>
          <w:rFonts w:ascii="宋体" w:hAnsi="宋体" w:hint="eastAsia"/>
          <w:sz w:val="24"/>
          <w:szCs w:val="24"/>
        </w:rPr>
        <w:t>投资款</w:t>
      </w:r>
      <w:r w:rsidR="00EE45B8" w:rsidRPr="003E1C3F">
        <w:rPr>
          <w:rFonts w:ascii="宋体" w:hAnsi="宋体" w:hint="eastAsia"/>
          <w:sz w:val="24"/>
          <w:szCs w:val="24"/>
        </w:rPr>
        <w:t>支付</w:t>
      </w:r>
      <w:r w:rsidR="00880E24" w:rsidRPr="003E1C3F">
        <w:rPr>
          <w:rFonts w:ascii="宋体" w:hAnsi="宋体"/>
          <w:sz w:val="24"/>
          <w:szCs w:val="24"/>
        </w:rPr>
        <w:t>的每一</w:t>
      </w:r>
      <w:r w:rsidR="00880E24" w:rsidRPr="003E1C3F">
        <w:rPr>
          <w:rFonts w:ascii="宋体" w:hAnsi="宋体" w:hint="eastAsia"/>
          <w:sz w:val="24"/>
          <w:szCs w:val="24"/>
        </w:rPr>
        <w:t>项</w:t>
      </w:r>
      <w:r w:rsidR="00880E24" w:rsidRPr="003E1C3F">
        <w:rPr>
          <w:rFonts w:ascii="宋体" w:hAnsi="宋体"/>
          <w:sz w:val="24"/>
          <w:szCs w:val="24"/>
        </w:rPr>
        <w:t>先决条件</w:t>
      </w:r>
      <w:r w:rsidR="00880E24" w:rsidRPr="003E1C3F">
        <w:rPr>
          <w:rFonts w:ascii="宋体" w:hAnsi="宋体" w:hint="eastAsia"/>
          <w:sz w:val="24"/>
          <w:szCs w:val="24"/>
        </w:rPr>
        <w:t>，并且无论如何不得迟于</w:t>
      </w:r>
      <w:r w:rsidR="00502D7C" w:rsidRPr="003E1C3F">
        <w:rPr>
          <w:rFonts w:ascii="宋体" w:hAnsi="宋体" w:hint="eastAsia"/>
          <w:sz w:val="24"/>
          <w:szCs w:val="24"/>
        </w:rPr>
        <w:t>本协议签署之日后二十个工作日内</w:t>
      </w:r>
      <w:r w:rsidR="00880E24" w:rsidRPr="003E1C3F">
        <w:rPr>
          <w:rFonts w:ascii="宋体" w:hAnsi="宋体"/>
          <w:sz w:val="24"/>
          <w:szCs w:val="24"/>
        </w:rPr>
        <w:t>完成</w:t>
      </w:r>
      <w:r w:rsidR="00880E24" w:rsidRPr="003E1C3F">
        <w:rPr>
          <w:rFonts w:ascii="宋体" w:hAnsi="宋体" w:hint="eastAsia"/>
          <w:sz w:val="24"/>
          <w:szCs w:val="24"/>
        </w:rPr>
        <w:t>。即使如果</w:t>
      </w:r>
      <w:r w:rsidR="00EE45B8" w:rsidRPr="003E1C3F">
        <w:rPr>
          <w:rFonts w:ascii="宋体" w:hAnsi="宋体" w:hint="eastAsia"/>
          <w:b/>
          <w:sz w:val="24"/>
          <w:szCs w:val="24"/>
        </w:rPr>
        <w:t>投资者</w:t>
      </w:r>
      <w:r w:rsidR="00880E24" w:rsidRPr="003E1C3F">
        <w:rPr>
          <w:rFonts w:ascii="宋体" w:hAnsi="宋体" w:hint="eastAsia"/>
          <w:sz w:val="24"/>
          <w:szCs w:val="24"/>
        </w:rPr>
        <w:t>书面豁免了某一项</w:t>
      </w:r>
      <w:r w:rsidR="00880E24" w:rsidRPr="003E1C3F">
        <w:rPr>
          <w:rFonts w:ascii="宋体" w:hAnsi="宋体"/>
          <w:sz w:val="24"/>
          <w:szCs w:val="24"/>
        </w:rPr>
        <w:t>先决</w:t>
      </w:r>
      <w:r w:rsidR="00880E24" w:rsidRPr="003E1C3F">
        <w:rPr>
          <w:rFonts w:ascii="宋体" w:hAnsi="宋体" w:hint="eastAsia"/>
          <w:sz w:val="24"/>
          <w:szCs w:val="24"/>
        </w:rPr>
        <w:t>条件，在</w:t>
      </w:r>
      <w:r w:rsidR="00EE45B8" w:rsidRPr="003E1C3F">
        <w:rPr>
          <w:rFonts w:ascii="宋体" w:hAnsi="宋体" w:hint="eastAsia"/>
          <w:b/>
          <w:sz w:val="24"/>
          <w:szCs w:val="24"/>
        </w:rPr>
        <w:t>投资者</w:t>
      </w:r>
      <w:r w:rsidR="00880E24" w:rsidRPr="003E1C3F">
        <w:rPr>
          <w:rFonts w:ascii="宋体" w:hAnsi="宋体" w:hint="eastAsia"/>
          <w:sz w:val="24"/>
          <w:szCs w:val="24"/>
        </w:rPr>
        <w:t>要求的情况下，</w:t>
      </w:r>
      <w:r w:rsidRPr="003E1C3F">
        <w:rPr>
          <w:rFonts w:ascii="宋体" w:hAnsi="宋体" w:hint="eastAsia"/>
          <w:b/>
          <w:sz w:val="24"/>
        </w:rPr>
        <w:t>创始人及实际控制人</w:t>
      </w:r>
      <w:r w:rsidR="00880E24" w:rsidRPr="003E1C3F">
        <w:rPr>
          <w:rFonts w:ascii="宋体" w:hAnsi="宋体" w:hint="eastAsia"/>
          <w:sz w:val="24"/>
          <w:szCs w:val="24"/>
        </w:rPr>
        <w:t>也应当通过尽可能的方式在</w:t>
      </w:r>
      <w:r w:rsidR="00E0218A" w:rsidRPr="003E1C3F">
        <w:rPr>
          <w:rFonts w:ascii="宋体" w:hAnsi="宋体" w:hint="eastAsia"/>
          <w:b/>
          <w:sz w:val="24"/>
          <w:szCs w:val="24"/>
        </w:rPr>
        <w:t>投资者</w:t>
      </w:r>
      <w:r w:rsidR="00880E24" w:rsidRPr="003E1C3F">
        <w:rPr>
          <w:rFonts w:ascii="宋体" w:hAnsi="宋体" w:hint="eastAsia"/>
          <w:sz w:val="24"/>
          <w:szCs w:val="24"/>
        </w:rPr>
        <w:t>要求的</w:t>
      </w:r>
      <w:r w:rsidR="00C57576" w:rsidRPr="003E1C3F">
        <w:rPr>
          <w:rFonts w:ascii="宋体" w:hAnsi="宋体" w:hint="eastAsia"/>
          <w:sz w:val="24"/>
          <w:szCs w:val="24"/>
        </w:rPr>
        <w:t>其它</w:t>
      </w:r>
      <w:r w:rsidR="00880E24" w:rsidRPr="003E1C3F">
        <w:rPr>
          <w:rFonts w:ascii="宋体" w:hAnsi="宋体" w:hint="eastAsia"/>
          <w:sz w:val="24"/>
          <w:szCs w:val="24"/>
        </w:rPr>
        <w:t>期限内完成。</w:t>
      </w:r>
    </w:p>
    <w:p w:rsidR="00000000" w:rsidRDefault="008D2A0C" w:rsidP="005A27D1">
      <w:pPr>
        <w:pStyle w:val="aff"/>
        <w:numPr>
          <w:ilvl w:val="1"/>
          <w:numId w:val="49"/>
        </w:numPr>
        <w:spacing w:beforeLines="50"/>
        <w:ind w:left="964" w:firstLineChars="0"/>
        <w:outlineLvl w:val="1"/>
        <w:rPr>
          <w:b/>
          <w:sz w:val="24"/>
          <w:szCs w:val="24"/>
        </w:rPr>
        <w:pPrChange w:id="301" w:author="ll" w:date="2018-02-02T21:44:00Z">
          <w:pPr>
            <w:pStyle w:val="aff"/>
            <w:numPr>
              <w:ilvl w:val="1"/>
              <w:numId w:val="49"/>
            </w:numPr>
            <w:spacing w:beforeLines="50"/>
            <w:ind w:left="964" w:firstLineChars="0" w:hanging="567"/>
            <w:outlineLvl w:val="1"/>
          </w:pPr>
        </w:pPrChange>
      </w:pPr>
      <w:bookmarkStart w:id="302" w:name="_Toc422081736"/>
      <w:bookmarkStart w:id="303" w:name="_Toc422081853"/>
      <w:bookmarkStart w:id="304" w:name="_Toc422082236"/>
      <w:bookmarkStart w:id="305" w:name="_Toc422083637"/>
      <w:bookmarkStart w:id="306" w:name="_Toc422081737"/>
      <w:bookmarkStart w:id="307" w:name="_Toc422081854"/>
      <w:bookmarkStart w:id="308" w:name="_Toc422082237"/>
      <w:bookmarkStart w:id="309" w:name="_Toc422083638"/>
      <w:bookmarkStart w:id="310" w:name="_Toc422081738"/>
      <w:bookmarkStart w:id="311" w:name="_Toc422081855"/>
      <w:bookmarkStart w:id="312" w:name="_Toc422082238"/>
      <w:bookmarkStart w:id="313" w:name="_Toc422083639"/>
      <w:bookmarkStart w:id="314" w:name="_Toc422081739"/>
      <w:bookmarkStart w:id="315" w:name="_Toc422081856"/>
      <w:bookmarkStart w:id="316" w:name="_Toc422082239"/>
      <w:bookmarkStart w:id="317" w:name="_Toc422083640"/>
      <w:bookmarkStart w:id="318" w:name="_Toc293879508"/>
      <w:bookmarkStart w:id="319" w:name="_Toc293933969"/>
      <w:bookmarkStart w:id="320" w:name="_Toc293698807"/>
      <w:bookmarkStart w:id="321" w:name="_Toc293699744"/>
      <w:bookmarkStart w:id="322" w:name="_Toc424573337"/>
      <w:bookmarkStart w:id="323" w:name="_Toc505242699"/>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Pr="0053230F">
        <w:rPr>
          <w:rFonts w:hint="eastAsia"/>
          <w:b/>
          <w:sz w:val="24"/>
          <w:szCs w:val="24"/>
        </w:rPr>
        <w:t>登记</w:t>
      </w:r>
      <w:bookmarkEnd w:id="320"/>
      <w:bookmarkEnd w:id="321"/>
      <w:bookmarkEnd w:id="322"/>
      <w:bookmarkEnd w:id="323"/>
    </w:p>
    <w:p w:rsidR="008D2A0C" w:rsidRPr="00943343" w:rsidRDefault="008D2A0C"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bookmarkStart w:id="324" w:name="_DV_M78"/>
      <w:bookmarkStart w:id="325" w:name="_DV_M85"/>
      <w:bookmarkStart w:id="326" w:name="_DV_M86"/>
      <w:bookmarkStart w:id="327" w:name="_DV_M87"/>
      <w:bookmarkStart w:id="328" w:name="_DV_M88"/>
      <w:bookmarkStart w:id="329" w:name="_DV_M90"/>
      <w:bookmarkStart w:id="330" w:name="_DV_M91"/>
      <w:bookmarkStart w:id="331" w:name="_DV_M92"/>
      <w:bookmarkStart w:id="332" w:name="_DV_M93"/>
      <w:bookmarkStart w:id="333" w:name="_DV_M94"/>
      <w:bookmarkStart w:id="334" w:name="_DV_M95"/>
      <w:bookmarkStart w:id="335" w:name="_DV_M96"/>
      <w:bookmarkStart w:id="336" w:name="_DV_M97"/>
      <w:bookmarkStart w:id="337" w:name="_DV_M98"/>
      <w:bookmarkStart w:id="338" w:name="_DV_M99"/>
      <w:bookmarkStart w:id="339" w:name="_DV_M103"/>
      <w:bookmarkStart w:id="340" w:name="_DV_M104"/>
      <w:bookmarkStart w:id="341" w:name="_DV_M105"/>
      <w:bookmarkStart w:id="342" w:name="_DV_M106"/>
      <w:bookmarkStart w:id="343" w:name="_DV_M107"/>
      <w:bookmarkStart w:id="344" w:name="_DV_M108"/>
      <w:bookmarkStart w:id="345" w:name="_DV_M109"/>
      <w:bookmarkStart w:id="346" w:name="_DV_M110"/>
      <w:bookmarkStart w:id="347" w:name="_DV_M111"/>
      <w:bookmarkStart w:id="348" w:name="_DV_M112"/>
      <w:bookmarkStart w:id="349" w:name="_DV_M113"/>
      <w:bookmarkStart w:id="350" w:name="_DV_M114"/>
      <w:bookmarkStart w:id="351" w:name="_DV_M115"/>
      <w:bookmarkStart w:id="352" w:name="_DV_M83"/>
      <w:bookmarkStart w:id="353" w:name="_DV_M84"/>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rsidRPr="00943343">
        <w:rPr>
          <w:rFonts w:ascii="宋体" w:hAnsi="宋体" w:hint="eastAsia"/>
          <w:sz w:val="24"/>
          <w:szCs w:val="24"/>
        </w:rPr>
        <w:t>公司应代表各方尽快向登记机关提交本次</w:t>
      </w:r>
      <w:r w:rsidR="001567BD">
        <w:rPr>
          <w:rFonts w:ascii="宋体" w:hAnsi="宋体" w:hint="eastAsia"/>
          <w:sz w:val="24"/>
          <w:szCs w:val="24"/>
        </w:rPr>
        <w:t>交易</w:t>
      </w:r>
      <w:r w:rsidRPr="00943343">
        <w:rPr>
          <w:rFonts w:ascii="宋体" w:hAnsi="宋体" w:hint="eastAsia"/>
          <w:sz w:val="24"/>
          <w:szCs w:val="24"/>
        </w:rPr>
        <w:t>工商登记/备案所需的申请文件，并于</w:t>
      </w:r>
      <w:r w:rsidR="00502D7C">
        <w:rPr>
          <w:rFonts w:ascii="宋体" w:hAnsi="宋体" w:hint="eastAsia"/>
          <w:sz w:val="24"/>
          <w:szCs w:val="24"/>
        </w:rPr>
        <w:t>本协议签署之</w:t>
      </w:r>
      <w:r w:rsidR="00493B51">
        <w:rPr>
          <w:rFonts w:ascii="宋体" w:hAnsi="宋体" w:hint="eastAsia"/>
          <w:sz w:val="24"/>
          <w:szCs w:val="24"/>
        </w:rPr>
        <w:t>日</w:t>
      </w:r>
      <w:r w:rsidRPr="00943343">
        <w:rPr>
          <w:rFonts w:ascii="宋体" w:hAnsi="宋体" w:hint="eastAsia"/>
          <w:sz w:val="24"/>
          <w:szCs w:val="24"/>
        </w:rPr>
        <w:t>后</w:t>
      </w:r>
      <w:r w:rsidR="00CC31D7">
        <w:rPr>
          <w:rFonts w:ascii="宋体" w:hAnsi="宋体" w:hint="eastAsia"/>
          <w:sz w:val="24"/>
          <w:szCs w:val="24"/>
        </w:rPr>
        <w:t>三</w:t>
      </w:r>
      <w:r w:rsidRPr="00943343">
        <w:rPr>
          <w:rFonts w:ascii="宋体" w:hAnsi="宋体" w:hint="eastAsia"/>
          <w:sz w:val="24"/>
          <w:szCs w:val="24"/>
        </w:rPr>
        <w:t>十（</w:t>
      </w:r>
      <w:r w:rsidR="00CC31D7">
        <w:rPr>
          <w:rFonts w:ascii="宋体" w:hAnsi="宋体" w:hint="eastAsia"/>
          <w:sz w:val="24"/>
          <w:szCs w:val="24"/>
        </w:rPr>
        <w:t>3</w:t>
      </w:r>
      <w:r w:rsidRPr="00943343">
        <w:rPr>
          <w:rFonts w:ascii="宋体" w:hAnsi="宋体" w:hint="eastAsia"/>
          <w:sz w:val="24"/>
          <w:szCs w:val="24"/>
        </w:rPr>
        <w:t>0）个工作日内（“</w:t>
      </w:r>
      <w:r w:rsidR="00D3267C">
        <w:rPr>
          <w:rFonts w:ascii="宋体" w:hAnsi="宋体" w:hint="eastAsia"/>
          <w:b/>
          <w:sz w:val="24"/>
          <w:szCs w:val="24"/>
        </w:rPr>
        <w:t>增资</w:t>
      </w:r>
      <w:r w:rsidR="005E2B84">
        <w:rPr>
          <w:rFonts w:ascii="宋体" w:hAnsi="宋体" w:hint="eastAsia"/>
          <w:b/>
          <w:sz w:val="24"/>
          <w:szCs w:val="24"/>
        </w:rPr>
        <w:t>变更</w:t>
      </w:r>
      <w:r w:rsidRPr="00943343">
        <w:rPr>
          <w:rFonts w:ascii="宋体" w:hAnsi="宋体" w:hint="eastAsia"/>
          <w:b/>
          <w:sz w:val="24"/>
          <w:szCs w:val="24"/>
        </w:rPr>
        <w:t>日</w:t>
      </w:r>
      <w:r w:rsidRPr="00943343">
        <w:rPr>
          <w:rFonts w:ascii="宋体" w:hAnsi="宋体" w:hint="eastAsia"/>
          <w:sz w:val="24"/>
          <w:szCs w:val="24"/>
        </w:rPr>
        <w:t>”）完成</w:t>
      </w:r>
      <w:r w:rsidR="00D918BA" w:rsidRPr="00943343">
        <w:rPr>
          <w:rFonts w:ascii="宋体" w:hAnsi="宋体" w:hint="eastAsia"/>
          <w:sz w:val="24"/>
          <w:szCs w:val="24"/>
        </w:rPr>
        <w:t>本次</w:t>
      </w:r>
      <w:r w:rsidR="00715FFF">
        <w:rPr>
          <w:rFonts w:ascii="宋体" w:hAnsi="宋体" w:hint="eastAsia"/>
          <w:sz w:val="24"/>
          <w:szCs w:val="24"/>
        </w:rPr>
        <w:t>交易</w:t>
      </w:r>
      <w:r w:rsidRPr="00943343">
        <w:rPr>
          <w:rFonts w:ascii="宋体" w:hAnsi="宋体" w:hint="eastAsia"/>
          <w:sz w:val="24"/>
          <w:szCs w:val="24"/>
        </w:rPr>
        <w:t>的工</w:t>
      </w:r>
      <w:r w:rsidRPr="00943343">
        <w:rPr>
          <w:rFonts w:ascii="宋体" w:hAnsi="宋体" w:hint="eastAsia"/>
          <w:sz w:val="24"/>
          <w:szCs w:val="24"/>
        </w:rPr>
        <w:lastRenderedPageBreak/>
        <w:t>商登记/备案手续，并将足以说明已办理完成工商变更登记的</w:t>
      </w:r>
      <w:r w:rsidR="0096577B">
        <w:rPr>
          <w:rFonts w:ascii="宋体" w:hAnsi="宋体" w:hint="eastAsia"/>
          <w:sz w:val="24"/>
          <w:szCs w:val="24"/>
        </w:rPr>
        <w:t>加盖了工商部门公章的</w:t>
      </w:r>
      <w:r w:rsidRPr="00943343">
        <w:rPr>
          <w:rFonts w:ascii="宋体" w:hAnsi="宋体" w:hint="eastAsia"/>
          <w:sz w:val="24"/>
          <w:szCs w:val="24"/>
        </w:rPr>
        <w:t>文件提交给</w:t>
      </w:r>
      <w:r w:rsidR="00D3267C">
        <w:rPr>
          <w:rFonts w:ascii="宋体" w:hAnsi="宋体" w:hint="eastAsia"/>
          <w:b/>
          <w:sz w:val="24"/>
          <w:szCs w:val="24"/>
        </w:rPr>
        <w:t>投资者</w:t>
      </w:r>
      <w:r w:rsidRPr="00943343">
        <w:rPr>
          <w:rFonts w:ascii="宋体" w:hAnsi="宋体" w:hint="eastAsia"/>
          <w:sz w:val="24"/>
          <w:szCs w:val="24"/>
        </w:rPr>
        <w:t>。</w:t>
      </w:r>
    </w:p>
    <w:p w:rsidR="00CC31D7" w:rsidRPr="00CC31D7" w:rsidRDefault="005902C8"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cs="楷体_GB2312" w:hint="eastAsia"/>
          <w:w w:val="0"/>
          <w:sz w:val="24"/>
          <w:szCs w:val="24"/>
        </w:rPr>
        <w:t>工商变更登记时备案的新的《</w:t>
      </w:r>
      <w:r w:rsidRPr="00943343">
        <w:rPr>
          <w:rFonts w:ascii="宋体" w:hAnsi="宋体" w:cs="楷体_GB2312" w:hint="eastAsia"/>
          <w:w w:val="0"/>
          <w:sz w:val="24"/>
          <w:szCs w:val="24"/>
        </w:rPr>
        <w:t>公司章程》</w:t>
      </w:r>
      <w:r>
        <w:rPr>
          <w:rFonts w:ascii="宋体" w:hAnsi="宋体" w:cs="楷体_GB2312" w:hint="eastAsia"/>
          <w:w w:val="0"/>
          <w:sz w:val="24"/>
          <w:szCs w:val="24"/>
        </w:rPr>
        <w:t>应包括本协议中关于投资者的权利、股东会职权、董事会构成等内容。</w:t>
      </w:r>
      <w:r w:rsidR="008D2A0C" w:rsidRPr="00943343">
        <w:rPr>
          <w:rFonts w:ascii="宋体" w:hAnsi="宋体" w:hint="eastAsia"/>
          <w:sz w:val="24"/>
          <w:szCs w:val="24"/>
        </w:rPr>
        <w:t>如登记机关就公司提交登记备案的</w:t>
      </w:r>
      <w:r w:rsidR="00493B51">
        <w:rPr>
          <w:rFonts w:ascii="宋体" w:hAnsi="宋体" w:cs="楷体_GB2312" w:hint="eastAsia"/>
          <w:w w:val="0"/>
          <w:sz w:val="24"/>
          <w:szCs w:val="24"/>
        </w:rPr>
        <w:t>《</w:t>
      </w:r>
      <w:r w:rsidR="008D2A0C" w:rsidRPr="00943343">
        <w:rPr>
          <w:rFonts w:ascii="宋体" w:hAnsi="宋体" w:cs="楷体_GB2312" w:hint="eastAsia"/>
          <w:w w:val="0"/>
          <w:sz w:val="24"/>
          <w:szCs w:val="24"/>
        </w:rPr>
        <w:t>公司章程》提出修改意见，或者</w:t>
      </w:r>
      <w:r w:rsidR="008D2A0C" w:rsidRPr="00943343">
        <w:rPr>
          <w:rFonts w:ascii="宋体" w:hAnsi="宋体" w:hint="eastAsia"/>
          <w:sz w:val="24"/>
          <w:szCs w:val="24"/>
        </w:rPr>
        <w:t>登记机关要求各方按照其提供的标准文本另行签署公司章程，则各方同意：(i)首先应尽其最大努力，促使登记机关最终接受</w:t>
      </w:r>
      <w:r w:rsidR="008D2A0C" w:rsidRPr="00943343">
        <w:rPr>
          <w:rFonts w:ascii="宋体" w:hAnsi="宋体" w:cs="楷体_GB2312" w:hint="eastAsia"/>
          <w:w w:val="0"/>
          <w:sz w:val="24"/>
          <w:szCs w:val="24"/>
        </w:rPr>
        <w:t xml:space="preserve">《修订公司章程》的登记备案 </w:t>
      </w:r>
      <w:r w:rsidR="008D2A0C" w:rsidRPr="00943343">
        <w:rPr>
          <w:rFonts w:ascii="宋体" w:hAnsi="宋体" w:hint="eastAsia"/>
          <w:sz w:val="24"/>
          <w:szCs w:val="24"/>
        </w:rPr>
        <w:t>(ii)</w:t>
      </w:r>
      <w:r w:rsidR="00493B51">
        <w:rPr>
          <w:rFonts w:ascii="宋体" w:hAnsi="宋体" w:hint="eastAsia"/>
          <w:sz w:val="24"/>
          <w:szCs w:val="24"/>
        </w:rPr>
        <w:t>如最终登记机关不能接受《</w:t>
      </w:r>
      <w:r w:rsidR="008D2A0C" w:rsidRPr="00943343">
        <w:rPr>
          <w:rFonts w:ascii="宋体" w:hAnsi="宋体" w:hint="eastAsia"/>
          <w:sz w:val="24"/>
          <w:szCs w:val="24"/>
        </w:rPr>
        <w:t>公司章程》进行备案登记，则各方届时应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000000" w:rsidRDefault="002147C0" w:rsidP="005A27D1">
      <w:pPr>
        <w:pStyle w:val="aff"/>
        <w:numPr>
          <w:ilvl w:val="0"/>
          <w:numId w:val="49"/>
        </w:numPr>
        <w:spacing w:beforeLines="50" w:afterLines="50"/>
        <w:ind w:firstLineChars="0"/>
        <w:jc w:val="center"/>
        <w:outlineLvl w:val="0"/>
        <w:rPr>
          <w:b/>
          <w:sz w:val="28"/>
          <w:szCs w:val="28"/>
        </w:rPr>
        <w:pPrChange w:id="354" w:author="ll" w:date="2018-02-02T21:44:00Z">
          <w:pPr>
            <w:pStyle w:val="aff"/>
            <w:numPr>
              <w:numId w:val="49"/>
            </w:numPr>
            <w:spacing w:beforeLines="50" w:afterLines="50"/>
            <w:ind w:left="1145" w:firstLineChars="0" w:hanging="425"/>
            <w:jc w:val="center"/>
            <w:outlineLvl w:val="0"/>
          </w:pPr>
        </w:pPrChange>
      </w:pPr>
      <w:bookmarkStart w:id="355" w:name="_Toc285296355"/>
      <w:bookmarkStart w:id="356" w:name="_Toc285136813"/>
      <w:bookmarkStart w:id="357" w:name="_Toc285136933"/>
      <w:bookmarkStart w:id="358" w:name="_Toc285296356"/>
      <w:bookmarkStart w:id="359" w:name="_Toc285136814"/>
      <w:bookmarkStart w:id="360" w:name="_Toc285136934"/>
      <w:bookmarkStart w:id="361" w:name="_Toc285296357"/>
      <w:bookmarkStart w:id="362" w:name="_Toc285136815"/>
      <w:bookmarkStart w:id="363" w:name="_Toc285136935"/>
      <w:bookmarkStart w:id="364" w:name="_Toc285296358"/>
      <w:bookmarkStart w:id="365" w:name="_Toc285136816"/>
      <w:bookmarkStart w:id="366" w:name="_Toc285136936"/>
      <w:bookmarkStart w:id="367" w:name="_Toc285136812"/>
      <w:bookmarkStart w:id="368" w:name="_Toc285136817"/>
      <w:bookmarkStart w:id="369" w:name="_Toc285136937"/>
      <w:bookmarkStart w:id="370" w:name="_Toc285296360"/>
      <w:bookmarkStart w:id="371" w:name="_Toc285136818"/>
      <w:bookmarkStart w:id="372" w:name="_Toc285136938"/>
      <w:bookmarkStart w:id="373" w:name="_Toc285296361"/>
      <w:bookmarkStart w:id="374" w:name="_Toc285136819"/>
      <w:bookmarkStart w:id="375" w:name="_Toc285136939"/>
      <w:bookmarkStart w:id="376" w:name="_Toc285296362"/>
      <w:bookmarkStart w:id="377" w:name="_Toc282652890"/>
      <w:bookmarkStart w:id="378" w:name="_Toc282655786"/>
      <w:bookmarkStart w:id="379" w:name="_Toc282656447"/>
      <w:bookmarkStart w:id="380" w:name="_Toc285296359"/>
      <w:bookmarkStart w:id="381" w:name="_Toc285136932"/>
      <w:bookmarkStart w:id="382" w:name="_Toc283451985"/>
      <w:bookmarkStart w:id="383" w:name="_Toc287697075"/>
      <w:bookmarkStart w:id="384" w:name="_Ref293689791"/>
      <w:bookmarkStart w:id="385" w:name="_Ref293691284"/>
      <w:bookmarkStart w:id="386" w:name="_Toc293698814"/>
      <w:bookmarkStart w:id="387" w:name="_Ref293699608"/>
      <w:bookmarkStart w:id="388" w:name="_Toc293699751"/>
      <w:bookmarkStart w:id="389" w:name="_Toc424573338"/>
      <w:bookmarkStart w:id="390" w:name="_Toc505242700"/>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r w:rsidRPr="008519AC">
        <w:rPr>
          <w:rFonts w:hint="eastAsia"/>
          <w:b/>
          <w:sz w:val="28"/>
          <w:szCs w:val="28"/>
        </w:rPr>
        <w:t>承诺</w:t>
      </w:r>
      <w:bookmarkEnd w:id="382"/>
      <w:bookmarkEnd w:id="383"/>
      <w:bookmarkEnd w:id="384"/>
      <w:bookmarkEnd w:id="385"/>
      <w:bookmarkEnd w:id="386"/>
      <w:bookmarkEnd w:id="387"/>
      <w:bookmarkEnd w:id="388"/>
      <w:bookmarkEnd w:id="389"/>
      <w:bookmarkEnd w:id="390"/>
    </w:p>
    <w:p w:rsidR="00000000" w:rsidRDefault="008D2A0C" w:rsidP="005A27D1">
      <w:pPr>
        <w:pStyle w:val="aff"/>
        <w:numPr>
          <w:ilvl w:val="1"/>
          <w:numId w:val="49"/>
        </w:numPr>
        <w:spacing w:beforeLines="50"/>
        <w:ind w:left="964" w:firstLineChars="0"/>
        <w:outlineLvl w:val="1"/>
        <w:rPr>
          <w:b/>
          <w:sz w:val="24"/>
          <w:szCs w:val="24"/>
        </w:rPr>
        <w:pPrChange w:id="391" w:author="ll" w:date="2018-02-02T21:44:00Z">
          <w:pPr>
            <w:pStyle w:val="aff"/>
            <w:numPr>
              <w:ilvl w:val="1"/>
              <w:numId w:val="49"/>
            </w:numPr>
            <w:spacing w:beforeLines="50"/>
            <w:ind w:left="964" w:firstLineChars="0" w:hanging="567"/>
            <w:outlineLvl w:val="1"/>
          </w:pPr>
        </w:pPrChange>
      </w:pPr>
      <w:bookmarkStart w:id="392" w:name="_Toc287697076"/>
      <w:bookmarkStart w:id="393" w:name="_Toc293698815"/>
      <w:bookmarkStart w:id="394" w:name="_Toc293699752"/>
      <w:bookmarkStart w:id="395" w:name="_Toc283451986"/>
      <w:bookmarkStart w:id="396" w:name="_Toc424573339"/>
      <w:bookmarkStart w:id="397" w:name="_Toc505242701"/>
      <w:r w:rsidRPr="0053230F">
        <w:rPr>
          <w:rFonts w:hint="eastAsia"/>
          <w:b/>
          <w:sz w:val="24"/>
          <w:szCs w:val="24"/>
        </w:rPr>
        <w:t>正常经营承诺</w:t>
      </w:r>
      <w:bookmarkEnd w:id="392"/>
      <w:bookmarkEnd w:id="393"/>
      <w:bookmarkEnd w:id="394"/>
      <w:bookmarkEnd w:id="395"/>
      <w:bookmarkEnd w:id="396"/>
      <w:bookmarkEnd w:id="397"/>
    </w:p>
    <w:p w:rsidR="00BF03D0" w:rsidRDefault="001E6E91" w:rsidP="00D5309C">
      <w:pPr>
        <w:ind w:leftChars="270" w:left="540"/>
        <w:jc w:val="both"/>
        <w:rPr>
          <w:rFonts w:ascii="宋体" w:hAnsi="宋体"/>
          <w:sz w:val="24"/>
          <w:szCs w:val="24"/>
        </w:rPr>
      </w:pPr>
      <w:bookmarkStart w:id="398" w:name="_DV_C52"/>
      <w:bookmarkStart w:id="399" w:name="_Toc192678007"/>
      <w:bookmarkStart w:id="400" w:name="_Toc192678183"/>
      <w:r>
        <w:rPr>
          <w:rFonts w:ascii="宋体" w:hAnsi="宋体" w:hint="eastAsia"/>
          <w:sz w:val="24"/>
          <w:szCs w:val="24"/>
        </w:rPr>
        <w:t>公司、</w:t>
      </w:r>
      <w:r w:rsidR="000C031A">
        <w:rPr>
          <w:rFonts w:ascii="宋体" w:hAnsi="宋体" w:hint="eastAsia"/>
          <w:sz w:val="24"/>
          <w:szCs w:val="24"/>
        </w:rPr>
        <w:t>创始人和公司实际控制人</w:t>
      </w:r>
      <w:r w:rsidR="00C977D4" w:rsidRPr="00943343">
        <w:rPr>
          <w:rFonts w:ascii="宋体" w:hAnsi="宋体" w:hint="eastAsia"/>
          <w:sz w:val="24"/>
          <w:szCs w:val="24"/>
        </w:rPr>
        <w:t>连带地</w:t>
      </w:r>
      <w:r w:rsidR="008D2A0C" w:rsidRPr="00943343">
        <w:rPr>
          <w:rFonts w:ascii="宋体" w:hAnsi="宋体"/>
          <w:sz w:val="24"/>
          <w:szCs w:val="24"/>
        </w:rPr>
        <w:t>共同地</w:t>
      </w:r>
      <w:bookmarkStart w:id="401" w:name="_DV_M140"/>
      <w:bookmarkEnd w:id="398"/>
      <w:bookmarkEnd w:id="401"/>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r w:rsidR="00BF03D0">
        <w:rPr>
          <w:rFonts w:ascii="宋体" w:hAnsi="宋体" w:hint="eastAsia"/>
          <w:sz w:val="24"/>
          <w:szCs w:val="24"/>
        </w:rPr>
        <w:t>：</w:t>
      </w:r>
    </w:p>
    <w:p w:rsidR="007425A5" w:rsidRDefault="008D2A0C"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自本协议签署之日起，</w:t>
      </w:r>
      <w:r w:rsidR="00E01083">
        <w:rPr>
          <w:rFonts w:ascii="宋体" w:hAnsi="宋体" w:hint="eastAsia"/>
          <w:sz w:val="24"/>
          <w:szCs w:val="24"/>
        </w:rPr>
        <w:t>公司</w:t>
      </w:r>
      <w:r w:rsidRPr="00943343">
        <w:rPr>
          <w:rFonts w:ascii="宋体" w:hAnsi="宋体"/>
          <w:sz w:val="24"/>
          <w:szCs w:val="24"/>
        </w:rPr>
        <w:t>现有经营将正常持续运作</w:t>
      </w:r>
      <w:r w:rsidRPr="00943343">
        <w:rPr>
          <w:rFonts w:ascii="宋体" w:hAnsi="宋体" w:hint="eastAsia"/>
          <w:sz w:val="24"/>
          <w:szCs w:val="24"/>
        </w:rPr>
        <w:t>以及</w:t>
      </w:r>
      <w:r w:rsidR="001D36E0">
        <w:rPr>
          <w:rFonts w:ascii="宋体" w:hAnsi="宋体" w:hint="eastAsia"/>
          <w:sz w:val="24"/>
          <w:szCs w:val="24"/>
        </w:rPr>
        <w:t>公司</w:t>
      </w:r>
      <w:r w:rsidRPr="00943343">
        <w:rPr>
          <w:rFonts w:ascii="宋体" w:hAnsi="宋体"/>
          <w:sz w:val="24"/>
          <w:szCs w:val="24"/>
        </w:rPr>
        <w:t>的经营性质、范围或方式将不发生重大</w:t>
      </w:r>
      <w:r w:rsidRPr="00943343">
        <w:rPr>
          <w:rFonts w:ascii="宋体" w:hAnsi="宋体" w:hint="eastAsia"/>
          <w:sz w:val="24"/>
          <w:szCs w:val="24"/>
        </w:rPr>
        <w:t>不利</w:t>
      </w:r>
      <w:r w:rsidRPr="00943343">
        <w:rPr>
          <w:rFonts w:ascii="宋体" w:hAnsi="宋体"/>
          <w:sz w:val="24"/>
          <w:szCs w:val="24"/>
        </w:rPr>
        <w:t>变化。</w:t>
      </w:r>
      <w:bookmarkEnd w:id="399"/>
      <w:bookmarkEnd w:id="400"/>
    </w:p>
    <w:p w:rsidR="001E6E91" w:rsidRDefault="001E6E91"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投资</w:t>
      </w:r>
      <w:r w:rsidR="00BF03D0">
        <w:rPr>
          <w:rFonts w:ascii="宋体" w:hAnsi="宋体" w:hint="eastAsia"/>
          <w:sz w:val="24"/>
          <w:szCs w:val="24"/>
        </w:rPr>
        <w:t>款</w:t>
      </w:r>
      <w:r>
        <w:rPr>
          <w:rFonts w:ascii="宋体" w:hAnsi="宋体" w:hint="eastAsia"/>
          <w:sz w:val="24"/>
          <w:szCs w:val="24"/>
        </w:rPr>
        <w:t>应全部</w:t>
      </w:r>
      <w:r w:rsidRPr="009751E4">
        <w:rPr>
          <w:rFonts w:ascii="宋体" w:hAnsi="宋体" w:hint="eastAsia"/>
          <w:sz w:val="24"/>
          <w:szCs w:val="24"/>
        </w:rPr>
        <w:t>用于</w:t>
      </w:r>
      <w:r w:rsidRPr="00743D79">
        <w:rPr>
          <w:rFonts w:ascii="宋体" w:hAnsi="宋体" w:hint="eastAsia"/>
          <w:sz w:val="24"/>
          <w:szCs w:val="24"/>
        </w:rPr>
        <w:t>公司运营、生产经营、市场拓展</w:t>
      </w:r>
      <w:r w:rsidRPr="009751E4">
        <w:rPr>
          <w:rFonts w:ascii="宋体" w:hAnsi="宋体" w:hint="eastAsia"/>
          <w:sz w:val="24"/>
          <w:szCs w:val="24"/>
        </w:rPr>
        <w:t>，不得用于对外投资、与主业无关的房地产、股票、期货及</w:t>
      </w:r>
      <w:r>
        <w:rPr>
          <w:rFonts w:ascii="宋体" w:hAnsi="宋体" w:hint="eastAsia"/>
          <w:sz w:val="24"/>
          <w:szCs w:val="24"/>
        </w:rPr>
        <w:t>其它</w:t>
      </w:r>
      <w:r w:rsidRPr="009751E4">
        <w:rPr>
          <w:rFonts w:ascii="宋体" w:hAnsi="宋体" w:hint="eastAsia"/>
          <w:sz w:val="24"/>
          <w:szCs w:val="24"/>
        </w:rPr>
        <w:t>金融衍生品、资金拆借等未经</w:t>
      </w:r>
      <w:r>
        <w:rPr>
          <w:rFonts w:ascii="宋体" w:hAnsi="宋体" w:hint="eastAsia"/>
          <w:sz w:val="24"/>
          <w:szCs w:val="24"/>
        </w:rPr>
        <w:t>投资者</w:t>
      </w:r>
      <w:r w:rsidRPr="009751E4">
        <w:rPr>
          <w:rFonts w:ascii="宋体" w:hAnsi="宋体" w:hint="eastAsia"/>
          <w:sz w:val="24"/>
          <w:szCs w:val="24"/>
        </w:rPr>
        <w:t>批准的项目。</w:t>
      </w:r>
    </w:p>
    <w:p w:rsidR="001E6E91" w:rsidRPr="003A509B" w:rsidRDefault="001E6E91" w:rsidP="00C26684">
      <w:pPr>
        <w:widowControl w:val="0"/>
        <w:numPr>
          <w:ilvl w:val="0"/>
          <w:numId w:val="10"/>
        </w:numPr>
        <w:tabs>
          <w:tab w:val="clear" w:pos="964"/>
          <w:tab w:val="left" w:pos="1134"/>
        </w:tabs>
        <w:autoSpaceDE w:val="0"/>
        <w:autoSpaceDN w:val="0"/>
        <w:adjustRightInd w:val="0"/>
        <w:jc w:val="both"/>
        <w:rPr>
          <w:rFonts w:ascii="宋体" w:hAnsi="宋体"/>
          <w:sz w:val="24"/>
          <w:szCs w:val="24"/>
        </w:rPr>
      </w:pPr>
      <w:r w:rsidRPr="003A509B">
        <w:rPr>
          <w:rFonts w:ascii="宋体" w:hAnsi="宋体" w:hint="eastAsia"/>
          <w:sz w:val="24"/>
          <w:szCs w:val="24"/>
        </w:rPr>
        <w:t>将促使</w:t>
      </w:r>
      <w:r>
        <w:rPr>
          <w:rFonts w:ascii="宋体" w:hAnsi="宋体" w:hint="eastAsia"/>
          <w:sz w:val="24"/>
          <w:szCs w:val="24"/>
        </w:rPr>
        <w:t>公司</w:t>
      </w:r>
      <w:r w:rsidRPr="003A509B">
        <w:rPr>
          <w:rFonts w:ascii="宋体" w:hAnsi="宋体" w:hint="eastAsia"/>
          <w:sz w:val="24"/>
          <w:szCs w:val="24"/>
        </w:rPr>
        <w:t>知识产权或业务具有关键性意义的“关键人士”与</w:t>
      </w:r>
      <w:r>
        <w:rPr>
          <w:rFonts w:ascii="宋体" w:hAnsi="宋体" w:hint="eastAsia"/>
          <w:sz w:val="24"/>
          <w:szCs w:val="24"/>
        </w:rPr>
        <w:t>公司</w:t>
      </w:r>
      <w:r w:rsidRPr="003A509B">
        <w:rPr>
          <w:rFonts w:ascii="宋体" w:hAnsi="宋体" w:hint="eastAsia"/>
          <w:sz w:val="24"/>
          <w:szCs w:val="24"/>
        </w:rPr>
        <w:t>签署不少于三年的劳动合同</w:t>
      </w:r>
      <w:r w:rsidR="00DC270F" w:rsidRPr="00DC270F">
        <w:rPr>
          <w:rFonts w:ascii="宋体" w:hAnsi="宋体" w:hint="eastAsia"/>
          <w:sz w:val="24"/>
          <w:szCs w:val="24"/>
        </w:rPr>
        <w:t>及经投资人认可的《竞业禁止协议》</w:t>
      </w:r>
      <w:r>
        <w:rPr>
          <w:rFonts w:ascii="宋体" w:hAnsi="宋体" w:hint="eastAsia"/>
          <w:sz w:val="24"/>
          <w:szCs w:val="24"/>
        </w:rPr>
        <w:t>。</w:t>
      </w:r>
    </w:p>
    <w:p w:rsidR="00000000" w:rsidRDefault="008D2A0C" w:rsidP="005A27D1">
      <w:pPr>
        <w:pStyle w:val="aff"/>
        <w:numPr>
          <w:ilvl w:val="1"/>
          <w:numId w:val="49"/>
        </w:numPr>
        <w:spacing w:beforeLines="50"/>
        <w:ind w:left="964" w:firstLineChars="0"/>
        <w:outlineLvl w:val="1"/>
        <w:rPr>
          <w:b/>
          <w:sz w:val="24"/>
          <w:szCs w:val="24"/>
        </w:rPr>
        <w:pPrChange w:id="402" w:author="ll" w:date="2018-02-02T21:44:00Z">
          <w:pPr>
            <w:pStyle w:val="aff"/>
            <w:numPr>
              <w:ilvl w:val="1"/>
              <w:numId w:val="49"/>
            </w:numPr>
            <w:spacing w:beforeLines="50"/>
            <w:ind w:left="964" w:firstLineChars="0" w:hanging="567"/>
            <w:outlineLvl w:val="1"/>
          </w:pPr>
        </w:pPrChange>
      </w:pPr>
      <w:bookmarkStart w:id="403" w:name="_Toc283451987"/>
      <w:bookmarkStart w:id="404" w:name="_Toc287697077"/>
      <w:bookmarkStart w:id="405" w:name="_Toc293698816"/>
      <w:bookmarkStart w:id="406" w:name="_Toc293699753"/>
      <w:bookmarkStart w:id="407" w:name="_Toc424573340"/>
      <w:bookmarkStart w:id="408" w:name="_Toc505242702"/>
      <w:r w:rsidRPr="0053230F">
        <w:rPr>
          <w:rFonts w:hint="eastAsia"/>
          <w:b/>
          <w:sz w:val="24"/>
          <w:szCs w:val="24"/>
        </w:rPr>
        <w:t>进一步说明承诺</w:t>
      </w:r>
      <w:bookmarkEnd w:id="403"/>
      <w:bookmarkEnd w:id="404"/>
      <w:bookmarkEnd w:id="405"/>
      <w:bookmarkEnd w:id="406"/>
      <w:bookmarkEnd w:id="407"/>
      <w:bookmarkEnd w:id="408"/>
    </w:p>
    <w:p w:rsidR="008D2A0C" w:rsidRPr="00943343" w:rsidRDefault="0045290D">
      <w:pPr>
        <w:ind w:leftChars="270" w:left="540"/>
        <w:jc w:val="both"/>
        <w:rPr>
          <w:rFonts w:ascii="宋体" w:hAnsi="宋体"/>
          <w:sz w:val="24"/>
          <w:szCs w:val="24"/>
        </w:rPr>
      </w:pPr>
      <w:bookmarkStart w:id="409" w:name="_DV_C53"/>
      <w:bookmarkStart w:id="410" w:name="_Toc192678008"/>
      <w:bookmarkStart w:id="411" w:name="_Toc192678184"/>
      <w:r>
        <w:rPr>
          <w:rFonts w:ascii="宋体" w:hAnsi="宋体" w:hint="eastAsia"/>
          <w:sz w:val="24"/>
          <w:szCs w:val="24"/>
        </w:rPr>
        <w:t>各</w:t>
      </w:r>
      <w:r w:rsidR="00F15DE4">
        <w:rPr>
          <w:rFonts w:ascii="宋体" w:hAnsi="宋体" w:hint="eastAsia"/>
          <w:sz w:val="24"/>
          <w:szCs w:val="24"/>
        </w:rPr>
        <w:t>创始人</w:t>
      </w:r>
      <w:r w:rsidR="008D2A0C" w:rsidRPr="00943343">
        <w:rPr>
          <w:rFonts w:ascii="宋体" w:hAnsi="宋体" w:hint="eastAsia"/>
          <w:sz w:val="24"/>
          <w:szCs w:val="24"/>
        </w:rPr>
        <w:t>连带</w:t>
      </w:r>
      <w:r w:rsidR="008D2A0C" w:rsidRPr="00943343">
        <w:rPr>
          <w:rFonts w:ascii="宋体" w:hAnsi="宋体"/>
          <w:sz w:val="24"/>
          <w:szCs w:val="24"/>
        </w:rPr>
        <w:t>地</w:t>
      </w:r>
      <w:bookmarkStart w:id="412" w:name="_DV_M142"/>
      <w:bookmarkEnd w:id="409"/>
      <w:bookmarkEnd w:id="412"/>
      <w:r w:rsidR="00C977D4" w:rsidRPr="00943343">
        <w:rPr>
          <w:rFonts w:ascii="宋体" w:hAnsi="宋体" w:hint="eastAsia"/>
          <w:sz w:val="24"/>
          <w:szCs w:val="24"/>
        </w:rPr>
        <w:t>共同</w:t>
      </w:r>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bookmarkStart w:id="413" w:name="_DV_M143"/>
      <w:bookmarkEnd w:id="413"/>
      <w:r w:rsidR="008D2A0C" w:rsidRPr="00943343">
        <w:rPr>
          <w:rFonts w:ascii="宋体" w:hAnsi="宋体" w:hint="eastAsia"/>
          <w:sz w:val="24"/>
          <w:szCs w:val="24"/>
        </w:rPr>
        <w:t>，</w:t>
      </w:r>
      <w:r w:rsidR="008D2A0C" w:rsidRPr="00943343">
        <w:rPr>
          <w:rFonts w:ascii="宋体" w:hAnsi="宋体"/>
          <w:sz w:val="24"/>
          <w:szCs w:val="24"/>
        </w:rPr>
        <w:t>自本协议签署之日起至</w:t>
      </w:r>
      <w:r w:rsidR="008D2A0C" w:rsidRPr="00943343">
        <w:rPr>
          <w:rFonts w:ascii="宋体" w:hAnsi="宋体" w:hint="eastAsia"/>
          <w:sz w:val="24"/>
          <w:szCs w:val="24"/>
        </w:rPr>
        <w:t>本次</w:t>
      </w:r>
      <w:r w:rsidR="0096577B">
        <w:rPr>
          <w:rFonts w:ascii="宋体" w:hAnsi="宋体" w:cs="楷体_GB2312" w:hint="eastAsia"/>
          <w:w w:val="0"/>
          <w:sz w:val="24"/>
          <w:szCs w:val="24"/>
        </w:rPr>
        <w:t>交易</w:t>
      </w:r>
      <w:r w:rsidR="008D2A0C" w:rsidRPr="00943343">
        <w:rPr>
          <w:rFonts w:ascii="宋体" w:hAnsi="宋体" w:cs="楷体_GB2312" w:hint="eastAsia"/>
          <w:w w:val="0"/>
          <w:sz w:val="24"/>
          <w:szCs w:val="24"/>
        </w:rPr>
        <w:t>变更日</w:t>
      </w:r>
      <w:r w:rsidR="008D2A0C" w:rsidRPr="00943343">
        <w:rPr>
          <w:rFonts w:ascii="宋体" w:hAnsi="宋体"/>
          <w:sz w:val="24"/>
          <w:szCs w:val="24"/>
        </w:rPr>
        <w:t>，</w:t>
      </w:r>
      <w:r w:rsidR="008D2A0C" w:rsidRPr="00943343">
        <w:rPr>
          <w:rFonts w:ascii="宋体" w:hAnsi="宋体" w:hint="eastAsia"/>
          <w:sz w:val="24"/>
          <w:szCs w:val="24"/>
        </w:rPr>
        <w:t>除本协议另有明确规定或者经投资者事先</w:t>
      </w:r>
      <w:r w:rsidR="008D2A0C" w:rsidRPr="00943343">
        <w:rPr>
          <w:rFonts w:ascii="宋体" w:hAnsi="宋体"/>
          <w:sz w:val="24"/>
          <w:szCs w:val="24"/>
        </w:rPr>
        <w:t>书面同意</w:t>
      </w:r>
      <w:r w:rsidR="008D2A0C" w:rsidRPr="00943343">
        <w:rPr>
          <w:rFonts w:ascii="宋体" w:hAnsi="宋体" w:hint="eastAsia"/>
          <w:sz w:val="24"/>
          <w:szCs w:val="24"/>
        </w:rPr>
        <w:t>外</w:t>
      </w:r>
      <w:r w:rsidR="008D2A0C" w:rsidRPr="00943343">
        <w:rPr>
          <w:rFonts w:ascii="宋体" w:hAnsi="宋体"/>
          <w:sz w:val="24"/>
          <w:szCs w:val="24"/>
        </w:rPr>
        <w:t>，</w:t>
      </w:r>
      <w:r w:rsidR="00E01083">
        <w:rPr>
          <w:rFonts w:ascii="宋体" w:hAnsi="宋体" w:hint="eastAsia"/>
          <w:sz w:val="24"/>
          <w:szCs w:val="24"/>
        </w:rPr>
        <w:t>公司</w:t>
      </w:r>
      <w:r w:rsidR="008D2A0C" w:rsidRPr="00943343">
        <w:rPr>
          <w:rFonts w:ascii="宋体" w:hAnsi="宋体" w:hint="eastAsia"/>
          <w:sz w:val="24"/>
          <w:szCs w:val="24"/>
        </w:rPr>
        <w:t>不得</w:t>
      </w:r>
      <w:r w:rsidR="008D2A0C" w:rsidRPr="00943343">
        <w:rPr>
          <w:rFonts w:ascii="宋体" w:hAnsi="宋体"/>
          <w:sz w:val="24"/>
          <w:szCs w:val="24"/>
        </w:rPr>
        <w:t>：</w:t>
      </w:r>
      <w:bookmarkEnd w:id="410"/>
      <w:bookmarkEnd w:id="411"/>
    </w:p>
    <w:p w:rsidR="008D2A0C" w:rsidRPr="00943343" w:rsidRDefault="008D2A0C" w:rsidP="00BF03D0">
      <w:pPr>
        <w:widowControl w:val="0"/>
        <w:numPr>
          <w:ilvl w:val="0"/>
          <w:numId w:val="41"/>
        </w:numPr>
        <w:tabs>
          <w:tab w:val="left" w:pos="1080"/>
        </w:tabs>
        <w:autoSpaceDE w:val="0"/>
        <w:autoSpaceDN w:val="0"/>
        <w:adjustRightInd w:val="0"/>
        <w:jc w:val="both"/>
        <w:rPr>
          <w:rFonts w:ascii="宋体" w:hAnsi="宋体"/>
          <w:sz w:val="24"/>
          <w:szCs w:val="24"/>
        </w:rPr>
      </w:pPr>
      <w:bookmarkStart w:id="414" w:name="_DV_M144"/>
      <w:bookmarkStart w:id="415" w:name="_Toc192678009"/>
      <w:bookmarkStart w:id="416" w:name="_Toc192678185"/>
      <w:bookmarkEnd w:id="414"/>
      <w:r w:rsidRPr="00943343">
        <w:rPr>
          <w:rFonts w:ascii="宋体" w:hAnsi="宋体"/>
          <w:sz w:val="24"/>
          <w:szCs w:val="24"/>
        </w:rPr>
        <w:t>增加、减少、转让注册资本，或以</w:t>
      </w:r>
      <w:r w:rsidRPr="00943343">
        <w:rPr>
          <w:rFonts w:ascii="宋体" w:hAnsi="宋体" w:hint="eastAsia"/>
          <w:sz w:val="24"/>
          <w:szCs w:val="24"/>
        </w:rPr>
        <w:t>质</w:t>
      </w:r>
      <w:r w:rsidRPr="00943343">
        <w:rPr>
          <w:rFonts w:ascii="宋体" w:hAnsi="宋体"/>
          <w:sz w:val="24"/>
          <w:szCs w:val="24"/>
        </w:rPr>
        <w:t>押</w:t>
      </w:r>
      <w:r w:rsidRPr="00943343">
        <w:rPr>
          <w:rFonts w:ascii="宋体" w:hAnsi="宋体" w:hint="eastAsia"/>
          <w:sz w:val="24"/>
          <w:szCs w:val="24"/>
        </w:rPr>
        <w:t>、抵押等</w:t>
      </w:r>
      <w:r w:rsidRPr="00943343">
        <w:rPr>
          <w:rFonts w:ascii="宋体" w:hAnsi="宋体"/>
          <w:sz w:val="24"/>
          <w:szCs w:val="24"/>
        </w:rPr>
        <w:t>方式处置</w:t>
      </w:r>
      <w:r w:rsidRPr="00943343">
        <w:rPr>
          <w:rFonts w:ascii="宋体" w:hAnsi="宋体" w:hint="eastAsia"/>
          <w:sz w:val="24"/>
          <w:szCs w:val="24"/>
        </w:rPr>
        <w:t>其</w:t>
      </w:r>
      <w:r w:rsidRPr="00943343">
        <w:rPr>
          <w:rFonts w:ascii="宋体" w:hAnsi="宋体"/>
          <w:sz w:val="24"/>
          <w:szCs w:val="24"/>
        </w:rPr>
        <w:t>注册资本</w:t>
      </w:r>
      <w:r w:rsidRPr="00943343">
        <w:rPr>
          <w:rFonts w:ascii="宋体" w:hAnsi="宋体" w:hint="eastAsia"/>
          <w:sz w:val="24"/>
          <w:szCs w:val="24"/>
        </w:rPr>
        <w:t>及</w:t>
      </w:r>
      <w:r w:rsidRPr="00943343">
        <w:rPr>
          <w:rFonts w:ascii="宋体" w:hAnsi="宋体"/>
          <w:sz w:val="24"/>
          <w:szCs w:val="24"/>
        </w:rPr>
        <w:t>股权；</w:t>
      </w:r>
      <w:bookmarkEnd w:id="415"/>
      <w:bookmarkEnd w:id="416"/>
    </w:p>
    <w:p w:rsidR="001E6E91" w:rsidRPr="00943343" w:rsidRDefault="00DC270F"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宣布分配或者分配任何股息或红利；</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采取任何合并、分立、中止经营</w:t>
      </w:r>
      <w:r w:rsidRPr="00943343">
        <w:rPr>
          <w:rFonts w:ascii="宋体" w:hAnsi="宋体" w:hint="eastAsia"/>
          <w:sz w:val="24"/>
          <w:szCs w:val="24"/>
        </w:rPr>
        <w:t>、并购、重组、清算、申请破产</w:t>
      </w:r>
      <w:r w:rsidRPr="00943343">
        <w:rPr>
          <w:rFonts w:ascii="宋体" w:hAnsi="宋体"/>
          <w:sz w:val="24"/>
          <w:szCs w:val="24"/>
        </w:rPr>
        <w:t>或者</w:t>
      </w:r>
      <w:r w:rsidR="00C57576">
        <w:rPr>
          <w:rFonts w:ascii="宋体" w:hAnsi="宋体"/>
          <w:sz w:val="24"/>
          <w:szCs w:val="24"/>
        </w:rPr>
        <w:t>其它</w:t>
      </w:r>
      <w:r w:rsidRPr="00943343">
        <w:rPr>
          <w:rFonts w:ascii="宋体" w:hAnsi="宋体"/>
          <w:sz w:val="24"/>
          <w:szCs w:val="24"/>
        </w:rPr>
        <w:t>类似的行为；</w:t>
      </w:r>
    </w:p>
    <w:p w:rsidR="00F9612F" w:rsidRDefault="00F9612F" w:rsidP="00F9612F">
      <w:pPr>
        <w:widowControl w:val="0"/>
        <w:tabs>
          <w:tab w:val="left" w:pos="1080"/>
        </w:tabs>
        <w:autoSpaceDE w:val="0"/>
        <w:autoSpaceDN w:val="0"/>
        <w:adjustRightInd w:val="0"/>
        <w:ind w:left="1080"/>
        <w:jc w:val="both"/>
        <w:rPr>
          <w:rFonts w:ascii="宋体" w:hAnsi="宋体"/>
          <w:sz w:val="24"/>
          <w:szCs w:val="24"/>
        </w:rPr>
        <w:pPrChange w:id="417" w:author="ibm" w:date="2018-02-02T14:26:00Z">
          <w:pPr>
            <w:widowControl w:val="0"/>
            <w:numPr>
              <w:numId w:val="41"/>
            </w:numPr>
            <w:tabs>
              <w:tab w:val="num" w:pos="964"/>
              <w:tab w:val="left" w:pos="1080"/>
            </w:tabs>
            <w:autoSpaceDE w:val="0"/>
            <w:autoSpaceDN w:val="0"/>
            <w:adjustRightInd w:val="0"/>
            <w:ind w:leftChars="270" w:left="1080" w:hanging="540"/>
            <w:jc w:val="both"/>
          </w:pPr>
        </w:pPrChange>
      </w:pPr>
      <w:bookmarkStart w:id="418" w:name="_DV_M146"/>
      <w:bookmarkStart w:id="419" w:name="_DV_M150"/>
      <w:bookmarkEnd w:id="418"/>
      <w:bookmarkEnd w:id="419"/>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420" w:name="_DV_M152"/>
      <w:bookmarkStart w:id="421" w:name="_DV_M153"/>
      <w:bookmarkStart w:id="422" w:name="_DV_M154"/>
      <w:bookmarkStart w:id="423" w:name="_DV_M151"/>
      <w:bookmarkStart w:id="424" w:name="_Toc192678014"/>
      <w:bookmarkStart w:id="425" w:name="_Toc192678190"/>
      <w:bookmarkEnd w:id="420"/>
      <w:bookmarkEnd w:id="421"/>
      <w:bookmarkEnd w:id="422"/>
      <w:bookmarkEnd w:id="423"/>
      <w:r w:rsidRPr="00943343">
        <w:rPr>
          <w:rFonts w:ascii="宋体" w:hAnsi="宋体"/>
          <w:sz w:val="24"/>
          <w:szCs w:val="24"/>
        </w:rPr>
        <w:t>对</w:t>
      </w:r>
      <w:r w:rsidRPr="00943343">
        <w:rPr>
          <w:rFonts w:ascii="宋体" w:hAnsi="宋体" w:hint="eastAsia"/>
          <w:sz w:val="24"/>
          <w:szCs w:val="24"/>
        </w:rPr>
        <w:t>公司</w:t>
      </w:r>
      <w:r w:rsidRPr="00943343">
        <w:rPr>
          <w:rFonts w:ascii="宋体" w:hAnsi="宋体"/>
          <w:sz w:val="24"/>
          <w:szCs w:val="24"/>
        </w:rPr>
        <w:t>章程</w:t>
      </w:r>
      <w:bookmarkStart w:id="426" w:name="_DV_M155"/>
      <w:bookmarkEnd w:id="426"/>
      <w:r w:rsidRPr="00943343">
        <w:rPr>
          <w:rFonts w:ascii="宋体" w:hAnsi="宋体"/>
          <w:sz w:val="24"/>
          <w:szCs w:val="24"/>
        </w:rPr>
        <w:t>进行</w:t>
      </w:r>
      <w:bookmarkStart w:id="427" w:name="_DV_C64"/>
      <w:r w:rsidRPr="00943343">
        <w:rPr>
          <w:rFonts w:ascii="宋体" w:hAnsi="宋体"/>
          <w:sz w:val="24"/>
          <w:szCs w:val="24"/>
        </w:rPr>
        <w:t>的</w:t>
      </w:r>
      <w:bookmarkStart w:id="428" w:name="_DV_M156"/>
      <w:bookmarkEnd w:id="427"/>
      <w:bookmarkEnd w:id="428"/>
      <w:r w:rsidRPr="00943343">
        <w:rPr>
          <w:rFonts w:ascii="宋体" w:hAnsi="宋体"/>
          <w:sz w:val="24"/>
          <w:szCs w:val="24"/>
        </w:rPr>
        <w:t>任何修改；</w:t>
      </w:r>
      <w:bookmarkEnd w:id="424"/>
      <w:bookmarkEnd w:id="425"/>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429" w:name="_DV_M157"/>
      <w:bookmarkStart w:id="430" w:name="_DV_M160"/>
      <w:bookmarkStart w:id="431" w:name="_Toc192678016"/>
      <w:bookmarkStart w:id="432" w:name="_Toc192678192"/>
      <w:bookmarkEnd w:id="429"/>
      <w:bookmarkEnd w:id="430"/>
      <w:r w:rsidRPr="00943343">
        <w:rPr>
          <w:rFonts w:ascii="宋体" w:hAnsi="宋体"/>
          <w:sz w:val="24"/>
          <w:szCs w:val="24"/>
        </w:rPr>
        <w:t>对董事会</w:t>
      </w:r>
      <w:r w:rsidRPr="00943343">
        <w:rPr>
          <w:rFonts w:ascii="宋体" w:hAnsi="宋体" w:hint="eastAsia"/>
          <w:sz w:val="24"/>
          <w:szCs w:val="24"/>
        </w:rPr>
        <w:t>或管理层</w:t>
      </w:r>
      <w:r w:rsidRPr="00943343">
        <w:rPr>
          <w:rFonts w:ascii="宋体" w:hAnsi="宋体"/>
          <w:sz w:val="24"/>
          <w:szCs w:val="24"/>
        </w:rPr>
        <w:t>成员进行任何变更，或者对任何劳动合同的主要条款进行变更</w:t>
      </w:r>
      <w:bookmarkEnd w:id="431"/>
      <w:bookmarkEnd w:id="432"/>
      <w:r w:rsidRPr="00943343">
        <w:rPr>
          <w:rFonts w:ascii="宋体" w:hAnsi="宋体" w:hint="eastAsia"/>
          <w:sz w:val="24"/>
          <w:szCs w:val="24"/>
        </w:rPr>
        <w:t>；</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采取</w:t>
      </w:r>
      <w:r w:rsidR="00C57576">
        <w:rPr>
          <w:rFonts w:ascii="宋体" w:hAnsi="宋体" w:hint="eastAsia"/>
          <w:sz w:val="24"/>
          <w:szCs w:val="24"/>
        </w:rPr>
        <w:t>其它</w:t>
      </w:r>
      <w:r w:rsidRPr="00943343">
        <w:rPr>
          <w:rFonts w:ascii="宋体" w:hAnsi="宋体" w:hint="eastAsia"/>
          <w:sz w:val="24"/>
          <w:szCs w:val="24"/>
        </w:rPr>
        <w:t>可能会导致重大不利影响的行为。</w:t>
      </w:r>
    </w:p>
    <w:p w:rsidR="00000000" w:rsidRDefault="007E21C2" w:rsidP="005A27D1">
      <w:pPr>
        <w:pStyle w:val="aff"/>
        <w:numPr>
          <w:ilvl w:val="1"/>
          <w:numId w:val="49"/>
        </w:numPr>
        <w:spacing w:beforeLines="50"/>
        <w:ind w:left="964" w:firstLineChars="0"/>
        <w:outlineLvl w:val="1"/>
        <w:rPr>
          <w:b/>
          <w:sz w:val="24"/>
          <w:szCs w:val="24"/>
        </w:rPr>
        <w:pPrChange w:id="433" w:author="ll" w:date="2018-02-02T21:44:00Z">
          <w:pPr>
            <w:pStyle w:val="aff"/>
            <w:numPr>
              <w:ilvl w:val="1"/>
              <w:numId w:val="49"/>
            </w:numPr>
            <w:spacing w:beforeLines="50"/>
            <w:ind w:left="964" w:firstLineChars="0" w:hanging="567"/>
            <w:outlineLvl w:val="1"/>
          </w:pPr>
        </w:pPrChange>
      </w:pPr>
      <w:bookmarkStart w:id="434" w:name="_Toc424573341"/>
      <w:bookmarkStart w:id="435" w:name="_Toc505242703"/>
      <w:r w:rsidRPr="0053230F">
        <w:rPr>
          <w:rFonts w:hint="eastAsia"/>
          <w:b/>
          <w:sz w:val="24"/>
          <w:szCs w:val="24"/>
        </w:rPr>
        <w:t>公司和</w:t>
      </w:r>
      <w:r w:rsidR="00F15DE4">
        <w:rPr>
          <w:rFonts w:hint="eastAsia"/>
          <w:b/>
          <w:sz w:val="24"/>
          <w:szCs w:val="24"/>
        </w:rPr>
        <w:t>创始人</w:t>
      </w:r>
      <w:r w:rsidR="00DA7C3F" w:rsidRPr="0053230F">
        <w:rPr>
          <w:rFonts w:hint="eastAsia"/>
          <w:b/>
          <w:sz w:val="24"/>
          <w:szCs w:val="24"/>
        </w:rPr>
        <w:t>承诺</w:t>
      </w:r>
      <w:bookmarkEnd w:id="434"/>
      <w:bookmarkEnd w:id="435"/>
    </w:p>
    <w:p w:rsidR="007425A5" w:rsidRPr="00943343" w:rsidRDefault="00E857D4" w:rsidP="00943343">
      <w:pPr>
        <w:widowControl w:val="0"/>
        <w:autoSpaceDE w:val="0"/>
        <w:autoSpaceDN w:val="0"/>
        <w:adjustRightInd w:val="0"/>
        <w:ind w:firstLineChars="200" w:firstLine="480"/>
        <w:jc w:val="both"/>
        <w:rPr>
          <w:rFonts w:ascii="宋体" w:hAnsi="宋体"/>
          <w:sz w:val="24"/>
          <w:szCs w:val="24"/>
        </w:rPr>
      </w:pPr>
      <w:r>
        <w:rPr>
          <w:rFonts w:ascii="宋体" w:hAnsi="宋体" w:hint="eastAsia"/>
          <w:sz w:val="24"/>
          <w:szCs w:val="24"/>
        </w:rPr>
        <w:t>公司、</w:t>
      </w:r>
      <w:r w:rsidR="00F15DE4">
        <w:rPr>
          <w:rFonts w:ascii="宋体" w:hAnsi="宋体" w:hint="eastAsia"/>
          <w:sz w:val="24"/>
          <w:szCs w:val="24"/>
        </w:rPr>
        <w:t>创始人</w:t>
      </w:r>
      <w:r w:rsidR="007425A5" w:rsidRPr="00943343">
        <w:rPr>
          <w:rFonts w:ascii="宋体" w:hAnsi="宋体" w:hint="eastAsia"/>
          <w:sz w:val="24"/>
          <w:szCs w:val="24"/>
        </w:rPr>
        <w:t>连带地共同</w:t>
      </w:r>
      <w:r w:rsidR="007425A5" w:rsidRPr="00943343">
        <w:rPr>
          <w:rFonts w:ascii="宋体" w:hAnsi="宋体"/>
          <w:sz w:val="24"/>
          <w:szCs w:val="24"/>
        </w:rPr>
        <w:t>向</w:t>
      </w:r>
      <w:r w:rsidR="007425A5" w:rsidRPr="00943343">
        <w:rPr>
          <w:rFonts w:ascii="宋体" w:hAnsi="宋体" w:hint="eastAsia"/>
          <w:sz w:val="24"/>
          <w:szCs w:val="24"/>
        </w:rPr>
        <w:t>投资者</w:t>
      </w:r>
      <w:r w:rsidR="007425A5" w:rsidRPr="00943343">
        <w:rPr>
          <w:rFonts w:ascii="宋体" w:hAnsi="宋体"/>
          <w:sz w:val="24"/>
          <w:szCs w:val="24"/>
        </w:rPr>
        <w:t>承诺</w:t>
      </w:r>
      <w:r w:rsidR="007425A5" w:rsidRPr="00943343">
        <w:rPr>
          <w:rFonts w:ascii="宋体" w:hAnsi="宋体" w:hint="eastAsia"/>
          <w:sz w:val="24"/>
          <w:szCs w:val="24"/>
        </w:rPr>
        <w:t>：</w:t>
      </w:r>
    </w:p>
    <w:p w:rsidR="009B1796" w:rsidRPr="00F0468C" w:rsidRDefault="009B1796" w:rsidP="00F0468C">
      <w:pPr>
        <w:widowControl w:val="0"/>
        <w:numPr>
          <w:ilvl w:val="0"/>
          <w:numId w:val="40"/>
        </w:numPr>
        <w:tabs>
          <w:tab w:val="left" w:pos="1080"/>
        </w:tabs>
        <w:autoSpaceDE w:val="0"/>
        <w:autoSpaceDN w:val="0"/>
        <w:adjustRightInd w:val="0"/>
        <w:jc w:val="both"/>
        <w:rPr>
          <w:rFonts w:ascii="宋体" w:hAnsi="宋体" w:cs="楷体_GB2312"/>
          <w:w w:val="0"/>
          <w:sz w:val="24"/>
          <w:szCs w:val="24"/>
        </w:rPr>
      </w:pPr>
      <w:r w:rsidRPr="00F0468C">
        <w:rPr>
          <w:rFonts w:ascii="宋体" w:hAnsi="宋体" w:cs="楷体_GB2312" w:hint="eastAsia"/>
          <w:w w:val="0"/>
          <w:sz w:val="24"/>
          <w:szCs w:val="24"/>
        </w:rPr>
        <w:t>除非各方另有约定，公司</w:t>
      </w:r>
      <w:r w:rsidR="00F0468C" w:rsidRPr="00F0468C">
        <w:rPr>
          <w:rFonts w:ascii="宋体" w:hAnsi="宋体" w:cs="楷体_GB2312" w:hint="eastAsia"/>
          <w:w w:val="0"/>
          <w:sz w:val="24"/>
          <w:szCs w:val="24"/>
        </w:rPr>
        <w:t>、创始人和公司实际控制人</w:t>
      </w:r>
      <w:r w:rsidRPr="00F0468C">
        <w:rPr>
          <w:rFonts w:ascii="宋体" w:hAnsi="宋体" w:cs="楷体_GB2312" w:hint="eastAsia"/>
          <w:w w:val="0"/>
          <w:sz w:val="24"/>
          <w:szCs w:val="24"/>
        </w:rPr>
        <w:t>在本协议</w:t>
      </w:r>
      <w:fldSimple w:instr=" REF _Ref293691306 \r \h  \* MERGEFORMAT ">
        <w:r w:rsidR="00AE0F96" w:rsidRPr="00AE0F96">
          <w:rPr>
            <w:rFonts w:ascii="宋体" w:hAnsi="宋体" w:cs="楷体_GB2312" w:hint="eastAsia"/>
            <w:w w:val="0"/>
            <w:sz w:val="24"/>
            <w:szCs w:val="24"/>
          </w:rPr>
          <w:t>第5条</w:t>
        </w:r>
      </w:fldSimple>
      <w:r w:rsidRPr="00F0468C">
        <w:rPr>
          <w:rFonts w:ascii="宋体" w:hAnsi="宋体" w:cs="楷体_GB2312" w:hint="eastAsia"/>
          <w:w w:val="0"/>
          <w:sz w:val="24"/>
          <w:szCs w:val="24"/>
        </w:rPr>
        <w:t>所作之陈述和保证在所有重大方面是真实、准确、完整的，不存在虚假、重大遗漏或误导。</w:t>
      </w:r>
    </w:p>
    <w:p w:rsidR="00392861" w:rsidRPr="002F62D4" w:rsidRDefault="00392861"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hint="eastAsia"/>
          <w:sz w:val="24"/>
          <w:szCs w:val="24"/>
        </w:rPr>
        <w:t>如果</w:t>
      </w:r>
      <w:r w:rsidR="00113C4C">
        <w:rPr>
          <w:rFonts w:ascii="宋体" w:hAnsi="宋体" w:hint="eastAsia"/>
          <w:sz w:val="24"/>
          <w:szCs w:val="24"/>
        </w:rPr>
        <w:t>投资者以外的任何</w:t>
      </w:r>
      <w:r w:rsidR="005617D9">
        <w:rPr>
          <w:rFonts w:ascii="宋体" w:hAnsi="宋体" w:hint="eastAsia"/>
          <w:sz w:val="24"/>
          <w:szCs w:val="24"/>
        </w:rPr>
        <w:t>股东</w:t>
      </w:r>
      <w:r w:rsidR="00113C4C">
        <w:rPr>
          <w:rFonts w:ascii="宋体" w:hAnsi="宋体" w:hint="eastAsia"/>
          <w:sz w:val="24"/>
          <w:szCs w:val="24"/>
        </w:rPr>
        <w:t>享有的股东权利优于投资者享有的权利，则投资者自动享有该等权利。</w:t>
      </w:r>
      <w:r w:rsidR="00113C4C" w:rsidRPr="002F62D4">
        <w:rPr>
          <w:rFonts w:ascii="宋体" w:hAnsi="宋体" w:hint="eastAsia"/>
          <w:sz w:val="24"/>
          <w:szCs w:val="24"/>
        </w:rPr>
        <w:t>如果投资者以外的任何股东</w:t>
      </w:r>
      <w:r w:rsidR="00B7338E" w:rsidRPr="002F62D4">
        <w:rPr>
          <w:rFonts w:ascii="宋体" w:hAnsi="宋体" w:hint="eastAsia"/>
          <w:sz w:val="24"/>
          <w:szCs w:val="24"/>
        </w:rPr>
        <w:t>或</w:t>
      </w:r>
      <w:r w:rsidR="00C57576" w:rsidRPr="002F62D4">
        <w:rPr>
          <w:rFonts w:ascii="宋体" w:hAnsi="宋体" w:hint="eastAsia"/>
          <w:sz w:val="24"/>
          <w:szCs w:val="24"/>
        </w:rPr>
        <w:t>其它</w:t>
      </w:r>
      <w:r w:rsidR="00B7338E" w:rsidRPr="002F62D4">
        <w:rPr>
          <w:rFonts w:ascii="宋体" w:hAnsi="宋体" w:hint="eastAsia"/>
          <w:sz w:val="24"/>
          <w:szCs w:val="24"/>
        </w:rPr>
        <w:t>后续投资者</w:t>
      </w:r>
      <w:r w:rsidR="00E857D4" w:rsidRPr="002F62D4">
        <w:rPr>
          <w:rFonts w:ascii="宋体" w:hAnsi="宋体" w:hint="eastAsia"/>
          <w:sz w:val="24"/>
          <w:szCs w:val="24"/>
        </w:rPr>
        <w:t>（“</w:t>
      </w:r>
      <w:r w:rsidR="00E857D4" w:rsidRPr="002F62D4">
        <w:rPr>
          <w:rFonts w:ascii="宋体" w:hAnsi="宋体" w:hint="eastAsia"/>
          <w:b/>
          <w:sz w:val="24"/>
          <w:szCs w:val="24"/>
        </w:rPr>
        <w:t>后续优先权人</w:t>
      </w:r>
      <w:r w:rsidR="00E857D4" w:rsidRPr="002F62D4">
        <w:rPr>
          <w:rFonts w:ascii="宋体" w:hAnsi="宋体" w:hint="eastAsia"/>
          <w:sz w:val="24"/>
          <w:szCs w:val="24"/>
        </w:rPr>
        <w:t>”）</w:t>
      </w:r>
      <w:r w:rsidR="00113C4C" w:rsidRPr="002F62D4">
        <w:rPr>
          <w:rFonts w:ascii="宋体" w:hAnsi="宋体" w:hint="eastAsia"/>
          <w:sz w:val="24"/>
          <w:szCs w:val="24"/>
        </w:rPr>
        <w:t>享有的</w:t>
      </w:r>
      <w:r w:rsidR="005617D9" w:rsidRPr="002F62D4">
        <w:rPr>
          <w:rFonts w:ascii="宋体" w:hAnsi="宋体" w:hint="eastAsia"/>
          <w:sz w:val="24"/>
          <w:szCs w:val="24"/>
        </w:rPr>
        <w:t>投资条件、</w:t>
      </w:r>
      <w:r w:rsidR="004021DB" w:rsidRPr="002F62D4">
        <w:rPr>
          <w:rFonts w:ascii="宋体" w:hAnsi="宋体" w:hint="eastAsia"/>
          <w:sz w:val="24"/>
          <w:szCs w:val="24"/>
        </w:rPr>
        <w:t>价格、</w:t>
      </w:r>
      <w:r w:rsidR="005617D9" w:rsidRPr="002F62D4">
        <w:rPr>
          <w:rFonts w:ascii="宋体" w:hAnsi="宋体" w:hint="eastAsia"/>
          <w:sz w:val="24"/>
          <w:szCs w:val="24"/>
        </w:rPr>
        <w:t>条款或承诺全部或部分优于</w:t>
      </w:r>
      <w:r w:rsidR="00714746" w:rsidRPr="002F62D4">
        <w:rPr>
          <w:rFonts w:ascii="宋体" w:hAnsi="宋体" w:hint="eastAsia"/>
          <w:sz w:val="24"/>
          <w:szCs w:val="24"/>
        </w:rPr>
        <w:t>投资者</w:t>
      </w:r>
      <w:r w:rsidR="005617D9" w:rsidRPr="002F62D4">
        <w:rPr>
          <w:rFonts w:ascii="宋体" w:hAnsi="宋体" w:hint="eastAsia"/>
          <w:sz w:val="24"/>
          <w:szCs w:val="24"/>
        </w:rPr>
        <w:t>,</w:t>
      </w:r>
      <w:r w:rsidR="00113C4C" w:rsidRPr="002F62D4">
        <w:rPr>
          <w:rFonts w:ascii="宋体" w:hAnsi="宋体" w:hint="eastAsia"/>
          <w:sz w:val="24"/>
          <w:szCs w:val="24"/>
        </w:rPr>
        <w:t>公司、</w:t>
      </w:r>
      <w:r w:rsidR="00F15DE4">
        <w:rPr>
          <w:rFonts w:ascii="宋体" w:hAnsi="宋体" w:hint="eastAsia"/>
          <w:sz w:val="24"/>
          <w:szCs w:val="24"/>
        </w:rPr>
        <w:t>创始人</w:t>
      </w:r>
      <w:r w:rsidR="00113C4C" w:rsidRPr="002F62D4">
        <w:rPr>
          <w:rFonts w:ascii="宋体" w:hAnsi="宋体" w:hint="eastAsia"/>
          <w:sz w:val="24"/>
          <w:szCs w:val="24"/>
        </w:rPr>
        <w:t>应提前通知投资者。</w:t>
      </w:r>
    </w:p>
    <w:p w:rsidR="00EA5345" w:rsidRDefault="00F15DE4" w:rsidP="001E6E91">
      <w:pPr>
        <w:numPr>
          <w:ilvl w:val="0"/>
          <w:numId w:val="40"/>
        </w:numPr>
        <w:jc w:val="both"/>
        <w:rPr>
          <w:rFonts w:ascii="宋体" w:hAnsi="宋体"/>
          <w:sz w:val="24"/>
          <w:szCs w:val="24"/>
        </w:rPr>
      </w:pPr>
      <w:r>
        <w:rPr>
          <w:rFonts w:ascii="宋体" w:hAnsi="宋体" w:hint="eastAsia"/>
          <w:sz w:val="24"/>
          <w:szCs w:val="24"/>
        </w:rPr>
        <w:t>创始人</w:t>
      </w:r>
      <w:r w:rsidR="00EA5345">
        <w:rPr>
          <w:rFonts w:ascii="宋体" w:hAnsi="宋体" w:hint="eastAsia"/>
          <w:sz w:val="24"/>
          <w:szCs w:val="24"/>
        </w:rPr>
        <w:t>承诺，未经</w:t>
      </w:r>
      <w:r w:rsidR="001B1ED3">
        <w:rPr>
          <w:rFonts w:ascii="宋体" w:hAnsi="宋体" w:hint="eastAsia"/>
          <w:sz w:val="24"/>
          <w:szCs w:val="24"/>
        </w:rPr>
        <w:t>投资者</w:t>
      </w:r>
      <w:r w:rsidR="00EA5345">
        <w:rPr>
          <w:rFonts w:ascii="宋体" w:hAnsi="宋体" w:hint="eastAsia"/>
          <w:sz w:val="24"/>
          <w:szCs w:val="24"/>
        </w:rPr>
        <w:t>书面同意，在任何时间不会降低其已实缴注册资本。</w:t>
      </w:r>
    </w:p>
    <w:p w:rsidR="00DC270F" w:rsidRDefault="00DC270F" w:rsidP="001E6E91">
      <w:pPr>
        <w:numPr>
          <w:ilvl w:val="0"/>
          <w:numId w:val="40"/>
        </w:numPr>
        <w:jc w:val="both"/>
        <w:rPr>
          <w:rFonts w:ascii="宋体" w:hAnsi="宋体"/>
          <w:sz w:val="24"/>
          <w:szCs w:val="24"/>
        </w:rPr>
      </w:pPr>
      <w:r w:rsidRPr="00943343">
        <w:rPr>
          <w:rFonts w:ascii="宋体" w:hAnsi="宋体" w:hint="eastAsia"/>
          <w:sz w:val="24"/>
          <w:szCs w:val="24"/>
        </w:rPr>
        <w:t>分红由公司股东会决议通过后方可实施。在公司向投资者足额支付红利之前，公司不得向公司的任何</w:t>
      </w:r>
      <w:r>
        <w:rPr>
          <w:rFonts w:ascii="宋体" w:hAnsi="宋体" w:hint="eastAsia"/>
          <w:sz w:val="24"/>
          <w:szCs w:val="24"/>
        </w:rPr>
        <w:t>其它</w:t>
      </w:r>
      <w:r w:rsidRPr="00943343">
        <w:rPr>
          <w:rFonts w:ascii="宋体" w:hAnsi="宋体" w:hint="eastAsia"/>
          <w:sz w:val="24"/>
          <w:szCs w:val="24"/>
        </w:rPr>
        <w:t>股东以现金、财产或以公司注册资本股权的方式支付任何红利。</w:t>
      </w:r>
    </w:p>
    <w:p w:rsidR="005E04BE" w:rsidRDefault="005E04BE" w:rsidP="001E6E91">
      <w:pPr>
        <w:widowControl w:val="0"/>
        <w:numPr>
          <w:ilvl w:val="0"/>
          <w:numId w:val="40"/>
        </w:numPr>
        <w:tabs>
          <w:tab w:val="left" w:pos="1080"/>
        </w:tabs>
        <w:autoSpaceDE w:val="0"/>
        <w:autoSpaceDN w:val="0"/>
        <w:adjustRightInd w:val="0"/>
        <w:ind w:leftChars="270" w:left="1080" w:hanging="540"/>
        <w:jc w:val="both"/>
        <w:rPr>
          <w:rFonts w:ascii="宋体" w:hAnsi="宋体"/>
          <w:sz w:val="24"/>
          <w:szCs w:val="24"/>
        </w:rPr>
      </w:pPr>
      <w:r w:rsidRPr="00BE3264">
        <w:rPr>
          <w:rFonts w:ascii="宋体" w:hAnsi="宋体" w:hint="eastAsia"/>
          <w:sz w:val="24"/>
          <w:szCs w:val="24"/>
        </w:rPr>
        <w:t>如果拟将</w:t>
      </w:r>
      <w:r>
        <w:rPr>
          <w:rFonts w:ascii="宋体" w:hAnsi="宋体" w:hint="eastAsia"/>
          <w:sz w:val="24"/>
          <w:szCs w:val="24"/>
        </w:rPr>
        <w:t>公司</w:t>
      </w:r>
      <w:r w:rsidR="003C709A" w:rsidRPr="0013320E">
        <w:rPr>
          <w:rFonts w:ascii="宋体" w:hAnsi="宋体" w:hint="eastAsia"/>
          <w:sz w:val="24"/>
          <w:szCs w:val="24"/>
        </w:rPr>
        <w:t>相关业务</w:t>
      </w:r>
      <w:r w:rsidR="009958AA">
        <w:rPr>
          <w:rFonts w:ascii="宋体" w:hAnsi="宋体" w:hint="eastAsia"/>
          <w:sz w:val="24"/>
          <w:szCs w:val="24"/>
        </w:rPr>
        <w:t>或关联方</w:t>
      </w:r>
      <w:r w:rsidR="003C709A" w:rsidRPr="0013320E">
        <w:rPr>
          <w:rFonts w:ascii="宋体" w:hAnsi="宋体" w:hint="eastAsia"/>
          <w:sz w:val="24"/>
          <w:szCs w:val="24"/>
        </w:rPr>
        <w:t>进行上市或挂牌或股权融资，应将</w:t>
      </w:r>
      <w:r w:rsidR="003C709A">
        <w:rPr>
          <w:rFonts w:ascii="宋体" w:hAnsi="宋体" w:hint="eastAsia"/>
          <w:sz w:val="24"/>
          <w:szCs w:val="24"/>
        </w:rPr>
        <w:t>公司</w:t>
      </w:r>
      <w:r w:rsidRPr="0013320E">
        <w:rPr>
          <w:rFonts w:ascii="宋体" w:hAnsi="宋体" w:hint="eastAsia"/>
          <w:sz w:val="24"/>
          <w:szCs w:val="24"/>
        </w:rPr>
        <w:t>作为唯一的</w:t>
      </w:r>
      <w:r w:rsidRPr="0013320E">
        <w:rPr>
          <w:rFonts w:ascii="宋体" w:hAnsi="宋体" w:hint="eastAsia"/>
          <w:sz w:val="24"/>
          <w:szCs w:val="24"/>
        </w:rPr>
        <w:lastRenderedPageBreak/>
        <w:t>上市、挂牌或融资主体。</w:t>
      </w:r>
    </w:p>
    <w:p w:rsidR="00000000" w:rsidRDefault="008F3A9D" w:rsidP="005A27D1">
      <w:pPr>
        <w:pStyle w:val="aff"/>
        <w:numPr>
          <w:ilvl w:val="0"/>
          <w:numId w:val="49"/>
        </w:numPr>
        <w:spacing w:beforeLines="50" w:afterLines="50"/>
        <w:ind w:firstLineChars="0"/>
        <w:jc w:val="center"/>
        <w:outlineLvl w:val="0"/>
        <w:rPr>
          <w:b/>
          <w:sz w:val="28"/>
          <w:szCs w:val="28"/>
        </w:rPr>
        <w:pPrChange w:id="436" w:author="ll" w:date="2018-02-02T21:44:00Z">
          <w:pPr>
            <w:pStyle w:val="aff"/>
            <w:numPr>
              <w:numId w:val="49"/>
            </w:numPr>
            <w:spacing w:beforeLines="50" w:afterLines="50"/>
            <w:ind w:left="1145" w:firstLineChars="0" w:hanging="425"/>
            <w:jc w:val="center"/>
            <w:outlineLvl w:val="0"/>
          </w:pPr>
        </w:pPrChange>
      </w:pPr>
      <w:bookmarkStart w:id="437" w:name="_Toc422070497"/>
      <w:bookmarkStart w:id="438" w:name="_Toc422070798"/>
      <w:bookmarkStart w:id="439" w:name="_Toc422070912"/>
      <w:bookmarkStart w:id="440" w:name="_Toc422071725"/>
      <w:bookmarkStart w:id="441" w:name="_Toc422081747"/>
      <w:bookmarkStart w:id="442" w:name="_Toc422081864"/>
      <w:bookmarkStart w:id="443" w:name="_Toc422082247"/>
      <w:bookmarkStart w:id="444" w:name="_Toc422083648"/>
      <w:bookmarkStart w:id="445" w:name="_Toc422070498"/>
      <w:bookmarkStart w:id="446" w:name="_Toc422070799"/>
      <w:bookmarkStart w:id="447" w:name="_Toc422070913"/>
      <w:bookmarkStart w:id="448" w:name="_Toc422071726"/>
      <w:bookmarkStart w:id="449" w:name="_Toc422081748"/>
      <w:bookmarkStart w:id="450" w:name="_Toc422081865"/>
      <w:bookmarkStart w:id="451" w:name="_Toc422082248"/>
      <w:bookmarkStart w:id="452" w:name="_Toc422083649"/>
      <w:bookmarkStart w:id="453" w:name="_Toc422070499"/>
      <w:bookmarkStart w:id="454" w:name="_Toc422070800"/>
      <w:bookmarkStart w:id="455" w:name="_Toc422070914"/>
      <w:bookmarkStart w:id="456" w:name="_Toc422071727"/>
      <w:bookmarkStart w:id="457" w:name="_Toc422081749"/>
      <w:bookmarkStart w:id="458" w:name="_Toc422081866"/>
      <w:bookmarkStart w:id="459" w:name="_Toc422082249"/>
      <w:bookmarkStart w:id="460" w:name="_Toc422083650"/>
      <w:bookmarkStart w:id="461" w:name="_Toc283451988"/>
      <w:bookmarkStart w:id="462" w:name="_Toc287697079"/>
      <w:bookmarkStart w:id="463" w:name="_Ref293689842"/>
      <w:bookmarkStart w:id="464" w:name="_Ref293691306"/>
      <w:bookmarkStart w:id="465" w:name="_Toc293698817"/>
      <w:bookmarkStart w:id="466" w:name="_Ref293699623"/>
      <w:bookmarkStart w:id="467" w:name="_Toc293699754"/>
      <w:bookmarkStart w:id="468" w:name="_Toc424573342"/>
      <w:bookmarkStart w:id="469" w:name="_Ref504254955"/>
      <w:bookmarkStart w:id="470" w:name="_Toc505242704"/>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sidRPr="008519AC">
        <w:rPr>
          <w:rFonts w:hint="eastAsia"/>
          <w:b/>
          <w:sz w:val="28"/>
          <w:szCs w:val="28"/>
        </w:rPr>
        <w:t>陈述与保证</w:t>
      </w:r>
      <w:bookmarkEnd w:id="461"/>
      <w:bookmarkEnd w:id="462"/>
      <w:bookmarkEnd w:id="463"/>
      <w:bookmarkEnd w:id="464"/>
      <w:bookmarkEnd w:id="465"/>
      <w:bookmarkEnd w:id="466"/>
      <w:bookmarkEnd w:id="467"/>
      <w:bookmarkEnd w:id="468"/>
      <w:bookmarkEnd w:id="469"/>
      <w:bookmarkEnd w:id="470"/>
    </w:p>
    <w:p w:rsidR="00000000" w:rsidRDefault="008D2A0C" w:rsidP="005A27D1">
      <w:pPr>
        <w:pStyle w:val="aff"/>
        <w:numPr>
          <w:ilvl w:val="1"/>
          <w:numId w:val="49"/>
        </w:numPr>
        <w:spacing w:beforeLines="50"/>
        <w:ind w:left="964" w:firstLineChars="0"/>
        <w:outlineLvl w:val="1"/>
        <w:rPr>
          <w:b/>
          <w:sz w:val="24"/>
          <w:szCs w:val="24"/>
        </w:rPr>
        <w:pPrChange w:id="471" w:author="ll" w:date="2018-02-02T21:44:00Z">
          <w:pPr>
            <w:pStyle w:val="aff"/>
            <w:numPr>
              <w:ilvl w:val="1"/>
              <w:numId w:val="49"/>
            </w:numPr>
            <w:spacing w:beforeLines="50"/>
            <w:ind w:left="964" w:firstLineChars="0" w:hanging="567"/>
            <w:outlineLvl w:val="1"/>
          </w:pPr>
        </w:pPrChange>
      </w:pPr>
      <w:bookmarkStart w:id="472" w:name="_Toc283451989"/>
      <w:bookmarkStart w:id="473" w:name="_Toc287697080"/>
      <w:bookmarkStart w:id="474" w:name="_Toc293698818"/>
      <w:bookmarkStart w:id="475" w:name="_Toc293699755"/>
      <w:bookmarkStart w:id="476" w:name="_Toc279676846"/>
      <w:bookmarkStart w:id="477" w:name="_Toc424573343"/>
      <w:bookmarkStart w:id="478" w:name="_Toc505242705"/>
      <w:r w:rsidRPr="0053230F">
        <w:rPr>
          <w:rFonts w:hint="eastAsia"/>
          <w:b/>
          <w:sz w:val="24"/>
          <w:szCs w:val="24"/>
        </w:rPr>
        <w:t>各方的陈述和保证</w:t>
      </w:r>
      <w:bookmarkEnd w:id="472"/>
      <w:bookmarkEnd w:id="473"/>
      <w:bookmarkEnd w:id="474"/>
      <w:bookmarkEnd w:id="475"/>
      <w:bookmarkEnd w:id="476"/>
      <w:bookmarkEnd w:id="477"/>
      <w:bookmarkEnd w:id="478"/>
    </w:p>
    <w:p w:rsidR="008D2A0C" w:rsidRPr="00943343" w:rsidRDefault="008D2A0C">
      <w:pPr>
        <w:ind w:leftChars="270" w:left="540"/>
        <w:jc w:val="both"/>
        <w:rPr>
          <w:rFonts w:ascii="宋体" w:hAnsi="宋体"/>
          <w:sz w:val="24"/>
          <w:szCs w:val="24"/>
        </w:rPr>
      </w:pPr>
      <w:r w:rsidRPr="00943343">
        <w:rPr>
          <w:rFonts w:ascii="宋体" w:hAnsi="宋体"/>
          <w:sz w:val="24"/>
          <w:szCs w:val="24"/>
        </w:rPr>
        <w:t>本协议每一方向</w:t>
      </w:r>
      <w:r w:rsidR="00C57576">
        <w:rPr>
          <w:rFonts w:ascii="宋体" w:hAnsi="宋体"/>
          <w:sz w:val="24"/>
          <w:szCs w:val="24"/>
        </w:rPr>
        <w:t>其它</w:t>
      </w:r>
      <w:r w:rsidRPr="00943343">
        <w:rPr>
          <w:rFonts w:ascii="宋体" w:hAnsi="宋体"/>
          <w:sz w:val="24"/>
          <w:szCs w:val="24"/>
        </w:rPr>
        <w:t>各方作出陈述和保证如下：</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bookmarkStart w:id="479" w:name="_DV_M163"/>
      <w:bookmarkStart w:id="480" w:name="_Toc192678018"/>
      <w:bookmarkStart w:id="481" w:name="_Toc192678194"/>
      <w:bookmarkEnd w:id="479"/>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w:t>
      </w:r>
      <w:r w:rsidRPr="00943343">
        <w:rPr>
          <w:rFonts w:ascii="宋体" w:hAnsi="宋体"/>
          <w:sz w:val="24"/>
          <w:szCs w:val="24"/>
        </w:rPr>
        <w:t>该</w:t>
      </w:r>
      <w:r w:rsidRPr="00943343">
        <w:rPr>
          <w:rFonts w:ascii="宋体" w:hAnsi="宋体" w:hint="eastAsia"/>
          <w:sz w:val="24"/>
          <w:szCs w:val="24"/>
        </w:rPr>
        <w:t>一</w:t>
      </w:r>
      <w:r w:rsidRPr="00943343">
        <w:rPr>
          <w:rFonts w:ascii="宋体" w:hAnsi="宋体"/>
          <w:sz w:val="24"/>
          <w:szCs w:val="24"/>
        </w:rPr>
        <w:t>方是依据其成立地所适用</w:t>
      </w:r>
      <w:r w:rsidRPr="00943343">
        <w:rPr>
          <w:rFonts w:ascii="宋体" w:hAnsi="宋体" w:hint="eastAsia"/>
          <w:sz w:val="24"/>
          <w:szCs w:val="24"/>
        </w:rPr>
        <w:t>的</w:t>
      </w:r>
      <w:r w:rsidRPr="00943343">
        <w:rPr>
          <w:rFonts w:ascii="宋体" w:hAnsi="宋体"/>
          <w:sz w:val="24"/>
          <w:szCs w:val="24"/>
        </w:rPr>
        <w:t>法律合法设立、有效存续且状况良好的</w:t>
      </w:r>
      <w:r w:rsidRPr="00943343">
        <w:rPr>
          <w:rFonts w:ascii="宋体" w:hAnsi="宋体" w:hint="eastAsia"/>
          <w:sz w:val="24"/>
          <w:szCs w:val="24"/>
        </w:rPr>
        <w:t>公司或企业</w:t>
      </w:r>
      <w:r w:rsidRPr="00943343">
        <w:rPr>
          <w:rFonts w:ascii="宋体" w:hAnsi="宋体"/>
          <w:sz w:val="24"/>
          <w:szCs w:val="24"/>
        </w:rPr>
        <w:t>，或一名具有完全民事行为能力的自然人（视具体该方情况而定）</w:t>
      </w:r>
      <w:r w:rsidRPr="00943343">
        <w:rPr>
          <w:rFonts w:ascii="宋体" w:hAnsi="宋体" w:hint="eastAsia"/>
          <w:sz w:val="24"/>
          <w:szCs w:val="24"/>
        </w:rPr>
        <w:t>，</w:t>
      </w:r>
      <w:r w:rsidRPr="00943343">
        <w:rPr>
          <w:rFonts w:ascii="宋体" w:hAnsi="宋体" w:hint="eastAsia"/>
          <w:sz w:val="24"/>
        </w:rPr>
        <w:t>各自具备</w:t>
      </w:r>
      <w:r w:rsidRPr="00943343">
        <w:rPr>
          <w:rFonts w:ascii="宋体" w:hAnsi="宋体" w:hint="eastAsia"/>
          <w:sz w:val="24"/>
          <w:lang w:val="en-GB"/>
        </w:rPr>
        <w:t>对外独立承担责任的完全民事权利能力和民事行为能力</w:t>
      </w:r>
      <w:r w:rsidRPr="00943343">
        <w:rPr>
          <w:rFonts w:ascii="宋体" w:hAnsi="宋体"/>
          <w:sz w:val="24"/>
          <w:szCs w:val="24"/>
        </w:rPr>
        <w:t>；</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为止，（如该一方是公司或企业实体）</w:t>
      </w:r>
      <w:r w:rsidRPr="00943343">
        <w:rPr>
          <w:rFonts w:ascii="宋体" w:hAnsi="宋体"/>
          <w:sz w:val="24"/>
          <w:szCs w:val="24"/>
        </w:rPr>
        <w:t>根据成立地</w:t>
      </w:r>
      <w:r w:rsidRPr="00943343">
        <w:rPr>
          <w:rFonts w:ascii="宋体" w:hAnsi="宋体" w:hint="eastAsia"/>
          <w:sz w:val="24"/>
          <w:szCs w:val="24"/>
        </w:rPr>
        <w:t>所适用的</w:t>
      </w:r>
      <w:r w:rsidRPr="00943343">
        <w:rPr>
          <w:rFonts w:ascii="宋体" w:hAnsi="宋体"/>
          <w:sz w:val="24"/>
          <w:szCs w:val="24"/>
        </w:rPr>
        <w:t>法律，该</w:t>
      </w:r>
      <w:r w:rsidRPr="00943343">
        <w:rPr>
          <w:rFonts w:ascii="宋体" w:hAnsi="宋体" w:hint="eastAsia"/>
          <w:sz w:val="24"/>
          <w:szCs w:val="24"/>
        </w:rPr>
        <w:t>一</w:t>
      </w:r>
      <w:r w:rsidRPr="00943343">
        <w:rPr>
          <w:rFonts w:ascii="宋体" w:hAnsi="宋体"/>
          <w:sz w:val="24"/>
          <w:szCs w:val="24"/>
        </w:rPr>
        <w:t xml:space="preserve">方拥有签署本协议所必需的所有权力、授权和批准，并拥有充分履行其在本协议项下的每一项义务所必需的所有权力、授权和批准； </w:t>
      </w:r>
    </w:p>
    <w:p w:rsidR="008D2A0C" w:rsidRPr="006B63CF" w:rsidRDefault="008D2A0C"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签署本协议</w:t>
      </w:r>
      <w:r w:rsidRPr="00943343">
        <w:rPr>
          <w:rFonts w:ascii="宋体" w:hAnsi="宋体" w:hint="eastAsia"/>
          <w:sz w:val="24"/>
          <w:szCs w:val="24"/>
        </w:rPr>
        <w:t>之时，该一方签署本协议不违反任何对其具有约束力的合同、协议、章程、生效判决、仲裁裁决、司法裁定或行政决定。</w:t>
      </w:r>
      <w:bookmarkStart w:id="482" w:name="_DV_M164"/>
      <w:bookmarkStart w:id="483" w:name="_DV_M165"/>
      <w:bookmarkEnd w:id="480"/>
      <w:bookmarkEnd w:id="481"/>
      <w:bookmarkEnd w:id="482"/>
      <w:bookmarkEnd w:id="483"/>
    </w:p>
    <w:p w:rsidR="00000000" w:rsidRDefault="00205640" w:rsidP="005A27D1">
      <w:pPr>
        <w:pStyle w:val="aff"/>
        <w:numPr>
          <w:ilvl w:val="1"/>
          <w:numId w:val="49"/>
        </w:numPr>
        <w:spacing w:beforeLines="50"/>
        <w:ind w:left="964" w:firstLineChars="0"/>
        <w:outlineLvl w:val="1"/>
        <w:rPr>
          <w:b/>
          <w:sz w:val="24"/>
          <w:szCs w:val="24"/>
        </w:rPr>
        <w:pPrChange w:id="484" w:author="ll" w:date="2018-02-02T21:44:00Z">
          <w:pPr>
            <w:pStyle w:val="aff"/>
            <w:numPr>
              <w:ilvl w:val="1"/>
              <w:numId w:val="49"/>
            </w:numPr>
            <w:spacing w:beforeLines="50"/>
            <w:ind w:left="964" w:firstLineChars="0" w:hanging="567"/>
            <w:outlineLvl w:val="1"/>
          </w:pPr>
        </w:pPrChange>
      </w:pPr>
      <w:bookmarkStart w:id="485" w:name="_Toc505242706"/>
      <w:r w:rsidRPr="0053230F">
        <w:rPr>
          <w:rFonts w:hint="eastAsia"/>
          <w:b/>
          <w:sz w:val="24"/>
          <w:szCs w:val="24"/>
        </w:rPr>
        <w:t>公司、创始人和公司实际控制人向投资者的陈述和保证</w:t>
      </w:r>
      <w:bookmarkEnd w:id="485"/>
    </w:p>
    <w:p w:rsidR="00205640" w:rsidRPr="00943343" w:rsidRDefault="00205640" w:rsidP="00205640">
      <w:pPr>
        <w:ind w:leftChars="270" w:left="540"/>
        <w:jc w:val="both"/>
        <w:rPr>
          <w:rFonts w:ascii="宋体" w:hAnsi="宋体"/>
          <w:sz w:val="24"/>
          <w:szCs w:val="24"/>
        </w:rPr>
      </w:pPr>
      <w:r w:rsidRPr="00943343">
        <w:rPr>
          <w:rFonts w:ascii="宋体" w:hAnsi="宋体"/>
          <w:sz w:val="24"/>
          <w:szCs w:val="24"/>
        </w:rPr>
        <w:t>除上述陈述和保证以外，为完成</w:t>
      </w:r>
      <w:r w:rsidRPr="00943343">
        <w:rPr>
          <w:rFonts w:ascii="宋体" w:hAnsi="宋体" w:hint="eastAsia"/>
          <w:sz w:val="24"/>
          <w:szCs w:val="24"/>
        </w:rPr>
        <w:t>本协议拟议之所有交易事项，</w:t>
      </w:r>
      <w:r>
        <w:rPr>
          <w:rFonts w:ascii="宋体" w:hAnsi="宋体" w:hint="eastAsia"/>
          <w:sz w:val="24"/>
          <w:szCs w:val="24"/>
        </w:rPr>
        <w:t>公司、创始人和公司实际控制人</w:t>
      </w:r>
      <w:r w:rsidRPr="00943343">
        <w:rPr>
          <w:rFonts w:ascii="宋体" w:hAnsi="宋体" w:hint="eastAsia"/>
          <w:sz w:val="24"/>
          <w:szCs w:val="24"/>
        </w:rPr>
        <w:t>（合称“</w:t>
      </w:r>
      <w:r w:rsidRPr="00943343">
        <w:rPr>
          <w:rFonts w:ascii="宋体" w:hAnsi="宋体" w:hint="eastAsia"/>
          <w:b/>
          <w:sz w:val="24"/>
          <w:szCs w:val="24"/>
        </w:rPr>
        <w:t>陈述保证人</w:t>
      </w:r>
      <w:r w:rsidRPr="00943343">
        <w:rPr>
          <w:rFonts w:ascii="宋体" w:hAnsi="宋体" w:hint="eastAsia"/>
          <w:sz w:val="24"/>
          <w:szCs w:val="24"/>
        </w:rPr>
        <w:t>”）特</w:t>
      </w:r>
      <w:r w:rsidRPr="00943343">
        <w:rPr>
          <w:rFonts w:ascii="宋体" w:hAnsi="宋体"/>
          <w:sz w:val="24"/>
          <w:szCs w:val="24"/>
        </w:rPr>
        <w:t>就</w:t>
      </w:r>
      <w:r w:rsidRPr="00943343">
        <w:rPr>
          <w:rFonts w:ascii="宋体" w:hAnsi="宋体" w:hint="eastAsia"/>
          <w:sz w:val="24"/>
          <w:szCs w:val="24"/>
        </w:rPr>
        <w:t>本协议拟议之所有交易事项连带地</w:t>
      </w:r>
      <w:r w:rsidRPr="00943343">
        <w:rPr>
          <w:rFonts w:ascii="宋体" w:hAnsi="宋体"/>
          <w:sz w:val="24"/>
          <w:szCs w:val="24"/>
        </w:rPr>
        <w:t>向投资者作出</w:t>
      </w:r>
      <w:r w:rsidRPr="00943343">
        <w:rPr>
          <w:rFonts w:ascii="宋体" w:hAnsi="宋体" w:hint="eastAsia"/>
          <w:sz w:val="24"/>
          <w:szCs w:val="24"/>
        </w:rPr>
        <w:t>如下</w:t>
      </w:r>
      <w:r w:rsidRPr="00943343">
        <w:rPr>
          <w:rFonts w:ascii="宋体" w:hAnsi="宋体"/>
          <w:sz w:val="24"/>
          <w:szCs w:val="24"/>
        </w:rPr>
        <w:t>陈述和保证</w:t>
      </w:r>
      <w:r w:rsidRPr="00943343">
        <w:rPr>
          <w:rFonts w:ascii="宋体" w:hAnsi="宋体" w:hint="eastAsia"/>
          <w:sz w:val="24"/>
          <w:szCs w:val="24"/>
        </w:rPr>
        <w:t>。截至本协议签署日（除非本条另有明确的时间限定的除外）</w:t>
      </w:r>
      <w:r w:rsidRPr="00943343">
        <w:rPr>
          <w:rFonts w:ascii="宋体" w:hAnsi="宋体"/>
          <w:sz w:val="24"/>
          <w:szCs w:val="24"/>
        </w:rPr>
        <w:t>：</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注册资本</w:t>
      </w:r>
      <w:r w:rsidRPr="00943343">
        <w:rPr>
          <w:rFonts w:ascii="宋体" w:hAnsi="宋体"/>
          <w:i/>
          <w:sz w:val="24"/>
          <w:szCs w:val="24"/>
        </w:rPr>
        <w:t>无权利负担）</w:t>
      </w:r>
      <w:r w:rsidRPr="00943343">
        <w:rPr>
          <w:rFonts w:ascii="宋体" w:hAnsi="宋体" w:hint="eastAsia"/>
          <w:sz w:val="24"/>
          <w:szCs w:val="24"/>
        </w:rPr>
        <w:t>除了本协议项下拟议交易，</w:t>
      </w:r>
      <w:r w:rsidRPr="00943343">
        <w:rPr>
          <w:rFonts w:ascii="宋体" w:hAnsi="宋体"/>
          <w:sz w:val="24"/>
          <w:szCs w:val="24"/>
        </w:rPr>
        <w:t>公司现有注册资本</w:t>
      </w:r>
      <w:r w:rsidRPr="00943343">
        <w:rPr>
          <w:rFonts w:ascii="宋体" w:hAnsi="宋体" w:hint="eastAsia"/>
          <w:sz w:val="24"/>
          <w:szCs w:val="24"/>
        </w:rPr>
        <w:t>以及新增注册资本不存在</w:t>
      </w:r>
      <w:r>
        <w:rPr>
          <w:rFonts w:ascii="宋体" w:hAnsi="宋体" w:hint="eastAsia"/>
          <w:sz w:val="24"/>
          <w:szCs w:val="24"/>
        </w:rPr>
        <w:t>未完整书面告知的</w:t>
      </w:r>
      <w:r w:rsidRPr="00943343">
        <w:rPr>
          <w:rFonts w:ascii="宋体" w:hAnsi="宋体"/>
          <w:sz w:val="24"/>
          <w:szCs w:val="24"/>
        </w:rPr>
        <w:t>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w:t>
      </w:r>
      <w:r>
        <w:rPr>
          <w:rFonts w:ascii="宋体" w:hAnsi="宋体"/>
          <w:sz w:val="24"/>
          <w:szCs w:val="24"/>
        </w:rPr>
        <w:t>其它</w:t>
      </w:r>
      <w:r w:rsidRPr="00943343">
        <w:rPr>
          <w:rFonts w:ascii="宋体" w:hAnsi="宋体"/>
          <w:sz w:val="24"/>
          <w:szCs w:val="24"/>
        </w:rPr>
        <w:t>担保物权或第三方权益，或（v）任何可能影响到</w:t>
      </w:r>
      <w:r w:rsidR="00F15DE4">
        <w:rPr>
          <w:rFonts w:ascii="宋体" w:hAnsi="宋体" w:hint="eastAsia"/>
          <w:sz w:val="24"/>
          <w:szCs w:val="24"/>
        </w:rPr>
        <w:t>创始人</w:t>
      </w:r>
      <w:r w:rsidRPr="00943343">
        <w:rPr>
          <w:rFonts w:ascii="宋体" w:hAnsi="宋体"/>
          <w:sz w:val="24"/>
          <w:szCs w:val="24"/>
        </w:rPr>
        <w:t>对于公司现有注册资本享有的任何股东之权利和权益，或可能致使任何第三人直接或者间接获取任何对公司现有注册资本之任何股东权利和权益的情形。</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w:t>
      </w:r>
      <w:r w:rsidRPr="00943343">
        <w:rPr>
          <w:rFonts w:ascii="宋体" w:hAnsi="宋体" w:hint="eastAsia"/>
          <w:i/>
          <w:sz w:val="24"/>
          <w:szCs w:val="24"/>
        </w:rPr>
        <w:t>无</w:t>
      </w:r>
      <w:r>
        <w:rPr>
          <w:rFonts w:ascii="宋体" w:hAnsi="宋体" w:hint="eastAsia"/>
          <w:i/>
          <w:sz w:val="24"/>
          <w:szCs w:val="24"/>
        </w:rPr>
        <w:t>其它</w:t>
      </w:r>
      <w:r w:rsidRPr="00943343">
        <w:rPr>
          <w:rFonts w:ascii="宋体" w:hAnsi="宋体" w:hint="eastAsia"/>
          <w:i/>
          <w:sz w:val="24"/>
          <w:szCs w:val="24"/>
        </w:rPr>
        <w:t>投资及优先权文件</w:t>
      </w:r>
      <w:r w:rsidRPr="00943343">
        <w:rPr>
          <w:rFonts w:ascii="宋体" w:hAnsi="宋体" w:hint="eastAsia"/>
          <w:sz w:val="24"/>
          <w:szCs w:val="24"/>
        </w:rPr>
        <w:t>）除本协议另有约定外，公司不存在：</w:t>
      </w:r>
      <w:r w:rsidRPr="00943343">
        <w:rPr>
          <w:rFonts w:ascii="宋体" w:hAnsi="宋体"/>
          <w:sz w:val="24"/>
          <w:szCs w:val="24"/>
        </w:rPr>
        <w:t>（i）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尚未审批或备案登记的</w:t>
      </w:r>
      <w:r>
        <w:rPr>
          <w:rFonts w:ascii="宋体" w:hAnsi="宋体" w:hint="eastAsia"/>
          <w:sz w:val="24"/>
          <w:szCs w:val="24"/>
        </w:rPr>
        <w:t>其它</w:t>
      </w:r>
      <w:r w:rsidRPr="00943343">
        <w:rPr>
          <w:rFonts w:ascii="宋体" w:hAnsi="宋体" w:hint="eastAsia"/>
          <w:sz w:val="24"/>
          <w:szCs w:val="24"/>
        </w:rPr>
        <w:t>第三方、股东同公司的投资（包括但不限于增资）法律文件，或</w:t>
      </w:r>
      <w:r w:rsidRPr="00943343">
        <w:rPr>
          <w:rFonts w:ascii="宋体" w:hAnsi="宋体"/>
          <w:sz w:val="24"/>
          <w:szCs w:val="24"/>
        </w:rPr>
        <w:t>（ii）</w:t>
      </w:r>
      <w:r w:rsidRPr="00943343">
        <w:rPr>
          <w:rFonts w:ascii="宋体" w:hAnsi="宋体" w:hint="eastAsia"/>
          <w:sz w:val="24"/>
          <w:szCs w:val="24"/>
        </w:rPr>
        <w:t>任何约定公司同股东之间的权利义务包括但不限于优先购买、优先增资、强制出售、股权回售、优先清算、股权调整以及任何</w:t>
      </w:r>
      <w:r>
        <w:rPr>
          <w:rFonts w:ascii="宋体" w:hAnsi="宋体" w:hint="eastAsia"/>
          <w:sz w:val="24"/>
          <w:szCs w:val="24"/>
        </w:rPr>
        <w:t>其它</w:t>
      </w:r>
      <w:r w:rsidRPr="00943343">
        <w:rPr>
          <w:rFonts w:ascii="宋体" w:hAnsi="宋体" w:hint="eastAsia"/>
          <w:sz w:val="24"/>
          <w:szCs w:val="24"/>
        </w:rPr>
        <w:t>形式的股权或现金补偿等的法律文件，或</w:t>
      </w:r>
      <w:r w:rsidRPr="00943343">
        <w:rPr>
          <w:rFonts w:ascii="宋体" w:hAnsi="宋体"/>
          <w:sz w:val="24"/>
          <w:szCs w:val="24"/>
        </w:rPr>
        <w:t>（iii）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如果实施、履行将导致原股东股权清晰、稳定受到影响或存在重大不确定性的法律文件。</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经营活动</w:t>
      </w:r>
      <w:r w:rsidRPr="00943343">
        <w:rPr>
          <w:rFonts w:ascii="宋体" w:hAnsi="宋体"/>
          <w:i/>
          <w:sz w:val="24"/>
          <w:szCs w:val="24"/>
        </w:rPr>
        <w:t>符合法律）</w:t>
      </w:r>
      <w:r w:rsidRPr="00943343">
        <w:rPr>
          <w:rFonts w:ascii="宋体" w:hAnsi="宋体" w:hint="eastAsia"/>
          <w:sz w:val="24"/>
          <w:szCs w:val="24"/>
        </w:rPr>
        <w:t>公司</w:t>
      </w:r>
      <w:r w:rsidRPr="00943343">
        <w:rPr>
          <w:rFonts w:ascii="宋体" w:hAnsi="宋体"/>
          <w:sz w:val="24"/>
          <w:szCs w:val="24"/>
        </w:rPr>
        <w:t>的经营活动</w:t>
      </w:r>
      <w:r w:rsidRPr="00943343">
        <w:rPr>
          <w:rFonts w:ascii="宋体" w:hAnsi="宋体" w:hint="eastAsia"/>
          <w:sz w:val="24"/>
          <w:szCs w:val="24"/>
        </w:rPr>
        <w:t>在重大方面</w:t>
      </w:r>
      <w:r w:rsidRPr="00943343">
        <w:rPr>
          <w:rFonts w:ascii="宋体" w:hAnsi="宋体"/>
          <w:sz w:val="24"/>
          <w:szCs w:val="24"/>
        </w:rPr>
        <w:t>基本上符合相关法律法规的规定</w:t>
      </w:r>
      <w:r w:rsidRPr="00943343">
        <w:rPr>
          <w:rFonts w:ascii="宋体" w:hAnsi="宋体" w:hint="eastAsia"/>
          <w:sz w:val="24"/>
          <w:szCs w:val="24"/>
        </w:rPr>
        <w:t>，公司不存在</w:t>
      </w:r>
      <w:r>
        <w:rPr>
          <w:rFonts w:ascii="宋体" w:hAnsi="宋体" w:hint="eastAsia"/>
          <w:sz w:val="24"/>
          <w:szCs w:val="24"/>
        </w:rPr>
        <w:t>未完整书面告知的</w:t>
      </w:r>
      <w:r w:rsidRPr="00943343">
        <w:rPr>
          <w:rFonts w:ascii="宋体" w:hAnsi="宋体" w:hint="eastAsia"/>
          <w:sz w:val="24"/>
          <w:szCs w:val="24"/>
        </w:rPr>
        <w:t>受到任何政府机关</w:t>
      </w:r>
      <w:r>
        <w:rPr>
          <w:rFonts w:ascii="宋体" w:hAnsi="宋体" w:hint="eastAsia"/>
          <w:sz w:val="24"/>
          <w:szCs w:val="24"/>
        </w:rPr>
        <w:t>的行政处罚。</w:t>
      </w:r>
    </w:p>
    <w:p w:rsidR="00205640" w:rsidRPr="00E9774B"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iCs/>
          <w:sz w:val="24"/>
          <w:szCs w:val="24"/>
        </w:rPr>
        <w:t>无其它负债</w:t>
      </w:r>
      <w:r w:rsidRPr="00E9774B">
        <w:rPr>
          <w:rFonts w:ascii="宋体" w:hAnsi="宋体"/>
          <w:sz w:val="24"/>
          <w:szCs w:val="24"/>
        </w:rPr>
        <w:t>）</w:t>
      </w:r>
      <w:r w:rsidRPr="00E9774B">
        <w:rPr>
          <w:rFonts w:ascii="宋体" w:hAnsi="宋体" w:hint="eastAsia"/>
          <w:sz w:val="24"/>
          <w:szCs w:val="24"/>
        </w:rPr>
        <w:t>各陈述保证人承诺，公司</w:t>
      </w:r>
      <w:r w:rsidRPr="00E9774B">
        <w:rPr>
          <w:rFonts w:ascii="宋体" w:hAnsi="宋体"/>
          <w:sz w:val="24"/>
          <w:szCs w:val="24"/>
        </w:rPr>
        <w:t>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披露的未清偿债务和法律责任</w:t>
      </w:r>
      <w:r>
        <w:rPr>
          <w:rFonts w:ascii="宋体" w:hAnsi="宋体" w:hint="eastAsia"/>
          <w:sz w:val="24"/>
          <w:szCs w:val="24"/>
        </w:rPr>
        <w:t>。</w:t>
      </w:r>
    </w:p>
    <w:p w:rsidR="00205640" w:rsidRPr="00730577"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sz w:val="24"/>
          <w:szCs w:val="24"/>
        </w:rPr>
        <w:t>无或有负债</w:t>
      </w:r>
      <w:r w:rsidRPr="00E9774B">
        <w:rPr>
          <w:rFonts w:ascii="宋体" w:hAnsi="宋体"/>
          <w:sz w:val="24"/>
          <w:szCs w:val="24"/>
        </w:rPr>
        <w:t>）</w:t>
      </w:r>
      <w:r w:rsidRPr="00E9774B">
        <w:rPr>
          <w:rFonts w:ascii="宋体" w:hAnsi="宋体" w:hint="eastAsia"/>
          <w:sz w:val="24"/>
          <w:szCs w:val="24"/>
        </w:rPr>
        <w:t>各陈述保证人承诺，</w:t>
      </w:r>
      <w:r w:rsidRPr="00E9774B">
        <w:rPr>
          <w:rFonts w:ascii="宋体" w:hAnsi="宋体"/>
          <w:sz w:val="24"/>
          <w:szCs w:val="24"/>
        </w:rPr>
        <w:t>公司不存在任何未向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披露的或有负债</w:t>
      </w:r>
      <w:r w:rsidRPr="00E9774B">
        <w:rPr>
          <w:rFonts w:ascii="宋体" w:hAnsi="宋体" w:hint="eastAsia"/>
          <w:sz w:val="24"/>
          <w:szCs w:val="24"/>
        </w:rPr>
        <w:t>或为</w:t>
      </w:r>
      <w:r w:rsidRPr="00E9774B">
        <w:rPr>
          <w:rFonts w:ascii="宋体" w:hAnsi="宋体"/>
          <w:sz w:val="24"/>
          <w:szCs w:val="24"/>
        </w:rPr>
        <w:t>任何实体和自然人作出任何形式的担保或保证</w:t>
      </w:r>
      <w:r>
        <w:rPr>
          <w:rFonts w:ascii="宋体" w:hAnsi="宋体" w:hint="eastAsia"/>
          <w:sz w:val="24"/>
          <w:szCs w:val="24"/>
        </w:rPr>
        <w:t>。</w:t>
      </w:r>
    </w:p>
    <w:p w:rsidR="00205640"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F336ED">
        <w:rPr>
          <w:rFonts w:ascii="宋体" w:hAnsi="宋体"/>
          <w:sz w:val="24"/>
          <w:szCs w:val="24"/>
        </w:rPr>
        <w:t>（</w:t>
      </w:r>
      <w:r w:rsidRPr="00F336ED">
        <w:rPr>
          <w:rFonts w:ascii="宋体" w:hAnsi="宋体" w:hint="eastAsia"/>
          <w:i/>
          <w:iCs/>
          <w:sz w:val="24"/>
          <w:szCs w:val="24"/>
        </w:rPr>
        <w:t>财务报表信息</w:t>
      </w:r>
      <w:r w:rsidRPr="00F336ED">
        <w:rPr>
          <w:rFonts w:ascii="宋体" w:hAnsi="宋体"/>
          <w:sz w:val="24"/>
          <w:szCs w:val="24"/>
        </w:rPr>
        <w:t>）</w:t>
      </w:r>
      <w:r w:rsidRPr="00F336ED">
        <w:rPr>
          <w:rFonts w:ascii="宋体" w:hAnsi="宋体" w:hint="eastAsia"/>
          <w:sz w:val="24"/>
          <w:szCs w:val="24"/>
        </w:rPr>
        <w:t>公司提供的财务报表</w:t>
      </w:r>
      <w:r w:rsidRPr="00F336ED">
        <w:rPr>
          <w:rFonts w:ascii="宋体" w:hAnsi="宋体"/>
          <w:sz w:val="24"/>
          <w:szCs w:val="24"/>
        </w:rPr>
        <w:t>反映了公司</w:t>
      </w:r>
      <w:r w:rsidRPr="00F336ED">
        <w:rPr>
          <w:rFonts w:ascii="宋体" w:hAnsi="宋体" w:hint="eastAsia"/>
          <w:sz w:val="24"/>
          <w:szCs w:val="24"/>
        </w:rPr>
        <w:t>在相关报表日</w:t>
      </w:r>
      <w:r w:rsidRPr="00F336ED">
        <w:rPr>
          <w:rFonts w:ascii="宋体" w:hAnsi="宋体"/>
          <w:sz w:val="24"/>
          <w:szCs w:val="24"/>
        </w:rPr>
        <w:t>的真实、公正的业务状况；并且包括</w:t>
      </w:r>
      <w:r w:rsidRPr="00F336ED">
        <w:rPr>
          <w:rFonts w:ascii="宋体" w:hAnsi="宋体" w:hint="eastAsia"/>
          <w:sz w:val="24"/>
          <w:szCs w:val="24"/>
        </w:rPr>
        <w:t>了</w:t>
      </w:r>
      <w:r w:rsidRPr="00F336ED">
        <w:rPr>
          <w:rFonts w:ascii="宋体" w:hAnsi="宋体"/>
          <w:sz w:val="24"/>
          <w:szCs w:val="24"/>
        </w:rPr>
        <w:t>应当予以记录之全部信息的完整、准确且不产生误解的记录内容。</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关联方及</w:t>
      </w:r>
      <w:r w:rsidRPr="00943343">
        <w:rPr>
          <w:rFonts w:ascii="宋体" w:hAnsi="宋体"/>
          <w:i/>
          <w:sz w:val="24"/>
          <w:szCs w:val="24"/>
        </w:rPr>
        <w:t>关联交易</w:t>
      </w:r>
      <w:r w:rsidRPr="00943343">
        <w:rPr>
          <w:rFonts w:ascii="宋体" w:hAnsi="宋体"/>
          <w:sz w:val="24"/>
          <w:szCs w:val="24"/>
        </w:rPr>
        <w:t>）</w:t>
      </w:r>
      <w:r w:rsidRPr="00943343">
        <w:rPr>
          <w:rFonts w:ascii="宋体" w:hAnsi="宋体" w:hint="eastAsia"/>
          <w:sz w:val="24"/>
          <w:szCs w:val="24"/>
        </w:rPr>
        <w:t>公司不存在任何与关联方之间进行交易的情形</w:t>
      </w:r>
      <w:r w:rsidRPr="00943343">
        <w:rPr>
          <w:rFonts w:ascii="宋体" w:hAnsi="宋体"/>
          <w:sz w:val="24"/>
          <w:szCs w:val="24"/>
        </w:rPr>
        <w:t>。</w:t>
      </w:r>
      <w:r w:rsidRPr="00943343">
        <w:rPr>
          <w:rFonts w:ascii="宋体" w:hAnsi="宋体" w:hint="eastAsia"/>
          <w:sz w:val="24"/>
          <w:szCs w:val="24"/>
        </w:rPr>
        <w:t>除本协议另有约定外，公司与任何关联方（包括但不限于公司董事、监事、高级管理人员、</w:t>
      </w:r>
      <w:r>
        <w:rPr>
          <w:rFonts w:ascii="宋体" w:hAnsi="宋体" w:hint="eastAsia"/>
          <w:sz w:val="24"/>
          <w:szCs w:val="24"/>
        </w:rPr>
        <w:t>原股东</w:t>
      </w:r>
      <w:r w:rsidRPr="00943343">
        <w:rPr>
          <w:rFonts w:ascii="宋体" w:hAnsi="宋体" w:hint="eastAsia"/>
          <w:sz w:val="24"/>
          <w:szCs w:val="24"/>
        </w:rPr>
        <w:t>及上述人士以任何方式控制的</w:t>
      </w:r>
      <w:r>
        <w:rPr>
          <w:rFonts w:ascii="宋体" w:hAnsi="宋体" w:hint="eastAsia"/>
          <w:sz w:val="24"/>
          <w:szCs w:val="24"/>
        </w:rPr>
        <w:t>其它</w:t>
      </w:r>
      <w:r w:rsidRPr="00943343">
        <w:rPr>
          <w:rFonts w:ascii="宋体" w:hAnsi="宋体" w:hint="eastAsia"/>
          <w:sz w:val="24"/>
          <w:szCs w:val="24"/>
        </w:rPr>
        <w:t>自然人或实体）不存在</w:t>
      </w:r>
      <w:r>
        <w:rPr>
          <w:rFonts w:ascii="宋体" w:hAnsi="宋体" w:hint="eastAsia"/>
          <w:sz w:val="24"/>
          <w:szCs w:val="24"/>
        </w:rPr>
        <w:t>其它</w:t>
      </w:r>
      <w:r w:rsidRPr="00943343">
        <w:rPr>
          <w:rFonts w:ascii="宋体" w:hAnsi="宋体" w:hint="eastAsia"/>
          <w:sz w:val="24"/>
          <w:szCs w:val="24"/>
        </w:rPr>
        <w:t>任何债权债务以及相互提供任何形式的担保。</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lastRenderedPageBreak/>
        <w:t>（法律诉讼）</w:t>
      </w:r>
      <w:r w:rsidRPr="00943343">
        <w:rPr>
          <w:rFonts w:ascii="宋体" w:hAnsi="宋体"/>
          <w:sz w:val="24"/>
          <w:szCs w:val="24"/>
        </w:rPr>
        <w:t>公司不存在任何</w:t>
      </w:r>
      <w:r w:rsidRPr="00E9774B">
        <w:rPr>
          <w:rFonts w:ascii="宋体" w:hAnsi="宋体"/>
          <w:sz w:val="24"/>
          <w:szCs w:val="24"/>
        </w:rPr>
        <w:t>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公司提起的、公司作为相对方的或与之相关的任何进行中的诉讼、行政处罚、行政复议、申诉等</w:t>
      </w:r>
      <w:r w:rsidRPr="00943343">
        <w:rPr>
          <w:rFonts w:ascii="宋体" w:hAnsi="宋体" w:hint="eastAsia"/>
          <w:sz w:val="24"/>
          <w:szCs w:val="24"/>
        </w:rPr>
        <w:t>法</w:t>
      </w:r>
      <w:r w:rsidRPr="00943343">
        <w:rPr>
          <w:rFonts w:ascii="宋体" w:hAnsi="宋体"/>
          <w:sz w:val="24"/>
          <w:szCs w:val="24"/>
        </w:rPr>
        <w:t>律程序</w:t>
      </w:r>
      <w:r w:rsidRPr="00943343">
        <w:rPr>
          <w:rFonts w:ascii="宋体" w:hAnsi="宋体" w:hint="eastAsia"/>
          <w:sz w:val="24"/>
          <w:szCs w:val="24"/>
        </w:rPr>
        <w:t>，且</w:t>
      </w:r>
      <w:r w:rsidRPr="00943343">
        <w:rPr>
          <w:rFonts w:ascii="宋体" w:hAnsi="宋体"/>
          <w:sz w:val="24"/>
          <w:szCs w:val="24"/>
        </w:rPr>
        <w:t>公司不存在</w:t>
      </w:r>
      <w:r w:rsidRPr="00E9774B">
        <w:rPr>
          <w:rFonts w:ascii="宋体" w:hAnsi="宋体"/>
          <w:sz w:val="24"/>
          <w:szCs w:val="24"/>
        </w:rPr>
        <w:t>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依照法院、仲裁机构或</w:t>
      </w:r>
      <w:r>
        <w:rPr>
          <w:rFonts w:ascii="宋体" w:hAnsi="宋体"/>
          <w:sz w:val="24"/>
          <w:szCs w:val="24"/>
        </w:rPr>
        <w:t>其它</w:t>
      </w:r>
      <w:r w:rsidRPr="00943343">
        <w:rPr>
          <w:rFonts w:ascii="宋体" w:hAnsi="宋体"/>
          <w:sz w:val="24"/>
          <w:szCs w:val="24"/>
        </w:rPr>
        <w:t>司法、行政部门作出的判决、裁决或决定应</w:t>
      </w:r>
      <w:r w:rsidRPr="00943343">
        <w:rPr>
          <w:rFonts w:ascii="宋体" w:hAnsi="宋体" w:hint="eastAsia"/>
          <w:sz w:val="24"/>
          <w:szCs w:val="24"/>
        </w:rPr>
        <w:t>承担</w:t>
      </w:r>
      <w:r w:rsidRPr="00943343">
        <w:rPr>
          <w:rFonts w:ascii="宋体" w:hAnsi="宋体"/>
          <w:sz w:val="24"/>
          <w:szCs w:val="24"/>
        </w:rPr>
        <w:t>法律责任或义务的情况。</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（披露）</w:t>
      </w:r>
      <w:r w:rsidRPr="00943343">
        <w:rPr>
          <w:rFonts w:ascii="宋体" w:hAnsi="宋体" w:hint="eastAsia"/>
          <w:iCs/>
          <w:sz w:val="24"/>
          <w:szCs w:val="24"/>
        </w:rPr>
        <w:t>与本协议拟议投资交易有关的且可能对其充分履行在本协议项下的义务之能力有实质性不利影响或如果向投资者披露</w:t>
      </w:r>
      <w:r w:rsidRPr="00943343">
        <w:rPr>
          <w:rFonts w:ascii="宋体" w:hAnsi="宋体"/>
          <w:sz w:val="24"/>
          <w:szCs w:val="24"/>
        </w:rPr>
        <w:t>将有可能对</w:t>
      </w:r>
      <w:r w:rsidRPr="00943343">
        <w:rPr>
          <w:rFonts w:ascii="宋体" w:hAnsi="宋体" w:hint="eastAsia"/>
          <w:sz w:val="24"/>
          <w:szCs w:val="24"/>
        </w:rPr>
        <w:t>投资者</w:t>
      </w:r>
      <w:r w:rsidRPr="00943343">
        <w:rPr>
          <w:rFonts w:ascii="宋体" w:hAnsi="宋体"/>
          <w:sz w:val="24"/>
          <w:szCs w:val="24"/>
        </w:rPr>
        <w:t>达成本协议的意愿有重大不利影响的文件、声明和信息</w:t>
      </w:r>
      <w:r w:rsidRPr="00943343">
        <w:rPr>
          <w:rFonts w:ascii="宋体" w:hAnsi="宋体" w:hint="eastAsia"/>
          <w:iCs/>
          <w:sz w:val="24"/>
          <w:szCs w:val="24"/>
        </w:rPr>
        <w:t>，均已向投资者充分披露。</w:t>
      </w:r>
      <w:r w:rsidRPr="00943343">
        <w:rPr>
          <w:rFonts w:ascii="宋体" w:hAnsi="宋体"/>
          <w:sz w:val="24"/>
          <w:szCs w:val="24"/>
        </w:rPr>
        <w:t>任何</w:t>
      </w:r>
      <w:r w:rsidRPr="00943343">
        <w:rPr>
          <w:rFonts w:ascii="宋体" w:hAnsi="宋体" w:hint="eastAsia"/>
          <w:sz w:val="24"/>
          <w:szCs w:val="24"/>
        </w:rPr>
        <w:t>陈述保证人提供</w:t>
      </w:r>
      <w:r w:rsidRPr="00943343">
        <w:rPr>
          <w:rFonts w:ascii="宋体" w:hAnsi="宋体"/>
          <w:sz w:val="24"/>
          <w:szCs w:val="24"/>
        </w:rPr>
        <w:t>的、和本协议项下拟议</w:t>
      </w:r>
      <w:r w:rsidRPr="00943343">
        <w:rPr>
          <w:rFonts w:ascii="宋体" w:hAnsi="宋体" w:hint="eastAsia"/>
          <w:sz w:val="24"/>
          <w:szCs w:val="24"/>
        </w:rPr>
        <w:t>投资</w:t>
      </w:r>
      <w:r w:rsidRPr="00943343">
        <w:rPr>
          <w:rFonts w:ascii="宋体" w:hAnsi="宋体"/>
          <w:sz w:val="24"/>
          <w:szCs w:val="24"/>
        </w:rPr>
        <w:t>交易有关的文件、声明以及信息均是真实、准确、完整。</w:t>
      </w:r>
      <w:r w:rsidRPr="00943343">
        <w:rPr>
          <w:rFonts w:ascii="宋体" w:hAnsi="宋体" w:hint="eastAsia"/>
          <w:sz w:val="24"/>
          <w:szCs w:val="24"/>
        </w:rPr>
        <w:t>各陈述保证人</w:t>
      </w:r>
      <w:r w:rsidRPr="00943343">
        <w:rPr>
          <w:rFonts w:ascii="宋体" w:hAnsi="宋体"/>
          <w:sz w:val="24"/>
          <w:szCs w:val="24"/>
        </w:rPr>
        <w:t>不持有任何和本协议项下拟议交易有关的、可能会被合理地认为对本协议一方有重大不利影响的文件、声明和信息，或者一旦向</w:t>
      </w:r>
      <w:r w:rsidRPr="00943343">
        <w:rPr>
          <w:rFonts w:ascii="宋体" w:hAnsi="宋体" w:hint="eastAsia"/>
          <w:iCs/>
          <w:sz w:val="24"/>
          <w:szCs w:val="24"/>
        </w:rPr>
        <w:t>投资者</w:t>
      </w:r>
      <w:r w:rsidRPr="00943343">
        <w:rPr>
          <w:rFonts w:ascii="宋体" w:hAnsi="宋体"/>
          <w:sz w:val="24"/>
          <w:szCs w:val="24"/>
        </w:rPr>
        <w:t>披露后将有可能对</w:t>
      </w:r>
      <w:r w:rsidRPr="00943343">
        <w:rPr>
          <w:rFonts w:ascii="宋体" w:hAnsi="宋体" w:hint="eastAsia"/>
          <w:iCs/>
          <w:sz w:val="24"/>
          <w:szCs w:val="24"/>
        </w:rPr>
        <w:t>投资者</w:t>
      </w:r>
      <w:r w:rsidRPr="00943343">
        <w:rPr>
          <w:rFonts w:ascii="宋体" w:hAnsi="宋体"/>
          <w:sz w:val="24"/>
          <w:szCs w:val="24"/>
        </w:rPr>
        <w:t>达成本协议的意愿有重大不利影响的文件、声明和信息。</w:t>
      </w:r>
    </w:p>
    <w:p w:rsidR="00205640"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i/>
          <w:sz w:val="24"/>
          <w:szCs w:val="24"/>
        </w:rPr>
        <w:t>（</w:t>
      </w:r>
      <w:r>
        <w:rPr>
          <w:rFonts w:ascii="宋体" w:hAnsi="宋体" w:hint="eastAsia"/>
          <w:i/>
          <w:iCs/>
          <w:sz w:val="24"/>
          <w:szCs w:val="24"/>
        </w:rPr>
        <w:t>其它</w:t>
      </w:r>
      <w:r w:rsidRPr="00943343">
        <w:rPr>
          <w:rFonts w:ascii="宋体" w:hAnsi="宋体" w:hint="eastAsia"/>
          <w:i/>
          <w:iCs/>
          <w:sz w:val="24"/>
          <w:szCs w:val="24"/>
        </w:rPr>
        <w:t>文件及说明的真实性</w:t>
      </w:r>
      <w:r w:rsidRPr="00943343">
        <w:rPr>
          <w:rFonts w:ascii="宋体" w:hAnsi="宋体" w:hint="eastAsia"/>
          <w:i/>
          <w:sz w:val="24"/>
          <w:szCs w:val="24"/>
        </w:rPr>
        <w:t>）</w:t>
      </w:r>
      <w:r w:rsidRPr="00943343">
        <w:rPr>
          <w:rFonts w:ascii="宋体" w:hAnsi="宋体" w:hint="eastAsia"/>
          <w:sz w:val="24"/>
          <w:szCs w:val="24"/>
        </w:rPr>
        <w:t>公司提交给</w:t>
      </w:r>
      <w:r w:rsidRPr="00943343">
        <w:rPr>
          <w:rFonts w:ascii="宋体" w:hAnsi="宋体" w:hint="eastAsia"/>
          <w:iCs/>
          <w:sz w:val="24"/>
          <w:szCs w:val="24"/>
        </w:rPr>
        <w:t>投资者</w:t>
      </w:r>
      <w:r w:rsidRPr="00943343">
        <w:rPr>
          <w:rFonts w:ascii="宋体" w:hAnsi="宋体" w:hint="eastAsia"/>
          <w:sz w:val="24"/>
          <w:szCs w:val="24"/>
        </w:rPr>
        <w:t>的文件均是真实的，所有提交文件的复印件与其原件均是一致的；所有文件均由相关当事方合法授权、签署和递交且文件上的签字、印章均是真实的；公司对</w:t>
      </w:r>
      <w:r w:rsidRPr="00943343">
        <w:rPr>
          <w:rFonts w:ascii="宋体" w:hAnsi="宋体" w:hint="eastAsia"/>
          <w:iCs/>
          <w:sz w:val="24"/>
          <w:szCs w:val="24"/>
        </w:rPr>
        <w:t>投资者</w:t>
      </w:r>
      <w:r w:rsidRPr="00943343">
        <w:rPr>
          <w:rFonts w:ascii="宋体" w:hAnsi="宋体" w:hint="eastAsia"/>
          <w:sz w:val="24"/>
          <w:szCs w:val="24"/>
        </w:rPr>
        <w:t>做出的有关事实的阐述、声明、保证（包括书面及口头形式）均为真实、准确、完整和可靠的。</w:t>
      </w:r>
    </w:p>
    <w:p w:rsidR="00000000" w:rsidRDefault="008D2A0C" w:rsidP="005A27D1">
      <w:pPr>
        <w:pStyle w:val="aff"/>
        <w:numPr>
          <w:ilvl w:val="1"/>
          <w:numId w:val="49"/>
        </w:numPr>
        <w:spacing w:beforeLines="50"/>
        <w:ind w:left="964" w:firstLineChars="0"/>
        <w:outlineLvl w:val="1"/>
        <w:rPr>
          <w:b/>
          <w:sz w:val="24"/>
          <w:szCs w:val="24"/>
        </w:rPr>
        <w:pPrChange w:id="486" w:author="ll" w:date="2018-02-02T21:43:00Z">
          <w:pPr>
            <w:pStyle w:val="aff"/>
            <w:numPr>
              <w:ilvl w:val="1"/>
              <w:numId w:val="49"/>
            </w:numPr>
            <w:spacing w:beforeLines="50"/>
            <w:ind w:left="964" w:firstLineChars="0" w:hanging="567"/>
            <w:outlineLvl w:val="1"/>
          </w:pPr>
        </w:pPrChange>
      </w:pPr>
      <w:bookmarkStart w:id="487" w:name="_Toc279676848"/>
      <w:bookmarkStart w:id="488" w:name="_Toc283451992"/>
      <w:bookmarkStart w:id="489" w:name="_Toc287697082"/>
      <w:bookmarkStart w:id="490" w:name="_Ref293693892"/>
      <w:bookmarkStart w:id="491" w:name="_Toc293698820"/>
      <w:bookmarkStart w:id="492" w:name="_Toc293699758"/>
      <w:bookmarkStart w:id="493" w:name="_Toc424573345"/>
      <w:bookmarkStart w:id="494" w:name="_Toc505242707"/>
      <w:r w:rsidRPr="0053230F">
        <w:rPr>
          <w:rFonts w:hint="eastAsia"/>
          <w:b/>
          <w:sz w:val="24"/>
          <w:szCs w:val="24"/>
        </w:rPr>
        <w:t>进一步说明</w:t>
      </w:r>
      <w:bookmarkEnd w:id="487"/>
      <w:bookmarkEnd w:id="488"/>
      <w:bookmarkEnd w:id="489"/>
      <w:bookmarkEnd w:id="490"/>
      <w:bookmarkEnd w:id="491"/>
      <w:bookmarkEnd w:id="492"/>
      <w:bookmarkEnd w:id="493"/>
      <w:bookmarkEnd w:id="494"/>
    </w:p>
    <w:p w:rsidR="008D2A0C" w:rsidRPr="00943343" w:rsidRDefault="008D2A0C">
      <w:pPr>
        <w:ind w:leftChars="270" w:left="540"/>
        <w:jc w:val="both"/>
        <w:rPr>
          <w:rFonts w:ascii="宋体" w:hAnsi="宋体"/>
          <w:sz w:val="24"/>
          <w:szCs w:val="24"/>
        </w:rPr>
      </w:pPr>
      <w:bookmarkStart w:id="495" w:name="_DV_M235"/>
      <w:bookmarkEnd w:id="495"/>
      <w:r w:rsidRPr="00943343">
        <w:rPr>
          <w:rFonts w:ascii="宋体" w:hAnsi="宋体"/>
          <w:sz w:val="24"/>
          <w:szCs w:val="24"/>
        </w:rPr>
        <w:t>前述</w:t>
      </w:r>
      <w:r w:rsidR="00F9612F">
        <w:rPr>
          <w:rFonts w:ascii="宋体" w:hAnsi="宋体"/>
          <w:sz w:val="24"/>
          <w:szCs w:val="24"/>
        </w:rPr>
        <w:fldChar w:fldCharType="begin"/>
      </w:r>
      <w:r w:rsidR="00A308A8">
        <w:rPr>
          <w:rFonts w:ascii="宋体" w:hAnsi="宋体" w:hint="eastAsia"/>
          <w:sz w:val="24"/>
          <w:szCs w:val="24"/>
        </w:rPr>
        <w:instrText>REF _Ref504254955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hint="eastAsia"/>
          <w:sz w:val="24"/>
          <w:szCs w:val="24"/>
        </w:rPr>
        <w:t>第</w:t>
      </w:r>
      <w:r w:rsidR="00AE0F96">
        <w:rPr>
          <w:rFonts w:ascii="宋体" w:hAnsi="宋体"/>
          <w:sz w:val="24"/>
          <w:szCs w:val="24"/>
        </w:rPr>
        <w:t>5条</w:t>
      </w:r>
      <w:r w:rsidR="00F9612F">
        <w:rPr>
          <w:rFonts w:ascii="宋体" w:hAnsi="宋体"/>
          <w:sz w:val="24"/>
          <w:szCs w:val="24"/>
        </w:rPr>
        <w:fldChar w:fldCharType="end"/>
      </w:r>
      <w:r w:rsidRPr="00943343">
        <w:rPr>
          <w:rFonts w:ascii="宋体" w:hAnsi="宋体"/>
          <w:sz w:val="24"/>
          <w:szCs w:val="24"/>
        </w:rPr>
        <w:t>每一项陈述和保证应被视为单独陈述和保证（除非本协议另有明确的相反规定），而且前述每一项陈述和保证不应因参照或援引任何</w:t>
      </w:r>
      <w:r w:rsidR="00C57576">
        <w:rPr>
          <w:rFonts w:ascii="宋体" w:hAnsi="宋体"/>
          <w:sz w:val="24"/>
          <w:szCs w:val="24"/>
        </w:rPr>
        <w:t>其它</w:t>
      </w:r>
      <w:r w:rsidRPr="00943343">
        <w:rPr>
          <w:rFonts w:ascii="宋体" w:hAnsi="宋体"/>
          <w:sz w:val="24"/>
          <w:szCs w:val="24"/>
        </w:rPr>
        <w:t>陈述和保证条款或本协议的任何</w:t>
      </w:r>
      <w:r w:rsidR="00C57576">
        <w:rPr>
          <w:rFonts w:ascii="宋体" w:hAnsi="宋体"/>
          <w:sz w:val="24"/>
          <w:szCs w:val="24"/>
        </w:rPr>
        <w:t>其它</w:t>
      </w:r>
      <w:r w:rsidRPr="00943343">
        <w:rPr>
          <w:rFonts w:ascii="宋体" w:hAnsi="宋体"/>
          <w:sz w:val="24"/>
          <w:szCs w:val="24"/>
        </w:rPr>
        <w:t>条款而受到限制或制约。前述任何及所有陈述和保证应被视为于</w:t>
      </w:r>
      <w:r w:rsidRPr="00943343">
        <w:rPr>
          <w:rFonts w:ascii="宋体" w:hAnsi="宋体" w:hint="eastAsia"/>
          <w:sz w:val="24"/>
          <w:szCs w:val="24"/>
        </w:rPr>
        <w:t>本次</w:t>
      </w:r>
      <w:r w:rsidR="00AB45FE">
        <w:rPr>
          <w:rFonts w:ascii="宋体" w:hAnsi="宋体" w:hint="eastAsia"/>
          <w:sz w:val="24"/>
          <w:szCs w:val="24"/>
        </w:rPr>
        <w:t>交易</w:t>
      </w:r>
      <w:r w:rsidRPr="00943343">
        <w:rPr>
          <w:rFonts w:ascii="宋体" w:hAnsi="宋体" w:hint="eastAsia"/>
          <w:sz w:val="24"/>
          <w:szCs w:val="24"/>
        </w:rPr>
        <w:t>缴付日</w:t>
      </w:r>
      <w:r w:rsidRPr="00943343">
        <w:rPr>
          <w:rFonts w:ascii="宋体" w:hAnsi="宋体"/>
          <w:sz w:val="24"/>
          <w:szCs w:val="24"/>
        </w:rPr>
        <w:t>被重申。</w:t>
      </w:r>
    </w:p>
    <w:p w:rsidR="00000000" w:rsidRDefault="008D2A0C" w:rsidP="005A27D1">
      <w:pPr>
        <w:pStyle w:val="aff"/>
        <w:numPr>
          <w:ilvl w:val="1"/>
          <w:numId w:val="49"/>
        </w:numPr>
        <w:spacing w:beforeLines="50"/>
        <w:ind w:left="964" w:firstLineChars="0"/>
        <w:outlineLvl w:val="1"/>
        <w:rPr>
          <w:b/>
          <w:sz w:val="24"/>
          <w:szCs w:val="24"/>
        </w:rPr>
        <w:pPrChange w:id="496" w:author="ll" w:date="2018-02-02T21:43:00Z">
          <w:pPr>
            <w:pStyle w:val="aff"/>
            <w:numPr>
              <w:ilvl w:val="1"/>
              <w:numId w:val="49"/>
            </w:numPr>
            <w:spacing w:beforeLines="50"/>
            <w:ind w:left="964" w:firstLineChars="0" w:hanging="567"/>
            <w:outlineLvl w:val="1"/>
          </w:pPr>
        </w:pPrChange>
      </w:pPr>
      <w:bookmarkStart w:id="497" w:name="_Toc279676849"/>
      <w:bookmarkStart w:id="498" w:name="_Toc283451993"/>
      <w:bookmarkStart w:id="499" w:name="_Toc287697083"/>
      <w:bookmarkStart w:id="500" w:name="_Toc293698821"/>
      <w:bookmarkStart w:id="501" w:name="_Toc293699759"/>
      <w:bookmarkStart w:id="502" w:name="_Ref295673191"/>
      <w:bookmarkStart w:id="503" w:name="_Toc424573346"/>
      <w:bookmarkStart w:id="504" w:name="_Toc505242708"/>
      <w:r w:rsidRPr="0053230F">
        <w:rPr>
          <w:rFonts w:hint="eastAsia"/>
          <w:b/>
          <w:sz w:val="24"/>
          <w:szCs w:val="24"/>
        </w:rPr>
        <w:t>赔偿请求</w:t>
      </w:r>
      <w:bookmarkEnd w:id="497"/>
      <w:bookmarkEnd w:id="498"/>
      <w:bookmarkEnd w:id="499"/>
      <w:bookmarkEnd w:id="500"/>
      <w:bookmarkEnd w:id="501"/>
      <w:bookmarkEnd w:id="502"/>
      <w:bookmarkEnd w:id="503"/>
      <w:bookmarkEnd w:id="504"/>
    </w:p>
    <w:p w:rsidR="008D2A0C" w:rsidRPr="00943343" w:rsidRDefault="008D2A0C" w:rsidP="00807986">
      <w:pPr>
        <w:ind w:leftChars="270" w:left="540"/>
        <w:jc w:val="both"/>
        <w:rPr>
          <w:rFonts w:ascii="宋体" w:hAnsi="宋体"/>
          <w:sz w:val="24"/>
          <w:szCs w:val="24"/>
        </w:rPr>
      </w:pPr>
      <w:bookmarkStart w:id="505" w:name="_DV_M237"/>
      <w:bookmarkEnd w:id="505"/>
      <w:r w:rsidRPr="00943343">
        <w:rPr>
          <w:rFonts w:ascii="宋体" w:hAnsi="宋体"/>
          <w:sz w:val="24"/>
          <w:szCs w:val="24"/>
        </w:rPr>
        <w:t>如发生任何违反本协议中陈述和保证之情况，除本协议所规定的救济以及依据有关的中国法律中可得到的救济外，</w:t>
      </w:r>
      <w:r w:rsidRPr="00943343">
        <w:rPr>
          <w:rFonts w:ascii="宋体" w:hAnsi="宋体" w:hint="eastAsia"/>
          <w:sz w:val="24"/>
          <w:szCs w:val="24"/>
        </w:rPr>
        <w:t>投资者有权要求各陈述保证人</w:t>
      </w:r>
      <w:r w:rsidRPr="00943343">
        <w:rPr>
          <w:rFonts w:ascii="宋体" w:hAnsi="宋体"/>
          <w:sz w:val="24"/>
          <w:szCs w:val="24"/>
        </w:rPr>
        <w:t>对</w:t>
      </w:r>
      <w:r w:rsidRPr="00943343">
        <w:rPr>
          <w:rFonts w:ascii="宋体" w:hAnsi="宋体" w:hint="eastAsia"/>
          <w:sz w:val="24"/>
          <w:szCs w:val="24"/>
        </w:rPr>
        <w:t>其在</w:t>
      </w:r>
      <w:r w:rsidRPr="00943343">
        <w:rPr>
          <w:rFonts w:ascii="宋体" w:hAnsi="宋体"/>
          <w:sz w:val="24"/>
          <w:szCs w:val="24"/>
        </w:rPr>
        <w:t>本协议中的任何规定的任何违约，或由于</w:t>
      </w:r>
      <w:r w:rsidRPr="00943343">
        <w:rPr>
          <w:rFonts w:ascii="宋体" w:hAnsi="宋体" w:hint="eastAsia"/>
          <w:sz w:val="24"/>
          <w:szCs w:val="24"/>
        </w:rPr>
        <w:t>其</w:t>
      </w:r>
      <w:r w:rsidRPr="00943343">
        <w:rPr>
          <w:rFonts w:ascii="宋体" w:hAnsi="宋体"/>
          <w:sz w:val="24"/>
          <w:szCs w:val="24"/>
        </w:rPr>
        <w:t>在本协议中任何声明或保证的任何违反或虚假声明而使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各方遭受的所有损失（包括合理的律师费</w:t>
      </w:r>
      <w:r w:rsidRPr="00943343">
        <w:rPr>
          <w:rFonts w:ascii="宋体" w:hAnsi="宋体" w:hint="eastAsia"/>
          <w:sz w:val="24"/>
          <w:szCs w:val="24"/>
        </w:rPr>
        <w:t>、诉讼/仲裁费</w:t>
      </w:r>
      <w:r w:rsidRPr="00943343">
        <w:rPr>
          <w:rFonts w:ascii="宋体" w:hAnsi="宋体"/>
          <w:sz w:val="24"/>
          <w:szCs w:val="24"/>
        </w:rPr>
        <w:t>）进行赔偿，使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各方免于蒙受任何损害。</w:t>
      </w:r>
      <w:r w:rsidR="002E7A89" w:rsidRPr="002E7A89">
        <w:rPr>
          <w:rFonts w:ascii="宋体" w:hAnsi="宋体" w:hint="eastAsia"/>
          <w:sz w:val="24"/>
          <w:szCs w:val="24"/>
        </w:rPr>
        <w:t>除损失之赔偿，投资</w:t>
      </w:r>
      <w:r w:rsidR="002E7A89">
        <w:rPr>
          <w:rFonts w:ascii="宋体" w:hAnsi="宋体" w:hint="eastAsia"/>
          <w:sz w:val="24"/>
          <w:szCs w:val="24"/>
        </w:rPr>
        <w:t>者</w:t>
      </w:r>
      <w:r w:rsidR="002E7A89" w:rsidRPr="002E7A89">
        <w:rPr>
          <w:rFonts w:ascii="宋体" w:hAnsi="宋体" w:hint="eastAsia"/>
          <w:sz w:val="24"/>
          <w:szCs w:val="24"/>
        </w:rPr>
        <w:t>届时有权行使股权回售权，要求</w:t>
      </w:r>
      <w:r w:rsidR="002E7A89" w:rsidRPr="00943343">
        <w:rPr>
          <w:rFonts w:ascii="宋体" w:hAnsi="宋体" w:hint="eastAsia"/>
          <w:sz w:val="24"/>
          <w:szCs w:val="24"/>
        </w:rPr>
        <w:t>陈述保证人</w:t>
      </w:r>
      <w:r w:rsidR="002E7A89" w:rsidRPr="002E7A89">
        <w:rPr>
          <w:rFonts w:ascii="宋体" w:hAnsi="宋体" w:hint="eastAsia"/>
          <w:sz w:val="24"/>
          <w:szCs w:val="24"/>
        </w:rPr>
        <w:t>按照本协议所规定之股权回售价购买投资</w:t>
      </w:r>
      <w:r w:rsidR="002E7A89">
        <w:rPr>
          <w:rFonts w:ascii="宋体" w:hAnsi="宋体" w:hint="eastAsia"/>
          <w:sz w:val="24"/>
          <w:szCs w:val="24"/>
        </w:rPr>
        <w:t>者</w:t>
      </w:r>
      <w:r w:rsidR="00364628">
        <w:rPr>
          <w:rFonts w:ascii="宋体" w:hAnsi="宋体" w:hint="eastAsia"/>
          <w:sz w:val="24"/>
          <w:szCs w:val="24"/>
        </w:rPr>
        <w:t>持有的公司的部分或全部股权</w:t>
      </w:r>
      <w:r w:rsidRPr="00943343">
        <w:rPr>
          <w:rFonts w:ascii="宋体" w:hAnsi="宋体" w:hint="eastAsia"/>
          <w:sz w:val="24"/>
          <w:szCs w:val="24"/>
        </w:rPr>
        <w:t>。</w:t>
      </w:r>
    </w:p>
    <w:p w:rsidR="00000000" w:rsidRDefault="008D2A0C" w:rsidP="005A27D1">
      <w:pPr>
        <w:pStyle w:val="aff"/>
        <w:numPr>
          <w:ilvl w:val="1"/>
          <w:numId w:val="49"/>
        </w:numPr>
        <w:spacing w:beforeLines="50"/>
        <w:ind w:left="964" w:firstLineChars="0"/>
        <w:outlineLvl w:val="1"/>
        <w:rPr>
          <w:b/>
          <w:sz w:val="24"/>
          <w:szCs w:val="24"/>
        </w:rPr>
        <w:pPrChange w:id="506" w:author="ll" w:date="2018-02-02T21:43:00Z">
          <w:pPr>
            <w:pStyle w:val="aff"/>
            <w:numPr>
              <w:ilvl w:val="1"/>
              <w:numId w:val="49"/>
            </w:numPr>
            <w:spacing w:beforeLines="50"/>
            <w:ind w:left="964" w:firstLineChars="0" w:hanging="567"/>
            <w:outlineLvl w:val="1"/>
          </w:pPr>
        </w:pPrChange>
      </w:pPr>
      <w:bookmarkStart w:id="507" w:name="_Toc283451994"/>
      <w:bookmarkStart w:id="508" w:name="_Toc287697084"/>
      <w:bookmarkStart w:id="509" w:name="_Toc279676850"/>
      <w:bookmarkStart w:id="510" w:name="_Toc293698822"/>
      <w:bookmarkStart w:id="511" w:name="_Toc293699760"/>
      <w:bookmarkStart w:id="512" w:name="_Toc424573347"/>
      <w:bookmarkStart w:id="513" w:name="_Toc505242709"/>
      <w:r w:rsidRPr="0053230F">
        <w:rPr>
          <w:rFonts w:hint="eastAsia"/>
          <w:b/>
          <w:sz w:val="24"/>
          <w:szCs w:val="24"/>
        </w:rPr>
        <w:t>效力</w:t>
      </w:r>
      <w:bookmarkEnd w:id="507"/>
      <w:bookmarkEnd w:id="508"/>
      <w:bookmarkEnd w:id="509"/>
      <w:bookmarkEnd w:id="510"/>
      <w:bookmarkEnd w:id="511"/>
      <w:bookmarkEnd w:id="512"/>
      <w:bookmarkEnd w:id="513"/>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除各方另有约定外，上述陈述和保证在本协议签署后至本协议履行完毕前持续有效。各陈述保证人</w:t>
      </w:r>
      <w:r w:rsidRPr="00943343">
        <w:rPr>
          <w:rFonts w:ascii="宋体" w:hAnsi="宋体"/>
          <w:sz w:val="24"/>
          <w:szCs w:val="24"/>
        </w:rPr>
        <w:t>承诺，如果其知悉在本协议签署日后</w:t>
      </w:r>
      <w:r w:rsidRPr="00943343">
        <w:rPr>
          <w:rFonts w:ascii="宋体" w:hAnsi="宋体" w:hint="eastAsia"/>
          <w:sz w:val="24"/>
          <w:szCs w:val="24"/>
        </w:rPr>
        <w:t>至本协议履行完毕前</w:t>
      </w:r>
      <w:r w:rsidRPr="00943343">
        <w:rPr>
          <w:rFonts w:ascii="宋体" w:hAnsi="宋体"/>
          <w:sz w:val="24"/>
          <w:szCs w:val="24"/>
        </w:rPr>
        <w:t>发生任何情况，使任何陈述和保证在任何</w:t>
      </w:r>
      <w:r w:rsidRPr="00943343">
        <w:rPr>
          <w:rFonts w:ascii="宋体" w:hAnsi="宋体" w:hint="eastAsia"/>
          <w:sz w:val="24"/>
          <w:szCs w:val="24"/>
        </w:rPr>
        <w:t>重大</w:t>
      </w:r>
      <w:r w:rsidRPr="00943343">
        <w:rPr>
          <w:rFonts w:ascii="宋体" w:hAnsi="宋体"/>
          <w:sz w:val="24"/>
          <w:szCs w:val="24"/>
        </w:rPr>
        <w:t>方面变为不真实、不准确或具误导性，则将立即书面通知</w:t>
      </w:r>
      <w:r w:rsidRPr="00943343">
        <w:rPr>
          <w:rFonts w:ascii="宋体" w:hAnsi="宋体" w:hint="eastAsia"/>
          <w:sz w:val="24"/>
          <w:szCs w:val="24"/>
        </w:rPr>
        <w:t>投资者</w:t>
      </w:r>
      <w:r w:rsidRPr="00943343">
        <w:rPr>
          <w:rFonts w:ascii="宋体" w:hAnsi="宋体"/>
          <w:sz w:val="24"/>
          <w:szCs w:val="24"/>
        </w:rPr>
        <w:t>。</w:t>
      </w:r>
    </w:p>
    <w:p w:rsidR="00000000" w:rsidRDefault="008D2A0C" w:rsidP="005A27D1">
      <w:pPr>
        <w:pStyle w:val="aff"/>
        <w:numPr>
          <w:ilvl w:val="0"/>
          <w:numId w:val="49"/>
        </w:numPr>
        <w:spacing w:beforeLines="50" w:afterLines="50"/>
        <w:ind w:firstLineChars="0"/>
        <w:jc w:val="center"/>
        <w:outlineLvl w:val="0"/>
        <w:rPr>
          <w:b/>
          <w:sz w:val="28"/>
          <w:szCs w:val="28"/>
        </w:rPr>
        <w:pPrChange w:id="514" w:author="ll" w:date="2018-02-02T21:43:00Z">
          <w:pPr>
            <w:pStyle w:val="aff"/>
            <w:numPr>
              <w:numId w:val="49"/>
            </w:numPr>
            <w:spacing w:beforeLines="50" w:afterLines="50"/>
            <w:ind w:left="1145" w:firstLineChars="0" w:hanging="425"/>
            <w:jc w:val="center"/>
            <w:outlineLvl w:val="0"/>
          </w:pPr>
        </w:pPrChange>
      </w:pPr>
      <w:bookmarkStart w:id="515" w:name="_Toc536869371"/>
      <w:bookmarkStart w:id="516" w:name="_Toc70250651"/>
      <w:bookmarkStart w:id="517" w:name="_Toc70348155"/>
      <w:bookmarkStart w:id="518" w:name="_Toc250927432"/>
      <w:bookmarkStart w:id="519" w:name="_Toc258010394"/>
      <w:bookmarkStart w:id="520" w:name="_Toc283451995"/>
      <w:bookmarkStart w:id="521" w:name="_Toc287697085"/>
      <w:bookmarkStart w:id="522" w:name="_Toc293698823"/>
      <w:bookmarkStart w:id="523" w:name="_Toc293699761"/>
      <w:bookmarkStart w:id="524" w:name="_Toc424573348"/>
      <w:bookmarkStart w:id="525" w:name="_Toc505242710"/>
      <w:bookmarkEnd w:id="276"/>
      <w:bookmarkEnd w:id="515"/>
      <w:bookmarkEnd w:id="516"/>
      <w:bookmarkEnd w:id="517"/>
      <w:r w:rsidRPr="008519AC">
        <w:rPr>
          <w:rFonts w:hint="eastAsia"/>
          <w:b/>
          <w:sz w:val="28"/>
          <w:szCs w:val="28"/>
        </w:rPr>
        <w:t>投资者的权利</w:t>
      </w:r>
      <w:bookmarkEnd w:id="518"/>
      <w:bookmarkEnd w:id="519"/>
      <w:bookmarkEnd w:id="520"/>
      <w:bookmarkEnd w:id="521"/>
      <w:bookmarkEnd w:id="522"/>
      <w:bookmarkEnd w:id="523"/>
      <w:bookmarkEnd w:id="524"/>
      <w:bookmarkEnd w:id="525"/>
    </w:p>
    <w:p w:rsidR="00000000" w:rsidRDefault="008D2A0C" w:rsidP="005A27D1">
      <w:pPr>
        <w:pStyle w:val="aff"/>
        <w:numPr>
          <w:ilvl w:val="1"/>
          <w:numId w:val="49"/>
        </w:numPr>
        <w:spacing w:beforeLines="50"/>
        <w:ind w:left="964" w:firstLineChars="0"/>
        <w:outlineLvl w:val="1"/>
        <w:rPr>
          <w:b/>
          <w:sz w:val="24"/>
          <w:szCs w:val="24"/>
        </w:rPr>
        <w:pPrChange w:id="526" w:author="ll" w:date="2018-02-02T21:43:00Z">
          <w:pPr>
            <w:pStyle w:val="aff"/>
            <w:numPr>
              <w:ilvl w:val="1"/>
              <w:numId w:val="49"/>
            </w:numPr>
            <w:spacing w:beforeLines="50"/>
            <w:ind w:left="964" w:firstLineChars="0" w:hanging="567"/>
            <w:outlineLvl w:val="1"/>
          </w:pPr>
        </w:pPrChange>
      </w:pPr>
      <w:bookmarkStart w:id="527" w:name="_Toc287279564"/>
      <w:bookmarkStart w:id="528" w:name="_Ref293694189"/>
      <w:bookmarkStart w:id="529" w:name="_Toc293698824"/>
      <w:bookmarkStart w:id="530" w:name="_Toc293699762"/>
      <w:bookmarkStart w:id="531" w:name="_Ref422071091"/>
      <w:bookmarkStart w:id="532" w:name="_Toc424573349"/>
      <w:bookmarkStart w:id="533" w:name="_Toc505242711"/>
      <w:r w:rsidRPr="0053230F">
        <w:rPr>
          <w:rFonts w:hint="eastAsia"/>
          <w:b/>
          <w:sz w:val="24"/>
          <w:szCs w:val="24"/>
        </w:rPr>
        <w:t>投资者的权利</w:t>
      </w:r>
      <w:bookmarkEnd w:id="527"/>
      <w:bookmarkEnd w:id="528"/>
      <w:bookmarkEnd w:id="529"/>
      <w:bookmarkEnd w:id="530"/>
      <w:bookmarkEnd w:id="531"/>
      <w:bookmarkEnd w:id="532"/>
      <w:bookmarkEnd w:id="533"/>
    </w:p>
    <w:p w:rsidR="008D2A0C" w:rsidRPr="00943343"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bookmarkStart w:id="534" w:name="_Ref422071123"/>
      <w:r w:rsidRPr="00943343">
        <w:rPr>
          <w:rFonts w:ascii="宋体" w:hAnsi="宋体" w:hint="eastAsia"/>
          <w:iCs/>
          <w:sz w:val="24"/>
          <w:szCs w:val="24"/>
        </w:rPr>
        <w:t>各方同意，自本</w:t>
      </w:r>
      <w:r w:rsidR="00B269FB">
        <w:rPr>
          <w:rFonts w:ascii="宋体" w:hAnsi="宋体" w:hint="eastAsia"/>
          <w:iCs/>
          <w:sz w:val="24"/>
          <w:szCs w:val="24"/>
        </w:rPr>
        <w:t>协议签订之</w:t>
      </w:r>
      <w:r w:rsidRPr="00943343">
        <w:rPr>
          <w:rFonts w:ascii="宋体" w:hAnsi="宋体" w:hint="eastAsia"/>
          <w:iCs/>
          <w:sz w:val="24"/>
          <w:szCs w:val="24"/>
        </w:rPr>
        <w:t>日起，投资者享有</w:t>
      </w:r>
      <w:r w:rsidRPr="00943343">
        <w:rPr>
          <w:rFonts w:ascii="宋体" w:hAnsi="宋体" w:hint="eastAsia"/>
          <w:sz w:val="24"/>
          <w:szCs w:val="24"/>
        </w:rPr>
        <w:t>如下权利：</w:t>
      </w:r>
      <w:r w:rsidR="00B74043" w:rsidRPr="00480A16">
        <w:rPr>
          <w:rFonts w:ascii="宋体" w:hAnsi="宋体" w:hint="eastAsia"/>
          <w:iCs/>
          <w:sz w:val="24"/>
          <w:szCs w:val="24"/>
        </w:rPr>
        <w:t>股权转让</w:t>
      </w:r>
      <w:r w:rsidR="00B74043" w:rsidRPr="00480A16">
        <w:rPr>
          <w:rFonts w:ascii="宋体" w:hAnsi="宋体"/>
          <w:iCs/>
          <w:sz w:val="24"/>
          <w:szCs w:val="24"/>
        </w:rPr>
        <w:t>优先</w:t>
      </w:r>
      <w:r w:rsidR="00B74043" w:rsidRPr="00480A16">
        <w:rPr>
          <w:rFonts w:ascii="宋体" w:hAnsi="宋体" w:hint="eastAsia"/>
          <w:iCs/>
          <w:sz w:val="24"/>
          <w:szCs w:val="24"/>
        </w:rPr>
        <w:t>购买</w:t>
      </w:r>
      <w:r w:rsidR="00B74043" w:rsidRPr="00480A16">
        <w:rPr>
          <w:rFonts w:ascii="宋体" w:hAnsi="宋体"/>
          <w:iCs/>
          <w:sz w:val="24"/>
          <w:szCs w:val="24"/>
        </w:rPr>
        <w:t>权</w:t>
      </w:r>
      <w:r w:rsidR="00B74043" w:rsidRPr="00480A16">
        <w:rPr>
          <w:rFonts w:ascii="宋体" w:hAnsi="宋体" w:hint="eastAsia"/>
          <w:iCs/>
          <w:sz w:val="24"/>
          <w:szCs w:val="24"/>
        </w:rPr>
        <w:t>（详见本协议第</w:t>
      </w:r>
      <w:r w:rsidR="00F9612F">
        <w:rPr>
          <w:rFonts w:ascii="宋体" w:hAnsi="宋体"/>
          <w:iCs/>
          <w:sz w:val="24"/>
          <w:szCs w:val="24"/>
        </w:rPr>
        <w:fldChar w:fldCharType="begin"/>
      </w:r>
      <w:r w:rsidR="00D249B8">
        <w:rPr>
          <w:rFonts w:ascii="宋体" w:hAnsi="宋体" w:hint="eastAsia"/>
          <w:iCs/>
          <w:sz w:val="24"/>
          <w:szCs w:val="24"/>
        </w:rPr>
        <w:instrText>REF _Ref504224810 \r \h</w:instrText>
      </w:r>
      <w:r w:rsidR="00F9612F">
        <w:rPr>
          <w:rFonts w:ascii="宋体" w:hAnsi="宋体"/>
          <w:iCs/>
          <w:sz w:val="24"/>
          <w:szCs w:val="24"/>
        </w:rPr>
      </w:r>
      <w:r w:rsidR="00F9612F">
        <w:rPr>
          <w:rFonts w:ascii="宋体" w:hAnsi="宋体"/>
          <w:iCs/>
          <w:sz w:val="24"/>
          <w:szCs w:val="24"/>
        </w:rPr>
        <w:fldChar w:fldCharType="separate"/>
      </w:r>
      <w:r w:rsidR="00AE0F96">
        <w:rPr>
          <w:rFonts w:ascii="宋体" w:hAnsi="宋体"/>
          <w:iCs/>
          <w:sz w:val="24"/>
          <w:szCs w:val="24"/>
        </w:rPr>
        <w:t>7.1</w:t>
      </w:r>
      <w:r w:rsidR="00F9612F">
        <w:rPr>
          <w:rFonts w:ascii="宋体" w:hAnsi="宋体"/>
          <w:iCs/>
          <w:sz w:val="24"/>
          <w:szCs w:val="24"/>
        </w:rPr>
        <w:fldChar w:fldCharType="end"/>
      </w:r>
      <w:r w:rsidR="00B74043" w:rsidRPr="00480A16">
        <w:rPr>
          <w:rFonts w:ascii="宋体" w:hAnsi="宋体" w:hint="eastAsia"/>
          <w:iCs/>
          <w:sz w:val="24"/>
          <w:szCs w:val="24"/>
        </w:rPr>
        <w:t>款）</w:t>
      </w:r>
      <w:r w:rsidR="00B74043">
        <w:rPr>
          <w:rFonts w:ascii="宋体" w:hAnsi="宋体" w:hint="eastAsia"/>
          <w:iCs/>
          <w:sz w:val="24"/>
          <w:szCs w:val="24"/>
        </w:rPr>
        <w:t>、</w:t>
      </w:r>
      <w:r w:rsidR="00BF6AC5">
        <w:rPr>
          <w:rFonts w:ascii="宋体" w:hAnsi="宋体" w:hint="eastAsia"/>
          <w:iCs/>
          <w:sz w:val="24"/>
          <w:szCs w:val="24"/>
        </w:rPr>
        <w:t>连带并购权</w:t>
      </w:r>
      <w:r w:rsidR="00BF6AC5" w:rsidRPr="00943343">
        <w:rPr>
          <w:rFonts w:ascii="宋体" w:hAnsi="宋体" w:hint="eastAsia"/>
          <w:iCs/>
          <w:sz w:val="24"/>
          <w:szCs w:val="24"/>
        </w:rPr>
        <w:t>（详见本协议第</w:t>
      </w:r>
      <w:r w:rsidR="00F9612F">
        <w:rPr>
          <w:rFonts w:ascii="宋体" w:hAnsi="宋体"/>
          <w:iCs/>
          <w:sz w:val="24"/>
          <w:szCs w:val="24"/>
        </w:rPr>
        <w:fldChar w:fldCharType="begin"/>
      </w:r>
      <w:r w:rsidR="00D249B8">
        <w:rPr>
          <w:rFonts w:ascii="宋体" w:hAnsi="宋体" w:hint="eastAsia"/>
          <w:iCs/>
          <w:sz w:val="24"/>
          <w:szCs w:val="24"/>
        </w:rPr>
        <w:instrText>REF _Ref504224829 \r \h</w:instrText>
      </w:r>
      <w:r w:rsidR="00F9612F">
        <w:rPr>
          <w:rFonts w:ascii="宋体" w:hAnsi="宋体"/>
          <w:iCs/>
          <w:sz w:val="24"/>
          <w:szCs w:val="24"/>
        </w:rPr>
      </w:r>
      <w:r w:rsidR="00F9612F">
        <w:rPr>
          <w:rFonts w:ascii="宋体" w:hAnsi="宋体"/>
          <w:iCs/>
          <w:sz w:val="24"/>
          <w:szCs w:val="24"/>
        </w:rPr>
        <w:fldChar w:fldCharType="separate"/>
      </w:r>
      <w:r w:rsidR="00AE0F96">
        <w:rPr>
          <w:rFonts w:ascii="宋体" w:hAnsi="宋体"/>
          <w:iCs/>
          <w:sz w:val="24"/>
          <w:szCs w:val="24"/>
        </w:rPr>
        <w:t>7.2</w:t>
      </w:r>
      <w:r w:rsidR="00F9612F">
        <w:rPr>
          <w:rFonts w:ascii="宋体" w:hAnsi="宋体"/>
          <w:iCs/>
          <w:sz w:val="24"/>
          <w:szCs w:val="24"/>
        </w:rPr>
        <w:fldChar w:fldCharType="end"/>
      </w:r>
      <w:r w:rsidR="00BF6AC5" w:rsidRPr="00943343">
        <w:rPr>
          <w:rFonts w:ascii="宋体" w:hAnsi="宋体" w:hint="eastAsia"/>
          <w:iCs/>
          <w:sz w:val="24"/>
          <w:szCs w:val="24"/>
        </w:rPr>
        <w:t>款）</w:t>
      </w:r>
      <w:r w:rsidR="00BF6AC5">
        <w:rPr>
          <w:rFonts w:ascii="宋体" w:hAnsi="宋体" w:hint="eastAsia"/>
          <w:iCs/>
          <w:sz w:val="24"/>
          <w:szCs w:val="24"/>
        </w:rPr>
        <w:t>、</w:t>
      </w:r>
      <w:r w:rsidR="002F38DE">
        <w:rPr>
          <w:rFonts w:ascii="宋体" w:hAnsi="宋体" w:hint="eastAsia"/>
          <w:iCs/>
          <w:sz w:val="24"/>
          <w:szCs w:val="24"/>
        </w:rPr>
        <w:t>回</w:t>
      </w:r>
      <w:r w:rsidR="00D249B8">
        <w:rPr>
          <w:rFonts w:ascii="宋体" w:hAnsi="宋体" w:hint="eastAsia"/>
          <w:iCs/>
          <w:sz w:val="24"/>
          <w:szCs w:val="24"/>
        </w:rPr>
        <w:t>售</w:t>
      </w:r>
      <w:r w:rsidR="002F38DE">
        <w:rPr>
          <w:rFonts w:ascii="宋体" w:hAnsi="宋体" w:hint="eastAsia"/>
          <w:iCs/>
          <w:sz w:val="24"/>
          <w:szCs w:val="24"/>
        </w:rPr>
        <w:t>权</w:t>
      </w:r>
      <w:r w:rsidR="002F38DE" w:rsidRPr="00943343">
        <w:rPr>
          <w:rFonts w:ascii="宋体" w:hAnsi="宋体" w:hint="eastAsia"/>
          <w:iCs/>
          <w:sz w:val="24"/>
          <w:szCs w:val="24"/>
        </w:rPr>
        <w:t>（详见本协议第</w:t>
      </w:r>
      <w:r w:rsidR="00F9612F">
        <w:rPr>
          <w:rFonts w:ascii="宋体" w:hAnsi="宋体"/>
          <w:iCs/>
          <w:sz w:val="24"/>
          <w:szCs w:val="24"/>
        </w:rPr>
        <w:fldChar w:fldCharType="begin"/>
      </w:r>
      <w:r w:rsidR="002F38DE">
        <w:rPr>
          <w:rFonts w:ascii="宋体" w:hAnsi="宋体" w:hint="eastAsia"/>
          <w:iCs/>
          <w:sz w:val="24"/>
          <w:szCs w:val="24"/>
        </w:rPr>
        <w:instrText>REF _Ref428452983 \r \h</w:instrText>
      </w:r>
      <w:r w:rsidR="00F9612F">
        <w:rPr>
          <w:rFonts w:ascii="宋体" w:hAnsi="宋体"/>
          <w:iCs/>
          <w:sz w:val="24"/>
          <w:szCs w:val="24"/>
        </w:rPr>
      </w:r>
      <w:r w:rsidR="00F9612F">
        <w:rPr>
          <w:rFonts w:ascii="宋体" w:hAnsi="宋体"/>
          <w:iCs/>
          <w:sz w:val="24"/>
          <w:szCs w:val="24"/>
        </w:rPr>
        <w:fldChar w:fldCharType="separate"/>
      </w:r>
      <w:r w:rsidR="00AE0F96">
        <w:rPr>
          <w:rFonts w:ascii="宋体" w:hAnsi="宋体"/>
          <w:iCs/>
          <w:sz w:val="24"/>
          <w:szCs w:val="24"/>
        </w:rPr>
        <w:t>7.3</w:t>
      </w:r>
      <w:r w:rsidR="00F9612F">
        <w:rPr>
          <w:rFonts w:ascii="宋体" w:hAnsi="宋体"/>
          <w:iCs/>
          <w:sz w:val="24"/>
          <w:szCs w:val="24"/>
        </w:rPr>
        <w:fldChar w:fldCharType="end"/>
      </w:r>
      <w:r w:rsidR="002F38DE">
        <w:rPr>
          <w:rFonts w:ascii="宋体" w:hAnsi="宋体" w:hint="eastAsia"/>
          <w:iCs/>
          <w:sz w:val="24"/>
          <w:szCs w:val="24"/>
        </w:rPr>
        <w:t>款）、</w:t>
      </w:r>
      <w:r w:rsidR="00B74043" w:rsidRPr="00480A16">
        <w:rPr>
          <w:rFonts w:ascii="宋体" w:hAnsi="宋体" w:hint="eastAsia"/>
          <w:iCs/>
          <w:sz w:val="24"/>
          <w:szCs w:val="24"/>
        </w:rPr>
        <w:t>优先认购权（详见本协议第</w:t>
      </w:r>
      <w:fldSimple w:instr=" REF _Ref293694022 \r \h  \* MERGEFORMAT ">
        <w:r w:rsidR="00AE0F96" w:rsidRPr="00AE0F96">
          <w:rPr>
            <w:rFonts w:ascii="宋体" w:hAnsi="宋体"/>
            <w:iCs/>
            <w:sz w:val="24"/>
            <w:szCs w:val="24"/>
          </w:rPr>
          <w:t>8.1</w:t>
        </w:r>
      </w:fldSimple>
      <w:r w:rsidR="00B74043" w:rsidRPr="00480A16">
        <w:rPr>
          <w:rFonts w:ascii="宋体" w:hAnsi="宋体" w:hint="eastAsia"/>
          <w:iCs/>
          <w:sz w:val="24"/>
          <w:szCs w:val="24"/>
        </w:rPr>
        <w:t>款）、</w:t>
      </w:r>
      <w:r w:rsidRPr="00943343">
        <w:rPr>
          <w:rFonts w:ascii="宋体" w:hAnsi="宋体" w:hint="eastAsia"/>
          <w:iCs/>
          <w:sz w:val="24"/>
          <w:szCs w:val="24"/>
        </w:rPr>
        <w:t>反稀释权（详见本协议第</w:t>
      </w:r>
      <w:fldSimple w:instr=" REF _Ref293694033 \r \h  \* MERGEFORMAT ">
        <w:r w:rsidR="00AE0F96" w:rsidRPr="00AE0F96">
          <w:rPr>
            <w:rFonts w:ascii="宋体" w:hAnsi="宋体"/>
            <w:iCs/>
            <w:sz w:val="24"/>
            <w:szCs w:val="24"/>
          </w:rPr>
          <w:t>8.2</w:t>
        </w:r>
      </w:fldSimple>
      <w:r w:rsidRPr="00943343">
        <w:rPr>
          <w:rFonts w:ascii="宋体" w:hAnsi="宋体" w:hint="eastAsia"/>
          <w:iCs/>
          <w:sz w:val="24"/>
          <w:szCs w:val="24"/>
        </w:rPr>
        <w:t>款）、</w:t>
      </w:r>
      <w:r w:rsidRPr="00943343">
        <w:rPr>
          <w:rFonts w:ascii="宋体" w:hAnsi="宋体" w:hint="eastAsia"/>
          <w:sz w:val="24"/>
        </w:rPr>
        <w:t>董事的</w:t>
      </w:r>
      <w:r w:rsidR="00231A90">
        <w:rPr>
          <w:rFonts w:ascii="宋体" w:hAnsi="宋体" w:hint="eastAsia"/>
          <w:sz w:val="24"/>
        </w:rPr>
        <w:t>推荐和</w:t>
      </w:r>
      <w:r w:rsidRPr="00943343">
        <w:rPr>
          <w:rFonts w:ascii="宋体" w:hAnsi="宋体" w:hint="eastAsia"/>
          <w:sz w:val="24"/>
        </w:rPr>
        <w:t>任免权</w:t>
      </w:r>
      <w:r w:rsidRPr="00943343">
        <w:rPr>
          <w:rFonts w:ascii="宋体" w:hAnsi="宋体" w:hint="eastAsia"/>
          <w:iCs/>
          <w:sz w:val="24"/>
          <w:szCs w:val="24"/>
        </w:rPr>
        <w:t>（详见本协议</w:t>
      </w:r>
      <w:fldSimple w:instr=" REF _Ref293694053 \r \h  \* MERGEFORMAT ">
        <w:r w:rsidR="00AE0F96" w:rsidRPr="00AE0F96">
          <w:rPr>
            <w:rFonts w:ascii="宋体" w:hAnsi="宋体" w:hint="eastAsia"/>
            <w:iCs/>
            <w:sz w:val="24"/>
            <w:szCs w:val="24"/>
          </w:rPr>
          <w:t>第9条</w:t>
        </w:r>
      </w:fldSimple>
      <w:r w:rsidRPr="00943343">
        <w:rPr>
          <w:rFonts w:ascii="宋体" w:hAnsi="宋体" w:hint="eastAsia"/>
          <w:iCs/>
          <w:sz w:val="24"/>
          <w:szCs w:val="24"/>
        </w:rPr>
        <w:t>）、知情权和检查权（详见本协议</w:t>
      </w:r>
      <w:fldSimple w:instr=" REF _Ref293694064 \r \h  \* MERGEFORMAT ">
        <w:r w:rsidR="00AE0F96" w:rsidRPr="00AE0F96">
          <w:rPr>
            <w:rFonts w:ascii="宋体" w:hAnsi="宋体" w:hint="eastAsia"/>
            <w:iCs/>
            <w:sz w:val="24"/>
            <w:szCs w:val="24"/>
          </w:rPr>
          <w:t>第10条</w:t>
        </w:r>
      </w:fldSimple>
      <w:r w:rsidRPr="00943343">
        <w:rPr>
          <w:rFonts w:ascii="宋体" w:hAnsi="宋体" w:hint="eastAsia"/>
          <w:iCs/>
          <w:sz w:val="24"/>
          <w:szCs w:val="24"/>
        </w:rPr>
        <w:t>）、优先清算权（详见本协议</w:t>
      </w:r>
      <w:fldSimple w:instr=" REF _Ref293694078 \r \h  \* MERGEFORMAT ">
        <w:r w:rsidR="00AE0F96" w:rsidRPr="00AE0F96">
          <w:rPr>
            <w:rFonts w:ascii="宋体" w:hAnsi="宋体" w:hint="eastAsia"/>
            <w:iCs/>
            <w:sz w:val="24"/>
            <w:szCs w:val="24"/>
          </w:rPr>
          <w:t>第12条</w:t>
        </w:r>
      </w:fldSimple>
      <w:r w:rsidRPr="00943343">
        <w:rPr>
          <w:rFonts w:ascii="宋体" w:hAnsi="宋体" w:hint="eastAsia"/>
          <w:iCs/>
          <w:sz w:val="24"/>
          <w:szCs w:val="24"/>
        </w:rPr>
        <w:t>）等。</w:t>
      </w:r>
      <w:bookmarkEnd w:id="534"/>
    </w:p>
    <w:p w:rsidR="008D2A0C"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r w:rsidRPr="00943343">
        <w:rPr>
          <w:rFonts w:ascii="宋体" w:hAnsi="宋体" w:hint="eastAsia"/>
          <w:sz w:val="24"/>
        </w:rPr>
        <w:t>若本协议规定的投资者享有的权利范围与登记机关登记的公司章程的规定存在不一致，则应当以本协议的内容为准</w:t>
      </w:r>
      <w:r w:rsidR="00322EA4" w:rsidRPr="00943343">
        <w:rPr>
          <w:rFonts w:ascii="宋体" w:hAnsi="宋体" w:hint="eastAsia"/>
          <w:sz w:val="24"/>
        </w:rPr>
        <w:t>；</w:t>
      </w:r>
      <w:r w:rsidR="00652E23" w:rsidRPr="00943343">
        <w:rPr>
          <w:rFonts w:ascii="宋体" w:hAnsi="宋体" w:hint="eastAsia"/>
          <w:sz w:val="24"/>
        </w:rPr>
        <w:t>如</w:t>
      </w:r>
      <w:r w:rsidR="00322EA4" w:rsidRPr="00943343">
        <w:rPr>
          <w:rFonts w:ascii="宋体" w:hAnsi="宋体" w:hint="eastAsia"/>
          <w:sz w:val="24"/>
        </w:rPr>
        <w:t>果本协议内容</w:t>
      </w:r>
      <w:r w:rsidR="00652E23" w:rsidRPr="00943343">
        <w:rPr>
          <w:rFonts w:ascii="宋体" w:hAnsi="宋体" w:hint="eastAsia"/>
          <w:sz w:val="24"/>
        </w:rPr>
        <w:t>违反适用</w:t>
      </w:r>
      <w:r w:rsidR="00322EA4" w:rsidRPr="00943343">
        <w:rPr>
          <w:rFonts w:ascii="宋体" w:hAnsi="宋体" w:hint="eastAsia"/>
          <w:sz w:val="24"/>
        </w:rPr>
        <w:t>的</w:t>
      </w:r>
      <w:r w:rsidR="00652E23" w:rsidRPr="00943343">
        <w:rPr>
          <w:rFonts w:ascii="宋体" w:hAnsi="宋体" w:hint="eastAsia"/>
          <w:sz w:val="24"/>
        </w:rPr>
        <w:t>法律强制性规定，</w:t>
      </w:r>
      <w:r w:rsidR="00322EA4" w:rsidRPr="00943343">
        <w:rPr>
          <w:rFonts w:ascii="宋体" w:hAnsi="宋体" w:hint="eastAsia"/>
          <w:sz w:val="24"/>
        </w:rPr>
        <w:t>则</w:t>
      </w:r>
      <w:r w:rsidR="00652E23" w:rsidRPr="00943343">
        <w:rPr>
          <w:rFonts w:ascii="宋体" w:hAnsi="宋体" w:hint="eastAsia"/>
          <w:sz w:val="24"/>
        </w:rPr>
        <w:t>以</w:t>
      </w:r>
      <w:r w:rsidR="00322EA4" w:rsidRPr="00943343">
        <w:rPr>
          <w:rFonts w:ascii="宋体" w:hAnsi="宋体" w:hint="eastAsia"/>
          <w:sz w:val="24"/>
        </w:rPr>
        <w:t>适用</w:t>
      </w:r>
      <w:r w:rsidR="00652E23" w:rsidRPr="00943343">
        <w:rPr>
          <w:rFonts w:ascii="宋体" w:hAnsi="宋体" w:hint="eastAsia"/>
          <w:sz w:val="24"/>
        </w:rPr>
        <w:t>法律</w:t>
      </w:r>
      <w:r w:rsidR="00322EA4" w:rsidRPr="00943343">
        <w:rPr>
          <w:rFonts w:ascii="宋体" w:hAnsi="宋体" w:hint="eastAsia"/>
          <w:sz w:val="24"/>
        </w:rPr>
        <w:t>的</w:t>
      </w:r>
      <w:r w:rsidR="00652E23" w:rsidRPr="00943343">
        <w:rPr>
          <w:rFonts w:ascii="宋体" w:hAnsi="宋体" w:hint="eastAsia"/>
          <w:sz w:val="24"/>
        </w:rPr>
        <w:t>强制性规定为准</w:t>
      </w:r>
      <w:r w:rsidRPr="00943343">
        <w:rPr>
          <w:rFonts w:ascii="宋体" w:hAnsi="宋体" w:hint="eastAsia"/>
          <w:sz w:val="24"/>
        </w:rPr>
        <w:t>。</w:t>
      </w:r>
      <w:r w:rsidRPr="00943343">
        <w:rPr>
          <w:rFonts w:ascii="宋体" w:hAnsi="宋体" w:hint="eastAsia"/>
          <w:iCs/>
          <w:sz w:val="24"/>
          <w:szCs w:val="24"/>
        </w:rPr>
        <w:t>投资者在公司内可享有的</w:t>
      </w:r>
      <w:r w:rsidR="00C57576">
        <w:rPr>
          <w:rFonts w:ascii="宋体" w:hAnsi="宋体" w:hint="eastAsia"/>
          <w:iCs/>
          <w:sz w:val="24"/>
          <w:szCs w:val="24"/>
        </w:rPr>
        <w:t>其它</w:t>
      </w:r>
      <w:r w:rsidRPr="00943343">
        <w:rPr>
          <w:rFonts w:ascii="宋体" w:hAnsi="宋体" w:hint="eastAsia"/>
          <w:iCs/>
          <w:sz w:val="24"/>
          <w:szCs w:val="24"/>
        </w:rPr>
        <w:t>优惠权利由各方届时</w:t>
      </w:r>
      <w:r w:rsidRPr="00943343">
        <w:rPr>
          <w:rFonts w:ascii="宋体" w:hAnsi="宋体" w:hint="eastAsia"/>
          <w:iCs/>
          <w:sz w:val="24"/>
          <w:szCs w:val="24"/>
        </w:rPr>
        <w:lastRenderedPageBreak/>
        <w:t>友好协商确定，并以各方最终达成的书面协议为准。</w:t>
      </w:r>
    </w:p>
    <w:p w:rsidR="0059435F" w:rsidRPr="00943343" w:rsidRDefault="00665AFC" w:rsidP="00665AFC">
      <w:pPr>
        <w:widowControl w:val="0"/>
        <w:numPr>
          <w:ilvl w:val="0"/>
          <w:numId w:val="13"/>
        </w:numPr>
        <w:autoSpaceDE w:val="0"/>
        <w:autoSpaceDN w:val="0"/>
        <w:adjustRightInd w:val="0"/>
        <w:jc w:val="both"/>
        <w:rPr>
          <w:rFonts w:ascii="宋体" w:hAnsi="宋体"/>
          <w:iCs/>
          <w:sz w:val="24"/>
          <w:szCs w:val="24"/>
        </w:rPr>
      </w:pPr>
      <w:r w:rsidRPr="00665AFC">
        <w:rPr>
          <w:rFonts w:ascii="宋体" w:hAnsi="宋体" w:hint="eastAsia"/>
          <w:iCs/>
          <w:sz w:val="24"/>
          <w:szCs w:val="24"/>
        </w:rPr>
        <w:t>若公司发生清算事件且投资者收回资金少于其投资额，则自清算事件发生之日起5年内，创始人【徐铮】单独、联合或与其他人共同从事新项目的，投资者有权按照新项目首次融资估值8折的价格参与投资新项目，持股比例为本协议投资后中北梦投资在【路石科技】的持股比例。创始人应在投资打款到账后之日起</w:t>
      </w:r>
      <w:r w:rsidR="00903FD9">
        <w:rPr>
          <w:rFonts w:ascii="宋体" w:hAnsi="宋体" w:hint="eastAsia"/>
          <w:iCs/>
          <w:sz w:val="24"/>
          <w:szCs w:val="24"/>
        </w:rPr>
        <w:t>4</w:t>
      </w:r>
      <w:r w:rsidRPr="00665AFC">
        <w:rPr>
          <w:rFonts w:ascii="宋体" w:hAnsi="宋体" w:hint="eastAsia"/>
          <w:iCs/>
          <w:sz w:val="24"/>
          <w:szCs w:val="24"/>
        </w:rPr>
        <w:t>0日内将投资者应享有部分股份进行登记确认或进行转让确认。</w:t>
      </w:r>
    </w:p>
    <w:p w:rsidR="00000000" w:rsidRDefault="008D2A0C" w:rsidP="005A27D1">
      <w:pPr>
        <w:pStyle w:val="aff"/>
        <w:numPr>
          <w:ilvl w:val="1"/>
          <w:numId w:val="49"/>
        </w:numPr>
        <w:spacing w:beforeLines="50"/>
        <w:ind w:left="964" w:firstLineChars="0"/>
        <w:outlineLvl w:val="1"/>
        <w:rPr>
          <w:b/>
          <w:sz w:val="24"/>
          <w:szCs w:val="24"/>
        </w:rPr>
        <w:pPrChange w:id="535" w:author="ll" w:date="2018-02-02T21:43:00Z">
          <w:pPr>
            <w:pStyle w:val="aff"/>
            <w:numPr>
              <w:ilvl w:val="1"/>
              <w:numId w:val="49"/>
            </w:numPr>
            <w:spacing w:beforeLines="50"/>
            <w:ind w:left="964" w:firstLineChars="0" w:hanging="567"/>
            <w:outlineLvl w:val="1"/>
          </w:pPr>
        </w:pPrChange>
      </w:pPr>
      <w:bookmarkStart w:id="536" w:name="_Toc283451998"/>
      <w:bookmarkStart w:id="537" w:name="_Toc287697088"/>
      <w:bookmarkStart w:id="538" w:name="_Toc293698826"/>
      <w:bookmarkStart w:id="539" w:name="_Toc293699764"/>
      <w:bookmarkStart w:id="540" w:name="_Toc424573350"/>
      <w:bookmarkStart w:id="541" w:name="_Toc505242712"/>
      <w:r w:rsidRPr="0053230F">
        <w:rPr>
          <w:rFonts w:hint="eastAsia"/>
          <w:b/>
          <w:sz w:val="24"/>
          <w:szCs w:val="24"/>
        </w:rPr>
        <w:t>股份制改造之后的投资者优先权利的安排</w:t>
      </w:r>
      <w:bookmarkEnd w:id="536"/>
      <w:bookmarkEnd w:id="537"/>
      <w:bookmarkEnd w:id="538"/>
      <w:bookmarkEnd w:id="539"/>
      <w:bookmarkEnd w:id="540"/>
      <w:bookmarkEnd w:id="541"/>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各方意识到公司进行股份制改造之后，投资者可能被公司或者政府机关要求修改或放弃第</w:t>
      </w:r>
      <w:fldSimple w:instr="REF _Ref293694189 \r \h \* MERGEFORMAT ">
        <w:r w:rsidR="00AE0F96" w:rsidRPr="00AE0F96">
          <w:rPr>
            <w:rFonts w:ascii="宋体" w:hAnsi="宋体"/>
            <w:sz w:val="24"/>
            <w:szCs w:val="24"/>
          </w:rPr>
          <w:t>6.1</w:t>
        </w:r>
      </w:fldSimple>
      <w:r w:rsidRPr="00943343">
        <w:rPr>
          <w:rFonts w:ascii="宋体" w:hAnsi="宋体" w:hint="eastAsia"/>
          <w:sz w:val="24"/>
          <w:szCs w:val="24"/>
        </w:rPr>
        <w:t>款提及的本协议授予的部分优先权利。</w:t>
      </w:r>
      <w:r w:rsidRPr="00943343">
        <w:rPr>
          <w:rFonts w:ascii="宋体" w:hAnsi="宋体" w:hint="eastAsia"/>
          <w:sz w:val="24"/>
        </w:rPr>
        <w:t>在这种情况下，在符合适用法律和不影响公司上市计划的前提下，各方应当尽最大努力采取各种合法安排，包括但不限于届时各股东之间的特别承诺或者约定，确保投资者继续享受上述提及的优先权利，直至公司完成首次公开发行为止。</w:t>
      </w:r>
      <w:r w:rsidRPr="00943343">
        <w:rPr>
          <w:rFonts w:ascii="宋体" w:hAnsi="宋体" w:hint="eastAsia"/>
          <w:sz w:val="24"/>
          <w:szCs w:val="24"/>
        </w:rPr>
        <w:t>经投资者与</w:t>
      </w:r>
      <w:r w:rsidR="00231A90">
        <w:rPr>
          <w:rFonts w:ascii="宋体" w:hAnsi="宋体" w:hint="eastAsia"/>
          <w:sz w:val="24"/>
          <w:szCs w:val="24"/>
        </w:rPr>
        <w:t>原</w:t>
      </w:r>
      <w:r w:rsidRPr="00943343">
        <w:rPr>
          <w:rFonts w:ascii="宋体" w:hAnsi="宋体" w:hint="eastAsia"/>
          <w:sz w:val="24"/>
          <w:szCs w:val="24"/>
        </w:rPr>
        <w:t>股东友好协商后，</w:t>
      </w:r>
      <w:r w:rsidR="00231A90">
        <w:rPr>
          <w:rFonts w:ascii="宋体" w:hAnsi="宋体" w:hint="eastAsia"/>
          <w:sz w:val="24"/>
          <w:szCs w:val="24"/>
        </w:rPr>
        <w:t>原</w:t>
      </w:r>
      <w:r w:rsidRPr="00943343">
        <w:rPr>
          <w:rFonts w:ascii="宋体" w:hAnsi="宋体" w:hint="eastAsia"/>
          <w:sz w:val="24"/>
          <w:szCs w:val="24"/>
        </w:rPr>
        <w:t>股东应当和投资者签订与维持上述投资者优先权利相关的股东间安排的文件，以及采取投资者可能要求合法、合理的</w:t>
      </w:r>
      <w:r w:rsidR="00C57576">
        <w:rPr>
          <w:rFonts w:ascii="宋体" w:hAnsi="宋体" w:hint="eastAsia"/>
          <w:sz w:val="24"/>
          <w:szCs w:val="24"/>
        </w:rPr>
        <w:t>其它</w:t>
      </w:r>
      <w:r w:rsidRPr="00943343">
        <w:rPr>
          <w:rFonts w:ascii="宋体" w:hAnsi="宋体" w:hint="eastAsia"/>
          <w:sz w:val="24"/>
          <w:szCs w:val="24"/>
        </w:rPr>
        <w:t>行动。但是如果在提交上市申报材料后拾捌（18）个月或投资者认可的时间之内公司未完成首次公开发行，则投资者的优先权利应当恢复到本协议的安排。</w:t>
      </w:r>
    </w:p>
    <w:p w:rsidR="00000000" w:rsidRDefault="0088554C" w:rsidP="005A27D1">
      <w:pPr>
        <w:pStyle w:val="aff"/>
        <w:numPr>
          <w:ilvl w:val="0"/>
          <w:numId w:val="49"/>
        </w:numPr>
        <w:spacing w:beforeLines="50" w:afterLines="50"/>
        <w:ind w:firstLineChars="0"/>
        <w:jc w:val="center"/>
        <w:outlineLvl w:val="0"/>
        <w:rPr>
          <w:b/>
          <w:sz w:val="28"/>
          <w:szCs w:val="28"/>
        </w:rPr>
        <w:pPrChange w:id="542" w:author="ll" w:date="2018-02-02T21:43:00Z">
          <w:pPr>
            <w:pStyle w:val="aff"/>
            <w:numPr>
              <w:numId w:val="49"/>
            </w:numPr>
            <w:spacing w:beforeLines="50" w:afterLines="50"/>
            <w:ind w:left="1145" w:firstLineChars="0" w:hanging="425"/>
            <w:jc w:val="center"/>
            <w:outlineLvl w:val="0"/>
          </w:pPr>
        </w:pPrChange>
      </w:pPr>
      <w:bookmarkStart w:id="543" w:name="_Toc283451999"/>
      <w:bookmarkStart w:id="544" w:name="_Toc287697089"/>
      <w:bookmarkStart w:id="545" w:name="_Ref293694499"/>
      <w:bookmarkStart w:id="546" w:name="_Toc293698827"/>
      <w:bookmarkStart w:id="547" w:name="_Toc293699765"/>
      <w:bookmarkStart w:id="548" w:name="_Ref293872040"/>
      <w:bookmarkStart w:id="549" w:name="_Toc424573351"/>
      <w:bookmarkStart w:id="550" w:name="_Toc505242713"/>
      <w:bookmarkStart w:id="551" w:name="_Toc258010395"/>
      <w:bookmarkStart w:id="552" w:name="_Toc251196407"/>
      <w:r w:rsidRPr="008519AC">
        <w:rPr>
          <w:rFonts w:hint="eastAsia"/>
          <w:b/>
          <w:sz w:val="28"/>
          <w:szCs w:val="28"/>
        </w:rPr>
        <w:t>股权转让程序</w:t>
      </w:r>
      <w:bookmarkEnd w:id="543"/>
      <w:bookmarkEnd w:id="544"/>
      <w:bookmarkEnd w:id="545"/>
      <w:bookmarkEnd w:id="546"/>
      <w:bookmarkEnd w:id="547"/>
      <w:bookmarkEnd w:id="548"/>
      <w:bookmarkEnd w:id="549"/>
      <w:bookmarkEnd w:id="550"/>
    </w:p>
    <w:p w:rsidR="00000000" w:rsidRDefault="00157E7E" w:rsidP="005A27D1">
      <w:pPr>
        <w:pStyle w:val="aff"/>
        <w:numPr>
          <w:ilvl w:val="1"/>
          <w:numId w:val="49"/>
        </w:numPr>
        <w:spacing w:beforeLines="50"/>
        <w:ind w:left="964" w:firstLineChars="0"/>
        <w:outlineLvl w:val="1"/>
        <w:rPr>
          <w:b/>
          <w:sz w:val="24"/>
          <w:szCs w:val="24"/>
        </w:rPr>
        <w:pPrChange w:id="553" w:author="ll" w:date="2018-02-02T21:43:00Z">
          <w:pPr>
            <w:pStyle w:val="aff"/>
            <w:numPr>
              <w:ilvl w:val="1"/>
              <w:numId w:val="49"/>
            </w:numPr>
            <w:spacing w:beforeLines="50"/>
            <w:ind w:left="964" w:firstLineChars="0" w:hanging="567"/>
            <w:outlineLvl w:val="1"/>
          </w:pPr>
        </w:pPrChange>
      </w:pPr>
      <w:bookmarkStart w:id="554" w:name="_Ref504224810"/>
      <w:bookmarkStart w:id="555" w:name="_Toc505242714"/>
      <w:bookmarkStart w:id="556" w:name="_Ref422070737"/>
      <w:r w:rsidRPr="0053230F">
        <w:rPr>
          <w:rFonts w:hint="eastAsia"/>
          <w:b/>
          <w:sz w:val="24"/>
          <w:szCs w:val="24"/>
        </w:rPr>
        <w:t>优先购买权</w:t>
      </w:r>
      <w:bookmarkEnd w:id="554"/>
      <w:bookmarkEnd w:id="555"/>
    </w:p>
    <w:p w:rsidR="00157E7E" w:rsidRPr="00943343" w:rsidRDefault="00157E7E" w:rsidP="00157E7E">
      <w:pPr>
        <w:widowControl w:val="0"/>
        <w:tabs>
          <w:tab w:val="left" w:pos="567"/>
          <w:tab w:val="left" w:pos="1500"/>
        </w:tabs>
        <w:autoSpaceDE w:val="0"/>
        <w:autoSpaceDN w:val="0"/>
        <w:adjustRightInd w:val="0"/>
        <w:ind w:left="540"/>
        <w:jc w:val="both"/>
        <w:rPr>
          <w:rFonts w:ascii="宋体" w:hAnsi="宋体"/>
          <w:bCs/>
          <w:sz w:val="24"/>
          <w:szCs w:val="24"/>
        </w:rPr>
      </w:pPr>
      <w:r w:rsidRPr="00943343">
        <w:rPr>
          <w:rFonts w:ascii="宋体" w:hAnsi="宋体"/>
          <w:bCs/>
          <w:sz w:val="24"/>
          <w:szCs w:val="24"/>
        </w:rPr>
        <w:t>如果</w:t>
      </w:r>
      <w:r w:rsidRPr="00943343">
        <w:rPr>
          <w:rFonts w:ascii="宋体" w:hAnsi="宋体" w:hint="eastAsia"/>
          <w:bCs/>
          <w:sz w:val="24"/>
          <w:szCs w:val="24"/>
        </w:rPr>
        <w:t>投资者以外的任一公司股东</w:t>
      </w:r>
      <w:r w:rsidRPr="00943343">
        <w:rPr>
          <w:rFonts w:ascii="宋体" w:hAnsi="宋体"/>
          <w:bCs/>
          <w:sz w:val="24"/>
          <w:szCs w:val="24"/>
        </w:rPr>
        <w:t>（“</w:t>
      </w:r>
      <w:r w:rsidRPr="00943343">
        <w:rPr>
          <w:rFonts w:ascii="宋体" w:hAnsi="宋体"/>
          <w:b/>
          <w:bCs/>
          <w:sz w:val="24"/>
          <w:szCs w:val="24"/>
        </w:rPr>
        <w:t>拟转股人</w:t>
      </w:r>
      <w:r w:rsidRPr="00943343">
        <w:rPr>
          <w:rFonts w:ascii="宋体" w:hAnsi="宋体"/>
          <w:bCs/>
          <w:sz w:val="24"/>
          <w:szCs w:val="24"/>
        </w:rPr>
        <w:t>”）希望转让其持有的任何</w:t>
      </w:r>
      <w:r w:rsidRPr="00943343">
        <w:rPr>
          <w:rFonts w:ascii="宋体" w:hAnsi="宋体" w:hint="eastAsia"/>
          <w:bCs/>
          <w:sz w:val="24"/>
          <w:szCs w:val="24"/>
        </w:rPr>
        <w:t>公司</w:t>
      </w:r>
      <w:r w:rsidRPr="00943343">
        <w:rPr>
          <w:rFonts w:ascii="宋体" w:hAnsi="宋体"/>
          <w:bCs/>
          <w:sz w:val="24"/>
          <w:szCs w:val="24"/>
        </w:rPr>
        <w:t>股权</w:t>
      </w:r>
      <w:r w:rsidRPr="00943343">
        <w:rPr>
          <w:rFonts w:ascii="宋体" w:hAnsi="宋体" w:hint="eastAsia"/>
          <w:bCs/>
          <w:sz w:val="24"/>
          <w:szCs w:val="24"/>
        </w:rPr>
        <w:t>权益，则拟转让人</w:t>
      </w:r>
      <w:r w:rsidRPr="00943343">
        <w:rPr>
          <w:rFonts w:ascii="宋体" w:hAnsi="宋体"/>
          <w:bCs/>
          <w:sz w:val="24"/>
          <w:szCs w:val="24"/>
        </w:rPr>
        <w:t>应</w:t>
      </w:r>
      <w:r w:rsidRPr="00943343">
        <w:rPr>
          <w:rFonts w:ascii="宋体" w:hAnsi="宋体" w:hint="eastAsia"/>
          <w:bCs/>
          <w:sz w:val="24"/>
          <w:szCs w:val="24"/>
        </w:rPr>
        <w:t>于进行此等转让前</w:t>
      </w:r>
      <w:r w:rsidRPr="00943343">
        <w:rPr>
          <w:rFonts w:ascii="宋体" w:hAnsi="宋体"/>
          <w:bCs/>
          <w:sz w:val="24"/>
          <w:szCs w:val="24"/>
        </w:rPr>
        <w:t>，向</w:t>
      </w:r>
      <w:r w:rsidRPr="00943343">
        <w:rPr>
          <w:rFonts w:ascii="宋体" w:hAnsi="宋体" w:hint="eastAsia"/>
          <w:bCs/>
          <w:sz w:val="24"/>
          <w:szCs w:val="24"/>
        </w:rPr>
        <w:t>投资者</w:t>
      </w:r>
      <w:r w:rsidRPr="00943343">
        <w:rPr>
          <w:rFonts w:ascii="宋体" w:hAnsi="宋体"/>
          <w:bCs/>
          <w:sz w:val="24"/>
          <w:szCs w:val="24"/>
        </w:rPr>
        <w:t>发出一份书面通知（“</w:t>
      </w:r>
      <w:r w:rsidRPr="00943343">
        <w:rPr>
          <w:rFonts w:ascii="宋体" w:hAnsi="宋体" w:hint="eastAsia"/>
          <w:bCs/>
          <w:sz w:val="24"/>
          <w:szCs w:val="24"/>
        </w:rPr>
        <w:t>《</w:t>
      </w:r>
      <w:r w:rsidRPr="00943343">
        <w:rPr>
          <w:rFonts w:ascii="宋体" w:hAnsi="宋体"/>
          <w:b/>
          <w:bCs/>
          <w:sz w:val="24"/>
          <w:szCs w:val="24"/>
        </w:rPr>
        <w:t>股权拟转通知</w:t>
      </w:r>
      <w:r w:rsidRPr="00943343">
        <w:rPr>
          <w:rFonts w:ascii="宋体" w:hAnsi="宋体" w:hint="eastAsia"/>
          <w:b/>
          <w:bCs/>
          <w:sz w:val="24"/>
          <w:szCs w:val="24"/>
        </w:rPr>
        <w:t>》</w:t>
      </w:r>
      <w:r w:rsidRPr="00943343">
        <w:rPr>
          <w:rFonts w:ascii="宋体" w:hAnsi="宋体"/>
          <w:bCs/>
          <w:sz w:val="24"/>
          <w:szCs w:val="24"/>
        </w:rPr>
        <w:t>”），</w:t>
      </w:r>
      <w:r w:rsidRPr="00943343">
        <w:rPr>
          <w:rFonts w:ascii="宋体" w:hAnsi="宋体" w:hint="eastAsia"/>
          <w:bCs/>
          <w:sz w:val="24"/>
          <w:szCs w:val="24"/>
        </w:rPr>
        <w:t>以合理的方式</w:t>
      </w:r>
      <w:r w:rsidRPr="00943343">
        <w:rPr>
          <w:rFonts w:ascii="宋体" w:hAnsi="宋体"/>
          <w:bCs/>
          <w:sz w:val="24"/>
          <w:szCs w:val="24"/>
        </w:rPr>
        <w:t>具体写明</w:t>
      </w:r>
      <w:r w:rsidRPr="00943343">
        <w:rPr>
          <w:rFonts w:ascii="宋体" w:hAnsi="宋体" w:hint="eastAsia"/>
          <w:bCs/>
          <w:sz w:val="24"/>
          <w:szCs w:val="24"/>
        </w:rPr>
        <w:t>拟</w:t>
      </w:r>
      <w:r w:rsidRPr="00943343">
        <w:rPr>
          <w:rFonts w:ascii="宋体" w:hAnsi="宋体"/>
          <w:bCs/>
          <w:sz w:val="24"/>
          <w:szCs w:val="24"/>
        </w:rPr>
        <w:t>转让的股权</w:t>
      </w:r>
      <w:r w:rsidRPr="00943343">
        <w:rPr>
          <w:rFonts w:ascii="宋体" w:hAnsi="宋体" w:hint="eastAsia"/>
          <w:bCs/>
          <w:sz w:val="24"/>
          <w:szCs w:val="24"/>
        </w:rPr>
        <w:t>，包括但不限于待出售或转让的股权权益的</w:t>
      </w:r>
      <w:r w:rsidRPr="00943343">
        <w:rPr>
          <w:rFonts w:ascii="宋体" w:hAnsi="宋体"/>
          <w:bCs/>
          <w:sz w:val="24"/>
          <w:szCs w:val="24"/>
        </w:rPr>
        <w:t>比例（“</w:t>
      </w:r>
      <w:r w:rsidRPr="00943343">
        <w:rPr>
          <w:rFonts w:ascii="宋体" w:hAnsi="宋体"/>
          <w:b/>
          <w:bCs/>
          <w:sz w:val="24"/>
          <w:szCs w:val="24"/>
        </w:rPr>
        <w:t>拟转股权</w:t>
      </w:r>
      <w:r w:rsidRPr="00943343">
        <w:rPr>
          <w:rFonts w:ascii="宋体" w:hAnsi="宋体"/>
          <w:bCs/>
          <w:sz w:val="24"/>
          <w:szCs w:val="24"/>
        </w:rPr>
        <w:t>”），</w:t>
      </w:r>
      <w:r w:rsidRPr="00943343">
        <w:rPr>
          <w:rFonts w:ascii="宋体" w:hAnsi="宋体" w:hint="eastAsia"/>
          <w:bCs/>
          <w:sz w:val="24"/>
          <w:szCs w:val="24"/>
        </w:rPr>
        <w:t>该等出售或转让的性质，待支付的</w:t>
      </w:r>
      <w:r w:rsidRPr="00943343">
        <w:rPr>
          <w:rFonts w:ascii="宋体" w:hAnsi="宋体"/>
          <w:bCs/>
          <w:sz w:val="24"/>
          <w:szCs w:val="24"/>
        </w:rPr>
        <w:t>拟转股权的</w:t>
      </w:r>
      <w:r w:rsidRPr="00943343">
        <w:rPr>
          <w:rFonts w:ascii="宋体" w:hAnsi="宋体" w:hint="eastAsia"/>
          <w:bCs/>
          <w:sz w:val="24"/>
          <w:szCs w:val="24"/>
        </w:rPr>
        <w:t>对价，每一位</w:t>
      </w:r>
      <w:r w:rsidRPr="00943343">
        <w:rPr>
          <w:rFonts w:ascii="宋体" w:hAnsi="宋体"/>
          <w:bCs/>
          <w:sz w:val="24"/>
          <w:szCs w:val="24"/>
        </w:rPr>
        <w:t>潜在购买人</w:t>
      </w:r>
      <w:r w:rsidRPr="00943343">
        <w:rPr>
          <w:rFonts w:ascii="宋体" w:hAnsi="宋体" w:hint="eastAsia"/>
          <w:bCs/>
          <w:sz w:val="24"/>
          <w:szCs w:val="24"/>
        </w:rPr>
        <w:t>或受让人的</w:t>
      </w:r>
      <w:r w:rsidRPr="00943343">
        <w:rPr>
          <w:rFonts w:ascii="宋体" w:hAnsi="宋体"/>
          <w:bCs/>
          <w:sz w:val="24"/>
          <w:szCs w:val="24"/>
        </w:rPr>
        <w:t>姓名（名称）</w:t>
      </w:r>
      <w:r w:rsidRPr="00943343">
        <w:rPr>
          <w:rFonts w:ascii="宋体" w:hAnsi="宋体" w:hint="eastAsia"/>
          <w:bCs/>
          <w:sz w:val="24"/>
          <w:szCs w:val="24"/>
        </w:rPr>
        <w:t>和地址</w:t>
      </w:r>
      <w:r>
        <w:rPr>
          <w:rFonts w:ascii="宋体" w:hAnsi="宋体" w:hint="eastAsia"/>
          <w:bCs/>
          <w:sz w:val="24"/>
          <w:szCs w:val="24"/>
        </w:rPr>
        <w:t>。</w:t>
      </w:r>
      <w:r w:rsidRPr="00943343">
        <w:rPr>
          <w:rFonts w:ascii="宋体" w:hAnsi="宋体"/>
          <w:bCs/>
          <w:sz w:val="24"/>
          <w:szCs w:val="24"/>
        </w:rPr>
        <w:t>自收到股权拟转通知之日起</w:t>
      </w:r>
      <w:r w:rsidRPr="00943343">
        <w:rPr>
          <w:rFonts w:ascii="宋体" w:hAnsi="宋体" w:hint="eastAsia"/>
          <w:bCs/>
          <w:sz w:val="24"/>
          <w:szCs w:val="24"/>
        </w:rPr>
        <w:t>十</w:t>
      </w:r>
      <w:r>
        <w:rPr>
          <w:rFonts w:ascii="宋体" w:hAnsi="宋体" w:hint="eastAsia"/>
          <w:bCs/>
          <w:sz w:val="24"/>
          <w:szCs w:val="24"/>
        </w:rPr>
        <w:t>五</w:t>
      </w:r>
      <w:r w:rsidRPr="00943343">
        <w:rPr>
          <w:rFonts w:ascii="宋体" w:hAnsi="宋体"/>
          <w:bCs/>
          <w:sz w:val="24"/>
          <w:szCs w:val="24"/>
        </w:rPr>
        <w:t>（</w:t>
      </w:r>
      <w:r>
        <w:rPr>
          <w:rFonts w:ascii="宋体" w:hAnsi="宋体" w:hint="eastAsia"/>
          <w:bCs/>
          <w:sz w:val="24"/>
          <w:szCs w:val="24"/>
        </w:rPr>
        <w:t>15</w:t>
      </w:r>
      <w:r w:rsidRPr="00943343">
        <w:rPr>
          <w:rFonts w:ascii="宋体" w:hAnsi="宋体"/>
          <w:bCs/>
          <w:sz w:val="24"/>
          <w:szCs w:val="24"/>
        </w:rPr>
        <w:t>）日（“</w:t>
      </w:r>
      <w:r w:rsidRPr="00943343">
        <w:rPr>
          <w:rFonts w:ascii="宋体" w:hAnsi="宋体"/>
          <w:b/>
          <w:bCs/>
          <w:sz w:val="24"/>
          <w:szCs w:val="24"/>
        </w:rPr>
        <w:t>转股优先期</w:t>
      </w:r>
      <w:r w:rsidRPr="00943343">
        <w:rPr>
          <w:rFonts w:ascii="宋体" w:hAnsi="宋体"/>
          <w:bCs/>
          <w:sz w:val="24"/>
          <w:szCs w:val="24"/>
        </w:rPr>
        <w:t>”）之内，</w:t>
      </w:r>
      <w:r w:rsidR="00A806B2">
        <w:rPr>
          <w:rFonts w:ascii="宋体" w:hAnsi="宋体" w:hint="eastAsia"/>
          <w:bCs/>
          <w:sz w:val="24"/>
          <w:szCs w:val="24"/>
        </w:rPr>
        <w:t>如无</w:t>
      </w:r>
      <w:r w:rsidR="00A806B2">
        <w:rPr>
          <w:rFonts w:ascii="宋体" w:hAnsi="宋体"/>
          <w:bCs/>
          <w:sz w:val="24"/>
          <w:szCs w:val="24"/>
        </w:rPr>
        <w:t>其他公司原股东有意向购买，</w:t>
      </w:r>
      <w:r w:rsidR="00A806B2" w:rsidRPr="00A806B2">
        <w:rPr>
          <w:rFonts w:ascii="宋体" w:hAnsi="宋体" w:hint="eastAsia"/>
          <w:bCs/>
          <w:sz w:val="24"/>
          <w:szCs w:val="24"/>
        </w:rPr>
        <w:t>投资者有权在向其它原股东和公司发出要求购买全部或部分拟转股权的书面通知后，以股权拟转通知中说明的同样价格，按照股权拟转通知中写明的相同的重要条款和条件，认购全部或部分拟转股权</w:t>
      </w:r>
      <w:r w:rsidR="00A806B2">
        <w:rPr>
          <w:rFonts w:ascii="宋体" w:hAnsi="宋体" w:hint="eastAsia"/>
          <w:bCs/>
          <w:sz w:val="24"/>
          <w:szCs w:val="24"/>
        </w:rPr>
        <w:t>;如</w:t>
      </w:r>
      <w:r w:rsidR="00A806B2">
        <w:rPr>
          <w:rFonts w:ascii="宋体" w:hAnsi="宋体"/>
          <w:bCs/>
          <w:sz w:val="24"/>
          <w:szCs w:val="24"/>
        </w:rPr>
        <w:t>其他公司原股东有意向购买，</w:t>
      </w:r>
      <w:r w:rsidRPr="00943343">
        <w:rPr>
          <w:rFonts w:ascii="宋体" w:hAnsi="宋体" w:hint="eastAsia"/>
          <w:bCs/>
          <w:sz w:val="24"/>
          <w:szCs w:val="24"/>
        </w:rPr>
        <w:t>投资者</w:t>
      </w:r>
      <w:r w:rsidRPr="00943343">
        <w:rPr>
          <w:rFonts w:ascii="宋体" w:hAnsi="宋体"/>
          <w:bCs/>
          <w:sz w:val="24"/>
          <w:szCs w:val="24"/>
        </w:rPr>
        <w:t>有权在向</w:t>
      </w:r>
      <w:r w:rsidR="00C57576">
        <w:rPr>
          <w:rFonts w:ascii="宋体" w:hAnsi="宋体"/>
          <w:bCs/>
          <w:sz w:val="24"/>
          <w:szCs w:val="24"/>
        </w:rPr>
        <w:t>其它</w:t>
      </w:r>
      <w:r>
        <w:rPr>
          <w:rFonts w:ascii="宋体" w:hAnsi="宋体" w:hint="eastAsia"/>
          <w:bCs/>
          <w:sz w:val="24"/>
          <w:szCs w:val="24"/>
        </w:rPr>
        <w:t>原</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w:t>
      </w:r>
      <w:r w:rsidR="00CD6B02">
        <w:rPr>
          <w:rFonts w:ascii="宋体" w:hAnsi="宋体" w:hint="eastAsia"/>
          <w:bCs/>
          <w:sz w:val="24"/>
          <w:szCs w:val="24"/>
        </w:rPr>
        <w:t>按持股比例</w:t>
      </w:r>
      <w:r w:rsidRPr="00943343">
        <w:rPr>
          <w:rFonts w:ascii="宋体" w:hAnsi="宋体" w:hint="eastAsia"/>
          <w:bCs/>
          <w:sz w:val="24"/>
          <w:szCs w:val="24"/>
        </w:rPr>
        <w:t>购买部分拟转股权的</w:t>
      </w:r>
      <w:r w:rsidRPr="00943343">
        <w:rPr>
          <w:rFonts w:ascii="宋体" w:hAnsi="宋体"/>
          <w:bCs/>
          <w:sz w:val="24"/>
          <w:szCs w:val="24"/>
        </w:rPr>
        <w:t>书面通知后，以股权拟转通知中说明的同样价格，按照股权拟转通知中写明的相同的重要条款和条件，</w:t>
      </w:r>
      <w:r w:rsidR="00186890">
        <w:rPr>
          <w:rFonts w:ascii="宋体" w:hAnsi="宋体" w:hint="eastAsia"/>
          <w:bCs/>
          <w:sz w:val="24"/>
          <w:szCs w:val="24"/>
        </w:rPr>
        <w:t>按持股比例</w:t>
      </w:r>
      <w:r>
        <w:rPr>
          <w:rFonts w:ascii="宋体" w:hAnsi="宋体" w:hint="eastAsia"/>
          <w:bCs/>
          <w:sz w:val="24"/>
          <w:szCs w:val="24"/>
        </w:rPr>
        <w:t>优先</w:t>
      </w:r>
      <w:r w:rsidRPr="00943343">
        <w:rPr>
          <w:rFonts w:ascii="宋体" w:hAnsi="宋体"/>
          <w:bCs/>
          <w:sz w:val="24"/>
          <w:szCs w:val="24"/>
        </w:rPr>
        <w:t>认购</w:t>
      </w:r>
      <w:r w:rsidRPr="00943343">
        <w:rPr>
          <w:rFonts w:ascii="宋体" w:hAnsi="宋体" w:hint="eastAsia"/>
          <w:bCs/>
          <w:sz w:val="24"/>
          <w:szCs w:val="24"/>
        </w:rPr>
        <w:t>部分拟转股权。</w:t>
      </w:r>
    </w:p>
    <w:p w:rsidR="00000000" w:rsidRDefault="00A23905" w:rsidP="005A27D1">
      <w:pPr>
        <w:pStyle w:val="aff"/>
        <w:numPr>
          <w:ilvl w:val="1"/>
          <w:numId w:val="49"/>
        </w:numPr>
        <w:spacing w:beforeLines="50"/>
        <w:ind w:left="964" w:firstLineChars="0"/>
        <w:outlineLvl w:val="1"/>
        <w:rPr>
          <w:b/>
          <w:sz w:val="24"/>
          <w:szCs w:val="24"/>
        </w:rPr>
        <w:pPrChange w:id="557" w:author="ll" w:date="2018-02-02T21:43:00Z">
          <w:pPr>
            <w:pStyle w:val="aff"/>
            <w:numPr>
              <w:ilvl w:val="1"/>
              <w:numId w:val="49"/>
            </w:numPr>
            <w:spacing w:beforeLines="50"/>
            <w:ind w:left="964" w:firstLineChars="0" w:hanging="567"/>
            <w:outlineLvl w:val="1"/>
          </w:pPr>
        </w:pPrChange>
      </w:pPr>
      <w:bookmarkStart w:id="558" w:name="_Toc424573352"/>
      <w:bookmarkStart w:id="559" w:name="_Ref504224829"/>
      <w:bookmarkStart w:id="560" w:name="_Toc505242715"/>
      <w:r w:rsidRPr="0053230F">
        <w:rPr>
          <w:rFonts w:hint="eastAsia"/>
          <w:b/>
          <w:sz w:val="24"/>
          <w:szCs w:val="24"/>
        </w:rPr>
        <w:t>连带并购权</w:t>
      </w:r>
      <w:bookmarkEnd w:id="556"/>
      <w:bookmarkEnd w:id="558"/>
      <w:bookmarkEnd w:id="559"/>
      <w:bookmarkEnd w:id="560"/>
    </w:p>
    <w:p w:rsidR="00A23905" w:rsidRPr="0013320E"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果任何</w:t>
      </w:r>
      <w:r>
        <w:rPr>
          <w:rFonts w:ascii="宋体" w:hAnsi="宋体" w:hint="eastAsia"/>
          <w:sz w:val="24"/>
          <w:szCs w:val="24"/>
        </w:rPr>
        <w:t>人士</w:t>
      </w:r>
      <w:r w:rsidRPr="0013320E">
        <w:rPr>
          <w:rFonts w:ascii="宋体" w:hAnsi="宋体" w:hint="eastAsia"/>
          <w:sz w:val="24"/>
          <w:szCs w:val="24"/>
        </w:rPr>
        <w:t>拟收购全部或大部分公司资产、股权，在交易价格相当于对公司估值不低于</w:t>
      </w:r>
      <w:r w:rsidR="00B91819">
        <w:rPr>
          <w:rFonts w:ascii="宋体" w:hAnsi="宋体" w:hint="eastAsia"/>
          <w:sz w:val="24"/>
          <w:szCs w:val="24"/>
        </w:rPr>
        <w:t>人民币</w:t>
      </w:r>
      <w:r w:rsidR="0062051A">
        <w:rPr>
          <w:rFonts w:ascii="宋体" w:hAnsi="宋体" w:hint="eastAsia"/>
          <w:sz w:val="24"/>
        </w:rPr>
        <w:t>【</w:t>
      </w:r>
      <w:r w:rsidR="00B91819">
        <w:rPr>
          <w:rFonts w:ascii="宋体" w:hAnsi="宋体" w:hint="eastAsia"/>
          <w:sz w:val="24"/>
        </w:rPr>
        <w:t>壹拾</w:t>
      </w:r>
      <w:r w:rsidR="006744C0">
        <w:rPr>
          <w:rFonts w:ascii="宋体" w:hAnsi="宋体" w:hint="eastAsia"/>
          <w:sz w:val="24"/>
        </w:rPr>
        <w:t>亿</w:t>
      </w:r>
      <w:r w:rsidR="004B5A1E">
        <w:rPr>
          <w:rFonts w:ascii="宋体" w:hAnsi="宋体" w:hint="eastAsia"/>
          <w:sz w:val="24"/>
        </w:rPr>
        <w:t>元</w:t>
      </w:r>
      <w:r w:rsidR="0062051A">
        <w:rPr>
          <w:rFonts w:ascii="宋体" w:hAnsi="宋体" w:hint="eastAsia"/>
          <w:sz w:val="24"/>
        </w:rPr>
        <w:t>】</w:t>
      </w:r>
      <w:r w:rsidR="00B91819" w:rsidRPr="00B91819">
        <w:rPr>
          <w:rFonts w:ascii="宋体" w:hAnsi="宋体" w:hint="eastAsia"/>
          <w:sz w:val="24"/>
        </w:rPr>
        <w:t>（RMB</w:t>
      </w:r>
      <w:r w:rsidR="00B91819">
        <w:rPr>
          <w:rFonts w:ascii="宋体" w:hAnsi="宋体"/>
          <w:sz w:val="24"/>
        </w:rPr>
        <w:t>1</w:t>
      </w:r>
      <w:r w:rsidR="00B91819">
        <w:rPr>
          <w:rFonts w:ascii="宋体" w:hAnsi="宋体" w:hint="eastAsia"/>
          <w:sz w:val="24"/>
        </w:rPr>
        <w:t>,</w:t>
      </w:r>
      <w:r w:rsidR="00B91819">
        <w:rPr>
          <w:rFonts w:ascii="宋体" w:hAnsi="宋体"/>
          <w:sz w:val="24"/>
        </w:rPr>
        <w:t>000,0</w:t>
      </w:r>
      <w:r w:rsidR="00B91819">
        <w:rPr>
          <w:rFonts w:ascii="宋体" w:hAnsi="宋体" w:hint="eastAsia"/>
          <w:sz w:val="24"/>
        </w:rPr>
        <w:t>00,</w:t>
      </w:r>
      <w:r w:rsidR="00B91819" w:rsidRPr="00B91819">
        <w:rPr>
          <w:rFonts w:ascii="宋体" w:hAnsi="宋体" w:hint="eastAsia"/>
          <w:sz w:val="24"/>
        </w:rPr>
        <w:t>000）</w:t>
      </w:r>
      <w:r w:rsidRPr="0013320E">
        <w:rPr>
          <w:rFonts w:ascii="宋体" w:hAnsi="宋体" w:hint="eastAsia"/>
          <w:sz w:val="24"/>
          <w:szCs w:val="24"/>
        </w:rPr>
        <w:t>元且</w:t>
      </w:r>
      <w:r w:rsidR="003B76A9" w:rsidRPr="000D2570">
        <w:rPr>
          <w:rFonts w:ascii="宋体" w:hAnsi="宋体" w:hint="eastAsia"/>
          <w:sz w:val="24"/>
          <w:szCs w:val="24"/>
        </w:rPr>
        <w:t>投资者</w:t>
      </w:r>
      <w:r w:rsidRPr="0013320E">
        <w:rPr>
          <w:rFonts w:ascii="宋体" w:hAnsi="宋体" w:hint="eastAsia"/>
          <w:sz w:val="24"/>
          <w:szCs w:val="24"/>
        </w:rPr>
        <w:t>均同意其提出的交易条件的情况下，公司</w:t>
      </w:r>
      <w:r w:rsidR="00C57576">
        <w:rPr>
          <w:rFonts w:ascii="宋体" w:hAnsi="宋体" w:hint="eastAsia"/>
          <w:sz w:val="24"/>
          <w:szCs w:val="24"/>
        </w:rPr>
        <w:t>其它</w:t>
      </w:r>
      <w:r w:rsidRPr="0013320E">
        <w:rPr>
          <w:rFonts w:ascii="宋体" w:hAnsi="宋体" w:hint="eastAsia"/>
          <w:sz w:val="24"/>
          <w:szCs w:val="24"/>
        </w:rPr>
        <w:t>股东应同意该交易。</w:t>
      </w:r>
    </w:p>
    <w:p w:rsidR="00A23905"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不同意上述交易的</w:t>
      </w:r>
      <w:r w:rsidR="00C57576">
        <w:rPr>
          <w:rFonts w:ascii="宋体" w:hAnsi="宋体" w:hint="eastAsia"/>
          <w:sz w:val="24"/>
          <w:szCs w:val="24"/>
        </w:rPr>
        <w:t>其它</w:t>
      </w:r>
      <w:r w:rsidRPr="0013320E">
        <w:rPr>
          <w:rFonts w:ascii="宋体" w:hAnsi="宋体" w:hint="eastAsia"/>
          <w:sz w:val="24"/>
          <w:szCs w:val="24"/>
        </w:rPr>
        <w:t>股东，则有义务按该</w:t>
      </w:r>
      <w:r w:rsidR="00832240">
        <w:rPr>
          <w:rFonts w:ascii="宋体" w:hAnsi="宋体" w:hint="eastAsia"/>
          <w:sz w:val="24"/>
          <w:szCs w:val="24"/>
        </w:rPr>
        <w:t>人士</w:t>
      </w:r>
      <w:r w:rsidRPr="0013320E">
        <w:rPr>
          <w:rFonts w:ascii="宋体" w:hAnsi="宋体" w:hint="eastAsia"/>
          <w:sz w:val="24"/>
          <w:szCs w:val="24"/>
        </w:rPr>
        <w:t>提出的交易价格和条件购买包括投资者的</w:t>
      </w:r>
      <w:r w:rsidR="00C57576">
        <w:rPr>
          <w:rFonts w:ascii="宋体" w:hAnsi="宋体" w:hint="eastAsia"/>
          <w:sz w:val="24"/>
          <w:szCs w:val="24"/>
        </w:rPr>
        <w:t>其它</w:t>
      </w:r>
      <w:r w:rsidRPr="0013320E">
        <w:rPr>
          <w:rFonts w:ascii="宋体" w:hAnsi="宋体" w:hint="eastAsia"/>
          <w:sz w:val="24"/>
          <w:szCs w:val="24"/>
        </w:rPr>
        <w:t>所有股东的全部或部分股权。</w:t>
      </w:r>
    </w:p>
    <w:p w:rsidR="00000000" w:rsidRDefault="006C7C25" w:rsidP="005A27D1">
      <w:pPr>
        <w:pStyle w:val="aff"/>
        <w:numPr>
          <w:ilvl w:val="1"/>
          <w:numId w:val="49"/>
        </w:numPr>
        <w:spacing w:beforeLines="50"/>
        <w:ind w:left="964" w:firstLineChars="0"/>
        <w:outlineLvl w:val="1"/>
        <w:rPr>
          <w:b/>
          <w:sz w:val="24"/>
          <w:szCs w:val="24"/>
        </w:rPr>
        <w:pPrChange w:id="561" w:author="ll" w:date="2018-02-02T21:43:00Z">
          <w:pPr>
            <w:pStyle w:val="aff"/>
            <w:numPr>
              <w:ilvl w:val="1"/>
              <w:numId w:val="49"/>
            </w:numPr>
            <w:spacing w:beforeLines="50"/>
            <w:ind w:left="964" w:firstLineChars="0" w:hanging="567"/>
            <w:outlineLvl w:val="1"/>
          </w:pPr>
        </w:pPrChange>
      </w:pPr>
      <w:bookmarkStart w:id="562" w:name="_Ref428452983"/>
      <w:bookmarkStart w:id="563" w:name="_Toc424573354"/>
      <w:bookmarkStart w:id="564" w:name="_Toc505242716"/>
      <w:r w:rsidRPr="0053230F">
        <w:rPr>
          <w:rFonts w:hint="eastAsia"/>
          <w:b/>
          <w:sz w:val="24"/>
          <w:szCs w:val="24"/>
        </w:rPr>
        <w:t>回</w:t>
      </w:r>
      <w:r w:rsidR="005E3237" w:rsidRPr="0053230F">
        <w:rPr>
          <w:rFonts w:hint="eastAsia"/>
          <w:b/>
          <w:sz w:val="24"/>
          <w:szCs w:val="24"/>
        </w:rPr>
        <w:t>售</w:t>
      </w:r>
      <w:r w:rsidRPr="0053230F">
        <w:rPr>
          <w:rFonts w:hint="eastAsia"/>
          <w:b/>
          <w:sz w:val="24"/>
          <w:szCs w:val="24"/>
        </w:rPr>
        <w:t>权</w:t>
      </w:r>
      <w:bookmarkEnd w:id="562"/>
      <w:bookmarkEnd w:id="563"/>
      <w:bookmarkEnd w:id="564"/>
    </w:p>
    <w:p w:rsidR="006C7C25" w:rsidRPr="003A509B" w:rsidRDefault="006C7C25" w:rsidP="003A509B">
      <w:pPr>
        <w:ind w:leftChars="270" w:left="540"/>
        <w:jc w:val="both"/>
        <w:rPr>
          <w:rFonts w:ascii="宋体" w:hAnsi="宋体"/>
          <w:sz w:val="24"/>
          <w:szCs w:val="24"/>
        </w:rPr>
      </w:pPr>
      <w:r w:rsidRPr="003A509B">
        <w:rPr>
          <w:rFonts w:ascii="宋体" w:hAnsi="宋体" w:hint="eastAsia"/>
          <w:sz w:val="24"/>
          <w:szCs w:val="24"/>
        </w:rPr>
        <w:t>如果公司及</w:t>
      </w:r>
      <w:r w:rsidRPr="003A509B">
        <w:rPr>
          <w:rFonts w:ascii="宋体" w:hAnsi="宋体"/>
          <w:sz w:val="24"/>
          <w:szCs w:val="24"/>
        </w:rPr>
        <w:t>/</w:t>
      </w:r>
      <w:r w:rsidRPr="003A509B">
        <w:rPr>
          <w:rFonts w:ascii="宋体" w:hAnsi="宋体" w:hint="eastAsia"/>
          <w:sz w:val="24"/>
          <w:szCs w:val="24"/>
        </w:rPr>
        <w:t>或</w:t>
      </w:r>
      <w:r>
        <w:rPr>
          <w:rFonts w:ascii="宋体" w:hAnsi="宋体" w:hint="eastAsia"/>
          <w:sz w:val="24"/>
          <w:szCs w:val="24"/>
        </w:rPr>
        <w:t>原</w:t>
      </w:r>
      <w:r w:rsidRPr="003A509B">
        <w:rPr>
          <w:rFonts w:ascii="宋体" w:hAnsi="宋体" w:hint="eastAsia"/>
          <w:sz w:val="24"/>
          <w:szCs w:val="24"/>
        </w:rPr>
        <w:t>股东</w:t>
      </w:r>
      <w:r w:rsidR="005E3237">
        <w:rPr>
          <w:rFonts w:ascii="宋体" w:hAnsi="宋体" w:hint="eastAsia"/>
          <w:sz w:val="24"/>
          <w:szCs w:val="24"/>
        </w:rPr>
        <w:t>严重</w:t>
      </w:r>
      <w:r w:rsidRPr="003A509B">
        <w:rPr>
          <w:rFonts w:ascii="宋体" w:hAnsi="宋体" w:hint="eastAsia"/>
          <w:sz w:val="24"/>
          <w:szCs w:val="24"/>
        </w:rPr>
        <w:t>违反本协议或其后签署的投资协议，投资者有权行使股权回售权，</w:t>
      </w:r>
      <w:r w:rsidRPr="003A509B">
        <w:rPr>
          <w:rFonts w:ascii="宋体" w:hAnsi="宋体"/>
          <w:sz w:val="24"/>
          <w:szCs w:val="24"/>
        </w:rPr>
        <w:t>要求</w:t>
      </w:r>
      <w:r w:rsidRPr="003A509B">
        <w:rPr>
          <w:rFonts w:ascii="宋体" w:hAnsi="宋体" w:hint="eastAsia"/>
          <w:sz w:val="24"/>
          <w:szCs w:val="24"/>
        </w:rPr>
        <w:t>按</w:t>
      </w:r>
      <w:r w:rsidRPr="003A509B">
        <w:rPr>
          <w:rFonts w:ascii="宋体" w:hAnsi="宋体"/>
          <w:sz w:val="24"/>
          <w:szCs w:val="24"/>
        </w:rPr>
        <w:t>以下方式退出公司</w:t>
      </w:r>
      <w:r w:rsidRPr="003A509B">
        <w:rPr>
          <w:rFonts w:ascii="宋体" w:hAnsi="宋体" w:hint="eastAsia"/>
          <w:sz w:val="24"/>
          <w:szCs w:val="24"/>
        </w:rPr>
        <w:t>：</w:t>
      </w:r>
    </w:p>
    <w:p w:rsidR="006C7C25" w:rsidRPr="003A509B" w:rsidRDefault="006C7C25" w:rsidP="003A509B">
      <w:pPr>
        <w:ind w:leftChars="270" w:left="540"/>
        <w:jc w:val="both"/>
        <w:rPr>
          <w:rFonts w:ascii="宋体" w:hAnsi="宋体"/>
          <w:sz w:val="24"/>
          <w:szCs w:val="24"/>
        </w:rPr>
      </w:pPr>
      <w:r w:rsidRPr="003A509B">
        <w:rPr>
          <w:rFonts w:ascii="宋体" w:hAnsi="宋体"/>
          <w:sz w:val="24"/>
          <w:szCs w:val="24"/>
        </w:rPr>
        <w:t>投资者</w:t>
      </w:r>
      <w:r w:rsidRPr="003A509B">
        <w:rPr>
          <w:rFonts w:ascii="宋体" w:hAnsi="宋体" w:hint="eastAsia"/>
          <w:sz w:val="24"/>
          <w:szCs w:val="24"/>
        </w:rPr>
        <w:t>有权（但非义务）向</w:t>
      </w:r>
      <w:r w:rsidR="005E3237">
        <w:rPr>
          <w:rFonts w:ascii="宋体" w:hAnsi="宋体" w:hint="eastAsia"/>
          <w:sz w:val="24"/>
          <w:szCs w:val="24"/>
        </w:rPr>
        <w:t>公司、</w:t>
      </w:r>
      <w:r w:rsidRPr="003A509B">
        <w:rPr>
          <w:rFonts w:ascii="宋体" w:hAnsi="宋体" w:hint="eastAsia"/>
          <w:sz w:val="24"/>
          <w:szCs w:val="24"/>
        </w:rPr>
        <w:t>创始人</w:t>
      </w:r>
      <w:r w:rsidR="005E3237">
        <w:rPr>
          <w:rFonts w:ascii="宋体" w:hAnsi="宋体" w:hint="eastAsia"/>
          <w:sz w:val="24"/>
          <w:szCs w:val="24"/>
        </w:rPr>
        <w:t>及实际控制人</w:t>
      </w:r>
      <w:r w:rsidRPr="003A509B">
        <w:rPr>
          <w:rFonts w:ascii="宋体" w:hAnsi="宋体" w:hint="eastAsia"/>
          <w:sz w:val="24"/>
          <w:szCs w:val="24"/>
        </w:rPr>
        <w:t>（</w:t>
      </w:r>
      <w:r w:rsidR="003B76A9" w:rsidRPr="003B76A9">
        <w:rPr>
          <w:rFonts w:ascii="宋体" w:hAnsi="宋体" w:hint="eastAsia"/>
          <w:b/>
          <w:sz w:val="24"/>
        </w:rPr>
        <w:t>“回购人”</w:t>
      </w:r>
      <w:r w:rsidRPr="003A509B">
        <w:rPr>
          <w:rFonts w:ascii="宋体" w:hAnsi="宋体" w:hint="eastAsia"/>
          <w:sz w:val="24"/>
          <w:szCs w:val="24"/>
        </w:rPr>
        <w:t>）发出要求回购人</w:t>
      </w:r>
      <w:r w:rsidRPr="003A509B">
        <w:rPr>
          <w:rFonts w:ascii="宋体" w:hAnsi="宋体"/>
          <w:sz w:val="24"/>
          <w:szCs w:val="24"/>
        </w:rPr>
        <w:t>按照以下股权回售价购买投资者持有的</w:t>
      </w:r>
      <w:r w:rsidRPr="003A509B">
        <w:rPr>
          <w:rFonts w:ascii="宋体" w:hAnsi="宋体" w:hint="eastAsia"/>
          <w:sz w:val="24"/>
          <w:szCs w:val="24"/>
        </w:rPr>
        <w:t>公司</w:t>
      </w:r>
      <w:r w:rsidRPr="003A509B">
        <w:rPr>
          <w:rFonts w:ascii="宋体" w:hAnsi="宋体"/>
          <w:sz w:val="24"/>
          <w:szCs w:val="24"/>
        </w:rPr>
        <w:t>的</w:t>
      </w:r>
      <w:r w:rsidR="005E3237">
        <w:rPr>
          <w:rFonts w:ascii="宋体" w:hAnsi="宋体" w:hint="eastAsia"/>
          <w:sz w:val="24"/>
          <w:szCs w:val="24"/>
        </w:rPr>
        <w:t>部分或</w:t>
      </w:r>
      <w:r w:rsidRPr="003A509B">
        <w:rPr>
          <w:rFonts w:ascii="宋体" w:hAnsi="宋体"/>
          <w:sz w:val="24"/>
          <w:szCs w:val="24"/>
        </w:rPr>
        <w:t>全部股权（</w:t>
      </w:r>
      <w:r w:rsidR="003B76A9" w:rsidRPr="003B76A9">
        <w:rPr>
          <w:rFonts w:ascii="宋体" w:hAnsi="宋体"/>
          <w:b/>
          <w:sz w:val="24"/>
        </w:rPr>
        <w:t>“回售股权”</w:t>
      </w:r>
      <w:r w:rsidRPr="003A509B">
        <w:rPr>
          <w:rFonts w:ascii="宋体" w:hAnsi="宋体"/>
          <w:sz w:val="24"/>
          <w:szCs w:val="24"/>
        </w:rPr>
        <w:t>）</w:t>
      </w:r>
      <w:r w:rsidRPr="003A509B">
        <w:rPr>
          <w:rFonts w:ascii="宋体" w:hAnsi="宋体" w:hint="eastAsia"/>
          <w:sz w:val="24"/>
          <w:szCs w:val="24"/>
        </w:rPr>
        <w:t>的通知（</w:t>
      </w:r>
      <w:r w:rsidR="003B76A9" w:rsidRPr="003B76A9">
        <w:rPr>
          <w:rFonts w:ascii="宋体" w:hAnsi="宋体" w:hint="eastAsia"/>
          <w:b/>
          <w:sz w:val="24"/>
        </w:rPr>
        <w:t>“回售通知”</w:t>
      </w:r>
      <w:r w:rsidRPr="003A509B">
        <w:rPr>
          <w:rFonts w:ascii="宋体" w:hAnsi="宋体" w:hint="eastAsia"/>
          <w:sz w:val="24"/>
          <w:szCs w:val="24"/>
        </w:rPr>
        <w:t>），回购人应在收到回售通知后九十（</w:t>
      </w:r>
      <w:r w:rsidRPr="003A509B">
        <w:rPr>
          <w:rFonts w:ascii="宋体" w:hAnsi="宋体"/>
          <w:sz w:val="24"/>
          <w:szCs w:val="24"/>
        </w:rPr>
        <w:t>90）日内，无条件地按照以下股权回售价购买回售股权</w:t>
      </w:r>
      <w:r w:rsidRPr="003A509B">
        <w:rPr>
          <w:rFonts w:ascii="宋体" w:hAnsi="宋体" w:hint="eastAsia"/>
          <w:sz w:val="24"/>
          <w:szCs w:val="24"/>
        </w:rPr>
        <w:t>并全部支付该等</w:t>
      </w:r>
      <w:r w:rsidRPr="003A509B">
        <w:rPr>
          <w:rFonts w:ascii="宋体" w:hAnsi="宋体"/>
          <w:sz w:val="24"/>
          <w:szCs w:val="24"/>
        </w:rPr>
        <w:t>股权</w:t>
      </w:r>
      <w:r w:rsidRPr="003A509B">
        <w:rPr>
          <w:rFonts w:ascii="宋体" w:hAnsi="宋体" w:hint="eastAsia"/>
          <w:sz w:val="24"/>
          <w:szCs w:val="24"/>
        </w:rPr>
        <w:t>回售</w:t>
      </w:r>
      <w:r w:rsidRPr="003A509B">
        <w:rPr>
          <w:rFonts w:ascii="宋体" w:hAnsi="宋体"/>
          <w:sz w:val="24"/>
          <w:szCs w:val="24"/>
        </w:rPr>
        <w:t>价</w:t>
      </w:r>
      <w:r w:rsidRPr="003A509B">
        <w:rPr>
          <w:rFonts w:ascii="宋体" w:hAnsi="宋体" w:hint="eastAsia"/>
          <w:sz w:val="24"/>
          <w:szCs w:val="24"/>
        </w:rPr>
        <w:t>款</w:t>
      </w:r>
      <w:r w:rsidRPr="003A509B">
        <w:rPr>
          <w:rFonts w:ascii="宋体" w:hAnsi="宋体"/>
          <w:sz w:val="24"/>
          <w:szCs w:val="24"/>
        </w:rPr>
        <w:t>。</w:t>
      </w:r>
      <w:r w:rsidRPr="003A509B">
        <w:rPr>
          <w:rFonts w:ascii="宋体" w:hAnsi="宋体" w:hint="eastAsia"/>
          <w:sz w:val="24"/>
          <w:szCs w:val="24"/>
        </w:rPr>
        <w:t>回购人特此承诺本款</w:t>
      </w:r>
      <w:r w:rsidRPr="003A509B">
        <w:rPr>
          <w:rFonts w:ascii="宋体" w:hAnsi="宋体"/>
          <w:sz w:val="24"/>
          <w:szCs w:val="24"/>
        </w:rPr>
        <w:t>项的约定构</w:t>
      </w:r>
      <w:r w:rsidRPr="003A509B">
        <w:rPr>
          <w:rFonts w:ascii="宋体" w:hAnsi="宋体"/>
          <w:sz w:val="24"/>
          <w:szCs w:val="24"/>
        </w:rPr>
        <w:lastRenderedPageBreak/>
        <w:t>成其</w:t>
      </w:r>
      <w:r w:rsidRPr="003A509B">
        <w:rPr>
          <w:rFonts w:ascii="宋体" w:hAnsi="宋体" w:hint="eastAsia"/>
          <w:sz w:val="24"/>
          <w:szCs w:val="24"/>
        </w:rPr>
        <w:t>作出的一项不可撤销的承诺，对其具有法律约束力和强制执行力，并特此放弃一切抗辩其法律约束力或强制执行力的权利。</w:t>
      </w:r>
    </w:p>
    <w:p w:rsidR="006C7C25" w:rsidRDefault="006C7C25" w:rsidP="003A509B">
      <w:pPr>
        <w:ind w:leftChars="270" w:left="540"/>
        <w:jc w:val="both"/>
        <w:rPr>
          <w:rFonts w:ascii="宋体" w:hAnsi="宋体"/>
          <w:sz w:val="24"/>
          <w:szCs w:val="24"/>
        </w:rPr>
      </w:pPr>
      <w:r w:rsidRPr="003A509B">
        <w:rPr>
          <w:rFonts w:ascii="宋体" w:hAnsi="宋体" w:hint="eastAsia"/>
          <w:sz w:val="24"/>
          <w:szCs w:val="24"/>
        </w:rPr>
        <w:t>股权</w:t>
      </w:r>
      <w:r w:rsidR="00E172DE" w:rsidRPr="00E172DE">
        <w:rPr>
          <w:rFonts w:ascii="宋体" w:hAnsi="宋体" w:hint="eastAsia"/>
          <w:sz w:val="24"/>
          <w:szCs w:val="24"/>
        </w:rPr>
        <w:t>回售价格以下列价格孰高者为准</w:t>
      </w:r>
      <w:r w:rsidRPr="003A509B">
        <w:rPr>
          <w:rFonts w:ascii="宋体" w:hAnsi="宋体" w:hint="eastAsia"/>
          <w:sz w:val="24"/>
          <w:szCs w:val="24"/>
        </w:rPr>
        <w:t>：</w:t>
      </w:r>
    </w:p>
    <w:p w:rsidR="0062051A" w:rsidRDefault="0062051A" w:rsidP="0062051A">
      <w:pPr>
        <w:ind w:leftChars="270" w:left="540"/>
        <w:jc w:val="both"/>
        <w:rPr>
          <w:rFonts w:ascii="宋体" w:hAnsi="宋体"/>
          <w:sz w:val="24"/>
          <w:szCs w:val="24"/>
        </w:rPr>
      </w:pPr>
      <w:r w:rsidRPr="007037D4">
        <w:rPr>
          <w:rFonts w:ascii="宋体" w:hAnsi="宋体" w:hint="eastAsia"/>
          <w:sz w:val="24"/>
          <w:szCs w:val="24"/>
        </w:rPr>
        <w:t>1）</w:t>
      </w:r>
      <w:r w:rsidRPr="007037D4">
        <w:rPr>
          <w:rFonts w:ascii="宋体" w:hAnsi="宋体"/>
          <w:sz w:val="24"/>
          <w:szCs w:val="24"/>
        </w:rPr>
        <w:t>回</w:t>
      </w:r>
      <w:r w:rsidR="00E172DE">
        <w:rPr>
          <w:rFonts w:ascii="宋体" w:hAnsi="宋体" w:hint="eastAsia"/>
          <w:sz w:val="24"/>
          <w:szCs w:val="24"/>
        </w:rPr>
        <w:t>售</w:t>
      </w:r>
      <w:r w:rsidRPr="007037D4">
        <w:rPr>
          <w:rFonts w:ascii="宋体" w:hAnsi="宋体"/>
          <w:sz w:val="24"/>
          <w:szCs w:val="24"/>
        </w:rPr>
        <w:t>时投资者拥有公司股权对应的评估净资产值</w:t>
      </w:r>
      <w:r w:rsidRPr="003A509B">
        <w:rPr>
          <w:rFonts w:ascii="宋体" w:hAnsi="宋体" w:hint="eastAsia"/>
          <w:sz w:val="24"/>
          <w:szCs w:val="24"/>
        </w:rPr>
        <w:t>。</w:t>
      </w:r>
    </w:p>
    <w:p w:rsidR="0062051A" w:rsidRPr="00904D23" w:rsidRDefault="0062051A" w:rsidP="0062051A">
      <w:pPr>
        <w:ind w:leftChars="270" w:left="540"/>
        <w:jc w:val="both"/>
        <w:rPr>
          <w:rFonts w:ascii="宋体" w:hAnsi="宋体"/>
          <w:sz w:val="24"/>
          <w:szCs w:val="24"/>
        </w:rPr>
      </w:pPr>
      <w:r w:rsidRPr="00904D23">
        <w:rPr>
          <w:rFonts w:ascii="宋体" w:hAnsi="宋体" w:hint="eastAsia"/>
          <w:sz w:val="24"/>
          <w:szCs w:val="24"/>
        </w:rPr>
        <w:t>2）股权回售价 = 投资者（在本协议项下）缴付的所有投资款*</w:t>
      </w:r>
      <w:r w:rsidR="00A308A8" w:rsidRPr="00904D23">
        <w:rPr>
          <w:rFonts w:ascii="宋体" w:hAnsi="宋体"/>
          <w:sz w:val="24"/>
          <w:szCs w:val="24"/>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5pt;height:19.1pt" o:ole="">
            <v:imagedata r:id="rId9" o:title=""/>
          </v:shape>
          <o:OLEObject Type="Embed" ProgID="Equation.3" ShapeID="Picture 1" DrawAspect="Content" ObjectID="_1579113008" r:id="rId10"/>
        </w:object>
      </w:r>
      <w:r w:rsidRPr="00904D23">
        <w:rPr>
          <w:rFonts w:ascii="宋体" w:hAnsi="宋体" w:hint="eastAsia"/>
          <w:sz w:val="24"/>
          <w:szCs w:val="24"/>
        </w:rPr>
        <w:t xml:space="preserve">+ </w:t>
      </w:r>
      <w:r w:rsidRPr="00904D23">
        <w:rPr>
          <w:rFonts w:ascii="宋体" w:hAnsi="宋体"/>
          <w:sz w:val="24"/>
          <w:szCs w:val="24"/>
        </w:rPr>
        <w:t>投资</w:t>
      </w:r>
      <w:r w:rsidRPr="00904D23">
        <w:rPr>
          <w:rFonts w:ascii="宋体" w:hAnsi="宋体" w:hint="eastAsia"/>
          <w:sz w:val="24"/>
          <w:szCs w:val="24"/>
        </w:rPr>
        <w:t>者</w:t>
      </w:r>
      <w:r w:rsidRPr="00904D23">
        <w:rPr>
          <w:rFonts w:ascii="宋体" w:hAnsi="宋体"/>
          <w:sz w:val="24"/>
          <w:szCs w:val="24"/>
        </w:rPr>
        <w:t>持有公司股权期间享有的应付但未付股利</w:t>
      </w:r>
    </w:p>
    <w:p w:rsidR="00E172DE" w:rsidRDefault="0062051A" w:rsidP="00E172DE">
      <w:pPr>
        <w:ind w:leftChars="270" w:left="540"/>
        <w:jc w:val="both"/>
        <w:rPr>
          <w:rFonts w:ascii="宋体" w:hAnsi="宋体"/>
          <w:sz w:val="24"/>
          <w:szCs w:val="24"/>
        </w:rPr>
      </w:pPr>
      <w:r w:rsidRPr="007037D4">
        <w:rPr>
          <w:rFonts w:ascii="宋体" w:hAnsi="宋体" w:hint="eastAsia"/>
          <w:sz w:val="24"/>
          <w:szCs w:val="24"/>
        </w:rPr>
        <w:t>回售利率：</w:t>
      </w:r>
      <w:r w:rsidR="00E172DE">
        <w:rPr>
          <w:rFonts w:ascii="宋体" w:hAnsi="宋体"/>
          <w:sz w:val="24"/>
          <w:szCs w:val="24"/>
        </w:rPr>
        <w:t>2</w:t>
      </w:r>
      <w:r w:rsidR="00E172DE" w:rsidRPr="007037D4">
        <w:rPr>
          <w:rFonts w:ascii="宋体" w:hAnsi="宋体" w:hint="eastAsia"/>
          <w:sz w:val="24"/>
          <w:szCs w:val="24"/>
        </w:rPr>
        <w:t>0%</w:t>
      </w:r>
      <w:r w:rsidRPr="007037D4">
        <w:rPr>
          <w:rFonts w:ascii="宋体" w:hAnsi="宋体" w:hint="eastAsia"/>
          <w:sz w:val="24"/>
          <w:szCs w:val="24"/>
        </w:rPr>
        <w:t>为年息，从投资者投资款支付日起算至投资者收回全部股权回售价款之日止。</w:t>
      </w:r>
    </w:p>
    <w:p w:rsidR="00E172DE" w:rsidRPr="007037D4" w:rsidRDefault="00E172DE" w:rsidP="0062051A">
      <w:pPr>
        <w:ind w:leftChars="270" w:left="540"/>
        <w:jc w:val="both"/>
        <w:rPr>
          <w:rFonts w:ascii="宋体" w:hAnsi="宋体"/>
          <w:sz w:val="24"/>
          <w:szCs w:val="24"/>
        </w:rPr>
      </w:pPr>
      <w:r>
        <w:rPr>
          <w:rFonts w:ascii="宋体" w:hAnsi="宋体" w:hint="eastAsia"/>
          <w:sz w:val="24"/>
          <w:szCs w:val="24"/>
        </w:rPr>
        <w:t>3）</w:t>
      </w:r>
      <w:r w:rsidRPr="00E172DE">
        <w:rPr>
          <w:rFonts w:ascii="宋体" w:hAnsi="宋体" w:hint="eastAsia"/>
          <w:sz w:val="24"/>
          <w:szCs w:val="24"/>
        </w:rPr>
        <w:t>回售时投资</w:t>
      </w:r>
      <w:r>
        <w:rPr>
          <w:rFonts w:ascii="宋体" w:hAnsi="宋体" w:hint="eastAsia"/>
          <w:sz w:val="24"/>
          <w:szCs w:val="24"/>
        </w:rPr>
        <w:t>者</w:t>
      </w:r>
      <w:r w:rsidRPr="00E172DE">
        <w:rPr>
          <w:rFonts w:ascii="宋体" w:hAnsi="宋体" w:hint="eastAsia"/>
          <w:sz w:val="24"/>
          <w:szCs w:val="24"/>
        </w:rPr>
        <w:t>所持公司股权对应的回售前后6个月公司融资、股份转让估值</w:t>
      </w:r>
      <w:r w:rsidR="00DB54CF">
        <w:rPr>
          <w:rFonts w:ascii="宋体" w:hAnsi="宋体" w:hint="eastAsia"/>
          <w:sz w:val="24"/>
          <w:szCs w:val="24"/>
        </w:rPr>
        <w:t>的70</w:t>
      </w:r>
      <w:r w:rsidR="00DB54CF">
        <w:rPr>
          <w:rFonts w:ascii="宋体" w:hAnsi="宋体"/>
          <w:sz w:val="24"/>
          <w:szCs w:val="24"/>
        </w:rPr>
        <w:t>%</w:t>
      </w:r>
      <w:r w:rsidR="00D23C96">
        <w:rPr>
          <w:rFonts w:ascii="宋体" w:hAnsi="宋体" w:hint="eastAsia"/>
          <w:sz w:val="24"/>
          <w:szCs w:val="24"/>
        </w:rPr>
        <w:t>作价</w:t>
      </w:r>
      <w:r w:rsidRPr="00E172DE">
        <w:rPr>
          <w:rFonts w:ascii="宋体" w:hAnsi="宋体" w:hint="eastAsia"/>
          <w:sz w:val="24"/>
          <w:szCs w:val="24"/>
        </w:rPr>
        <w:t>（其中，按照回售后6个月公司融资、股份转让估值计算，应当调整回售价格的，应当在该融资、股权转让完成后2个月内对投资人进行回售价款的补齐）。</w:t>
      </w:r>
    </w:p>
    <w:p w:rsidR="00000000" w:rsidRDefault="0088554C" w:rsidP="005A27D1">
      <w:pPr>
        <w:pStyle w:val="aff"/>
        <w:numPr>
          <w:ilvl w:val="1"/>
          <w:numId w:val="49"/>
        </w:numPr>
        <w:spacing w:beforeLines="50"/>
        <w:ind w:left="964" w:firstLineChars="0"/>
        <w:outlineLvl w:val="1"/>
        <w:rPr>
          <w:b/>
          <w:sz w:val="24"/>
          <w:szCs w:val="24"/>
        </w:rPr>
        <w:pPrChange w:id="565" w:author="ll" w:date="2018-02-02T21:43:00Z">
          <w:pPr>
            <w:pStyle w:val="aff"/>
            <w:numPr>
              <w:ilvl w:val="1"/>
              <w:numId w:val="49"/>
            </w:numPr>
            <w:spacing w:beforeLines="50"/>
            <w:ind w:left="964" w:firstLineChars="0" w:hanging="567"/>
            <w:outlineLvl w:val="1"/>
          </w:pPr>
        </w:pPrChange>
      </w:pPr>
      <w:bookmarkStart w:id="566" w:name="_Toc433919582"/>
      <w:bookmarkStart w:id="567" w:name="_Ref293694266"/>
      <w:bookmarkStart w:id="568" w:name="_Toc293699770"/>
      <w:bookmarkStart w:id="569" w:name="_Toc283805395"/>
      <w:bookmarkStart w:id="570" w:name="_Toc293698832"/>
      <w:bookmarkStart w:id="571" w:name="_Toc424573355"/>
      <w:bookmarkStart w:id="572" w:name="_Toc505242717"/>
      <w:bookmarkEnd w:id="566"/>
      <w:r w:rsidRPr="0053230F">
        <w:rPr>
          <w:rFonts w:hint="eastAsia"/>
          <w:b/>
          <w:sz w:val="24"/>
          <w:szCs w:val="24"/>
        </w:rPr>
        <w:t>被禁止的转让</w:t>
      </w:r>
      <w:bookmarkEnd w:id="567"/>
      <w:bookmarkEnd w:id="568"/>
      <w:bookmarkEnd w:id="569"/>
      <w:bookmarkEnd w:id="570"/>
      <w:bookmarkEnd w:id="571"/>
      <w:bookmarkEnd w:id="572"/>
    </w:p>
    <w:p w:rsidR="0088554C" w:rsidRPr="00943343" w:rsidRDefault="0088554C" w:rsidP="002C7672">
      <w:pPr>
        <w:ind w:leftChars="270" w:left="540"/>
        <w:jc w:val="both"/>
        <w:rPr>
          <w:rFonts w:ascii="宋体" w:hAnsi="宋体"/>
          <w:sz w:val="24"/>
          <w:szCs w:val="24"/>
        </w:rPr>
      </w:pPr>
      <w:r w:rsidRPr="00943343">
        <w:rPr>
          <w:rFonts w:ascii="宋体" w:hAnsi="宋体" w:hint="eastAsia"/>
          <w:sz w:val="24"/>
          <w:szCs w:val="24"/>
        </w:rPr>
        <w:t>任</w:t>
      </w:r>
      <w:r w:rsidRPr="00943343">
        <w:rPr>
          <w:rFonts w:ascii="宋体" w:hAnsi="宋体"/>
          <w:sz w:val="24"/>
          <w:szCs w:val="24"/>
        </w:rPr>
        <w:t>何一</w:t>
      </w:r>
      <w:r w:rsidR="00A87B37">
        <w:rPr>
          <w:rFonts w:ascii="宋体" w:hAnsi="宋体" w:hint="eastAsia"/>
          <w:sz w:val="24"/>
          <w:szCs w:val="24"/>
        </w:rPr>
        <w:t>名</w:t>
      </w:r>
      <w:r w:rsidRPr="00943343">
        <w:rPr>
          <w:rFonts w:ascii="宋体" w:hAnsi="宋体" w:hint="eastAsia"/>
          <w:sz w:val="24"/>
          <w:szCs w:val="24"/>
        </w:rPr>
        <w:t>股东</w:t>
      </w:r>
      <w:r w:rsidRPr="00943343">
        <w:rPr>
          <w:rFonts w:ascii="宋体" w:hAnsi="宋体"/>
          <w:sz w:val="24"/>
          <w:szCs w:val="24"/>
        </w:rPr>
        <w:t>违反本</w:t>
      </w:r>
      <w:fldSimple w:instr=" REF _Ref293694499 \r \h  \* MERGEFORMAT ">
        <w:r w:rsidR="00AE0F96" w:rsidRPr="00AE0F96">
          <w:rPr>
            <w:rFonts w:ascii="宋体" w:hAnsi="宋体" w:hint="eastAsia"/>
            <w:sz w:val="24"/>
            <w:szCs w:val="24"/>
          </w:rPr>
          <w:t>第7条</w:t>
        </w:r>
      </w:fldSimple>
      <w:r w:rsidRPr="00943343">
        <w:rPr>
          <w:rFonts w:ascii="宋体" w:hAnsi="宋体"/>
          <w:sz w:val="24"/>
          <w:szCs w:val="24"/>
        </w:rPr>
        <w:t>之规定而转让其现在持有的任何公司的股权，均应归于无效</w:t>
      </w:r>
      <w:r w:rsidRPr="00943343">
        <w:rPr>
          <w:rFonts w:ascii="宋体" w:hAnsi="宋体" w:hint="eastAsia"/>
          <w:sz w:val="24"/>
          <w:szCs w:val="24"/>
        </w:rPr>
        <w:t>；</w:t>
      </w:r>
      <w:r w:rsidRPr="00943343">
        <w:rPr>
          <w:rFonts w:ascii="宋体" w:hAnsi="宋体"/>
          <w:sz w:val="24"/>
          <w:szCs w:val="24"/>
        </w:rPr>
        <w:t>且公司同意，未经</w:t>
      </w:r>
      <w:r w:rsidRPr="00943343">
        <w:rPr>
          <w:rFonts w:ascii="宋体" w:hAnsi="宋体" w:hint="eastAsia"/>
          <w:sz w:val="24"/>
          <w:szCs w:val="24"/>
        </w:rPr>
        <w:t>全体股东一致</w:t>
      </w:r>
      <w:r w:rsidRPr="00943343">
        <w:rPr>
          <w:rFonts w:ascii="宋体" w:hAnsi="宋体"/>
          <w:sz w:val="24"/>
          <w:szCs w:val="24"/>
        </w:rPr>
        <w:t>书面同意，其不会协助进行该等转让，亦不会将任何所谓的受让人视为该等公司股权的持有人</w:t>
      </w:r>
      <w:r w:rsidRPr="00943343">
        <w:rPr>
          <w:rFonts w:ascii="宋体" w:hAnsi="宋体" w:hint="eastAsia"/>
          <w:sz w:val="24"/>
          <w:szCs w:val="24"/>
        </w:rPr>
        <w:t>。</w:t>
      </w:r>
    </w:p>
    <w:p w:rsidR="00000000" w:rsidRDefault="0088554C" w:rsidP="005A27D1">
      <w:pPr>
        <w:pStyle w:val="aff"/>
        <w:numPr>
          <w:ilvl w:val="1"/>
          <w:numId w:val="49"/>
        </w:numPr>
        <w:spacing w:beforeLines="50"/>
        <w:ind w:left="964" w:firstLineChars="0"/>
        <w:outlineLvl w:val="1"/>
        <w:rPr>
          <w:b/>
          <w:sz w:val="24"/>
          <w:szCs w:val="24"/>
        </w:rPr>
        <w:pPrChange w:id="573" w:author="ll" w:date="2018-02-02T21:43:00Z">
          <w:pPr>
            <w:pStyle w:val="aff"/>
            <w:numPr>
              <w:ilvl w:val="1"/>
              <w:numId w:val="49"/>
            </w:numPr>
            <w:spacing w:beforeLines="50"/>
            <w:ind w:left="964" w:firstLineChars="0" w:hanging="567"/>
            <w:outlineLvl w:val="1"/>
          </w:pPr>
        </w:pPrChange>
      </w:pPr>
      <w:bookmarkStart w:id="574" w:name="_Toc293698833"/>
      <w:bookmarkStart w:id="575" w:name="_Toc293699771"/>
      <w:bookmarkStart w:id="576" w:name="_Ref294300183"/>
      <w:bookmarkStart w:id="577" w:name="_Ref294300336"/>
      <w:bookmarkStart w:id="578" w:name="_Toc424573356"/>
      <w:bookmarkStart w:id="579" w:name="_Toc505242718"/>
      <w:r w:rsidRPr="0053230F">
        <w:rPr>
          <w:rFonts w:hint="eastAsia"/>
          <w:b/>
          <w:sz w:val="24"/>
          <w:szCs w:val="24"/>
        </w:rPr>
        <w:t>例外情形</w:t>
      </w:r>
      <w:bookmarkEnd w:id="574"/>
      <w:bookmarkEnd w:id="575"/>
      <w:bookmarkEnd w:id="576"/>
      <w:bookmarkEnd w:id="577"/>
      <w:bookmarkEnd w:id="578"/>
      <w:bookmarkEnd w:id="579"/>
    </w:p>
    <w:p w:rsidR="0088554C" w:rsidRPr="00943343" w:rsidRDefault="00886C42" w:rsidP="00A26080">
      <w:pPr>
        <w:widowControl w:val="0"/>
        <w:numPr>
          <w:ilvl w:val="0"/>
          <w:numId w:val="23"/>
        </w:numPr>
        <w:tabs>
          <w:tab w:val="left" w:pos="1080"/>
        </w:tabs>
        <w:autoSpaceDE w:val="0"/>
        <w:autoSpaceDN w:val="0"/>
        <w:adjustRightInd w:val="0"/>
        <w:ind w:left="1050"/>
        <w:jc w:val="both"/>
        <w:rPr>
          <w:rFonts w:ascii="宋体" w:hAnsi="宋体"/>
          <w:sz w:val="24"/>
        </w:rPr>
      </w:pPr>
      <w:bookmarkStart w:id="580" w:name="_Toc282652911"/>
      <w:bookmarkStart w:id="581" w:name="_Toc282655807"/>
      <w:bookmarkStart w:id="582" w:name="_Toc282656468"/>
      <w:bookmarkStart w:id="583" w:name="_Toc282508730"/>
      <w:bookmarkStart w:id="584" w:name="_Toc278954783"/>
      <w:bookmarkStart w:id="585" w:name="_Ref422269623"/>
      <w:r>
        <w:rPr>
          <w:rFonts w:ascii="宋体" w:hAnsi="宋体" w:hint="eastAsia"/>
          <w:sz w:val="24"/>
        </w:rPr>
        <w:t>各方承诺，</w:t>
      </w:r>
      <w:r w:rsidR="0088554C" w:rsidRPr="00943343">
        <w:rPr>
          <w:rFonts w:ascii="宋体" w:hAnsi="宋体" w:hint="eastAsia"/>
          <w:sz w:val="24"/>
        </w:rPr>
        <w:t>投资者向其关联方转让其持有的公司股权，无需获得</w:t>
      </w:r>
      <w:r w:rsidR="00C57576">
        <w:rPr>
          <w:rFonts w:ascii="宋体" w:hAnsi="宋体" w:hint="eastAsia"/>
          <w:sz w:val="24"/>
        </w:rPr>
        <w:t>其它</w:t>
      </w:r>
      <w:r w:rsidR="0088554C" w:rsidRPr="00943343">
        <w:rPr>
          <w:rFonts w:ascii="宋体" w:hAnsi="宋体" w:hint="eastAsia"/>
          <w:sz w:val="24"/>
        </w:rPr>
        <w:t>各方同意</w:t>
      </w:r>
      <w:r w:rsidR="003F460E" w:rsidRPr="00943343">
        <w:rPr>
          <w:rFonts w:ascii="宋体" w:hAnsi="宋体" w:hint="eastAsia"/>
          <w:sz w:val="24"/>
        </w:rPr>
        <w:t>，且</w:t>
      </w:r>
      <w:r w:rsidR="00C57576">
        <w:rPr>
          <w:rFonts w:ascii="宋体" w:hAnsi="宋体" w:hint="eastAsia"/>
          <w:sz w:val="24"/>
        </w:rPr>
        <w:t>其它</w:t>
      </w:r>
      <w:r w:rsidR="003F460E" w:rsidRPr="00943343">
        <w:rPr>
          <w:rFonts w:ascii="宋体" w:hAnsi="宋体" w:hint="eastAsia"/>
          <w:sz w:val="24"/>
        </w:rPr>
        <w:t>股东</w:t>
      </w:r>
      <w:r w:rsidR="00A87B37">
        <w:rPr>
          <w:rFonts w:ascii="宋体" w:hAnsi="宋体" w:hint="eastAsia"/>
          <w:sz w:val="24"/>
        </w:rPr>
        <w:t>均</w:t>
      </w:r>
      <w:r w:rsidR="003F460E" w:rsidRPr="00943343">
        <w:rPr>
          <w:rFonts w:ascii="宋体" w:hAnsi="宋体" w:hint="eastAsia"/>
          <w:sz w:val="24"/>
        </w:rPr>
        <w:t>放弃优先受让权</w:t>
      </w:r>
      <w:r w:rsidR="0088554C" w:rsidRPr="00943343">
        <w:rPr>
          <w:rFonts w:ascii="宋体" w:hAnsi="宋体" w:hint="eastAsia"/>
          <w:sz w:val="24"/>
        </w:rPr>
        <w:t>。此种性质的转让不受本</w:t>
      </w:r>
      <w:fldSimple w:instr=" REF _Ref293694499 \r \h  \* MERGEFORMAT ">
        <w:r w:rsidR="00AE0F96" w:rsidRPr="00AE0F96">
          <w:rPr>
            <w:rFonts w:ascii="宋体" w:hAnsi="宋体" w:hint="eastAsia"/>
            <w:sz w:val="24"/>
          </w:rPr>
          <w:t>第7条</w:t>
        </w:r>
      </w:fldSimple>
      <w:r w:rsidR="0088554C" w:rsidRPr="00943343">
        <w:rPr>
          <w:rFonts w:ascii="宋体" w:hAnsi="宋体" w:hint="eastAsia"/>
          <w:sz w:val="24"/>
        </w:rPr>
        <w:t>的约束。</w:t>
      </w:r>
      <w:bookmarkEnd w:id="580"/>
      <w:bookmarkEnd w:id="581"/>
      <w:bookmarkEnd w:id="582"/>
      <w:bookmarkEnd w:id="583"/>
      <w:bookmarkEnd w:id="584"/>
      <w:bookmarkEnd w:id="585"/>
    </w:p>
    <w:p w:rsidR="003F460E" w:rsidRDefault="00A16866" w:rsidP="00A26080">
      <w:pPr>
        <w:widowControl w:val="0"/>
        <w:numPr>
          <w:ilvl w:val="0"/>
          <w:numId w:val="23"/>
        </w:numPr>
        <w:tabs>
          <w:tab w:val="left" w:pos="1080"/>
        </w:tabs>
        <w:autoSpaceDE w:val="0"/>
        <w:autoSpaceDN w:val="0"/>
        <w:adjustRightInd w:val="0"/>
        <w:ind w:left="1050"/>
        <w:jc w:val="both"/>
        <w:rPr>
          <w:rFonts w:ascii="宋体" w:hAnsi="宋体"/>
          <w:sz w:val="24"/>
        </w:rPr>
      </w:pPr>
      <w:r w:rsidRPr="00943343">
        <w:rPr>
          <w:rFonts w:ascii="宋体" w:hAnsi="宋体" w:hint="eastAsia"/>
          <w:sz w:val="24"/>
        </w:rPr>
        <w:t>除本款第</w:t>
      </w:r>
      <w:r w:rsidR="00F9612F">
        <w:rPr>
          <w:rFonts w:ascii="宋体" w:hAnsi="宋体"/>
          <w:sz w:val="24"/>
        </w:rPr>
        <w:fldChar w:fldCharType="begin"/>
      </w:r>
      <w:r w:rsidR="000048F0">
        <w:rPr>
          <w:rFonts w:ascii="宋体" w:hAnsi="宋体" w:hint="eastAsia"/>
          <w:sz w:val="24"/>
        </w:rPr>
        <w:instrText>REF _Ref422269623 \r \h</w:instrText>
      </w:r>
      <w:r w:rsidR="00F9612F">
        <w:rPr>
          <w:rFonts w:ascii="宋体" w:hAnsi="宋体"/>
          <w:sz w:val="24"/>
        </w:rPr>
      </w:r>
      <w:r w:rsidR="00F9612F">
        <w:rPr>
          <w:rFonts w:ascii="宋体" w:hAnsi="宋体"/>
          <w:sz w:val="24"/>
        </w:rPr>
        <w:fldChar w:fldCharType="separate"/>
      </w:r>
      <w:r w:rsidR="00AE0F96">
        <w:rPr>
          <w:rFonts w:ascii="宋体" w:hAnsi="宋体"/>
          <w:sz w:val="24"/>
        </w:rPr>
        <w:t>(a)</w:t>
      </w:r>
      <w:r w:rsidR="00F9612F">
        <w:rPr>
          <w:rFonts w:ascii="宋体" w:hAnsi="宋体"/>
          <w:sz w:val="24"/>
        </w:rPr>
        <w:fldChar w:fldCharType="end"/>
      </w:r>
      <w:r w:rsidRPr="00943343">
        <w:rPr>
          <w:rFonts w:ascii="宋体" w:hAnsi="宋体" w:hint="eastAsia"/>
          <w:sz w:val="24"/>
        </w:rPr>
        <w:t>项进行的股权转让外，</w:t>
      </w:r>
      <w:r w:rsidR="003F460E" w:rsidRPr="00943343">
        <w:rPr>
          <w:rFonts w:ascii="宋体" w:hAnsi="宋体" w:hint="eastAsia"/>
          <w:sz w:val="24"/>
        </w:rPr>
        <w:t>投资者向</w:t>
      </w:r>
      <w:r w:rsidR="00CB639A" w:rsidRPr="00943343">
        <w:rPr>
          <w:rFonts w:ascii="宋体" w:hAnsi="宋体" w:hint="eastAsia"/>
          <w:sz w:val="24"/>
        </w:rPr>
        <w:t>公司</w:t>
      </w:r>
      <w:r w:rsidR="004929C7" w:rsidRPr="00943343">
        <w:rPr>
          <w:rFonts w:ascii="宋体" w:hAnsi="宋体" w:hint="eastAsia"/>
          <w:sz w:val="24"/>
        </w:rPr>
        <w:t>股东以外的</w:t>
      </w:r>
      <w:r w:rsidRPr="00943343">
        <w:rPr>
          <w:rFonts w:ascii="宋体" w:hAnsi="宋体" w:hint="eastAsia"/>
          <w:sz w:val="24"/>
        </w:rPr>
        <w:t>人士</w:t>
      </w:r>
      <w:r w:rsidR="003F460E" w:rsidRPr="00943343">
        <w:rPr>
          <w:rFonts w:ascii="宋体" w:hAnsi="宋体" w:hint="eastAsia"/>
          <w:sz w:val="24"/>
        </w:rPr>
        <w:t>转让其持有的公司股权，</w:t>
      </w:r>
      <w:r w:rsidR="00C57576">
        <w:rPr>
          <w:rFonts w:ascii="宋体" w:hAnsi="宋体" w:hint="eastAsia"/>
          <w:sz w:val="24"/>
        </w:rPr>
        <w:t>其它</w:t>
      </w:r>
      <w:r w:rsidR="00DB7F22" w:rsidRPr="00943343">
        <w:rPr>
          <w:rFonts w:ascii="宋体" w:hAnsi="宋体" w:hint="eastAsia"/>
          <w:sz w:val="24"/>
        </w:rPr>
        <w:t>股东</w:t>
      </w:r>
      <w:r w:rsidR="00322EA4" w:rsidRPr="00943343">
        <w:rPr>
          <w:rFonts w:ascii="宋体" w:hAnsi="宋体" w:hint="eastAsia"/>
          <w:sz w:val="24"/>
        </w:rPr>
        <w:t>享有</w:t>
      </w:r>
      <w:r w:rsidR="00DB7F22" w:rsidRPr="00943343">
        <w:rPr>
          <w:rFonts w:ascii="宋体" w:hAnsi="宋体" w:hint="eastAsia"/>
          <w:sz w:val="24"/>
        </w:rPr>
        <w:t>优先购买权。</w:t>
      </w:r>
    </w:p>
    <w:p w:rsidR="00000000" w:rsidRDefault="0088554C" w:rsidP="005A27D1">
      <w:pPr>
        <w:pStyle w:val="aff"/>
        <w:numPr>
          <w:ilvl w:val="1"/>
          <w:numId w:val="49"/>
        </w:numPr>
        <w:spacing w:beforeLines="50"/>
        <w:ind w:left="964" w:firstLineChars="0"/>
        <w:outlineLvl w:val="1"/>
        <w:rPr>
          <w:b/>
          <w:sz w:val="24"/>
          <w:szCs w:val="24"/>
        </w:rPr>
        <w:pPrChange w:id="586" w:author="ll" w:date="2018-02-02T21:43:00Z">
          <w:pPr>
            <w:pStyle w:val="aff"/>
            <w:numPr>
              <w:ilvl w:val="1"/>
              <w:numId w:val="49"/>
            </w:numPr>
            <w:spacing w:beforeLines="50"/>
            <w:ind w:left="964" w:firstLineChars="0" w:hanging="567"/>
            <w:outlineLvl w:val="1"/>
          </w:pPr>
        </w:pPrChange>
      </w:pPr>
      <w:bookmarkStart w:id="587" w:name="_Toc293698834"/>
      <w:bookmarkStart w:id="588" w:name="_Toc293699772"/>
      <w:bookmarkStart w:id="589" w:name="_Toc424573357"/>
      <w:bookmarkStart w:id="590" w:name="_Toc505242719"/>
      <w:r w:rsidRPr="0053230F">
        <w:rPr>
          <w:rFonts w:hint="eastAsia"/>
          <w:b/>
          <w:sz w:val="24"/>
          <w:szCs w:val="24"/>
        </w:rPr>
        <w:t>各方的义务</w:t>
      </w:r>
      <w:bookmarkEnd w:id="587"/>
      <w:bookmarkEnd w:id="588"/>
      <w:bookmarkEnd w:id="589"/>
      <w:bookmarkEnd w:id="590"/>
    </w:p>
    <w:p w:rsidR="0088554C" w:rsidRPr="00943343" w:rsidRDefault="0088554C">
      <w:pPr>
        <w:ind w:left="540"/>
        <w:jc w:val="both"/>
        <w:rPr>
          <w:rFonts w:ascii="宋体" w:hAnsi="宋体"/>
          <w:sz w:val="24"/>
          <w:szCs w:val="24"/>
        </w:rPr>
      </w:pPr>
      <w:r w:rsidRPr="00943343">
        <w:rPr>
          <w:rFonts w:ascii="宋体" w:hAnsi="宋体"/>
          <w:sz w:val="24"/>
          <w:szCs w:val="24"/>
        </w:rPr>
        <w:t>对于</w:t>
      </w:r>
      <w:r w:rsidRPr="00943343">
        <w:rPr>
          <w:rFonts w:ascii="宋体" w:hAnsi="宋体" w:hint="eastAsia"/>
          <w:sz w:val="24"/>
          <w:szCs w:val="24"/>
        </w:rPr>
        <w:t>根据</w:t>
      </w:r>
      <w:r w:rsidRPr="00943343">
        <w:rPr>
          <w:rFonts w:ascii="宋体" w:hAnsi="宋体"/>
          <w:sz w:val="24"/>
          <w:szCs w:val="24"/>
        </w:rPr>
        <w:t>本</w:t>
      </w:r>
      <w:fldSimple w:instr=" REF _Ref293694499 \r \h  \* MERGEFORMAT ">
        <w:r w:rsidR="00AE0F96" w:rsidRPr="00AE0F96">
          <w:rPr>
            <w:rFonts w:ascii="宋体" w:hAnsi="宋体" w:hint="eastAsia"/>
            <w:sz w:val="24"/>
            <w:szCs w:val="24"/>
          </w:rPr>
          <w:t>第7条</w:t>
        </w:r>
      </w:fldSimple>
      <w:r w:rsidRPr="00943343">
        <w:rPr>
          <w:rFonts w:ascii="宋体" w:hAnsi="宋体" w:hint="eastAsia"/>
          <w:sz w:val="24"/>
          <w:szCs w:val="24"/>
        </w:rPr>
        <w:t>进行</w:t>
      </w:r>
      <w:r w:rsidRPr="00943343">
        <w:rPr>
          <w:rFonts w:ascii="宋体" w:hAnsi="宋体"/>
          <w:sz w:val="24"/>
          <w:szCs w:val="24"/>
        </w:rPr>
        <w:t>的任何股权转让，各方同意尽力完成该等股权转让所要求的一切法律程序，包括但不限于签署股权购买协议及</w:t>
      </w:r>
      <w:r w:rsidR="00C57576">
        <w:rPr>
          <w:rFonts w:ascii="宋体" w:hAnsi="宋体"/>
          <w:sz w:val="24"/>
          <w:szCs w:val="24"/>
        </w:rPr>
        <w:t>其它</w:t>
      </w:r>
      <w:r w:rsidRPr="00943343">
        <w:rPr>
          <w:rFonts w:ascii="宋体" w:hAnsi="宋体"/>
          <w:sz w:val="24"/>
          <w:szCs w:val="24"/>
        </w:rPr>
        <w:t>相关</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决议中投票批准该等股权转让，进行资产评估</w:t>
      </w:r>
      <w:r w:rsidRPr="00943343">
        <w:rPr>
          <w:rFonts w:ascii="宋体" w:hAnsi="宋体" w:hint="eastAsia"/>
          <w:sz w:val="24"/>
          <w:szCs w:val="24"/>
        </w:rPr>
        <w:t>（如需）</w:t>
      </w:r>
      <w:r w:rsidRPr="00943343">
        <w:rPr>
          <w:rFonts w:ascii="宋体" w:hAnsi="宋体"/>
          <w:sz w:val="24"/>
          <w:szCs w:val="24"/>
        </w:rPr>
        <w:t>，以及在本协议规定的时限内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p>
    <w:p w:rsidR="00000000" w:rsidRDefault="0088554C" w:rsidP="005A27D1">
      <w:pPr>
        <w:pStyle w:val="aff"/>
        <w:numPr>
          <w:ilvl w:val="0"/>
          <w:numId w:val="49"/>
        </w:numPr>
        <w:spacing w:beforeLines="50" w:afterLines="50"/>
        <w:ind w:firstLineChars="0"/>
        <w:jc w:val="center"/>
        <w:outlineLvl w:val="0"/>
        <w:rPr>
          <w:b/>
          <w:sz w:val="28"/>
          <w:szCs w:val="28"/>
        </w:rPr>
        <w:pPrChange w:id="591" w:author="ll" w:date="2018-02-02T21:43:00Z">
          <w:pPr>
            <w:pStyle w:val="aff"/>
            <w:numPr>
              <w:numId w:val="49"/>
            </w:numPr>
            <w:spacing w:beforeLines="50" w:afterLines="50"/>
            <w:ind w:left="1145" w:firstLineChars="0" w:hanging="425"/>
            <w:jc w:val="center"/>
            <w:outlineLvl w:val="0"/>
          </w:pPr>
        </w:pPrChange>
      </w:pPr>
      <w:bookmarkStart w:id="592" w:name="_Toc287697094"/>
      <w:bookmarkStart w:id="593" w:name="_Toc287697093"/>
      <w:bookmarkStart w:id="594" w:name="_Toc283452005"/>
      <w:bookmarkStart w:id="595" w:name="_Toc287697099"/>
      <w:bookmarkStart w:id="596" w:name="_Ref293694549"/>
      <w:bookmarkStart w:id="597" w:name="_Ref293695082"/>
      <w:bookmarkStart w:id="598" w:name="_Toc293698835"/>
      <w:bookmarkStart w:id="599" w:name="_Toc293699773"/>
      <w:bookmarkStart w:id="600" w:name="_Toc424573358"/>
      <w:bookmarkStart w:id="601" w:name="_Toc505242720"/>
      <w:bookmarkEnd w:id="592"/>
      <w:bookmarkEnd w:id="593"/>
      <w:r w:rsidRPr="008519AC">
        <w:rPr>
          <w:rFonts w:hint="eastAsia"/>
          <w:b/>
          <w:sz w:val="28"/>
          <w:szCs w:val="28"/>
        </w:rPr>
        <w:t>增资程序</w:t>
      </w:r>
      <w:bookmarkEnd w:id="594"/>
      <w:bookmarkEnd w:id="595"/>
      <w:bookmarkEnd w:id="596"/>
      <w:bookmarkEnd w:id="597"/>
      <w:bookmarkEnd w:id="598"/>
      <w:bookmarkEnd w:id="599"/>
      <w:bookmarkEnd w:id="600"/>
      <w:bookmarkEnd w:id="601"/>
    </w:p>
    <w:p w:rsidR="00000000" w:rsidRDefault="00157E7E" w:rsidP="005A27D1">
      <w:pPr>
        <w:pStyle w:val="aff"/>
        <w:numPr>
          <w:ilvl w:val="1"/>
          <w:numId w:val="49"/>
        </w:numPr>
        <w:spacing w:beforeLines="50"/>
        <w:ind w:left="964" w:firstLineChars="0"/>
        <w:outlineLvl w:val="1"/>
        <w:rPr>
          <w:b/>
          <w:sz w:val="24"/>
          <w:szCs w:val="24"/>
        </w:rPr>
        <w:pPrChange w:id="602" w:author="ll" w:date="2018-02-02T21:43:00Z">
          <w:pPr>
            <w:pStyle w:val="aff"/>
            <w:numPr>
              <w:ilvl w:val="1"/>
              <w:numId w:val="49"/>
            </w:numPr>
            <w:spacing w:beforeLines="50"/>
            <w:ind w:left="964" w:firstLineChars="0" w:hanging="567"/>
            <w:outlineLvl w:val="1"/>
          </w:pPr>
        </w:pPrChange>
      </w:pPr>
      <w:bookmarkStart w:id="603" w:name="_Toc283452006"/>
      <w:bookmarkStart w:id="604" w:name="_Toc287697100"/>
      <w:bookmarkStart w:id="605" w:name="_Ref293694022"/>
      <w:bookmarkStart w:id="606" w:name="_Ref293696920"/>
      <w:bookmarkStart w:id="607" w:name="_Toc293698836"/>
      <w:bookmarkStart w:id="608" w:name="_Toc293699774"/>
      <w:bookmarkStart w:id="609" w:name="_Ref294304184"/>
      <w:bookmarkStart w:id="610" w:name="_Toc430669652"/>
      <w:bookmarkStart w:id="611" w:name="_Toc505242721"/>
      <w:r w:rsidRPr="0053230F">
        <w:rPr>
          <w:rFonts w:hint="eastAsia"/>
          <w:b/>
          <w:sz w:val="24"/>
          <w:szCs w:val="24"/>
        </w:rPr>
        <w:t>优先认购权</w:t>
      </w:r>
      <w:bookmarkEnd w:id="603"/>
      <w:bookmarkEnd w:id="604"/>
      <w:bookmarkEnd w:id="605"/>
      <w:bookmarkEnd w:id="606"/>
      <w:bookmarkEnd w:id="607"/>
      <w:bookmarkEnd w:id="608"/>
      <w:bookmarkEnd w:id="609"/>
      <w:bookmarkEnd w:id="610"/>
      <w:bookmarkEnd w:id="611"/>
    </w:p>
    <w:p w:rsidR="00157E7E" w:rsidRPr="00943343" w:rsidRDefault="00157E7E" w:rsidP="00157E7E">
      <w:pPr>
        <w:ind w:leftChars="270" w:left="720" w:hangingChars="75" w:hanging="180"/>
        <w:rPr>
          <w:rFonts w:ascii="宋体" w:hAnsi="宋体"/>
          <w:sz w:val="24"/>
          <w:szCs w:val="24"/>
        </w:rPr>
      </w:pPr>
      <w:r w:rsidRPr="00943343">
        <w:rPr>
          <w:rFonts w:ascii="宋体" w:hAnsi="宋体" w:hint="eastAsia"/>
          <w:sz w:val="24"/>
          <w:szCs w:val="24"/>
        </w:rPr>
        <w:t>如果公司拟增加其注册资本，则：</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Pr>
          <w:rFonts w:ascii="宋体" w:hAnsi="宋体" w:hint="eastAsia"/>
          <w:sz w:val="24"/>
          <w:szCs w:val="24"/>
        </w:rPr>
        <w:t>公司应召开股东会会议通过增加注册资本的决议。决议应包括</w:t>
      </w:r>
      <w:r w:rsidRPr="00943343">
        <w:rPr>
          <w:rFonts w:ascii="宋体" w:hAnsi="宋体"/>
          <w:sz w:val="24"/>
          <w:szCs w:val="24"/>
        </w:rPr>
        <w:t>公司希望增加的注册资本的类型和数额（“</w:t>
      </w:r>
      <w:r w:rsidRPr="00943343">
        <w:rPr>
          <w:rFonts w:ascii="宋体" w:hAnsi="宋体"/>
          <w:b/>
          <w:sz w:val="24"/>
          <w:szCs w:val="24"/>
        </w:rPr>
        <w:t>拟增注册资本</w:t>
      </w:r>
      <w:r w:rsidRPr="00943343">
        <w:rPr>
          <w:rFonts w:ascii="宋体" w:hAnsi="宋体"/>
          <w:sz w:val="24"/>
          <w:szCs w:val="24"/>
        </w:rPr>
        <w:t>”），稀释后代表拟增注册资本的股权比例，拟增注册资本的发行价格和支付时间表，并说明</w:t>
      </w:r>
      <w:r>
        <w:rPr>
          <w:rFonts w:ascii="宋体" w:hAnsi="宋体" w:hint="eastAsia"/>
          <w:sz w:val="24"/>
          <w:szCs w:val="24"/>
        </w:rPr>
        <w:t>投资者（“</w:t>
      </w:r>
      <w:r w:rsidRPr="00647C19">
        <w:rPr>
          <w:rFonts w:ascii="宋体" w:hAnsi="宋体" w:hint="eastAsia"/>
          <w:b/>
          <w:sz w:val="24"/>
          <w:szCs w:val="24"/>
        </w:rPr>
        <w:t>优先权人</w:t>
      </w:r>
      <w:r>
        <w:rPr>
          <w:rFonts w:ascii="宋体" w:hAnsi="宋体" w:hint="eastAsia"/>
          <w:sz w:val="24"/>
          <w:szCs w:val="24"/>
        </w:rPr>
        <w:t>”）</w:t>
      </w:r>
      <w:r w:rsidRPr="00943343">
        <w:rPr>
          <w:rFonts w:ascii="宋体" w:hAnsi="宋体"/>
          <w:sz w:val="24"/>
          <w:szCs w:val="24"/>
        </w:rPr>
        <w:t>有权</w:t>
      </w:r>
      <w:r>
        <w:rPr>
          <w:rFonts w:ascii="宋体" w:hAnsi="宋体" w:hint="eastAsia"/>
          <w:sz w:val="24"/>
          <w:szCs w:val="24"/>
        </w:rPr>
        <w:t>优先于公司所有</w:t>
      </w:r>
      <w:r w:rsidR="00C57576">
        <w:rPr>
          <w:rFonts w:ascii="宋体" w:hAnsi="宋体" w:hint="eastAsia"/>
          <w:sz w:val="24"/>
          <w:szCs w:val="24"/>
        </w:rPr>
        <w:t>其它</w:t>
      </w:r>
      <w:r>
        <w:rPr>
          <w:rFonts w:ascii="宋体" w:hAnsi="宋体" w:hint="eastAsia"/>
          <w:sz w:val="24"/>
          <w:szCs w:val="24"/>
        </w:rPr>
        <w:t>股东</w:t>
      </w:r>
      <w:r w:rsidRPr="00943343">
        <w:rPr>
          <w:rFonts w:ascii="宋体" w:hAnsi="宋体"/>
          <w:sz w:val="24"/>
          <w:szCs w:val="24"/>
        </w:rPr>
        <w:t>认购拟增注册资本</w:t>
      </w:r>
      <w:r>
        <w:rPr>
          <w:rFonts w:ascii="宋体" w:hAnsi="宋体" w:hint="eastAsia"/>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自</w:t>
      </w:r>
      <w:r>
        <w:rPr>
          <w:rFonts w:ascii="宋体" w:hAnsi="宋体" w:hint="eastAsia"/>
          <w:sz w:val="24"/>
          <w:szCs w:val="24"/>
        </w:rPr>
        <w:t>上述股东会决议通知之日</w:t>
      </w:r>
      <w:r w:rsidRPr="00943343">
        <w:rPr>
          <w:rFonts w:ascii="宋体" w:hAnsi="宋体"/>
          <w:sz w:val="24"/>
          <w:szCs w:val="24"/>
        </w:rPr>
        <w:t>起连续</w:t>
      </w:r>
      <w:r w:rsidRPr="00943343">
        <w:rPr>
          <w:rFonts w:ascii="宋体" w:hAnsi="宋体" w:hint="eastAsia"/>
          <w:sz w:val="24"/>
          <w:szCs w:val="24"/>
        </w:rPr>
        <w:t>三十</w:t>
      </w:r>
      <w:r w:rsidRPr="00943343">
        <w:rPr>
          <w:rFonts w:ascii="宋体" w:hAnsi="宋体"/>
          <w:sz w:val="24"/>
          <w:szCs w:val="24"/>
        </w:rPr>
        <w:t>（</w:t>
      </w:r>
      <w:r w:rsidRPr="00943343">
        <w:rPr>
          <w:rFonts w:ascii="宋体" w:hAnsi="宋体" w:hint="eastAsia"/>
          <w:sz w:val="24"/>
          <w:szCs w:val="24"/>
        </w:rPr>
        <w:t>3</w:t>
      </w:r>
      <w:r w:rsidRPr="00943343">
        <w:rPr>
          <w:rFonts w:ascii="宋体" w:hAnsi="宋体"/>
          <w:sz w:val="24"/>
          <w:szCs w:val="24"/>
        </w:rPr>
        <w:t>0）日（“</w:t>
      </w:r>
      <w:r w:rsidRPr="00943343">
        <w:rPr>
          <w:rFonts w:ascii="宋体" w:hAnsi="宋体"/>
          <w:b/>
          <w:sz w:val="24"/>
          <w:szCs w:val="24"/>
        </w:rPr>
        <w:t>三十日期限</w:t>
      </w:r>
      <w:r w:rsidRPr="00943343">
        <w:rPr>
          <w:rFonts w:ascii="宋体" w:hAnsi="宋体"/>
          <w:sz w:val="24"/>
          <w:szCs w:val="24"/>
        </w:rPr>
        <w:t>”）内，</w:t>
      </w:r>
      <w:r w:rsidRPr="00943343">
        <w:rPr>
          <w:rFonts w:ascii="宋体" w:hAnsi="宋体" w:hint="eastAsia"/>
          <w:sz w:val="24"/>
          <w:szCs w:val="24"/>
        </w:rPr>
        <w:t>优先权人</w:t>
      </w:r>
      <w:r w:rsidRPr="00943343">
        <w:rPr>
          <w:rFonts w:ascii="宋体" w:hAnsi="宋体"/>
          <w:bCs/>
          <w:sz w:val="24"/>
          <w:szCs w:val="24"/>
        </w:rPr>
        <w:t>应有权向</w:t>
      </w:r>
      <w:r w:rsidR="00C57576">
        <w:rPr>
          <w:rFonts w:ascii="宋体" w:hAnsi="宋体"/>
          <w:bCs/>
          <w:sz w:val="24"/>
          <w:szCs w:val="24"/>
        </w:rPr>
        <w:t>其它</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要求认购全部或部分</w:t>
      </w:r>
      <w:r w:rsidRPr="00943343">
        <w:rPr>
          <w:rFonts w:ascii="宋体" w:hAnsi="宋体"/>
          <w:bCs/>
          <w:sz w:val="24"/>
          <w:szCs w:val="24"/>
        </w:rPr>
        <w:t>拟增注册资本</w:t>
      </w:r>
      <w:r w:rsidRPr="00943343">
        <w:rPr>
          <w:rFonts w:ascii="宋体" w:hAnsi="宋体" w:hint="eastAsia"/>
          <w:bCs/>
          <w:sz w:val="24"/>
          <w:szCs w:val="24"/>
        </w:rPr>
        <w:t>（“</w:t>
      </w:r>
      <w:r w:rsidRPr="00943343">
        <w:rPr>
          <w:rFonts w:ascii="宋体" w:hAnsi="宋体" w:hint="eastAsia"/>
          <w:b/>
          <w:bCs/>
          <w:sz w:val="24"/>
          <w:szCs w:val="24"/>
        </w:rPr>
        <w:t>拟认购增资</w:t>
      </w:r>
      <w:r w:rsidRPr="00943343">
        <w:rPr>
          <w:rFonts w:ascii="宋体" w:hAnsi="宋体" w:hint="eastAsia"/>
          <w:bCs/>
          <w:sz w:val="24"/>
          <w:szCs w:val="24"/>
        </w:rPr>
        <w:t>”）的</w:t>
      </w:r>
      <w:r w:rsidRPr="00943343">
        <w:rPr>
          <w:rFonts w:ascii="宋体" w:hAnsi="宋体"/>
          <w:bCs/>
          <w:sz w:val="24"/>
          <w:szCs w:val="24"/>
        </w:rPr>
        <w:t>书面通知</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Pr>
          <w:rFonts w:ascii="宋体" w:hAnsi="宋体" w:hint="eastAsia"/>
          <w:bCs/>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sidRPr="00943343">
        <w:rPr>
          <w:rFonts w:ascii="宋体" w:hAnsi="宋体" w:hint="eastAsia"/>
          <w:sz w:val="24"/>
          <w:szCs w:val="24"/>
        </w:rPr>
        <w:t>优先权人</w:t>
      </w:r>
      <w:r w:rsidRPr="00943343">
        <w:rPr>
          <w:rFonts w:ascii="宋体" w:hAnsi="宋体"/>
          <w:sz w:val="24"/>
          <w:szCs w:val="24"/>
        </w:rPr>
        <w:t>未根据本</w:t>
      </w:r>
      <w:r w:rsidRPr="00943343">
        <w:rPr>
          <w:rFonts w:ascii="宋体" w:hAnsi="宋体" w:hint="eastAsia"/>
          <w:sz w:val="24"/>
          <w:szCs w:val="24"/>
        </w:rPr>
        <w:t>款第(a)项和(b)项</w:t>
      </w:r>
      <w:r w:rsidRPr="00943343">
        <w:rPr>
          <w:rFonts w:ascii="宋体" w:hAnsi="宋体"/>
          <w:sz w:val="24"/>
          <w:szCs w:val="24"/>
        </w:rPr>
        <w:t>认购拟增注册资本的全部，则公司应有权自</w:t>
      </w:r>
      <w:r w:rsidRPr="00943343">
        <w:rPr>
          <w:rFonts w:ascii="宋体" w:hAnsi="宋体" w:hint="eastAsia"/>
          <w:sz w:val="24"/>
          <w:szCs w:val="24"/>
        </w:rPr>
        <w:t>三十</w:t>
      </w:r>
      <w:r w:rsidRPr="00943343">
        <w:rPr>
          <w:rFonts w:ascii="宋体" w:hAnsi="宋体"/>
          <w:sz w:val="24"/>
          <w:szCs w:val="24"/>
        </w:rPr>
        <w:t>日期限届满后的第一天起算的连续</w:t>
      </w:r>
      <w:r w:rsidRPr="00943343">
        <w:rPr>
          <w:rFonts w:ascii="宋体" w:hAnsi="宋体" w:hint="eastAsia"/>
          <w:sz w:val="24"/>
          <w:szCs w:val="24"/>
        </w:rPr>
        <w:t>九十</w:t>
      </w:r>
      <w:r w:rsidRPr="00943343">
        <w:rPr>
          <w:rFonts w:ascii="宋体" w:hAnsi="宋体"/>
          <w:sz w:val="24"/>
          <w:szCs w:val="24"/>
        </w:rPr>
        <w:t>（90）日届满</w:t>
      </w:r>
      <w:r w:rsidRPr="00943343">
        <w:rPr>
          <w:rFonts w:ascii="宋体" w:hAnsi="宋体" w:hint="eastAsia"/>
          <w:sz w:val="24"/>
          <w:szCs w:val="24"/>
        </w:rPr>
        <w:t>内</w:t>
      </w:r>
      <w:r w:rsidRPr="00943343">
        <w:rPr>
          <w:rFonts w:ascii="宋体" w:hAnsi="宋体"/>
          <w:sz w:val="24"/>
          <w:szCs w:val="24"/>
        </w:rPr>
        <w:t>，以不低于</w:t>
      </w:r>
      <w:r w:rsidRPr="00F82285">
        <w:rPr>
          <w:rFonts w:ascii="宋体" w:hAnsi="宋体" w:hint="eastAsia"/>
          <w:sz w:val="24"/>
          <w:szCs w:val="24"/>
        </w:rPr>
        <w:t>股东会决议</w:t>
      </w:r>
      <w:r w:rsidRPr="00943343">
        <w:rPr>
          <w:rFonts w:ascii="宋体" w:hAnsi="宋体"/>
          <w:sz w:val="24"/>
          <w:szCs w:val="24"/>
        </w:rPr>
        <w:t>中规定</w:t>
      </w:r>
      <w:r w:rsidRPr="00943343">
        <w:rPr>
          <w:rFonts w:ascii="宋体" w:hAnsi="宋体" w:hint="eastAsia"/>
          <w:sz w:val="24"/>
          <w:szCs w:val="24"/>
        </w:rPr>
        <w:t>之</w:t>
      </w:r>
      <w:r w:rsidRPr="00943343">
        <w:rPr>
          <w:rFonts w:ascii="宋体" w:hAnsi="宋体"/>
          <w:sz w:val="24"/>
          <w:szCs w:val="24"/>
        </w:rPr>
        <w:t>价格的价格，按不比提供给</w:t>
      </w:r>
      <w:r w:rsidRPr="00943343">
        <w:rPr>
          <w:rFonts w:ascii="宋体" w:hAnsi="宋体" w:hint="eastAsia"/>
          <w:sz w:val="24"/>
          <w:szCs w:val="24"/>
        </w:rPr>
        <w:t>优先权人</w:t>
      </w:r>
      <w:r>
        <w:rPr>
          <w:rFonts w:ascii="宋体" w:hAnsi="宋体"/>
          <w:sz w:val="24"/>
          <w:szCs w:val="24"/>
        </w:rPr>
        <w:t>的条件更优惠的条件，</w:t>
      </w:r>
      <w:r>
        <w:rPr>
          <w:rFonts w:ascii="宋体" w:hAnsi="宋体" w:hint="eastAsia"/>
          <w:sz w:val="24"/>
          <w:szCs w:val="24"/>
        </w:rPr>
        <w:t>允许</w:t>
      </w:r>
      <w:r w:rsidRPr="00943343">
        <w:rPr>
          <w:rFonts w:ascii="宋体" w:hAnsi="宋体"/>
          <w:sz w:val="24"/>
          <w:szCs w:val="24"/>
        </w:rPr>
        <w:t>潜在认购人</w:t>
      </w:r>
      <w:r>
        <w:rPr>
          <w:rFonts w:ascii="宋体" w:hAnsi="宋体" w:hint="eastAsia"/>
          <w:sz w:val="24"/>
          <w:szCs w:val="24"/>
        </w:rPr>
        <w:t>认缴</w:t>
      </w:r>
      <w:r w:rsidRPr="00943343">
        <w:rPr>
          <w:rFonts w:ascii="宋体" w:hAnsi="宋体" w:hint="eastAsia"/>
          <w:sz w:val="24"/>
          <w:szCs w:val="24"/>
        </w:rPr>
        <w:t>优先权人</w:t>
      </w:r>
      <w:r w:rsidRPr="00943343">
        <w:rPr>
          <w:rFonts w:ascii="宋体" w:hAnsi="宋体"/>
          <w:sz w:val="24"/>
          <w:szCs w:val="24"/>
        </w:rPr>
        <w:t>未认购的拟增注册资本。如果出于任何原因，潜在认购人未在上述期限内，以上述价格，按上述条件</w:t>
      </w:r>
      <w:r w:rsidRPr="00943343">
        <w:rPr>
          <w:rFonts w:ascii="宋体" w:hAnsi="宋体" w:hint="eastAsia"/>
          <w:sz w:val="24"/>
          <w:szCs w:val="24"/>
        </w:rPr>
        <w:t>购买优先权人</w:t>
      </w:r>
      <w:r w:rsidRPr="00943343">
        <w:rPr>
          <w:rFonts w:ascii="宋体" w:hAnsi="宋体"/>
          <w:sz w:val="24"/>
          <w:szCs w:val="24"/>
        </w:rPr>
        <w:t>未认购的拟增注册资本并签署该注册资本增资合同，则</w:t>
      </w:r>
      <w:r w:rsidRPr="00943343">
        <w:rPr>
          <w:rFonts w:ascii="宋体" w:hAnsi="宋体" w:hint="eastAsia"/>
          <w:sz w:val="24"/>
          <w:szCs w:val="24"/>
        </w:rPr>
        <w:t>公司</w:t>
      </w:r>
      <w:r w:rsidRPr="00943343">
        <w:rPr>
          <w:rFonts w:ascii="宋体" w:hAnsi="宋体"/>
          <w:sz w:val="24"/>
          <w:szCs w:val="24"/>
        </w:rPr>
        <w:t>根据</w:t>
      </w:r>
      <w:r w:rsidRPr="00943343">
        <w:rPr>
          <w:rFonts w:ascii="宋体" w:hAnsi="宋体" w:hint="eastAsia"/>
          <w:sz w:val="24"/>
          <w:szCs w:val="24"/>
        </w:rPr>
        <w:t>上文以及</w:t>
      </w:r>
      <w:r>
        <w:rPr>
          <w:rFonts w:ascii="宋体" w:hAnsi="宋体" w:hint="eastAsia"/>
          <w:sz w:val="24"/>
          <w:szCs w:val="24"/>
        </w:rPr>
        <w:t>上述股东会决议</w:t>
      </w:r>
      <w:r w:rsidRPr="00943343">
        <w:rPr>
          <w:rFonts w:ascii="宋体" w:hAnsi="宋体" w:hint="eastAsia"/>
          <w:sz w:val="24"/>
          <w:szCs w:val="24"/>
        </w:rPr>
        <w:t>向</w:t>
      </w:r>
      <w:r w:rsidRPr="00943343">
        <w:rPr>
          <w:rFonts w:ascii="宋体" w:hAnsi="宋体"/>
          <w:sz w:val="24"/>
          <w:szCs w:val="24"/>
        </w:rPr>
        <w:t>潜在认购人（包括</w:t>
      </w:r>
      <w:r w:rsidRPr="00943343">
        <w:rPr>
          <w:rFonts w:ascii="宋体" w:hAnsi="宋体" w:hint="eastAsia"/>
          <w:sz w:val="24"/>
          <w:szCs w:val="24"/>
        </w:rPr>
        <w:t>但不</w:t>
      </w:r>
      <w:r w:rsidRPr="00943343">
        <w:rPr>
          <w:rFonts w:ascii="宋体" w:hAnsi="宋体" w:hint="eastAsia"/>
          <w:sz w:val="24"/>
          <w:szCs w:val="24"/>
        </w:rPr>
        <w:lastRenderedPageBreak/>
        <w:t>限于</w:t>
      </w:r>
      <w:r>
        <w:rPr>
          <w:rFonts w:ascii="宋体" w:hAnsi="宋体" w:hint="eastAsia"/>
          <w:sz w:val="24"/>
          <w:szCs w:val="24"/>
        </w:rPr>
        <w:t>原股东</w:t>
      </w:r>
      <w:r w:rsidRPr="00943343">
        <w:rPr>
          <w:rFonts w:ascii="宋体" w:hAnsi="宋体"/>
          <w:sz w:val="24"/>
          <w:szCs w:val="24"/>
        </w:rPr>
        <w:t>）的增资发行</w:t>
      </w:r>
      <w:r w:rsidRPr="00943343">
        <w:rPr>
          <w:rFonts w:ascii="宋体" w:hAnsi="宋体" w:hint="eastAsia"/>
          <w:sz w:val="24"/>
          <w:szCs w:val="24"/>
        </w:rPr>
        <w:t>权应终止</w:t>
      </w:r>
      <w:r w:rsidRPr="00943343">
        <w:rPr>
          <w:rFonts w:ascii="宋体" w:hAnsi="宋体"/>
          <w:sz w:val="24"/>
          <w:szCs w:val="24"/>
        </w:rPr>
        <w:t>，而本</w:t>
      </w:r>
      <w:r>
        <w:rPr>
          <w:rFonts w:ascii="宋体" w:hAnsi="宋体" w:hint="eastAsia"/>
          <w:sz w:val="24"/>
          <w:szCs w:val="24"/>
        </w:rPr>
        <w:t>协议</w:t>
      </w:r>
      <w:fldSimple w:instr=" REF _Ref293694549 \r \h  \* MERGEFORMAT ">
        <w:r w:rsidR="00AE0F96" w:rsidRPr="00AE0F96">
          <w:rPr>
            <w:rFonts w:ascii="宋体" w:hAnsi="宋体" w:hint="eastAsia"/>
            <w:sz w:val="24"/>
            <w:szCs w:val="24"/>
          </w:rPr>
          <w:t>第8条</w:t>
        </w:r>
      </w:fldSimple>
      <w:r w:rsidRPr="00943343">
        <w:rPr>
          <w:rFonts w:ascii="宋体" w:hAnsi="宋体"/>
          <w:sz w:val="24"/>
          <w:szCs w:val="24"/>
        </w:rPr>
        <w:t>之各项规定应重新适用于拟增注册资本</w:t>
      </w:r>
      <w:r w:rsidRPr="00943343">
        <w:rPr>
          <w:rFonts w:ascii="宋体" w:hAnsi="宋体" w:hint="eastAsia"/>
          <w:sz w:val="24"/>
          <w:szCs w:val="24"/>
        </w:rPr>
        <w:t>（如公司意欲继续增加其注册资本）</w:t>
      </w:r>
      <w:r w:rsidRPr="00943343">
        <w:rPr>
          <w:rFonts w:ascii="宋体" w:hAnsi="宋体"/>
          <w:sz w:val="24"/>
          <w:szCs w:val="24"/>
        </w:rPr>
        <w:t>。</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完成拟增注册资本认购</w:t>
      </w:r>
      <w:r w:rsidRPr="00943343">
        <w:rPr>
          <w:rFonts w:ascii="宋体" w:hAnsi="宋体" w:hint="eastAsia"/>
          <w:sz w:val="24"/>
          <w:szCs w:val="24"/>
        </w:rPr>
        <w:t>的</w:t>
      </w:r>
      <w:r w:rsidRPr="00943343">
        <w:rPr>
          <w:rFonts w:ascii="宋体" w:hAnsi="宋体"/>
          <w:sz w:val="24"/>
          <w:szCs w:val="24"/>
        </w:rPr>
        <w:t>时限应不超过自</w:t>
      </w:r>
      <w:r w:rsidRPr="00943343">
        <w:rPr>
          <w:rFonts w:ascii="宋体" w:hAnsi="宋体" w:hint="eastAsia"/>
          <w:sz w:val="24"/>
          <w:szCs w:val="24"/>
        </w:rPr>
        <w:t>三十</w:t>
      </w:r>
      <w:r w:rsidRPr="00943343">
        <w:rPr>
          <w:rFonts w:ascii="宋体" w:hAnsi="宋体"/>
          <w:sz w:val="24"/>
          <w:szCs w:val="24"/>
        </w:rPr>
        <w:t>日期限届满后的第一天起算的</w:t>
      </w:r>
      <w:r w:rsidRPr="00943343">
        <w:rPr>
          <w:rFonts w:ascii="宋体" w:hAnsi="宋体" w:hint="eastAsia"/>
          <w:sz w:val="24"/>
          <w:szCs w:val="24"/>
        </w:rPr>
        <w:t>九十</w:t>
      </w:r>
      <w:r w:rsidRPr="00943343">
        <w:rPr>
          <w:rFonts w:ascii="宋体" w:hAnsi="宋体"/>
          <w:sz w:val="24"/>
          <w:szCs w:val="24"/>
        </w:rPr>
        <w:t>（90）日。</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Pr>
          <w:rFonts w:ascii="宋体" w:hAnsi="宋体" w:hint="eastAsia"/>
          <w:sz w:val="24"/>
          <w:szCs w:val="24"/>
        </w:rPr>
        <w:t>公司</w:t>
      </w:r>
      <w:r w:rsidR="00C57576">
        <w:rPr>
          <w:rFonts w:ascii="宋体" w:hAnsi="宋体" w:hint="eastAsia"/>
          <w:sz w:val="24"/>
          <w:szCs w:val="24"/>
        </w:rPr>
        <w:t>其它</w:t>
      </w:r>
      <w:r>
        <w:rPr>
          <w:rFonts w:ascii="宋体" w:hAnsi="宋体" w:hint="eastAsia"/>
          <w:sz w:val="24"/>
          <w:szCs w:val="24"/>
        </w:rPr>
        <w:t>股东未按照股东会决议的条件及</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sidRPr="0026575C">
        <w:rPr>
          <w:rFonts w:ascii="宋体" w:hAnsi="宋体" w:hint="eastAsia"/>
          <w:bCs/>
          <w:sz w:val="24"/>
          <w:szCs w:val="24"/>
        </w:rPr>
        <w:t>中列明的</w:t>
      </w:r>
      <w:r>
        <w:rPr>
          <w:rFonts w:ascii="宋体" w:hAnsi="宋体" w:hint="eastAsia"/>
          <w:bCs/>
          <w:sz w:val="24"/>
          <w:szCs w:val="24"/>
        </w:rPr>
        <w:t>优先权人拟认购增资的股权</w:t>
      </w:r>
      <w:r w:rsidRPr="0026575C">
        <w:rPr>
          <w:rFonts w:ascii="宋体" w:hAnsi="宋体" w:hint="eastAsia"/>
          <w:bCs/>
          <w:sz w:val="24"/>
          <w:szCs w:val="24"/>
        </w:rPr>
        <w:t>比例</w:t>
      </w:r>
      <w:r>
        <w:rPr>
          <w:rFonts w:ascii="宋体" w:hAnsi="宋体" w:hint="eastAsia"/>
          <w:sz w:val="24"/>
          <w:szCs w:val="24"/>
        </w:rPr>
        <w:t>与</w:t>
      </w:r>
      <w:r w:rsidR="0063676F">
        <w:rPr>
          <w:rFonts w:ascii="宋体" w:hAnsi="宋体" w:hint="eastAsia"/>
          <w:bCs/>
          <w:sz w:val="24"/>
          <w:szCs w:val="24"/>
        </w:rPr>
        <w:t>优先权人</w:t>
      </w:r>
      <w:r>
        <w:rPr>
          <w:rFonts w:ascii="宋体" w:hAnsi="宋体" w:hint="eastAsia"/>
          <w:sz w:val="24"/>
          <w:szCs w:val="24"/>
        </w:rPr>
        <w:t>签署增资合同并办理增资工商变更登记，则公司</w:t>
      </w:r>
      <w:r w:rsidRPr="00943343">
        <w:rPr>
          <w:rFonts w:ascii="宋体" w:hAnsi="宋体"/>
          <w:sz w:val="24"/>
          <w:szCs w:val="24"/>
        </w:rPr>
        <w:t>不得</w:t>
      </w:r>
      <w:r>
        <w:rPr>
          <w:rFonts w:ascii="宋体" w:hAnsi="宋体" w:hint="eastAsia"/>
          <w:sz w:val="24"/>
          <w:szCs w:val="24"/>
        </w:rPr>
        <w:t>与</w:t>
      </w:r>
      <w:r w:rsidR="00C57576">
        <w:rPr>
          <w:rFonts w:ascii="宋体" w:hAnsi="宋体" w:hint="eastAsia"/>
          <w:sz w:val="24"/>
          <w:szCs w:val="24"/>
        </w:rPr>
        <w:t>其它</w:t>
      </w:r>
      <w:r>
        <w:rPr>
          <w:rFonts w:ascii="宋体" w:hAnsi="宋体" w:hint="eastAsia"/>
          <w:sz w:val="24"/>
          <w:szCs w:val="24"/>
        </w:rPr>
        <w:t>潜在认购人签署增资合同以及办理增资工商变更登记。</w:t>
      </w:r>
    </w:p>
    <w:p w:rsidR="00000000" w:rsidRDefault="0088554C" w:rsidP="005A27D1">
      <w:pPr>
        <w:pStyle w:val="aff"/>
        <w:numPr>
          <w:ilvl w:val="1"/>
          <w:numId w:val="49"/>
        </w:numPr>
        <w:spacing w:beforeLines="50"/>
        <w:ind w:left="964" w:firstLineChars="0"/>
        <w:outlineLvl w:val="1"/>
        <w:rPr>
          <w:b/>
          <w:sz w:val="24"/>
          <w:szCs w:val="24"/>
        </w:rPr>
        <w:pPrChange w:id="612" w:author="ll" w:date="2018-02-02T21:43:00Z">
          <w:pPr>
            <w:pStyle w:val="aff"/>
            <w:numPr>
              <w:ilvl w:val="1"/>
              <w:numId w:val="49"/>
            </w:numPr>
            <w:spacing w:beforeLines="50"/>
            <w:ind w:left="964" w:firstLineChars="0" w:hanging="567"/>
            <w:outlineLvl w:val="1"/>
          </w:pPr>
        </w:pPrChange>
      </w:pPr>
      <w:bookmarkStart w:id="613" w:name="_Ref293694033"/>
      <w:bookmarkStart w:id="614" w:name="_Toc293698837"/>
      <w:bookmarkStart w:id="615" w:name="_Toc293699775"/>
      <w:bookmarkStart w:id="616" w:name="_Toc424573359"/>
      <w:bookmarkStart w:id="617" w:name="_Toc505242722"/>
      <w:r w:rsidRPr="0053230F">
        <w:rPr>
          <w:rFonts w:hint="eastAsia"/>
          <w:b/>
          <w:sz w:val="24"/>
          <w:szCs w:val="24"/>
        </w:rPr>
        <w:t>反稀释权</w:t>
      </w:r>
      <w:bookmarkEnd w:id="613"/>
      <w:bookmarkEnd w:id="614"/>
      <w:bookmarkEnd w:id="615"/>
      <w:bookmarkEnd w:id="616"/>
      <w:bookmarkEnd w:id="617"/>
    </w:p>
    <w:p w:rsidR="0088554C" w:rsidRPr="00F8476C" w:rsidRDefault="0088554C" w:rsidP="00236F11">
      <w:pPr>
        <w:tabs>
          <w:tab w:val="left" w:pos="420"/>
          <w:tab w:val="left" w:pos="1134"/>
          <w:tab w:val="left" w:pos="1260"/>
        </w:tabs>
        <w:ind w:left="540"/>
        <w:jc w:val="both"/>
        <w:rPr>
          <w:rFonts w:ascii="宋体" w:hAnsi="宋体"/>
          <w:sz w:val="24"/>
          <w:szCs w:val="24"/>
        </w:rPr>
      </w:pPr>
      <w:r w:rsidRPr="00F8476C">
        <w:rPr>
          <w:rFonts w:ascii="宋体" w:hAnsi="宋体" w:hint="eastAsia"/>
          <w:sz w:val="24"/>
          <w:szCs w:val="24"/>
        </w:rPr>
        <w:t>自本</w:t>
      </w:r>
      <w:r w:rsidR="00370809">
        <w:rPr>
          <w:rFonts w:ascii="宋体" w:hAnsi="宋体" w:hint="eastAsia"/>
          <w:sz w:val="24"/>
          <w:szCs w:val="24"/>
        </w:rPr>
        <w:t>协议签署之日</w:t>
      </w:r>
      <w:r w:rsidRPr="00F8476C">
        <w:rPr>
          <w:rFonts w:ascii="宋体" w:hAnsi="宋体" w:hint="eastAsia"/>
          <w:sz w:val="24"/>
          <w:szCs w:val="24"/>
        </w:rPr>
        <w:t>起，如果公司拟增加注册资本，且该等新股的每百分比股权单价(</w:t>
      </w:r>
      <w:r w:rsidRPr="00F8476C">
        <w:rPr>
          <w:rFonts w:ascii="宋体" w:hAnsi="宋体" w:hint="eastAsia"/>
          <w:b/>
          <w:sz w:val="24"/>
          <w:szCs w:val="24"/>
        </w:rPr>
        <w:t>“新低价格”</w:t>
      </w:r>
      <w:r w:rsidRPr="00F8476C">
        <w:rPr>
          <w:rFonts w:ascii="宋体" w:hAnsi="宋体" w:hint="eastAsia"/>
          <w:sz w:val="24"/>
          <w:szCs w:val="24"/>
        </w:rPr>
        <w:t>)低于投资者依据本协议约定取得的股权的每百分比股权单价，或任一</w:t>
      </w:r>
      <w:r w:rsidR="00A153DC" w:rsidRPr="00F8476C">
        <w:rPr>
          <w:rFonts w:ascii="宋体" w:hAnsi="宋体" w:hint="eastAsia"/>
          <w:sz w:val="24"/>
          <w:szCs w:val="24"/>
        </w:rPr>
        <w:t>原股东</w:t>
      </w:r>
      <w:r w:rsidRPr="00F8476C">
        <w:rPr>
          <w:rFonts w:ascii="宋体" w:hAnsi="宋体" w:hint="eastAsia"/>
          <w:sz w:val="24"/>
          <w:szCs w:val="24"/>
        </w:rPr>
        <w:t>以低于本轮融资的条件(</w:t>
      </w:r>
      <w:r w:rsidRPr="00F8476C">
        <w:rPr>
          <w:rFonts w:ascii="宋体" w:hAnsi="宋体" w:hint="eastAsia"/>
          <w:b/>
          <w:sz w:val="24"/>
          <w:szCs w:val="24"/>
        </w:rPr>
        <w:t>“新低价格”</w:t>
      </w:r>
      <w:r w:rsidRPr="00F8476C">
        <w:rPr>
          <w:rFonts w:ascii="宋体" w:hAnsi="宋体" w:hint="eastAsia"/>
          <w:sz w:val="24"/>
          <w:szCs w:val="24"/>
        </w:rPr>
        <w:t>)向第三方</w:t>
      </w:r>
      <w:r w:rsidR="00084BD5">
        <w:rPr>
          <w:rFonts w:ascii="宋体" w:hAnsi="宋体" w:hint="eastAsia"/>
          <w:sz w:val="24"/>
          <w:szCs w:val="24"/>
        </w:rPr>
        <w:t>（投资方</w:t>
      </w:r>
      <w:r w:rsidR="00084BD5">
        <w:rPr>
          <w:rFonts w:ascii="宋体" w:hAnsi="宋体"/>
          <w:sz w:val="24"/>
          <w:szCs w:val="24"/>
        </w:rPr>
        <w:t>认可的资源方</w:t>
      </w:r>
      <w:r w:rsidR="00084BD5">
        <w:rPr>
          <w:rFonts w:ascii="宋体" w:hAnsi="宋体" w:hint="eastAsia"/>
          <w:sz w:val="24"/>
          <w:szCs w:val="24"/>
        </w:rPr>
        <w:t>或内部</w:t>
      </w:r>
      <w:r w:rsidR="00084BD5">
        <w:rPr>
          <w:rFonts w:ascii="宋体" w:hAnsi="宋体"/>
          <w:sz w:val="24"/>
          <w:szCs w:val="24"/>
        </w:rPr>
        <w:t>股权激励除外）</w:t>
      </w:r>
      <w:r w:rsidRPr="00F8476C">
        <w:rPr>
          <w:rFonts w:ascii="宋体" w:hAnsi="宋体" w:hint="eastAsia"/>
          <w:sz w:val="24"/>
          <w:szCs w:val="24"/>
        </w:rPr>
        <w:t>转让其持有的公司股权，则</w:t>
      </w:r>
      <w:bookmarkStart w:id="618" w:name="OLE_LINK2"/>
      <w:r w:rsidRPr="00F8476C">
        <w:rPr>
          <w:rFonts w:ascii="宋体" w:hAnsi="宋体" w:hint="eastAsia"/>
          <w:sz w:val="24"/>
          <w:szCs w:val="24"/>
        </w:rPr>
        <w:t>投资者有权要求</w:t>
      </w:r>
      <w:r w:rsidR="00FD2CD2">
        <w:rPr>
          <w:rFonts w:ascii="宋体" w:hAnsi="宋体" w:hint="eastAsia"/>
          <w:sz w:val="24"/>
          <w:szCs w:val="24"/>
        </w:rPr>
        <w:t>公司、</w:t>
      </w:r>
      <w:r w:rsidR="00BC551F">
        <w:rPr>
          <w:rFonts w:ascii="宋体" w:hAnsi="宋体" w:hint="eastAsia"/>
          <w:sz w:val="24"/>
          <w:szCs w:val="24"/>
        </w:rPr>
        <w:t>创始人</w:t>
      </w:r>
      <w:r w:rsidR="00FD2CD2">
        <w:rPr>
          <w:rFonts w:ascii="宋体" w:hAnsi="宋体" w:hint="eastAsia"/>
          <w:sz w:val="24"/>
          <w:szCs w:val="24"/>
        </w:rPr>
        <w:t>及实际控制人</w:t>
      </w:r>
      <w:r w:rsidRPr="00F8476C">
        <w:rPr>
          <w:rFonts w:ascii="宋体" w:hAnsi="宋体" w:hint="eastAsia"/>
          <w:sz w:val="24"/>
          <w:szCs w:val="24"/>
        </w:rPr>
        <w:t>履行下述义务以确保投资者的反稀释权：</w:t>
      </w:r>
    </w:p>
    <w:p w:rsidR="0088554C" w:rsidRDefault="006C7C25"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创始人</w:t>
      </w:r>
      <w:r w:rsidR="0088554C" w:rsidRPr="00943343">
        <w:rPr>
          <w:rFonts w:ascii="宋体" w:hAnsi="宋体" w:hint="eastAsia"/>
          <w:sz w:val="24"/>
          <w:szCs w:val="24"/>
        </w:rPr>
        <w:t>以零对价向投资者转让其持有的一定数额的公司股权（亦称为“</w:t>
      </w:r>
      <w:r w:rsidR="0088554C" w:rsidRPr="00943343">
        <w:rPr>
          <w:rFonts w:ascii="宋体" w:hAnsi="宋体" w:hint="eastAsia"/>
          <w:b/>
          <w:sz w:val="24"/>
          <w:szCs w:val="24"/>
        </w:rPr>
        <w:t>额外股权”</w:t>
      </w:r>
      <w:r w:rsidR="0088554C" w:rsidRPr="00943343">
        <w:rPr>
          <w:rFonts w:ascii="宋体" w:hAnsi="宋体" w:hint="eastAsia"/>
          <w:sz w:val="24"/>
          <w:szCs w:val="24"/>
        </w:rPr>
        <w:t>)，以使得完成该等额外股权转让后，投资者对其持有的公司所有股权权益</w:t>
      </w:r>
      <w:r w:rsidR="00F8476C" w:rsidRPr="00943343">
        <w:rPr>
          <w:rFonts w:ascii="宋体" w:hAnsi="宋体" w:hint="eastAsia"/>
          <w:sz w:val="24"/>
          <w:szCs w:val="24"/>
        </w:rPr>
        <w:t>(包括本次</w:t>
      </w:r>
      <w:r w:rsidR="008D4FC2">
        <w:rPr>
          <w:rFonts w:ascii="宋体" w:hAnsi="宋体" w:hint="eastAsia"/>
          <w:sz w:val="24"/>
          <w:szCs w:val="24"/>
        </w:rPr>
        <w:t>交易</w:t>
      </w:r>
      <w:r w:rsidR="00F8476C" w:rsidRPr="00943343">
        <w:rPr>
          <w:rFonts w:ascii="宋体" w:hAnsi="宋体" w:hint="eastAsia"/>
          <w:sz w:val="24"/>
          <w:szCs w:val="24"/>
        </w:rPr>
        <w:t>所取得股权和额外股权)</w:t>
      </w:r>
      <w:r w:rsidR="0088554C" w:rsidRPr="00943343">
        <w:rPr>
          <w:rFonts w:ascii="宋体" w:hAnsi="宋体" w:hint="eastAsia"/>
          <w:sz w:val="24"/>
          <w:szCs w:val="24"/>
        </w:rPr>
        <w:t>所支付的平均对价相当于新低价格。</w:t>
      </w:r>
      <w:bookmarkEnd w:id="618"/>
    </w:p>
    <w:p w:rsidR="00F04553" w:rsidRDefault="00FD2CD2"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公司及</w:t>
      </w:r>
      <w:r w:rsidR="006C7C25">
        <w:rPr>
          <w:rFonts w:ascii="宋体" w:hAnsi="宋体" w:hint="eastAsia"/>
          <w:sz w:val="24"/>
          <w:szCs w:val="24"/>
        </w:rPr>
        <w:t>创始人</w:t>
      </w:r>
      <w:r w:rsidR="00F04553" w:rsidRPr="00943343">
        <w:rPr>
          <w:rFonts w:ascii="宋体" w:hAnsi="宋体" w:hint="eastAsia"/>
          <w:sz w:val="24"/>
          <w:szCs w:val="24"/>
        </w:rPr>
        <w:t>向投资者支付足额的补偿价款，以使得支付该等补偿价款后，投资者对其持有的公司所有股权权益所支付的平均对价相当于新低价格。</w:t>
      </w:r>
    </w:p>
    <w:p w:rsidR="00000000" w:rsidRDefault="0088554C" w:rsidP="005A27D1">
      <w:pPr>
        <w:pStyle w:val="aff"/>
        <w:numPr>
          <w:ilvl w:val="1"/>
          <w:numId w:val="49"/>
        </w:numPr>
        <w:spacing w:beforeLines="50"/>
        <w:ind w:left="964" w:firstLineChars="0"/>
        <w:outlineLvl w:val="1"/>
        <w:rPr>
          <w:b/>
          <w:sz w:val="24"/>
          <w:szCs w:val="24"/>
        </w:rPr>
        <w:pPrChange w:id="619" w:author="ll" w:date="2018-02-02T21:43:00Z">
          <w:pPr>
            <w:pStyle w:val="aff"/>
            <w:numPr>
              <w:ilvl w:val="1"/>
              <w:numId w:val="49"/>
            </w:numPr>
            <w:spacing w:beforeLines="50"/>
            <w:ind w:left="964" w:firstLineChars="0" w:hanging="567"/>
            <w:outlineLvl w:val="1"/>
          </w:pPr>
        </w:pPrChange>
      </w:pPr>
      <w:bookmarkStart w:id="620" w:name="_Toc293698838"/>
      <w:bookmarkStart w:id="621" w:name="_Toc293699776"/>
      <w:bookmarkStart w:id="622" w:name="_Toc283452008"/>
      <w:bookmarkStart w:id="623" w:name="_Toc287697101"/>
      <w:bookmarkStart w:id="624" w:name="_Toc424573360"/>
      <w:bookmarkStart w:id="625" w:name="_Toc505242723"/>
      <w:r w:rsidRPr="0053230F">
        <w:rPr>
          <w:rFonts w:hint="eastAsia"/>
          <w:b/>
          <w:sz w:val="24"/>
          <w:szCs w:val="24"/>
        </w:rPr>
        <w:t>各方的义务</w:t>
      </w:r>
      <w:bookmarkEnd w:id="620"/>
      <w:bookmarkEnd w:id="621"/>
      <w:bookmarkEnd w:id="622"/>
      <w:bookmarkEnd w:id="623"/>
      <w:bookmarkEnd w:id="624"/>
      <w:bookmarkEnd w:id="625"/>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为免生疑问，</w:t>
      </w:r>
      <w:r w:rsidRPr="00943343">
        <w:rPr>
          <w:rFonts w:ascii="宋体" w:hAnsi="宋体" w:hint="eastAsia"/>
          <w:sz w:val="24"/>
          <w:szCs w:val="24"/>
        </w:rPr>
        <w:t>优先权人以外的</w:t>
      </w:r>
      <w:r w:rsidRPr="00943343">
        <w:rPr>
          <w:rFonts w:ascii="宋体" w:hAnsi="宋体"/>
          <w:sz w:val="24"/>
          <w:szCs w:val="24"/>
        </w:rPr>
        <w:t>股东承诺并保证在</w:t>
      </w:r>
      <w:r w:rsidRPr="00943343">
        <w:rPr>
          <w:rFonts w:ascii="宋体" w:hAnsi="宋体" w:hint="eastAsia"/>
          <w:sz w:val="24"/>
          <w:szCs w:val="24"/>
        </w:rPr>
        <w:t>优先权人</w:t>
      </w:r>
      <w:r w:rsidRPr="00943343">
        <w:rPr>
          <w:rFonts w:ascii="宋体" w:hAnsi="宋体"/>
          <w:sz w:val="24"/>
          <w:szCs w:val="24"/>
        </w:rPr>
        <w:t>实施上述</w:t>
      </w:r>
      <w:r w:rsidRPr="00943343">
        <w:rPr>
          <w:rFonts w:ascii="宋体" w:hAnsi="宋体" w:hint="eastAsia"/>
          <w:sz w:val="24"/>
          <w:szCs w:val="24"/>
        </w:rPr>
        <w:t>增资</w:t>
      </w:r>
      <w:r w:rsidRPr="00943343">
        <w:rPr>
          <w:rFonts w:ascii="宋体" w:hAnsi="宋体"/>
          <w:sz w:val="24"/>
          <w:szCs w:val="24"/>
        </w:rPr>
        <w:t>行为时按照</w:t>
      </w:r>
      <w:r w:rsidRPr="00943343">
        <w:rPr>
          <w:rFonts w:ascii="宋体" w:hAnsi="宋体" w:hint="eastAsia"/>
          <w:sz w:val="24"/>
          <w:szCs w:val="24"/>
        </w:rPr>
        <w:t>优先权人</w:t>
      </w:r>
      <w:r w:rsidRPr="00943343">
        <w:rPr>
          <w:rFonts w:ascii="宋体" w:hAnsi="宋体"/>
          <w:sz w:val="24"/>
          <w:szCs w:val="24"/>
        </w:rPr>
        <w:t>的要求签署放弃</w:t>
      </w:r>
      <w:r w:rsidRPr="00943343">
        <w:rPr>
          <w:rFonts w:ascii="宋体" w:hAnsi="宋体" w:hint="eastAsia"/>
          <w:sz w:val="24"/>
          <w:szCs w:val="24"/>
        </w:rPr>
        <w:t>增资</w:t>
      </w:r>
      <w:r w:rsidRPr="00943343">
        <w:rPr>
          <w:rFonts w:ascii="宋体" w:hAnsi="宋体"/>
          <w:sz w:val="24"/>
          <w:szCs w:val="24"/>
        </w:rPr>
        <w:t>优先</w:t>
      </w:r>
      <w:r w:rsidRPr="00943343">
        <w:rPr>
          <w:rFonts w:ascii="宋体" w:hAnsi="宋体" w:hint="eastAsia"/>
          <w:sz w:val="24"/>
          <w:szCs w:val="24"/>
        </w:rPr>
        <w:t>认购</w:t>
      </w:r>
      <w:r w:rsidRPr="00943343">
        <w:rPr>
          <w:rFonts w:ascii="宋体" w:hAnsi="宋体"/>
          <w:sz w:val="24"/>
          <w:szCs w:val="24"/>
        </w:rPr>
        <w:t>权的</w:t>
      </w:r>
      <w:r w:rsidRPr="00943343">
        <w:rPr>
          <w:rFonts w:ascii="宋体" w:hAnsi="宋体" w:hint="eastAsia"/>
          <w:sz w:val="24"/>
          <w:szCs w:val="24"/>
        </w:rPr>
        <w:t>证明</w:t>
      </w:r>
      <w:r w:rsidRPr="00943343">
        <w:rPr>
          <w:rFonts w:ascii="宋体" w:hAnsi="宋体"/>
          <w:sz w:val="24"/>
          <w:szCs w:val="24"/>
        </w:rPr>
        <w:t>文件及</w:t>
      </w:r>
      <w:r w:rsidR="00C57576">
        <w:rPr>
          <w:rFonts w:ascii="宋体" w:hAnsi="宋体"/>
          <w:sz w:val="24"/>
          <w:szCs w:val="24"/>
        </w:rPr>
        <w:t>其它</w:t>
      </w:r>
      <w:r w:rsidRPr="00943343">
        <w:rPr>
          <w:rFonts w:ascii="宋体" w:hAnsi="宋体"/>
          <w:sz w:val="24"/>
          <w:szCs w:val="24"/>
        </w:rPr>
        <w:t>所有与</w:t>
      </w:r>
      <w:r w:rsidRPr="00943343">
        <w:rPr>
          <w:rFonts w:ascii="宋体" w:hAnsi="宋体" w:hint="eastAsia"/>
          <w:sz w:val="24"/>
          <w:szCs w:val="24"/>
        </w:rPr>
        <w:t>增资</w:t>
      </w:r>
      <w:r w:rsidRPr="00943343">
        <w:rPr>
          <w:rFonts w:ascii="宋体" w:hAnsi="宋体"/>
          <w:sz w:val="24"/>
          <w:szCs w:val="24"/>
        </w:rPr>
        <w:t>有关且需要其签署的文件</w:t>
      </w:r>
      <w:r w:rsidRPr="00943343">
        <w:rPr>
          <w:rFonts w:ascii="宋体" w:hAnsi="宋体" w:hint="eastAsia"/>
          <w:sz w:val="24"/>
          <w:szCs w:val="24"/>
        </w:rPr>
        <w:t>。</w:t>
      </w:r>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对于本</w:t>
      </w:r>
      <w:fldSimple w:instr=" REF _Ref293695082 \r \h  \* MERGEFORMAT ">
        <w:r w:rsidR="00AE0F96" w:rsidRPr="00AE0F96">
          <w:rPr>
            <w:rFonts w:ascii="宋体" w:hAnsi="宋体" w:hint="eastAsia"/>
            <w:sz w:val="24"/>
            <w:szCs w:val="24"/>
          </w:rPr>
          <w:t>第8条</w:t>
        </w:r>
      </w:fldSimple>
      <w:r w:rsidRPr="00943343">
        <w:rPr>
          <w:rFonts w:ascii="宋体" w:hAnsi="宋体"/>
          <w:sz w:val="24"/>
          <w:szCs w:val="24"/>
        </w:rPr>
        <w:t>项下拟增注册资本的任何发行，各方同意尽力完成该等发行所要求的一切法律程序，包括但不限于签署增资协议及</w:t>
      </w:r>
      <w:r w:rsidR="00C57576">
        <w:rPr>
          <w:rFonts w:ascii="宋体" w:hAnsi="宋体"/>
          <w:sz w:val="24"/>
          <w:szCs w:val="24"/>
        </w:rPr>
        <w:t>其它</w:t>
      </w:r>
      <w:r w:rsidRPr="00943343">
        <w:rPr>
          <w:rFonts w:ascii="宋体" w:hAnsi="宋体"/>
          <w:sz w:val="24"/>
          <w:szCs w:val="24"/>
        </w:rPr>
        <w:t>相关的</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决议中投票批准该等增资，进行资产评估（如需），以及在本协议规定的时限内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r w:rsidRPr="00943343">
        <w:rPr>
          <w:rFonts w:ascii="宋体" w:hAnsi="宋体"/>
          <w:sz w:val="24"/>
          <w:szCs w:val="24"/>
        </w:rPr>
        <w:t>。</w:t>
      </w:r>
    </w:p>
    <w:p w:rsidR="00000000" w:rsidRDefault="0088554C" w:rsidP="005A27D1">
      <w:pPr>
        <w:pStyle w:val="aff"/>
        <w:numPr>
          <w:ilvl w:val="0"/>
          <w:numId w:val="49"/>
        </w:numPr>
        <w:spacing w:beforeLines="50" w:afterLines="50"/>
        <w:ind w:firstLineChars="0"/>
        <w:jc w:val="center"/>
        <w:outlineLvl w:val="0"/>
        <w:rPr>
          <w:b/>
          <w:sz w:val="28"/>
          <w:szCs w:val="28"/>
        </w:rPr>
        <w:pPrChange w:id="626" w:author="ll" w:date="2018-02-02T21:43:00Z">
          <w:pPr>
            <w:pStyle w:val="aff"/>
            <w:numPr>
              <w:numId w:val="49"/>
            </w:numPr>
            <w:spacing w:beforeLines="50" w:afterLines="50"/>
            <w:ind w:left="1145" w:firstLineChars="0" w:hanging="425"/>
            <w:jc w:val="center"/>
            <w:outlineLvl w:val="0"/>
          </w:pPr>
        </w:pPrChange>
      </w:pPr>
      <w:bookmarkStart w:id="627" w:name="_Toc422070523"/>
      <w:bookmarkStart w:id="628" w:name="_Toc422070824"/>
      <w:bookmarkStart w:id="629" w:name="_Toc422070938"/>
      <w:bookmarkStart w:id="630" w:name="_Toc422071751"/>
      <w:bookmarkStart w:id="631" w:name="_Toc422081773"/>
      <w:bookmarkStart w:id="632" w:name="_Toc422081890"/>
      <w:bookmarkStart w:id="633" w:name="_Toc422082273"/>
      <w:bookmarkStart w:id="634" w:name="_Toc422083674"/>
      <w:bookmarkStart w:id="635" w:name="_Toc422070524"/>
      <w:bookmarkStart w:id="636" w:name="_Toc422070825"/>
      <w:bookmarkStart w:id="637" w:name="_Toc422070939"/>
      <w:bookmarkStart w:id="638" w:name="_Toc422071752"/>
      <w:bookmarkStart w:id="639" w:name="_Toc422081774"/>
      <w:bookmarkStart w:id="640" w:name="_Toc422081891"/>
      <w:bookmarkStart w:id="641" w:name="_Toc422082274"/>
      <w:bookmarkStart w:id="642" w:name="_Toc422083675"/>
      <w:bookmarkStart w:id="643" w:name="_Toc422070525"/>
      <w:bookmarkStart w:id="644" w:name="_Toc422070826"/>
      <w:bookmarkStart w:id="645" w:name="_Toc422070940"/>
      <w:bookmarkStart w:id="646" w:name="_Toc422071753"/>
      <w:bookmarkStart w:id="647" w:name="_Toc422081775"/>
      <w:bookmarkStart w:id="648" w:name="_Toc422081892"/>
      <w:bookmarkStart w:id="649" w:name="_Toc422082275"/>
      <w:bookmarkStart w:id="650" w:name="_Toc422083676"/>
      <w:bookmarkStart w:id="651" w:name="_Toc422070526"/>
      <w:bookmarkStart w:id="652" w:name="_Toc422070827"/>
      <w:bookmarkStart w:id="653" w:name="_Toc422070941"/>
      <w:bookmarkStart w:id="654" w:name="_Toc422071754"/>
      <w:bookmarkStart w:id="655" w:name="_Toc422081776"/>
      <w:bookmarkStart w:id="656" w:name="_Toc422081893"/>
      <w:bookmarkStart w:id="657" w:name="_Toc422082276"/>
      <w:bookmarkStart w:id="658" w:name="_Toc422083677"/>
      <w:bookmarkStart w:id="659" w:name="_Toc422070527"/>
      <w:bookmarkStart w:id="660" w:name="_Toc422070828"/>
      <w:bookmarkStart w:id="661" w:name="_Toc422070942"/>
      <w:bookmarkStart w:id="662" w:name="_Toc422071755"/>
      <w:bookmarkStart w:id="663" w:name="_Toc422081777"/>
      <w:bookmarkStart w:id="664" w:name="_Toc422081894"/>
      <w:bookmarkStart w:id="665" w:name="_Toc422082277"/>
      <w:bookmarkStart w:id="666" w:name="_Toc422083678"/>
      <w:bookmarkStart w:id="667" w:name="_Toc422070528"/>
      <w:bookmarkStart w:id="668" w:name="_Toc422070829"/>
      <w:bookmarkStart w:id="669" w:name="_Toc422070943"/>
      <w:bookmarkStart w:id="670" w:name="_Toc422071756"/>
      <w:bookmarkStart w:id="671" w:name="_Toc422081778"/>
      <w:bookmarkStart w:id="672" w:name="_Toc422081895"/>
      <w:bookmarkStart w:id="673" w:name="_Toc422082278"/>
      <w:bookmarkStart w:id="674" w:name="_Toc422083679"/>
      <w:bookmarkStart w:id="675" w:name="_Toc422070529"/>
      <w:bookmarkStart w:id="676" w:name="_Toc422070830"/>
      <w:bookmarkStart w:id="677" w:name="_Toc422070944"/>
      <w:bookmarkStart w:id="678" w:name="_Toc422071757"/>
      <w:bookmarkStart w:id="679" w:name="_Toc422081779"/>
      <w:bookmarkStart w:id="680" w:name="_Toc422081896"/>
      <w:bookmarkStart w:id="681" w:name="_Toc422082279"/>
      <w:bookmarkStart w:id="682" w:name="_Toc422083680"/>
      <w:bookmarkStart w:id="683" w:name="_Toc422070530"/>
      <w:bookmarkStart w:id="684" w:name="_Toc422070831"/>
      <w:bookmarkStart w:id="685" w:name="_Toc422070945"/>
      <w:bookmarkStart w:id="686" w:name="_Toc422071758"/>
      <w:bookmarkStart w:id="687" w:name="_Toc422081780"/>
      <w:bookmarkStart w:id="688" w:name="_Toc422081897"/>
      <w:bookmarkStart w:id="689" w:name="_Toc422082280"/>
      <w:bookmarkStart w:id="690" w:name="_Toc422083681"/>
      <w:bookmarkStart w:id="691" w:name="_Toc422070531"/>
      <w:bookmarkStart w:id="692" w:name="_Toc422070832"/>
      <w:bookmarkStart w:id="693" w:name="_Toc422070946"/>
      <w:bookmarkStart w:id="694" w:name="_Toc422071759"/>
      <w:bookmarkStart w:id="695" w:name="_Toc422081781"/>
      <w:bookmarkStart w:id="696" w:name="_Toc422081898"/>
      <w:bookmarkStart w:id="697" w:name="_Toc422082281"/>
      <w:bookmarkStart w:id="698" w:name="_Toc422083682"/>
      <w:bookmarkStart w:id="699" w:name="_Toc422070532"/>
      <w:bookmarkStart w:id="700" w:name="_Toc422070833"/>
      <w:bookmarkStart w:id="701" w:name="_Toc422070947"/>
      <w:bookmarkStart w:id="702" w:name="_Toc422071760"/>
      <w:bookmarkStart w:id="703" w:name="_Toc422081782"/>
      <w:bookmarkStart w:id="704" w:name="_Toc422081899"/>
      <w:bookmarkStart w:id="705" w:name="_Toc422082282"/>
      <w:bookmarkStart w:id="706" w:name="_Toc422083683"/>
      <w:bookmarkStart w:id="707" w:name="_Toc422070533"/>
      <w:bookmarkStart w:id="708" w:name="_Toc422070834"/>
      <w:bookmarkStart w:id="709" w:name="_Toc422070948"/>
      <w:bookmarkStart w:id="710" w:name="_Toc422071761"/>
      <w:bookmarkStart w:id="711" w:name="_Toc422081783"/>
      <w:bookmarkStart w:id="712" w:name="_Toc422081900"/>
      <w:bookmarkStart w:id="713" w:name="_Toc422082283"/>
      <w:bookmarkStart w:id="714" w:name="_Toc422083684"/>
      <w:bookmarkStart w:id="715" w:name="_Toc422070534"/>
      <w:bookmarkStart w:id="716" w:name="_Toc422070835"/>
      <w:bookmarkStart w:id="717" w:name="_Toc422070949"/>
      <w:bookmarkStart w:id="718" w:name="_Toc422071762"/>
      <w:bookmarkStart w:id="719" w:name="_Toc422081784"/>
      <w:bookmarkStart w:id="720" w:name="_Toc422081901"/>
      <w:bookmarkStart w:id="721" w:name="_Toc422082284"/>
      <w:bookmarkStart w:id="722" w:name="_Toc422083685"/>
      <w:bookmarkStart w:id="723" w:name="_Toc422070535"/>
      <w:bookmarkStart w:id="724" w:name="_Toc422070836"/>
      <w:bookmarkStart w:id="725" w:name="_Toc422070950"/>
      <w:bookmarkStart w:id="726" w:name="_Toc422071763"/>
      <w:bookmarkStart w:id="727" w:name="_Toc422081785"/>
      <w:bookmarkStart w:id="728" w:name="_Toc422081902"/>
      <w:bookmarkStart w:id="729" w:name="_Toc422082285"/>
      <w:bookmarkStart w:id="730" w:name="_Toc422083686"/>
      <w:bookmarkStart w:id="731" w:name="_Toc422070536"/>
      <w:bookmarkStart w:id="732" w:name="_Toc422070837"/>
      <w:bookmarkStart w:id="733" w:name="_Toc422070951"/>
      <w:bookmarkStart w:id="734" w:name="_Toc422071764"/>
      <w:bookmarkStart w:id="735" w:name="_Toc422081786"/>
      <w:bookmarkStart w:id="736" w:name="_Toc422081903"/>
      <w:bookmarkStart w:id="737" w:name="_Toc422082286"/>
      <w:bookmarkStart w:id="738" w:name="_Toc422083687"/>
      <w:bookmarkStart w:id="739" w:name="_Toc422070537"/>
      <w:bookmarkStart w:id="740" w:name="_Toc422070838"/>
      <w:bookmarkStart w:id="741" w:name="_Toc422070952"/>
      <w:bookmarkStart w:id="742" w:name="_Toc422071765"/>
      <w:bookmarkStart w:id="743" w:name="_Toc422081787"/>
      <w:bookmarkStart w:id="744" w:name="_Toc422081904"/>
      <w:bookmarkStart w:id="745" w:name="_Toc422082287"/>
      <w:bookmarkStart w:id="746" w:name="_Toc422083688"/>
      <w:bookmarkStart w:id="747" w:name="_Toc422070538"/>
      <w:bookmarkStart w:id="748" w:name="_Toc422070839"/>
      <w:bookmarkStart w:id="749" w:name="_Toc422070953"/>
      <w:bookmarkStart w:id="750" w:name="_Toc422071766"/>
      <w:bookmarkStart w:id="751" w:name="_Toc422081788"/>
      <w:bookmarkStart w:id="752" w:name="_Toc422081905"/>
      <w:bookmarkStart w:id="753" w:name="_Toc422082288"/>
      <w:bookmarkStart w:id="754" w:name="_Toc422083689"/>
      <w:bookmarkStart w:id="755" w:name="_Toc422070539"/>
      <w:bookmarkStart w:id="756" w:name="_Toc422070840"/>
      <w:bookmarkStart w:id="757" w:name="_Toc422070954"/>
      <w:bookmarkStart w:id="758" w:name="_Toc422071767"/>
      <w:bookmarkStart w:id="759" w:name="_Toc422081789"/>
      <w:bookmarkStart w:id="760" w:name="_Toc422081906"/>
      <w:bookmarkStart w:id="761" w:name="_Toc422082289"/>
      <w:bookmarkStart w:id="762" w:name="_Toc422083690"/>
      <w:bookmarkStart w:id="763" w:name="_Toc422070540"/>
      <w:bookmarkStart w:id="764" w:name="_Toc422070841"/>
      <w:bookmarkStart w:id="765" w:name="_Toc422070955"/>
      <w:bookmarkStart w:id="766" w:name="_Toc422071768"/>
      <w:bookmarkStart w:id="767" w:name="_Toc422081790"/>
      <w:bookmarkStart w:id="768" w:name="_Toc422081907"/>
      <w:bookmarkStart w:id="769" w:name="_Toc422082290"/>
      <w:bookmarkStart w:id="770" w:name="_Toc422083691"/>
      <w:bookmarkStart w:id="771" w:name="_Toc422070541"/>
      <w:bookmarkStart w:id="772" w:name="_Toc422070842"/>
      <w:bookmarkStart w:id="773" w:name="_Toc422070956"/>
      <w:bookmarkStart w:id="774" w:name="_Toc422071769"/>
      <w:bookmarkStart w:id="775" w:name="_Toc422081791"/>
      <w:bookmarkStart w:id="776" w:name="_Toc422081908"/>
      <w:bookmarkStart w:id="777" w:name="_Toc422082291"/>
      <w:bookmarkStart w:id="778" w:name="_Toc422083692"/>
      <w:bookmarkStart w:id="779" w:name="_Toc422070542"/>
      <w:bookmarkStart w:id="780" w:name="_Toc422070843"/>
      <w:bookmarkStart w:id="781" w:name="_Toc422070957"/>
      <w:bookmarkStart w:id="782" w:name="_Toc422071770"/>
      <w:bookmarkStart w:id="783" w:name="_Toc422081792"/>
      <w:bookmarkStart w:id="784" w:name="_Toc422081909"/>
      <w:bookmarkStart w:id="785" w:name="_Toc422082292"/>
      <w:bookmarkStart w:id="786" w:name="_Toc422083693"/>
      <w:bookmarkStart w:id="787" w:name="_Toc422070543"/>
      <w:bookmarkStart w:id="788" w:name="_Toc422070844"/>
      <w:bookmarkStart w:id="789" w:name="_Toc422070958"/>
      <w:bookmarkStart w:id="790" w:name="_Toc422071771"/>
      <w:bookmarkStart w:id="791" w:name="_Toc422081793"/>
      <w:bookmarkStart w:id="792" w:name="_Toc422081910"/>
      <w:bookmarkStart w:id="793" w:name="_Toc422082293"/>
      <w:bookmarkStart w:id="794" w:name="_Toc422083694"/>
      <w:bookmarkStart w:id="795" w:name="_Toc422070544"/>
      <w:bookmarkStart w:id="796" w:name="_Toc422070845"/>
      <w:bookmarkStart w:id="797" w:name="_Toc422070959"/>
      <w:bookmarkStart w:id="798" w:name="_Toc422071772"/>
      <w:bookmarkStart w:id="799" w:name="_Toc422081794"/>
      <w:bookmarkStart w:id="800" w:name="_Toc422081911"/>
      <w:bookmarkStart w:id="801" w:name="_Toc422082294"/>
      <w:bookmarkStart w:id="802" w:name="_Toc422083695"/>
      <w:bookmarkStart w:id="803" w:name="_Toc422070545"/>
      <w:bookmarkStart w:id="804" w:name="_Toc422070846"/>
      <w:bookmarkStart w:id="805" w:name="_Toc422070960"/>
      <w:bookmarkStart w:id="806" w:name="_Toc422071773"/>
      <w:bookmarkStart w:id="807" w:name="_Toc422081795"/>
      <w:bookmarkStart w:id="808" w:name="_Toc422081912"/>
      <w:bookmarkStart w:id="809" w:name="_Toc422082295"/>
      <w:bookmarkStart w:id="810" w:name="_Toc422083696"/>
      <w:bookmarkStart w:id="811" w:name="_Toc422070546"/>
      <w:bookmarkStart w:id="812" w:name="_Toc422070847"/>
      <w:bookmarkStart w:id="813" w:name="_Toc422070961"/>
      <w:bookmarkStart w:id="814" w:name="_Toc422071774"/>
      <w:bookmarkStart w:id="815" w:name="_Toc422081796"/>
      <w:bookmarkStart w:id="816" w:name="_Toc422081913"/>
      <w:bookmarkStart w:id="817" w:name="_Toc422082296"/>
      <w:bookmarkStart w:id="818" w:name="_Toc422083697"/>
      <w:bookmarkStart w:id="819" w:name="_Toc422070547"/>
      <w:bookmarkStart w:id="820" w:name="_Toc422070848"/>
      <w:bookmarkStart w:id="821" w:name="_Toc422070962"/>
      <w:bookmarkStart w:id="822" w:name="_Toc422071775"/>
      <w:bookmarkStart w:id="823" w:name="_Toc422081797"/>
      <w:bookmarkStart w:id="824" w:name="_Toc422081914"/>
      <w:bookmarkStart w:id="825" w:name="_Toc422082297"/>
      <w:bookmarkStart w:id="826" w:name="_Toc422083698"/>
      <w:bookmarkStart w:id="827" w:name="_Toc422070548"/>
      <w:bookmarkStart w:id="828" w:name="_Toc422070849"/>
      <w:bookmarkStart w:id="829" w:name="_Toc422070963"/>
      <w:bookmarkStart w:id="830" w:name="_Toc422071776"/>
      <w:bookmarkStart w:id="831" w:name="_Toc422081798"/>
      <w:bookmarkStart w:id="832" w:name="_Toc422081915"/>
      <w:bookmarkStart w:id="833" w:name="_Toc422082298"/>
      <w:bookmarkStart w:id="834" w:name="_Toc422083699"/>
      <w:bookmarkStart w:id="835" w:name="_Toc422070549"/>
      <w:bookmarkStart w:id="836" w:name="_Toc422070850"/>
      <w:bookmarkStart w:id="837" w:name="_Toc422070964"/>
      <w:bookmarkStart w:id="838" w:name="_Toc422071777"/>
      <w:bookmarkStart w:id="839" w:name="_Toc422081799"/>
      <w:bookmarkStart w:id="840" w:name="_Toc422081916"/>
      <w:bookmarkStart w:id="841" w:name="_Toc422082299"/>
      <w:bookmarkStart w:id="842" w:name="_Toc422083700"/>
      <w:bookmarkStart w:id="843" w:name="_Toc422070550"/>
      <w:bookmarkStart w:id="844" w:name="_Toc422070851"/>
      <w:bookmarkStart w:id="845" w:name="_Toc422070965"/>
      <w:bookmarkStart w:id="846" w:name="_Toc422071778"/>
      <w:bookmarkStart w:id="847" w:name="_Toc422081800"/>
      <w:bookmarkStart w:id="848" w:name="_Toc422081917"/>
      <w:bookmarkStart w:id="849" w:name="_Toc422082300"/>
      <w:bookmarkStart w:id="850" w:name="_Toc422083701"/>
      <w:bookmarkStart w:id="851" w:name="_Toc422070551"/>
      <w:bookmarkStart w:id="852" w:name="_Toc422070852"/>
      <w:bookmarkStart w:id="853" w:name="_Toc422070966"/>
      <w:bookmarkStart w:id="854" w:name="_Toc422071779"/>
      <w:bookmarkStart w:id="855" w:name="_Toc422081801"/>
      <w:bookmarkStart w:id="856" w:name="_Toc422081918"/>
      <w:bookmarkStart w:id="857" w:name="_Toc422082301"/>
      <w:bookmarkStart w:id="858" w:name="_Toc422083702"/>
      <w:bookmarkStart w:id="859" w:name="_Toc422070552"/>
      <w:bookmarkStart w:id="860" w:name="_Toc422070853"/>
      <w:bookmarkStart w:id="861" w:name="_Toc422070967"/>
      <w:bookmarkStart w:id="862" w:name="_Toc422071780"/>
      <w:bookmarkStart w:id="863" w:name="_Toc422081802"/>
      <w:bookmarkStart w:id="864" w:name="_Toc422081919"/>
      <w:bookmarkStart w:id="865" w:name="_Toc422082302"/>
      <w:bookmarkStart w:id="866" w:name="_Toc422083703"/>
      <w:bookmarkStart w:id="867" w:name="_Toc422070553"/>
      <w:bookmarkStart w:id="868" w:name="_Toc422070854"/>
      <w:bookmarkStart w:id="869" w:name="_Toc422070968"/>
      <w:bookmarkStart w:id="870" w:name="_Toc422071781"/>
      <w:bookmarkStart w:id="871" w:name="_Toc422081803"/>
      <w:bookmarkStart w:id="872" w:name="_Toc422081920"/>
      <w:bookmarkStart w:id="873" w:name="_Toc422082303"/>
      <w:bookmarkStart w:id="874" w:name="_Toc422083704"/>
      <w:bookmarkStart w:id="875" w:name="_Toc422070554"/>
      <w:bookmarkStart w:id="876" w:name="_Toc422070855"/>
      <w:bookmarkStart w:id="877" w:name="_Toc422070969"/>
      <w:bookmarkStart w:id="878" w:name="_Toc422071782"/>
      <w:bookmarkStart w:id="879" w:name="_Toc422081804"/>
      <w:bookmarkStart w:id="880" w:name="_Toc422081921"/>
      <w:bookmarkStart w:id="881" w:name="_Toc422082304"/>
      <w:bookmarkStart w:id="882" w:name="_Toc422083705"/>
      <w:bookmarkStart w:id="883" w:name="_Ref293694053"/>
      <w:bookmarkStart w:id="884" w:name="_Ref293695710"/>
      <w:bookmarkStart w:id="885" w:name="_Toc293698842"/>
      <w:bookmarkStart w:id="886" w:name="_Toc293699780"/>
      <w:bookmarkStart w:id="887" w:name="_Toc283452012"/>
      <w:bookmarkStart w:id="888" w:name="_Toc287697105"/>
      <w:bookmarkStart w:id="889" w:name="_Toc424573361"/>
      <w:bookmarkStart w:id="890" w:name="_Toc505242724"/>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r w:rsidRPr="008519AC">
        <w:rPr>
          <w:rFonts w:hint="eastAsia"/>
          <w:b/>
          <w:sz w:val="28"/>
          <w:szCs w:val="28"/>
        </w:rPr>
        <w:t>公司的经营管理</w:t>
      </w:r>
      <w:bookmarkEnd w:id="883"/>
      <w:bookmarkEnd w:id="884"/>
      <w:bookmarkEnd w:id="885"/>
      <w:bookmarkEnd w:id="886"/>
      <w:bookmarkEnd w:id="887"/>
      <w:bookmarkEnd w:id="888"/>
      <w:bookmarkEnd w:id="889"/>
      <w:bookmarkEnd w:id="890"/>
    </w:p>
    <w:p w:rsidR="00000000" w:rsidRDefault="00343AD9" w:rsidP="005A27D1">
      <w:pPr>
        <w:pStyle w:val="aff"/>
        <w:numPr>
          <w:ilvl w:val="1"/>
          <w:numId w:val="49"/>
        </w:numPr>
        <w:spacing w:beforeLines="50"/>
        <w:ind w:left="964" w:firstLineChars="0"/>
        <w:outlineLvl w:val="1"/>
        <w:rPr>
          <w:b/>
          <w:sz w:val="24"/>
          <w:szCs w:val="24"/>
        </w:rPr>
        <w:pPrChange w:id="891" w:author="ll" w:date="2018-02-02T21:43:00Z">
          <w:pPr>
            <w:pStyle w:val="aff"/>
            <w:numPr>
              <w:ilvl w:val="1"/>
              <w:numId w:val="49"/>
            </w:numPr>
            <w:spacing w:beforeLines="50"/>
            <w:ind w:left="964" w:firstLineChars="0" w:hanging="567"/>
            <w:outlineLvl w:val="1"/>
          </w:pPr>
        </w:pPrChange>
      </w:pPr>
      <w:bookmarkStart w:id="892" w:name="_Toc505242725"/>
      <w:bookmarkStart w:id="893" w:name="_Toc288410279"/>
      <w:bookmarkStart w:id="894" w:name="_Toc293698843"/>
      <w:bookmarkStart w:id="895" w:name="_Toc293699781"/>
      <w:bookmarkStart w:id="896" w:name="_Toc292794104"/>
      <w:bookmarkStart w:id="897" w:name="_Toc285541772"/>
      <w:r w:rsidRPr="0053230F">
        <w:rPr>
          <w:rFonts w:hint="eastAsia"/>
          <w:b/>
          <w:sz w:val="24"/>
          <w:szCs w:val="24"/>
        </w:rPr>
        <w:t>股东会</w:t>
      </w:r>
      <w:bookmarkEnd w:id="892"/>
    </w:p>
    <w:bookmarkEnd w:id="893"/>
    <w:bookmarkEnd w:id="894"/>
    <w:bookmarkEnd w:id="895"/>
    <w:bookmarkEnd w:id="896"/>
    <w:p w:rsidR="00343AD9" w:rsidRDefault="00343AD9" w:rsidP="00343AD9">
      <w:pPr>
        <w:ind w:leftChars="270" w:left="540"/>
        <w:rPr>
          <w:rFonts w:ascii="宋体" w:hAnsi="宋体"/>
          <w:sz w:val="24"/>
          <w:szCs w:val="24"/>
        </w:rPr>
      </w:pPr>
      <w:r w:rsidRPr="00943343">
        <w:rPr>
          <w:rFonts w:ascii="宋体" w:hAnsi="宋体" w:hint="eastAsia"/>
          <w:sz w:val="24"/>
          <w:szCs w:val="24"/>
        </w:rPr>
        <w:t>股东会为公司最高权力机构，其行使下列职权：</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98" w:name="_Ref430862658"/>
      <w:r w:rsidRPr="00544A10">
        <w:rPr>
          <w:rFonts w:ascii="宋体" w:hAnsi="宋体" w:hint="eastAsia"/>
          <w:sz w:val="24"/>
          <w:szCs w:val="24"/>
        </w:rPr>
        <w:t>对章程及合资合同的订立或任何修改；</w:t>
      </w:r>
      <w:bookmarkEnd w:id="898"/>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清算、终止、解散；</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注册资本的增加或减少；</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7C6A30">
        <w:rPr>
          <w:rFonts w:ascii="宋体" w:hAnsi="宋体" w:hint="eastAsia"/>
          <w:sz w:val="24"/>
          <w:szCs w:val="24"/>
        </w:rPr>
        <w:t>公司增资、减资、发行或出售公司股票或债券；</w:t>
      </w:r>
    </w:p>
    <w:p w:rsidR="00A41D8E" w:rsidRDefault="00A41D8E" w:rsidP="00E535B5">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批准公司的</w:t>
      </w:r>
      <w:r w:rsidRPr="00A41D8E">
        <w:rPr>
          <w:rFonts w:ascii="宋体" w:hAnsi="宋体" w:hint="eastAsia"/>
          <w:sz w:val="24"/>
          <w:szCs w:val="24"/>
        </w:rPr>
        <w:t>任何股权奖励和股权激励计划，或授予任何奖励或激励股权；</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899" w:name="_Ref422135217"/>
      <w:r w:rsidRPr="0013320E">
        <w:rPr>
          <w:rFonts w:ascii="宋体" w:hAnsi="宋体" w:hint="eastAsia"/>
          <w:sz w:val="24"/>
          <w:szCs w:val="24"/>
        </w:rPr>
        <w:t>董事会组成人数的变更；</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00" w:name="_Ref430862671"/>
      <w:bookmarkStart w:id="901" w:name="_Ref430862665"/>
      <w:bookmarkStart w:id="902" w:name="_Ref422135257"/>
      <w:bookmarkEnd w:id="899"/>
      <w:r w:rsidRPr="00544A10">
        <w:rPr>
          <w:rFonts w:ascii="宋体" w:hAnsi="宋体" w:hint="eastAsia"/>
          <w:sz w:val="24"/>
          <w:szCs w:val="24"/>
        </w:rPr>
        <w:t>变更经营范围或主营业务；</w:t>
      </w:r>
      <w:bookmarkEnd w:id="900"/>
    </w:p>
    <w:p w:rsidR="0079244D" w:rsidRPr="00861188"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03" w:name="_Ref504228434"/>
      <w:r w:rsidRPr="0013320E">
        <w:rPr>
          <w:rFonts w:ascii="宋体" w:hAnsi="宋体" w:hint="eastAsia"/>
          <w:sz w:val="24"/>
          <w:szCs w:val="24"/>
        </w:rPr>
        <w:t>审计师的委任和变更；</w:t>
      </w:r>
      <w:bookmarkEnd w:id="903"/>
    </w:p>
    <w:p w:rsidR="00CA5D1F" w:rsidRDefault="001D7CCB">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出售全部或实质性财产及与其他经济组织的合并或联合；</w:t>
      </w:r>
      <w:bookmarkEnd w:id="901"/>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公司与任何股东、公司董事、高级管理人员或职员之间及关联关系的合资企业、董事、高级管理人员及职员之间发生交易；</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公司搭建红筹架构、VIE架构等；</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w:t>
      </w:r>
      <w:r>
        <w:rPr>
          <w:rFonts w:ascii="宋体" w:hAnsi="宋体" w:hint="eastAsia"/>
          <w:sz w:val="24"/>
          <w:szCs w:val="24"/>
        </w:rPr>
        <w:t>万元的</w:t>
      </w:r>
      <w:r w:rsidRPr="0013320E">
        <w:rPr>
          <w:rFonts w:ascii="宋体" w:hAnsi="宋体" w:hint="eastAsia"/>
          <w:sz w:val="24"/>
          <w:szCs w:val="24"/>
        </w:rPr>
        <w:t>资本支出；</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0万元的投资</w:t>
      </w:r>
      <w:r>
        <w:rPr>
          <w:rFonts w:ascii="宋体" w:hAnsi="宋体" w:hint="eastAsia"/>
          <w:sz w:val="24"/>
          <w:szCs w:val="24"/>
        </w:rPr>
        <w:t>、</w:t>
      </w:r>
      <w:r w:rsidRPr="0013320E">
        <w:rPr>
          <w:rFonts w:ascii="宋体" w:hAnsi="宋体" w:hint="eastAsia"/>
          <w:sz w:val="24"/>
          <w:szCs w:val="24"/>
        </w:rPr>
        <w:t>收购，与第三方设立合资企业或</w:t>
      </w:r>
      <w:r>
        <w:rPr>
          <w:rFonts w:ascii="宋体" w:hAnsi="宋体" w:hint="eastAsia"/>
          <w:sz w:val="24"/>
          <w:szCs w:val="24"/>
        </w:rPr>
        <w:t>成立子公司、分公司</w:t>
      </w:r>
      <w:r w:rsidRPr="0013320E">
        <w:rPr>
          <w:rFonts w:ascii="宋体" w:hAnsi="宋体" w:hint="eastAsia"/>
          <w:sz w:val="24"/>
          <w:szCs w:val="24"/>
        </w:rPr>
        <w:t>；</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lastRenderedPageBreak/>
        <w:t>回购或注销股票；</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分发或支付分红；</w:t>
      </w:r>
    </w:p>
    <w:p w:rsidR="00C82535" w:rsidRDefault="00C82535" w:rsidP="00C82535">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通过公司预算；</w:t>
      </w:r>
      <w:bookmarkEnd w:id="902"/>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公司对董事、高级管理人员及职员的任何贷款；</w:t>
      </w:r>
    </w:p>
    <w:p w:rsidR="00000000" w:rsidRDefault="006D7EE2">
      <w:pPr>
        <w:tabs>
          <w:tab w:val="left" w:pos="1080"/>
          <w:tab w:val="left" w:pos="1134"/>
          <w:tab w:val="left" w:pos="1980"/>
        </w:tabs>
        <w:ind w:left="1080"/>
        <w:jc w:val="both"/>
        <w:rPr>
          <w:rFonts w:ascii="宋体" w:hAnsi="宋体"/>
          <w:sz w:val="24"/>
          <w:szCs w:val="24"/>
        </w:rPr>
        <w:pPrChange w:id="904" w:author="ll" w:date="2018-02-02T21:24:00Z">
          <w:pPr>
            <w:numPr>
              <w:numId w:val="16"/>
            </w:numPr>
            <w:tabs>
              <w:tab w:val="num" w:pos="964"/>
              <w:tab w:val="left" w:pos="1080"/>
              <w:tab w:val="left" w:pos="1134"/>
              <w:tab w:val="left" w:pos="1980"/>
            </w:tabs>
            <w:ind w:left="1080" w:hanging="540"/>
            <w:jc w:val="both"/>
          </w:pPr>
        </w:pPrChange>
      </w:pPr>
    </w:p>
    <w:p w:rsidR="00836E56" w:rsidRPr="00734FA3" w:rsidRDefault="00734FA3"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734FA3">
        <w:rPr>
          <w:rFonts w:ascii="宋体" w:hAnsi="宋体" w:hint="eastAsia"/>
          <w:sz w:val="24"/>
          <w:szCs w:val="24"/>
        </w:rPr>
        <w:t>对公司的经营计划的实质性改变；</w:t>
      </w:r>
    </w:p>
    <w:p w:rsidR="00000000" w:rsidRDefault="006D7EE2">
      <w:pPr>
        <w:tabs>
          <w:tab w:val="left" w:pos="1080"/>
          <w:tab w:val="left" w:pos="1134"/>
          <w:tab w:val="left" w:pos="1980"/>
        </w:tabs>
        <w:ind w:left="1080"/>
        <w:jc w:val="both"/>
        <w:rPr>
          <w:rFonts w:ascii="宋体" w:hAnsi="宋体"/>
          <w:sz w:val="24"/>
          <w:szCs w:val="24"/>
        </w:rPr>
        <w:pPrChange w:id="905" w:author="ll" w:date="2018-02-02T21:24:00Z">
          <w:pPr>
            <w:numPr>
              <w:numId w:val="16"/>
            </w:numPr>
            <w:tabs>
              <w:tab w:val="num" w:pos="964"/>
              <w:tab w:val="left" w:pos="1080"/>
              <w:tab w:val="left" w:pos="1134"/>
              <w:tab w:val="left" w:pos="1980"/>
            </w:tabs>
            <w:ind w:left="1080" w:hanging="540"/>
            <w:jc w:val="both"/>
          </w:pPr>
        </w:pPrChange>
      </w:pPr>
      <w:bookmarkStart w:id="906" w:name="_Ref430862682"/>
    </w:p>
    <w:p w:rsidR="00734FA3" w:rsidRPr="0013320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07" w:name="_Ref504230304"/>
      <w:r>
        <w:rPr>
          <w:rFonts w:ascii="宋体" w:hAnsi="宋体" w:hint="eastAsia"/>
          <w:sz w:val="24"/>
          <w:szCs w:val="24"/>
        </w:rPr>
        <w:t>其他根据公司章程规定应经全体股东一致同意的事项</w:t>
      </w:r>
      <w:r w:rsidR="00836E56" w:rsidRPr="0013320E">
        <w:rPr>
          <w:rFonts w:ascii="宋体" w:hAnsi="宋体" w:hint="eastAsia"/>
          <w:sz w:val="24"/>
          <w:szCs w:val="24"/>
        </w:rPr>
        <w:t>。</w:t>
      </w:r>
      <w:bookmarkEnd w:id="906"/>
      <w:bookmarkEnd w:id="907"/>
    </w:p>
    <w:p w:rsidR="00BF5DC4" w:rsidRDefault="00BF5DC4" w:rsidP="00016354">
      <w:pPr>
        <w:ind w:leftChars="270" w:left="540"/>
        <w:rPr>
          <w:rFonts w:ascii="宋体" w:hAnsi="宋体"/>
          <w:sz w:val="24"/>
          <w:szCs w:val="24"/>
        </w:rPr>
      </w:pPr>
      <w:r w:rsidRPr="00943343">
        <w:rPr>
          <w:rFonts w:ascii="宋体" w:hAnsi="宋体" w:hint="eastAsia"/>
          <w:sz w:val="24"/>
          <w:szCs w:val="24"/>
        </w:rPr>
        <w:t>股东会会议对</w:t>
      </w:r>
      <w:r>
        <w:rPr>
          <w:rFonts w:ascii="宋体" w:hAnsi="宋体" w:hint="eastAsia"/>
          <w:sz w:val="24"/>
          <w:szCs w:val="24"/>
        </w:rPr>
        <w:t>本款的</w:t>
      </w:r>
      <w:r w:rsidR="001D7CCB">
        <w:rPr>
          <w:rFonts w:ascii="宋体" w:hAnsi="宋体" w:hint="eastAsia"/>
          <w:sz w:val="24"/>
          <w:szCs w:val="24"/>
        </w:rPr>
        <w:t>第</w:t>
      </w:r>
      <w:r w:rsidR="00F9612F">
        <w:rPr>
          <w:rFonts w:ascii="宋体" w:hAnsi="宋体"/>
          <w:sz w:val="24"/>
          <w:szCs w:val="24"/>
        </w:rPr>
        <w:fldChar w:fldCharType="begin"/>
      </w:r>
      <w:r w:rsidR="001D7CCB">
        <w:rPr>
          <w:rFonts w:ascii="宋体" w:hAnsi="宋体" w:hint="eastAsia"/>
          <w:sz w:val="24"/>
          <w:szCs w:val="24"/>
        </w:rPr>
        <w:instrText>REF _Ref430862658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(a)</w:t>
      </w:r>
      <w:r w:rsidR="00F9612F">
        <w:rPr>
          <w:rFonts w:ascii="宋体" w:hAnsi="宋体"/>
          <w:sz w:val="24"/>
          <w:szCs w:val="24"/>
        </w:rPr>
        <w:fldChar w:fldCharType="end"/>
      </w:r>
      <w:r w:rsidR="001D7CCB">
        <w:rPr>
          <w:rFonts w:ascii="宋体" w:hAnsi="宋体" w:hint="eastAsia"/>
          <w:sz w:val="24"/>
          <w:szCs w:val="24"/>
        </w:rPr>
        <w:t>项</w:t>
      </w:r>
      <w:r w:rsidR="00343AD9">
        <w:rPr>
          <w:rFonts w:ascii="宋体" w:hAnsi="宋体" w:hint="eastAsia"/>
          <w:sz w:val="24"/>
          <w:szCs w:val="24"/>
        </w:rPr>
        <w:t>至</w:t>
      </w:r>
      <w:r w:rsidR="001D7CCB">
        <w:rPr>
          <w:rFonts w:ascii="宋体" w:hAnsi="宋体" w:hint="eastAsia"/>
          <w:sz w:val="24"/>
          <w:szCs w:val="24"/>
        </w:rPr>
        <w:t>第</w:t>
      </w:r>
      <w:r w:rsidR="00F9612F">
        <w:rPr>
          <w:rFonts w:ascii="宋体" w:hAnsi="宋体"/>
          <w:sz w:val="24"/>
          <w:szCs w:val="24"/>
        </w:rPr>
        <w:fldChar w:fldCharType="begin"/>
      </w:r>
      <w:r w:rsidR="00E535B5">
        <w:rPr>
          <w:rFonts w:ascii="宋体" w:hAnsi="宋体" w:hint="eastAsia"/>
          <w:sz w:val="24"/>
          <w:szCs w:val="24"/>
        </w:rPr>
        <w:instrText>REF _Ref504228434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w:t>
      </w:r>
      <w:r w:rsidR="009525B3">
        <w:rPr>
          <w:rFonts w:ascii="宋体" w:hAnsi="宋体"/>
          <w:sz w:val="24"/>
          <w:szCs w:val="24"/>
        </w:rPr>
        <w:t>g</w:t>
      </w:r>
      <w:r w:rsidR="00AE0F96">
        <w:rPr>
          <w:rFonts w:ascii="宋体" w:hAnsi="宋体"/>
          <w:sz w:val="24"/>
          <w:szCs w:val="24"/>
        </w:rPr>
        <w:t>)</w:t>
      </w:r>
      <w:r w:rsidR="00F9612F">
        <w:rPr>
          <w:rFonts w:ascii="宋体" w:hAnsi="宋体"/>
          <w:sz w:val="24"/>
          <w:szCs w:val="24"/>
        </w:rPr>
        <w:fldChar w:fldCharType="end"/>
      </w:r>
      <w:r>
        <w:rPr>
          <w:rFonts w:ascii="宋体" w:hAnsi="宋体" w:hint="eastAsia"/>
          <w:sz w:val="24"/>
          <w:szCs w:val="24"/>
        </w:rPr>
        <w:t>项事项所</w:t>
      </w:r>
      <w:r w:rsidRPr="00943343">
        <w:rPr>
          <w:rFonts w:ascii="宋体" w:hAnsi="宋体" w:hint="eastAsia"/>
          <w:sz w:val="24"/>
          <w:szCs w:val="24"/>
        </w:rPr>
        <w:t>作决议，须</w:t>
      </w:r>
      <w:r>
        <w:rPr>
          <w:rFonts w:ascii="宋体" w:hAnsi="宋体" w:hint="eastAsia"/>
          <w:sz w:val="24"/>
          <w:szCs w:val="24"/>
        </w:rPr>
        <w:t>经</w:t>
      </w:r>
      <w:r w:rsidR="00343AD9">
        <w:rPr>
          <w:rFonts w:ascii="宋体" w:hAnsi="宋体" w:hint="eastAsia"/>
          <w:sz w:val="24"/>
          <w:szCs w:val="24"/>
        </w:rPr>
        <w:t>包括投资者在内的</w:t>
      </w:r>
      <w:r>
        <w:rPr>
          <w:rFonts w:ascii="宋体" w:hAnsi="宋体" w:hint="eastAsia"/>
          <w:sz w:val="24"/>
          <w:szCs w:val="24"/>
        </w:rPr>
        <w:t>股东会三分之二以上有表决权的股东通过后方为有效；</w:t>
      </w:r>
      <w:r w:rsidRPr="00943343">
        <w:rPr>
          <w:rFonts w:ascii="宋体" w:hAnsi="宋体" w:hint="eastAsia"/>
          <w:sz w:val="24"/>
          <w:szCs w:val="24"/>
        </w:rPr>
        <w:t>股东会会议对</w:t>
      </w:r>
      <w:r>
        <w:rPr>
          <w:rFonts w:ascii="宋体" w:hAnsi="宋体" w:hint="eastAsia"/>
          <w:sz w:val="24"/>
          <w:szCs w:val="24"/>
        </w:rPr>
        <w:t>本款的</w:t>
      </w:r>
      <w:r w:rsidR="001D7CCB">
        <w:rPr>
          <w:rFonts w:ascii="宋体" w:hAnsi="宋体" w:hint="eastAsia"/>
          <w:sz w:val="24"/>
          <w:szCs w:val="24"/>
        </w:rPr>
        <w:t>第</w:t>
      </w:r>
      <w:r w:rsidR="00F9612F">
        <w:rPr>
          <w:rFonts w:ascii="宋体" w:hAnsi="宋体"/>
          <w:sz w:val="24"/>
          <w:szCs w:val="24"/>
        </w:rPr>
        <w:fldChar w:fldCharType="begin"/>
      </w:r>
      <w:r w:rsidR="00E535B5">
        <w:rPr>
          <w:rFonts w:ascii="宋体" w:hAnsi="宋体" w:hint="eastAsia"/>
          <w:sz w:val="24"/>
          <w:szCs w:val="24"/>
        </w:rPr>
        <w:instrText>REF _Ref430862671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w:t>
      </w:r>
      <w:r w:rsidR="009525B3">
        <w:rPr>
          <w:rFonts w:ascii="宋体" w:hAnsi="宋体"/>
          <w:sz w:val="24"/>
          <w:szCs w:val="24"/>
        </w:rPr>
        <w:t>h</w:t>
      </w:r>
      <w:r w:rsidR="00AE0F96">
        <w:rPr>
          <w:rFonts w:ascii="宋体" w:hAnsi="宋体"/>
          <w:sz w:val="24"/>
          <w:szCs w:val="24"/>
        </w:rPr>
        <w:t>)</w:t>
      </w:r>
      <w:r w:rsidR="00F9612F">
        <w:rPr>
          <w:rFonts w:ascii="宋体" w:hAnsi="宋体"/>
          <w:sz w:val="24"/>
          <w:szCs w:val="24"/>
        </w:rPr>
        <w:fldChar w:fldCharType="end"/>
      </w:r>
      <w:r w:rsidR="001D7CCB">
        <w:rPr>
          <w:rFonts w:ascii="宋体" w:hAnsi="宋体" w:hint="eastAsia"/>
          <w:sz w:val="24"/>
          <w:szCs w:val="24"/>
        </w:rPr>
        <w:t>项至第</w:t>
      </w:r>
      <w:r w:rsidR="00F9612F">
        <w:rPr>
          <w:rFonts w:ascii="宋体" w:hAnsi="宋体"/>
          <w:sz w:val="24"/>
          <w:szCs w:val="24"/>
        </w:rPr>
        <w:fldChar w:fldCharType="begin"/>
      </w:r>
      <w:r w:rsidR="00E535B5">
        <w:rPr>
          <w:rFonts w:ascii="宋体" w:hAnsi="宋体" w:hint="eastAsia"/>
          <w:sz w:val="24"/>
          <w:szCs w:val="24"/>
        </w:rPr>
        <w:instrText>REF _Ref504230304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w:t>
      </w:r>
      <w:r w:rsidR="009525B3">
        <w:rPr>
          <w:rFonts w:ascii="宋体" w:hAnsi="宋体"/>
          <w:sz w:val="24"/>
          <w:szCs w:val="24"/>
        </w:rPr>
        <w:t>u</w:t>
      </w:r>
      <w:r w:rsidR="00AE0F96">
        <w:rPr>
          <w:rFonts w:ascii="宋体" w:hAnsi="宋体"/>
          <w:sz w:val="24"/>
          <w:szCs w:val="24"/>
        </w:rPr>
        <w:t>)</w:t>
      </w:r>
      <w:r w:rsidR="00F9612F">
        <w:rPr>
          <w:rFonts w:ascii="宋体" w:hAnsi="宋体"/>
          <w:sz w:val="24"/>
          <w:szCs w:val="24"/>
        </w:rPr>
        <w:fldChar w:fldCharType="end"/>
      </w:r>
      <w:r>
        <w:rPr>
          <w:rFonts w:ascii="宋体" w:hAnsi="宋体" w:hint="eastAsia"/>
          <w:sz w:val="24"/>
          <w:szCs w:val="24"/>
        </w:rPr>
        <w:t>项</w:t>
      </w:r>
      <w:r w:rsidRPr="00943343">
        <w:rPr>
          <w:rFonts w:ascii="宋体" w:hAnsi="宋体" w:hint="eastAsia"/>
          <w:sz w:val="24"/>
          <w:szCs w:val="24"/>
        </w:rPr>
        <w:t>事项所作决议，须</w:t>
      </w:r>
      <w:r>
        <w:rPr>
          <w:rFonts w:ascii="宋体" w:hAnsi="宋体" w:hint="eastAsia"/>
          <w:sz w:val="24"/>
          <w:szCs w:val="24"/>
        </w:rPr>
        <w:t>经</w:t>
      </w:r>
      <w:r w:rsidR="00343AD9">
        <w:rPr>
          <w:rFonts w:ascii="宋体" w:hAnsi="宋体" w:hint="eastAsia"/>
          <w:sz w:val="24"/>
          <w:szCs w:val="24"/>
        </w:rPr>
        <w:t>包括投资者在内的</w:t>
      </w:r>
      <w:r w:rsidRPr="007C6A30">
        <w:rPr>
          <w:rFonts w:ascii="宋体" w:hAnsi="宋体" w:hint="eastAsia"/>
          <w:sz w:val="24"/>
          <w:szCs w:val="24"/>
        </w:rPr>
        <w:t>股东会</w:t>
      </w:r>
      <w:r>
        <w:rPr>
          <w:rFonts w:ascii="宋体" w:hAnsi="宋体" w:hint="eastAsia"/>
          <w:sz w:val="24"/>
          <w:szCs w:val="24"/>
        </w:rPr>
        <w:t>二分之一以上表决权的股东通过后方为有效。</w:t>
      </w:r>
    </w:p>
    <w:p w:rsidR="00000000" w:rsidRDefault="00791EDC" w:rsidP="005A27D1">
      <w:pPr>
        <w:pStyle w:val="aff"/>
        <w:numPr>
          <w:ilvl w:val="1"/>
          <w:numId w:val="49"/>
        </w:numPr>
        <w:spacing w:beforeLines="50"/>
        <w:ind w:left="964" w:firstLineChars="0"/>
        <w:outlineLvl w:val="1"/>
        <w:rPr>
          <w:b/>
          <w:sz w:val="24"/>
          <w:szCs w:val="24"/>
        </w:rPr>
        <w:pPrChange w:id="908" w:author="ll" w:date="2018-02-02T21:43:00Z">
          <w:pPr>
            <w:pStyle w:val="aff"/>
            <w:numPr>
              <w:ilvl w:val="1"/>
              <w:numId w:val="49"/>
            </w:numPr>
            <w:spacing w:beforeLines="50"/>
            <w:ind w:left="964" w:firstLineChars="0" w:hanging="567"/>
            <w:outlineLvl w:val="1"/>
          </w:pPr>
        </w:pPrChange>
      </w:pPr>
      <w:bookmarkStart w:id="909" w:name="_Toc505242726"/>
      <w:r w:rsidRPr="0053230F">
        <w:rPr>
          <w:rFonts w:hint="eastAsia"/>
          <w:b/>
          <w:sz w:val="24"/>
          <w:szCs w:val="24"/>
        </w:rPr>
        <w:t>须经投资者同意的事项</w:t>
      </w:r>
      <w:bookmarkEnd w:id="909"/>
    </w:p>
    <w:p w:rsidR="00791EDC" w:rsidRDefault="00791EDC" w:rsidP="00791EDC">
      <w:pPr>
        <w:ind w:leftChars="270" w:left="540"/>
        <w:rPr>
          <w:rFonts w:ascii="宋体" w:hAnsi="宋体"/>
          <w:sz w:val="24"/>
          <w:szCs w:val="24"/>
        </w:rPr>
      </w:pPr>
      <w:r w:rsidRPr="007C6A30">
        <w:rPr>
          <w:rFonts w:ascii="宋体" w:hAnsi="宋体" w:hint="eastAsia"/>
          <w:sz w:val="24"/>
          <w:szCs w:val="24"/>
        </w:rPr>
        <w:t>公司涉及以下事项者需经投资者同意：</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对任何有关投资者的权利、优先权、特权或权力或有关于投资者的规定的修改、变更或增加此类条款；</w:t>
      </w:r>
    </w:p>
    <w:p w:rsidR="00343AD9" w:rsidRDefault="00343AD9" w:rsidP="00861188">
      <w:pPr>
        <w:numPr>
          <w:ilvl w:val="0"/>
          <w:numId w:val="33"/>
        </w:numPr>
        <w:tabs>
          <w:tab w:val="clear" w:pos="964"/>
        </w:tabs>
        <w:ind w:left="1050"/>
        <w:jc w:val="both"/>
        <w:rPr>
          <w:rFonts w:ascii="宋体" w:hAnsi="宋体"/>
          <w:sz w:val="24"/>
          <w:szCs w:val="24"/>
        </w:rPr>
      </w:pPr>
      <w:r w:rsidRPr="007C6A30">
        <w:rPr>
          <w:rFonts w:ascii="宋体" w:hAnsi="宋体" w:hint="eastAsia"/>
          <w:sz w:val="24"/>
          <w:szCs w:val="24"/>
        </w:rPr>
        <w:t>采取任何下述行动：批准、设置优先于投资者权利的权利；</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任何导致对投资者的权利有不利影响的公司章程的实质性修改；</w:t>
      </w:r>
    </w:p>
    <w:p w:rsidR="00000000" w:rsidRDefault="003C5A9A" w:rsidP="005A27D1">
      <w:pPr>
        <w:pStyle w:val="aff"/>
        <w:numPr>
          <w:ilvl w:val="1"/>
          <w:numId w:val="49"/>
        </w:numPr>
        <w:spacing w:beforeLines="50"/>
        <w:ind w:left="964" w:firstLineChars="0"/>
        <w:outlineLvl w:val="1"/>
        <w:rPr>
          <w:b/>
          <w:sz w:val="24"/>
          <w:szCs w:val="24"/>
        </w:rPr>
        <w:pPrChange w:id="910" w:author="ll" w:date="2018-02-02T21:43:00Z">
          <w:pPr>
            <w:pStyle w:val="aff"/>
            <w:numPr>
              <w:ilvl w:val="1"/>
              <w:numId w:val="49"/>
            </w:numPr>
            <w:spacing w:beforeLines="50"/>
            <w:ind w:left="964" w:firstLineChars="0" w:hanging="567"/>
            <w:outlineLvl w:val="1"/>
          </w:pPr>
        </w:pPrChange>
      </w:pPr>
      <w:bookmarkStart w:id="911" w:name="_Toc424573363"/>
      <w:bookmarkStart w:id="912" w:name="_Toc505242727"/>
      <w:r w:rsidRPr="0053230F">
        <w:rPr>
          <w:rFonts w:hint="eastAsia"/>
          <w:b/>
          <w:sz w:val="24"/>
          <w:szCs w:val="24"/>
        </w:rPr>
        <w:t>公司</w:t>
      </w:r>
      <w:r w:rsidR="00EB381A" w:rsidRPr="0053230F">
        <w:rPr>
          <w:rFonts w:hint="eastAsia"/>
          <w:b/>
          <w:sz w:val="24"/>
          <w:szCs w:val="24"/>
        </w:rPr>
        <w:t>投资的企业</w:t>
      </w:r>
      <w:r w:rsidRPr="0053230F">
        <w:rPr>
          <w:rFonts w:hint="eastAsia"/>
          <w:b/>
          <w:sz w:val="24"/>
          <w:szCs w:val="24"/>
        </w:rPr>
        <w:t>的事项</w:t>
      </w:r>
      <w:bookmarkEnd w:id="911"/>
      <w:bookmarkEnd w:id="912"/>
    </w:p>
    <w:p w:rsidR="00B97A76" w:rsidRDefault="003C5A9A" w:rsidP="003A509B">
      <w:pPr>
        <w:ind w:leftChars="270" w:left="540"/>
        <w:rPr>
          <w:rFonts w:ascii="宋体" w:hAnsi="宋体"/>
          <w:sz w:val="24"/>
          <w:szCs w:val="24"/>
        </w:rPr>
      </w:pPr>
      <w:r w:rsidRPr="00544C3E">
        <w:rPr>
          <w:rFonts w:ascii="宋体" w:hAnsi="宋体" w:hint="eastAsia"/>
          <w:sz w:val="24"/>
          <w:szCs w:val="24"/>
        </w:rPr>
        <w:t>公司对其投资的企业下列事项发表股东意见或表决时，应经投资者的</w:t>
      </w:r>
      <w:r w:rsidR="00BF5DC4">
        <w:rPr>
          <w:rFonts w:ascii="宋体" w:hAnsi="宋体" w:hint="eastAsia"/>
          <w:sz w:val="24"/>
          <w:szCs w:val="24"/>
        </w:rPr>
        <w:t>书面</w:t>
      </w:r>
      <w:r w:rsidRPr="00544C3E">
        <w:rPr>
          <w:rFonts w:ascii="宋体" w:hAnsi="宋体" w:hint="eastAsia"/>
          <w:sz w:val="24"/>
          <w:szCs w:val="24"/>
        </w:rPr>
        <w:t>同意认可：</w:t>
      </w:r>
    </w:p>
    <w:p w:rsidR="001E65DB" w:rsidRDefault="00B97A76" w:rsidP="001E65DB">
      <w:pPr>
        <w:numPr>
          <w:ilvl w:val="0"/>
          <w:numId w:val="43"/>
        </w:numPr>
        <w:tabs>
          <w:tab w:val="left" w:pos="1080"/>
          <w:tab w:val="left" w:pos="1134"/>
          <w:tab w:val="left" w:pos="1980"/>
        </w:tabs>
        <w:ind w:left="1050"/>
        <w:jc w:val="both"/>
        <w:rPr>
          <w:ins w:id="913" w:author="ibm" w:date="2018-02-02T17:51:00Z"/>
          <w:rFonts w:ascii="宋体" w:hAnsi="宋体"/>
          <w:sz w:val="24"/>
          <w:szCs w:val="24"/>
        </w:rPr>
      </w:pPr>
      <w:r w:rsidRPr="003A509B">
        <w:rPr>
          <w:rFonts w:ascii="宋体" w:hAnsi="宋体" w:hint="eastAsia"/>
          <w:sz w:val="24"/>
          <w:szCs w:val="24"/>
        </w:rPr>
        <w:t>清算、终止、解散；</w:t>
      </w:r>
    </w:p>
    <w:p w:rsidR="001E65DB" w:rsidRPr="001E65DB" w:rsidRDefault="001E65DB" w:rsidP="001E65DB">
      <w:pPr>
        <w:numPr>
          <w:ilvl w:val="0"/>
          <w:numId w:val="43"/>
        </w:numPr>
        <w:tabs>
          <w:tab w:val="left" w:pos="1080"/>
          <w:tab w:val="left" w:pos="1134"/>
          <w:tab w:val="left" w:pos="1980"/>
        </w:tabs>
        <w:ind w:left="1050"/>
        <w:jc w:val="both"/>
        <w:rPr>
          <w:rFonts w:ascii="宋体" w:hAnsi="宋体"/>
          <w:sz w:val="24"/>
          <w:szCs w:val="24"/>
        </w:rPr>
      </w:pPr>
      <w:ins w:id="914" w:author="ibm" w:date="2018-02-02T17:50:00Z">
        <w:r w:rsidRPr="001E65DB">
          <w:rPr>
            <w:rFonts w:ascii="宋体" w:hAnsi="宋体" w:hint="eastAsia"/>
            <w:sz w:val="24"/>
            <w:szCs w:val="24"/>
          </w:rPr>
          <w:t>出售全部或实质性财产及与其它经济组织的合并或联合</w:t>
        </w:r>
      </w:ins>
    </w:p>
    <w:p w:rsidR="00E64EA7" w:rsidRDefault="00B97A76" w:rsidP="00E64EA7">
      <w:pPr>
        <w:numPr>
          <w:ilvl w:val="0"/>
          <w:numId w:val="43"/>
        </w:numPr>
        <w:tabs>
          <w:tab w:val="left" w:pos="1080"/>
          <w:tab w:val="left" w:pos="1134"/>
          <w:tab w:val="left" w:pos="1980"/>
        </w:tabs>
        <w:ind w:left="1050"/>
        <w:jc w:val="both"/>
        <w:rPr>
          <w:ins w:id="915" w:author="ibm" w:date="2018-02-02T17:47:00Z"/>
          <w:rFonts w:ascii="宋体" w:hAnsi="宋体"/>
          <w:sz w:val="24"/>
          <w:szCs w:val="24"/>
        </w:rPr>
      </w:pPr>
      <w:del w:id="916" w:author="ibm" w:date="2018-02-02T17:50:00Z">
        <w:r w:rsidRPr="003A509B" w:rsidDel="001E65DB">
          <w:rPr>
            <w:rFonts w:ascii="宋体" w:hAnsi="宋体" w:hint="eastAsia"/>
            <w:sz w:val="24"/>
            <w:szCs w:val="24"/>
          </w:rPr>
          <w:delText>注册资本的增加或减少；</w:delText>
        </w:r>
      </w:del>
    </w:p>
    <w:p w:rsidR="00F9612F" w:rsidRDefault="00E64EA7" w:rsidP="00F9612F">
      <w:pPr>
        <w:tabs>
          <w:tab w:val="left" w:pos="1080"/>
          <w:tab w:val="left" w:pos="1134"/>
          <w:tab w:val="left" w:pos="1980"/>
        </w:tabs>
        <w:ind w:left="540"/>
        <w:jc w:val="both"/>
        <w:rPr>
          <w:rFonts w:ascii="宋体" w:hAnsi="宋体"/>
          <w:sz w:val="24"/>
          <w:szCs w:val="24"/>
        </w:rPr>
        <w:pPrChange w:id="917" w:author="ibm" w:date="2018-02-02T17:47:00Z">
          <w:pPr>
            <w:numPr>
              <w:numId w:val="43"/>
            </w:numPr>
            <w:tabs>
              <w:tab w:val="num" w:pos="964"/>
              <w:tab w:val="left" w:pos="1080"/>
              <w:tab w:val="left" w:pos="1134"/>
              <w:tab w:val="left" w:pos="1980"/>
            </w:tabs>
            <w:ind w:left="964" w:hanging="510"/>
            <w:jc w:val="both"/>
          </w:pPr>
        </w:pPrChange>
      </w:pPr>
      <w:ins w:id="918" w:author="ibm" w:date="2018-02-02T17:47:00Z">
        <w:r w:rsidRPr="00E64EA7">
          <w:rPr>
            <w:rFonts w:ascii="宋体" w:hAnsi="宋体" w:hint="eastAsia"/>
            <w:sz w:val="24"/>
            <w:szCs w:val="24"/>
          </w:rPr>
          <w:t>公司对其投资的企业下列事项发表股东意见或表决时</w:t>
        </w:r>
      </w:ins>
      <w:ins w:id="919" w:author="ibm" w:date="2018-02-02T17:48:00Z">
        <w:r>
          <w:rPr>
            <w:rFonts w:ascii="宋体" w:hAnsi="宋体" w:hint="eastAsia"/>
            <w:sz w:val="24"/>
            <w:szCs w:val="24"/>
          </w:rPr>
          <w:t>,应通知</w:t>
        </w:r>
        <w:r>
          <w:rPr>
            <w:rFonts w:ascii="宋体" w:hAnsi="宋体"/>
            <w:sz w:val="24"/>
            <w:szCs w:val="24"/>
          </w:rPr>
          <w:t>投资者</w:t>
        </w:r>
        <w:r w:rsidRPr="00544C3E">
          <w:rPr>
            <w:rFonts w:ascii="宋体" w:hAnsi="宋体" w:hint="eastAsia"/>
            <w:sz w:val="24"/>
            <w:szCs w:val="24"/>
          </w:rPr>
          <w:t>：</w:t>
        </w:r>
      </w:ins>
    </w:p>
    <w:p w:rsidR="00F9612F" w:rsidRDefault="00B97A76" w:rsidP="00F9612F">
      <w:pPr>
        <w:numPr>
          <w:ilvl w:val="0"/>
          <w:numId w:val="51"/>
        </w:numPr>
        <w:jc w:val="both"/>
        <w:rPr>
          <w:ins w:id="920" w:author="ibm" w:date="2018-02-02T17:49:00Z"/>
          <w:rFonts w:ascii="宋体" w:hAnsi="宋体"/>
          <w:sz w:val="24"/>
          <w:szCs w:val="24"/>
        </w:rPr>
        <w:pPrChange w:id="921" w:author="ibm" w:date="2018-02-02T17:48:00Z">
          <w:pPr>
            <w:numPr>
              <w:numId w:val="43"/>
            </w:numPr>
            <w:tabs>
              <w:tab w:val="num" w:pos="964"/>
            </w:tabs>
            <w:ind w:left="1050" w:hanging="483"/>
            <w:jc w:val="both"/>
          </w:pPr>
        </w:pPrChange>
      </w:pPr>
      <w:del w:id="922" w:author="ibm" w:date="2018-02-02T17:50:00Z">
        <w:r w:rsidRPr="003A509B" w:rsidDel="001E65DB">
          <w:rPr>
            <w:rFonts w:ascii="宋体" w:hAnsi="宋体" w:hint="eastAsia"/>
            <w:sz w:val="24"/>
            <w:szCs w:val="24"/>
          </w:rPr>
          <w:delText>出售全部或实质性财产及与</w:delText>
        </w:r>
        <w:r w:rsidR="00C57576" w:rsidDel="001E65DB">
          <w:rPr>
            <w:rFonts w:ascii="宋体" w:hAnsi="宋体" w:hint="eastAsia"/>
            <w:sz w:val="24"/>
            <w:szCs w:val="24"/>
          </w:rPr>
          <w:delText>其它</w:delText>
        </w:r>
        <w:r w:rsidRPr="003A509B" w:rsidDel="001E65DB">
          <w:rPr>
            <w:rFonts w:ascii="宋体" w:hAnsi="宋体" w:hint="eastAsia"/>
            <w:sz w:val="24"/>
            <w:szCs w:val="24"/>
          </w:rPr>
          <w:delText>经济组织的合并或联合</w:delText>
        </w:r>
      </w:del>
      <w:r w:rsidRPr="003A509B">
        <w:rPr>
          <w:rFonts w:ascii="宋体" w:hAnsi="宋体" w:hint="eastAsia"/>
          <w:sz w:val="24"/>
          <w:szCs w:val="24"/>
        </w:rPr>
        <w:t>；</w:t>
      </w:r>
    </w:p>
    <w:p w:rsidR="001E65DB" w:rsidRDefault="001E65DB" w:rsidP="001E65DB">
      <w:pPr>
        <w:numPr>
          <w:ilvl w:val="0"/>
          <w:numId w:val="51"/>
        </w:numPr>
        <w:tabs>
          <w:tab w:val="left" w:pos="1080"/>
          <w:tab w:val="left" w:pos="1134"/>
          <w:tab w:val="left" w:pos="1980"/>
        </w:tabs>
        <w:jc w:val="both"/>
        <w:rPr>
          <w:ins w:id="923" w:author="ibm" w:date="2018-02-02T17:50:00Z"/>
          <w:rFonts w:ascii="宋体" w:hAnsi="宋体"/>
          <w:sz w:val="24"/>
          <w:szCs w:val="24"/>
        </w:rPr>
      </w:pPr>
      <w:ins w:id="924" w:author="ibm" w:date="2018-02-02T17:50:00Z">
        <w:r w:rsidRPr="003A509B">
          <w:rPr>
            <w:rFonts w:ascii="宋体" w:hAnsi="宋体" w:hint="eastAsia"/>
            <w:sz w:val="24"/>
            <w:szCs w:val="24"/>
          </w:rPr>
          <w:t>注册资本的增加或减少；</w:t>
        </w:r>
      </w:ins>
    </w:p>
    <w:p w:rsidR="00F9612F" w:rsidRDefault="00F9612F" w:rsidP="00F9612F">
      <w:pPr>
        <w:numPr>
          <w:ilvl w:val="0"/>
          <w:numId w:val="51"/>
        </w:numPr>
        <w:jc w:val="both"/>
        <w:rPr>
          <w:rFonts w:ascii="宋体" w:hAnsi="宋体"/>
          <w:sz w:val="24"/>
          <w:szCs w:val="24"/>
        </w:rPr>
        <w:pPrChange w:id="925" w:author="ibm" w:date="2018-02-02T17:48:00Z">
          <w:pPr>
            <w:numPr>
              <w:numId w:val="43"/>
            </w:numPr>
            <w:tabs>
              <w:tab w:val="num" w:pos="964"/>
            </w:tabs>
            <w:ind w:left="1050" w:hanging="483"/>
            <w:jc w:val="both"/>
          </w:pPr>
        </w:pPrChange>
      </w:pPr>
    </w:p>
    <w:p w:rsidR="00F9612F" w:rsidRDefault="00B97A76" w:rsidP="00F9612F">
      <w:pPr>
        <w:numPr>
          <w:ilvl w:val="0"/>
          <w:numId w:val="51"/>
        </w:numPr>
        <w:tabs>
          <w:tab w:val="left" w:pos="1080"/>
          <w:tab w:val="left" w:pos="1134"/>
          <w:tab w:val="left" w:pos="1980"/>
        </w:tabs>
        <w:ind w:left="1050"/>
        <w:jc w:val="both"/>
        <w:rPr>
          <w:del w:id="926" w:author="ibm" w:date="2018-02-02T17:45:00Z"/>
          <w:rFonts w:ascii="宋体" w:hAnsi="宋体"/>
          <w:sz w:val="24"/>
          <w:szCs w:val="24"/>
        </w:rPr>
        <w:pPrChange w:id="927" w:author="ibm" w:date="2018-02-02T17:48:00Z">
          <w:pPr>
            <w:numPr>
              <w:numId w:val="43"/>
            </w:numPr>
            <w:tabs>
              <w:tab w:val="num" w:pos="964"/>
              <w:tab w:val="left" w:pos="1080"/>
              <w:tab w:val="left" w:pos="1134"/>
              <w:tab w:val="left" w:pos="1980"/>
            </w:tabs>
            <w:ind w:left="1050" w:hanging="510"/>
            <w:jc w:val="both"/>
          </w:pPr>
        </w:pPrChange>
      </w:pPr>
      <w:del w:id="928" w:author="ibm" w:date="2018-02-02T17:45:00Z">
        <w:r w:rsidRPr="00315F18" w:rsidDel="00E64EA7">
          <w:rPr>
            <w:rFonts w:ascii="宋体" w:hAnsi="宋体" w:hint="eastAsia"/>
            <w:sz w:val="24"/>
            <w:szCs w:val="24"/>
          </w:rPr>
          <w:delText>变更经营范围或主营业务；</w:delText>
        </w:r>
      </w:del>
    </w:p>
    <w:p w:rsidR="00000000" w:rsidRDefault="0088554C" w:rsidP="005A27D1">
      <w:pPr>
        <w:pStyle w:val="aff"/>
        <w:numPr>
          <w:ilvl w:val="1"/>
          <w:numId w:val="49"/>
        </w:numPr>
        <w:spacing w:beforeLines="50"/>
        <w:ind w:left="964" w:firstLineChars="0"/>
        <w:outlineLvl w:val="1"/>
        <w:rPr>
          <w:b/>
          <w:sz w:val="24"/>
          <w:szCs w:val="24"/>
        </w:rPr>
        <w:pPrChange w:id="929" w:author="ll" w:date="2018-02-02T21:43:00Z">
          <w:pPr>
            <w:pStyle w:val="aff"/>
            <w:numPr>
              <w:ilvl w:val="1"/>
              <w:numId w:val="49"/>
            </w:numPr>
            <w:spacing w:beforeLines="50"/>
            <w:ind w:left="964" w:firstLineChars="0" w:hanging="567"/>
            <w:outlineLvl w:val="1"/>
          </w:pPr>
        </w:pPrChange>
      </w:pPr>
      <w:bookmarkStart w:id="930" w:name="_Toc422070557"/>
      <w:bookmarkStart w:id="931" w:name="_Toc422070858"/>
      <w:bookmarkStart w:id="932" w:name="_Toc422070972"/>
      <w:bookmarkStart w:id="933" w:name="_Toc422071785"/>
      <w:bookmarkStart w:id="934" w:name="_Toc422081807"/>
      <w:bookmarkStart w:id="935" w:name="_Toc422081924"/>
      <w:bookmarkStart w:id="936" w:name="_Toc422082307"/>
      <w:bookmarkStart w:id="937" w:name="_Toc422083708"/>
      <w:bookmarkStart w:id="938" w:name="_Toc292794105"/>
      <w:bookmarkStart w:id="939" w:name="_Toc293698844"/>
      <w:bookmarkStart w:id="940" w:name="_Toc293699782"/>
      <w:bookmarkStart w:id="941" w:name="_Toc505242728"/>
      <w:bookmarkEnd w:id="897"/>
      <w:bookmarkEnd w:id="930"/>
      <w:bookmarkEnd w:id="931"/>
      <w:bookmarkEnd w:id="932"/>
      <w:bookmarkEnd w:id="933"/>
      <w:bookmarkEnd w:id="934"/>
      <w:bookmarkEnd w:id="935"/>
      <w:bookmarkEnd w:id="936"/>
      <w:bookmarkEnd w:id="937"/>
      <w:r w:rsidRPr="0053230F">
        <w:rPr>
          <w:rFonts w:hint="eastAsia"/>
          <w:b/>
          <w:sz w:val="24"/>
          <w:szCs w:val="24"/>
        </w:rPr>
        <w:t>董事</w:t>
      </w:r>
      <w:bookmarkEnd w:id="938"/>
      <w:bookmarkEnd w:id="939"/>
      <w:bookmarkEnd w:id="940"/>
      <w:r w:rsidR="00F326A1" w:rsidRPr="0053230F">
        <w:rPr>
          <w:rFonts w:hint="eastAsia"/>
          <w:b/>
          <w:sz w:val="24"/>
          <w:szCs w:val="24"/>
        </w:rPr>
        <w:t>会</w:t>
      </w:r>
      <w:bookmarkEnd w:id="941"/>
    </w:p>
    <w:p w:rsidR="00C826BE" w:rsidRPr="00315F18" w:rsidRDefault="0088554C">
      <w:pPr>
        <w:ind w:leftChars="270" w:left="540"/>
        <w:rPr>
          <w:rFonts w:ascii="宋体" w:hAnsi="宋体"/>
          <w:sz w:val="24"/>
        </w:rPr>
      </w:pPr>
      <w:r w:rsidRPr="00315F18">
        <w:rPr>
          <w:rFonts w:ascii="宋体" w:hAnsi="宋体" w:hint="eastAsia"/>
          <w:sz w:val="24"/>
        </w:rPr>
        <w:t>各方同意</w:t>
      </w:r>
      <w:r w:rsidR="008F6E63" w:rsidRPr="00315F18">
        <w:rPr>
          <w:rFonts w:ascii="宋体" w:hAnsi="宋体" w:hint="eastAsia"/>
          <w:sz w:val="24"/>
        </w:rPr>
        <w:t>公司</w:t>
      </w:r>
      <w:r w:rsidRPr="00315F18">
        <w:rPr>
          <w:rFonts w:ascii="宋体" w:hAnsi="宋体" w:hint="eastAsia"/>
          <w:sz w:val="24"/>
        </w:rPr>
        <w:t>的</w:t>
      </w:r>
      <w:r w:rsidRPr="00315F18">
        <w:rPr>
          <w:rFonts w:ascii="宋体" w:hAnsi="宋体"/>
          <w:sz w:val="24"/>
        </w:rPr>
        <w:t>董事会应由</w:t>
      </w:r>
      <w:r w:rsidR="00B93465" w:rsidRPr="00315F18">
        <w:rPr>
          <w:rFonts w:ascii="宋体" w:hAnsi="宋体" w:hint="eastAsia"/>
          <w:sz w:val="24"/>
        </w:rPr>
        <w:t>【】</w:t>
      </w:r>
      <w:r w:rsidRPr="00315F18">
        <w:rPr>
          <w:rFonts w:ascii="宋体" w:hAnsi="宋体"/>
          <w:sz w:val="24"/>
        </w:rPr>
        <w:t>名董事组成，</w:t>
      </w:r>
      <w:r w:rsidR="0009785F" w:rsidRPr="00315F18">
        <w:rPr>
          <w:rFonts w:ascii="宋体" w:hAnsi="宋体" w:hint="eastAsia"/>
          <w:sz w:val="24"/>
        </w:rPr>
        <w:t>中北梦</w:t>
      </w:r>
      <w:r w:rsidR="0009785F" w:rsidRPr="00315F18">
        <w:rPr>
          <w:rFonts w:ascii="宋体" w:hAnsi="宋体"/>
          <w:sz w:val="24"/>
        </w:rPr>
        <w:t>投资</w:t>
      </w:r>
      <w:r w:rsidR="00B132D4" w:rsidRPr="00315F18">
        <w:rPr>
          <w:rFonts w:ascii="宋体" w:hAnsi="宋体" w:hint="eastAsia"/>
          <w:sz w:val="24"/>
        </w:rPr>
        <w:t>委派一</w:t>
      </w:r>
      <w:r w:rsidR="00B132D4" w:rsidRPr="00315F18">
        <w:rPr>
          <w:rFonts w:ascii="宋体" w:hAnsi="宋体"/>
          <w:sz w:val="24"/>
        </w:rPr>
        <w:t>（</w:t>
      </w:r>
      <w:r w:rsidR="00B132D4" w:rsidRPr="00315F18">
        <w:rPr>
          <w:rFonts w:ascii="宋体" w:hAnsi="宋体" w:hint="eastAsia"/>
          <w:sz w:val="24"/>
        </w:rPr>
        <w:t>1）名</w:t>
      </w:r>
      <w:r w:rsidR="00551B5E" w:rsidRPr="00315F18">
        <w:rPr>
          <w:rFonts w:ascii="宋体" w:hAnsi="宋体" w:hint="eastAsia"/>
          <w:sz w:val="24"/>
        </w:rPr>
        <w:t>有投票权的</w:t>
      </w:r>
      <w:r w:rsidR="00B132D4" w:rsidRPr="00315F18">
        <w:rPr>
          <w:rFonts w:ascii="宋体" w:hAnsi="宋体" w:hint="eastAsia"/>
          <w:sz w:val="24"/>
        </w:rPr>
        <w:t>董事，</w:t>
      </w:r>
      <w:r w:rsidR="004775B6" w:rsidRPr="00315F18">
        <w:rPr>
          <w:rFonts w:ascii="宋体" w:hAnsi="宋体" w:hint="eastAsia"/>
          <w:sz w:val="24"/>
        </w:rPr>
        <w:t>各方均</w:t>
      </w:r>
      <w:r w:rsidR="00B132D4" w:rsidRPr="00315F18">
        <w:rPr>
          <w:rFonts w:ascii="宋体" w:hAnsi="宋体" w:hint="eastAsia"/>
          <w:sz w:val="24"/>
        </w:rPr>
        <w:t>承诺将会</w:t>
      </w:r>
      <w:r w:rsidR="004775B6" w:rsidRPr="00315F18">
        <w:rPr>
          <w:rFonts w:ascii="宋体" w:hAnsi="宋体" w:hint="eastAsia"/>
          <w:sz w:val="24"/>
        </w:rPr>
        <w:t>投票赞成</w:t>
      </w:r>
      <w:r w:rsidR="00B132D4" w:rsidRPr="00315F18">
        <w:rPr>
          <w:rFonts w:ascii="宋体" w:hAnsi="宋体" w:hint="eastAsia"/>
          <w:sz w:val="24"/>
        </w:rPr>
        <w:t>上述</w:t>
      </w:r>
      <w:r w:rsidR="004775B6" w:rsidRPr="00315F18">
        <w:rPr>
          <w:rFonts w:ascii="宋体" w:hAnsi="宋体" w:hint="eastAsia"/>
          <w:sz w:val="24"/>
        </w:rPr>
        <w:t>董事候选人担任董事的决议</w:t>
      </w:r>
      <w:r w:rsidR="00C826BE" w:rsidRPr="00315F18">
        <w:rPr>
          <w:rFonts w:ascii="宋体" w:hAnsi="宋体" w:hint="eastAsia"/>
          <w:sz w:val="24"/>
        </w:rPr>
        <w:t>。</w:t>
      </w:r>
    </w:p>
    <w:p w:rsidR="00C826BE" w:rsidRPr="00315F18" w:rsidRDefault="00C826BE">
      <w:pPr>
        <w:ind w:leftChars="270" w:left="540"/>
        <w:rPr>
          <w:rFonts w:ascii="宋体" w:hAnsi="宋体"/>
          <w:sz w:val="24"/>
        </w:rPr>
      </w:pPr>
      <w:r w:rsidRPr="00315F18">
        <w:rPr>
          <w:rFonts w:ascii="宋体" w:hAnsi="宋体" w:hint="eastAsia"/>
          <w:sz w:val="24"/>
        </w:rPr>
        <w:t>如果投资者提名的董事辞任，各方应投票同意投资者提名的董事辞任。</w:t>
      </w:r>
    </w:p>
    <w:p w:rsidR="0088554C" w:rsidRPr="00315F18" w:rsidRDefault="00C826BE">
      <w:pPr>
        <w:ind w:leftChars="270" w:left="540"/>
        <w:rPr>
          <w:rFonts w:ascii="宋体" w:hAnsi="宋体"/>
          <w:sz w:val="24"/>
        </w:rPr>
      </w:pPr>
      <w:r w:rsidRPr="00315F18">
        <w:rPr>
          <w:rFonts w:ascii="宋体" w:hAnsi="宋体" w:hint="eastAsia"/>
          <w:sz w:val="24"/>
        </w:rPr>
        <w:t>如果投资者拟更换其提名的董事，各方在投资者通知各方后</w:t>
      </w:r>
      <w:r w:rsidR="00CE55BC" w:rsidRPr="00315F18">
        <w:rPr>
          <w:rFonts w:ascii="宋体" w:hAnsi="宋体" w:hint="eastAsia"/>
          <w:sz w:val="24"/>
        </w:rPr>
        <w:t>应</w:t>
      </w:r>
      <w:r w:rsidRPr="00315F18">
        <w:rPr>
          <w:rFonts w:ascii="宋体" w:hAnsi="宋体" w:hint="eastAsia"/>
          <w:sz w:val="24"/>
        </w:rPr>
        <w:t>尽快并不晚于十五日内通过决议</w:t>
      </w:r>
      <w:r w:rsidR="00CE55BC" w:rsidRPr="00315F18">
        <w:rPr>
          <w:rFonts w:ascii="宋体" w:hAnsi="宋体" w:hint="eastAsia"/>
          <w:sz w:val="24"/>
        </w:rPr>
        <w:t>免去</w:t>
      </w:r>
      <w:r w:rsidRPr="00315F18">
        <w:rPr>
          <w:rFonts w:ascii="宋体" w:hAnsi="宋体" w:hint="eastAsia"/>
          <w:sz w:val="24"/>
        </w:rPr>
        <w:t>投资者原推荐的董事的董事职位，并</w:t>
      </w:r>
      <w:r w:rsidR="00CE55BC" w:rsidRPr="00315F18">
        <w:rPr>
          <w:rFonts w:ascii="宋体" w:hAnsi="宋体" w:hint="eastAsia"/>
          <w:sz w:val="24"/>
        </w:rPr>
        <w:t>投</w:t>
      </w:r>
      <w:r w:rsidRPr="00315F18">
        <w:rPr>
          <w:rFonts w:ascii="宋体" w:hAnsi="宋体" w:hint="eastAsia"/>
          <w:sz w:val="24"/>
        </w:rPr>
        <w:t>票赞成投资者提名的新的董事候选人担任董事。</w:t>
      </w:r>
    </w:p>
    <w:p w:rsidR="00A0173B" w:rsidRPr="00315F18" w:rsidRDefault="00A0173B">
      <w:pPr>
        <w:ind w:leftChars="270" w:left="540"/>
        <w:rPr>
          <w:rFonts w:ascii="宋体" w:hAnsi="宋体"/>
          <w:sz w:val="24"/>
        </w:rPr>
      </w:pPr>
      <w:r w:rsidRPr="00315F18">
        <w:rPr>
          <w:rFonts w:ascii="宋体" w:hAnsi="宋体" w:hint="eastAsia"/>
          <w:sz w:val="24"/>
        </w:rPr>
        <w:t>董事会会议应每年至少召开</w:t>
      </w:r>
      <w:r w:rsidR="00152B5D" w:rsidRPr="00315F18">
        <w:rPr>
          <w:rFonts w:ascii="宋体" w:hAnsi="宋体" w:hint="eastAsia"/>
          <w:sz w:val="24"/>
        </w:rPr>
        <w:t>一</w:t>
      </w:r>
      <w:r w:rsidRPr="00315F18">
        <w:rPr>
          <w:rFonts w:ascii="宋体" w:hAnsi="宋体" w:hint="eastAsia"/>
          <w:sz w:val="24"/>
        </w:rPr>
        <w:t>次。</w:t>
      </w:r>
    </w:p>
    <w:p w:rsidR="00000000" w:rsidRDefault="00F0468C" w:rsidP="005A27D1">
      <w:pPr>
        <w:pStyle w:val="aff"/>
        <w:numPr>
          <w:ilvl w:val="1"/>
          <w:numId w:val="49"/>
        </w:numPr>
        <w:spacing w:beforeLines="50"/>
        <w:ind w:left="964" w:firstLineChars="0"/>
        <w:outlineLvl w:val="1"/>
        <w:rPr>
          <w:b/>
          <w:sz w:val="24"/>
          <w:szCs w:val="24"/>
        </w:rPr>
        <w:pPrChange w:id="942" w:author="ll" w:date="2018-02-02T21:43:00Z">
          <w:pPr>
            <w:pStyle w:val="aff"/>
            <w:numPr>
              <w:ilvl w:val="1"/>
              <w:numId w:val="49"/>
            </w:numPr>
            <w:spacing w:beforeLines="50"/>
            <w:ind w:left="964" w:firstLineChars="0" w:hanging="567"/>
            <w:outlineLvl w:val="1"/>
          </w:pPr>
        </w:pPrChange>
      </w:pPr>
      <w:bookmarkStart w:id="943" w:name="_Toc505242729"/>
      <w:r w:rsidRPr="0053230F">
        <w:rPr>
          <w:rFonts w:hint="eastAsia"/>
          <w:b/>
          <w:sz w:val="24"/>
          <w:szCs w:val="24"/>
        </w:rPr>
        <w:t>董事会保护性条款</w:t>
      </w:r>
      <w:bookmarkEnd w:id="943"/>
    </w:p>
    <w:p w:rsidR="00F0468C" w:rsidRPr="00F0468C" w:rsidRDefault="00F0468C" w:rsidP="00F0468C">
      <w:pPr>
        <w:ind w:leftChars="270" w:left="540"/>
        <w:rPr>
          <w:rFonts w:ascii="宋体" w:hAnsi="宋体"/>
          <w:sz w:val="24"/>
        </w:rPr>
      </w:pPr>
      <w:r w:rsidRPr="00F0468C">
        <w:rPr>
          <w:rFonts w:ascii="宋体" w:hAnsi="宋体" w:hint="eastAsia"/>
          <w:sz w:val="24"/>
        </w:rPr>
        <w:t>董事会是公司的经营执行机构。董事会行使下列职权：</w:t>
      </w:r>
    </w:p>
    <w:p w:rsidR="00F0468C" w:rsidRPr="00F0468C" w:rsidRDefault="00F0468C" w:rsidP="00F0468C">
      <w:pPr>
        <w:numPr>
          <w:ilvl w:val="0"/>
          <w:numId w:val="46"/>
        </w:numPr>
        <w:tabs>
          <w:tab w:val="left" w:pos="1080"/>
          <w:tab w:val="left" w:pos="1134"/>
          <w:tab w:val="left" w:pos="1980"/>
        </w:tabs>
        <w:ind w:hanging="397"/>
        <w:jc w:val="both"/>
        <w:rPr>
          <w:rFonts w:ascii="宋体" w:hAnsi="宋体"/>
          <w:sz w:val="24"/>
          <w:szCs w:val="24"/>
        </w:rPr>
      </w:pPr>
      <w:r w:rsidRPr="00F0468C">
        <w:rPr>
          <w:rFonts w:ascii="宋体" w:hAnsi="宋体" w:hint="eastAsia"/>
          <w:sz w:val="24"/>
          <w:szCs w:val="24"/>
        </w:rPr>
        <w:t>召集股东会会议，并向股东会报告工作；</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执行股东会的决议；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决定公司的经营计划和投资方案；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制订公司的年度财务预算方案、决算方案；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决定公司内部管理机构的设置；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制定公司的基本管理制度；</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bookmarkStart w:id="944" w:name="_Ref504235017"/>
      <w:r w:rsidRPr="00F0468C">
        <w:rPr>
          <w:rFonts w:ascii="宋体" w:hAnsi="宋体" w:hint="eastAsia"/>
          <w:sz w:val="24"/>
          <w:szCs w:val="24"/>
        </w:rPr>
        <w:lastRenderedPageBreak/>
        <w:t>决定聘任或者解聘公司经理及其报酬事项，并根据经理的提名决定聘任或者解聘公司副经理、财务负责人及其报酬事项；</w:t>
      </w:r>
      <w:bookmarkEnd w:id="944"/>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制订公司的利润分配方案和弥补亏损方案；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制订公司增加或者减少注册资本以及发行公司债券的方案；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制订公司合并、分立、解散或者变更公司形式的方案；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制定公司的员工股权激励方案；</w:t>
      </w:r>
    </w:p>
    <w:p w:rsidR="00F0468C" w:rsidRDefault="00F0468C" w:rsidP="00315F18">
      <w:pPr>
        <w:numPr>
          <w:ilvl w:val="0"/>
          <w:numId w:val="46"/>
        </w:numPr>
        <w:tabs>
          <w:tab w:val="left" w:pos="1080"/>
          <w:tab w:val="left" w:pos="1134"/>
          <w:tab w:val="left" w:pos="1980"/>
        </w:tabs>
        <w:ind w:left="1050"/>
        <w:jc w:val="both"/>
        <w:rPr>
          <w:rFonts w:ascii="宋体" w:hAnsi="宋体"/>
          <w:sz w:val="24"/>
          <w:szCs w:val="24"/>
        </w:rPr>
      </w:pPr>
      <w:bookmarkStart w:id="945" w:name="_Ref504235056"/>
      <w:r w:rsidRPr="00F0468C">
        <w:rPr>
          <w:rFonts w:ascii="宋体" w:hAnsi="宋体" w:hint="eastAsia"/>
          <w:sz w:val="24"/>
          <w:szCs w:val="24"/>
        </w:rPr>
        <w:t>参与任何与公司现有业务计划有重大不同的行业领域或者终止任何主营业务</w:t>
      </w:r>
      <w:r w:rsidRPr="00315F18">
        <w:rPr>
          <w:rFonts w:ascii="宋体" w:hAnsi="宋体" w:hint="eastAsia"/>
          <w:sz w:val="24"/>
          <w:szCs w:val="24"/>
        </w:rPr>
        <w:t>。</w:t>
      </w:r>
      <w:bookmarkEnd w:id="945"/>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为第三方提供担保或抵押；</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发生超过50万元的债务或12个月内累计超过100万元；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购买或租赁机动车的价值超过20万元；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 xml:space="preserve">在12个月内，公司购买任何其它公司的证券超过1万元；收购或投资公司不属于购买其它公司证券； </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对其子公司的经营计划的实质性改变；</w:t>
      </w:r>
    </w:p>
    <w:p w:rsidR="00A85A86" w:rsidRPr="00315F18"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对外提供任何借款；</w:t>
      </w:r>
    </w:p>
    <w:p w:rsidR="00F0468C" w:rsidDel="001E16F2" w:rsidRDefault="00F0468C" w:rsidP="00315F18">
      <w:pPr>
        <w:ind w:leftChars="270" w:left="540"/>
        <w:rPr>
          <w:ins w:id="946" w:author="ibm" w:date="2018-02-02T17:59:00Z"/>
          <w:del w:id="947" w:author="ll" w:date="2018-02-02T21:33:00Z"/>
          <w:rFonts w:ascii="宋体" w:hAnsi="宋体"/>
          <w:sz w:val="24"/>
        </w:rPr>
      </w:pPr>
      <w:r w:rsidRPr="00315F18">
        <w:rPr>
          <w:rFonts w:ascii="宋体" w:hAnsi="宋体" w:hint="eastAsia"/>
          <w:sz w:val="24"/>
        </w:rPr>
        <w:t>在董事会表决，半数以上同意视为通过，</w:t>
      </w:r>
      <w:ins w:id="948" w:author="ll" w:date="2018-02-02T21:33:00Z">
        <w:r w:rsidR="001E16F2" w:rsidRPr="00315F18" w:rsidDel="001E16F2">
          <w:rPr>
            <w:rFonts w:ascii="宋体" w:hAnsi="宋体" w:hint="eastAsia"/>
            <w:sz w:val="24"/>
          </w:rPr>
          <w:t xml:space="preserve"> </w:t>
        </w:r>
      </w:ins>
      <w:del w:id="949" w:author="ll" w:date="2018-02-02T21:33:00Z">
        <w:r w:rsidRPr="00315F18" w:rsidDel="001E16F2">
          <w:rPr>
            <w:rFonts w:ascii="宋体" w:hAnsi="宋体" w:hint="eastAsia"/>
            <w:sz w:val="24"/>
          </w:rPr>
          <w:delText>但就上述事项第</w:delText>
        </w:r>
        <w:r w:rsidR="00F9612F" w:rsidDel="001E16F2">
          <w:rPr>
            <w:rFonts w:ascii="宋体" w:hAnsi="宋体"/>
            <w:sz w:val="24"/>
          </w:rPr>
          <w:fldChar w:fldCharType="begin"/>
        </w:r>
        <w:r w:rsidR="00315F18" w:rsidDel="001E16F2">
          <w:rPr>
            <w:rFonts w:ascii="宋体" w:hAnsi="宋体" w:hint="eastAsia"/>
            <w:sz w:val="24"/>
          </w:rPr>
          <w:delInstrText>REF _Ref504235017 \r \h</w:delInstrText>
        </w:r>
        <w:r w:rsidR="00F9612F" w:rsidDel="001E16F2">
          <w:rPr>
            <w:rFonts w:ascii="宋体" w:hAnsi="宋体"/>
            <w:sz w:val="24"/>
          </w:rPr>
        </w:r>
        <w:r w:rsidR="00F9612F" w:rsidDel="001E16F2">
          <w:rPr>
            <w:rFonts w:ascii="宋体" w:hAnsi="宋体"/>
            <w:sz w:val="24"/>
          </w:rPr>
          <w:fldChar w:fldCharType="separate"/>
        </w:r>
        <w:r w:rsidR="00AE0F96" w:rsidDel="001E16F2">
          <w:rPr>
            <w:rFonts w:ascii="宋体" w:hAnsi="宋体"/>
            <w:sz w:val="24"/>
          </w:rPr>
          <w:delText>(g)</w:delText>
        </w:r>
        <w:r w:rsidR="00F9612F" w:rsidDel="001E16F2">
          <w:rPr>
            <w:rFonts w:ascii="宋体" w:hAnsi="宋体"/>
            <w:sz w:val="24"/>
          </w:rPr>
          <w:fldChar w:fldCharType="end"/>
        </w:r>
        <w:r w:rsidR="00315F18" w:rsidRPr="00315F18" w:rsidDel="001E16F2">
          <w:rPr>
            <w:rFonts w:ascii="宋体" w:hAnsi="宋体" w:hint="eastAsia"/>
            <w:sz w:val="24"/>
          </w:rPr>
          <w:delText>项</w:delText>
        </w:r>
        <w:r w:rsidR="00315F18" w:rsidDel="001E16F2">
          <w:rPr>
            <w:rFonts w:ascii="宋体" w:hAnsi="宋体" w:hint="eastAsia"/>
            <w:sz w:val="24"/>
          </w:rPr>
          <w:delText>至第</w:delText>
        </w:r>
        <w:r w:rsidR="00F9612F" w:rsidDel="001E16F2">
          <w:rPr>
            <w:rFonts w:ascii="宋体" w:hAnsi="宋体"/>
            <w:sz w:val="24"/>
          </w:rPr>
          <w:fldChar w:fldCharType="begin"/>
        </w:r>
        <w:r w:rsidR="00315F18" w:rsidDel="001E16F2">
          <w:rPr>
            <w:rFonts w:ascii="宋体" w:hAnsi="宋体" w:hint="eastAsia"/>
            <w:sz w:val="24"/>
          </w:rPr>
          <w:delInstrText>REF _Ref504235056 \r \h</w:delInstrText>
        </w:r>
        <w:r w:rsidR="00F9612F" w:rsidDel="001E16F2">
          <w:rPr>
            <w:rFonts w:ascii="宋体" w:hAnsi="宋体"/>
            <w:sz w:val="24"/>
          </w:rPr>
        </w:r>
        <w:r w:rsidR="00F9612F" w:rsidDel="001E16F2">
          <w:rPr>
            <w:rFonts w:ascii="宋体" w:hAnsi="宋体"/>
            <w:sz w:val="24"/>
          </w:rPr>
          <w:fldChar w:fldCharType="separate"/>
        </w:r>
        <w:r w:rsidR="00AE0F96" w:rsidDel="001E16F2">
          <w:rPr>
            <w:rFonts w:ascii="宋体" w:hAnsi="宋体"/>
            <w:sz w:val="24"/>
          </w:rPr>
          <w:delText>(</w:delText>
        </w:r>
        <w:r w:rsidR="00A85A86" w:rsidDel="001E16F2">
          <w:rPr>
            <w:rFonts w:ascii="宋体" w:hAnsi="宋体"/>
            <w:sz w:val="24"/>
          </w:rPr>
          <w:delText>r</w:delText>
        </w:r>
        <w:r w:rsidR="00AE0F96" w:rsidDel="001E16F2">
          <w:rPr>
            <w:rFonts w:ascii="宋体" w:hAnsi="宋体"/>
            <w:sz w:val="24"/>
          </w:rPr>
          <w:delText>)</w:delText>
        </w:r>
        <w:r w:rsidR="00F9612F" w:rsidDel="001E16F2">
          <w:rPr>
            <w:rFonts w:ascii="宋体" w:hAnsi="宋体"/>
            <w:sz w:val="24"/>
          </w:rPr>
          <w:fldChar w:fldCharType="end"/>
        </w:r>
        <w:r w:rsidRPr="00315F18" w:rsidDel="001E16F2">
          <w:rPr>
            <w:rFonts w:ascii="宋体" w:hAnsi="宋体" w:hint="eastAsia"/>
            <w:sz w:val="24"/>
          </w:rPr>
          <w:delText>项进行表决时，应获得</w:delText>
        </w:r>
        <w:r w:rsidR="00320C03" w:rsidDel="001E16F2">
          <w:rPr>
            <w:rFonts w:ascii="宋体" w:hAnsi="宋体" w:hint="eastAsia"/>
            <w:sz w:val="24"/>
          </w:rPr>
          <w:delText>投资者</w:delText>
        </w:r>
        <w:r w:rsidRPr="00315F18" w:rsidDel="001E16F2">
          <w:rPr>
            <w:rFonts w:ascii="宋体" w:hAnsi="宋体" w:hint="eastAsia"/>
            <w:sz w:val="24"/>
          </w:rPr>
          <w:delText>委派之董事的同意票方能形成决议。</w:delText>
        </w:r>
      </w:del>
    </w:p>
    <w:p w:rsidR="00A85A86" w:rsidRDefault="00A85A86" w:rsidP="00315F18">
      <w:pPr>
        <w:ind w:leftChars="270" w:left="540"/>
        <w:rPr>
          <w:ins w:id="950" w:author="ibm" w:date="2018-02-02T17:59:00Z"/>
          <w:rFonts w:ascii="宋体" w:hAnsi="宋体"/>
          <w:sz w:val="24"/>
        </w:rPr>
      </w:pPr>
    </w:p>
    <w:p w:rsidR="00A85A86" w:rsidRPr="00A85A86" w:rsidRDefault="00A85A86" w:rsidP="00315F18">
      <w:pPr>
        <w:ind w:leftChars="270" w:left="540"/>
        <w:rPr>
          <w:rFonts w:ascii="宋体" w:hAnsi="宋体"/>
          <w:sz w:val="24"/>
        </w:rPr>
      </w:pPr>
    </w:p>
    <w:p w:rsidR="00F0468C" w:rsidRPr="00A85A86" w:rsidRDefault="00F0468C">
      <w:pPr>
        <w:ind w:leftChars="270" w:left="540"/>
        <w:rPr>
          <w:rFonts w:ascii="宋体" w:hAnsi="宋体"/>
          <w:sz w:val="24"/>
        </w:rPr>
      </w:pPr>
    </w:p>
    <w:p w:rsidR="00000000" w:rsidRDefault="008D2A0C" w:rsidP="005A27D1">
      <w:pPr>
        <w:pStyle w:val="aff"/>
        <w:numPr>
          <w:ilvl w:val="0"/>
          <w:numId w:val="49"/>
        </w:numPr>
        <w:spacing w:beforeLines="50" w:afterLines="50"/>
        <w:ind w:firstLineChars="0"/>
        <w:jc w:val="center"/>
        <w:outlineLvl w:val="0"/>
        <w:rPr>
          <w:b/>
          <w:sz w:val="28"/>
          <w:szCs w:val="28"/>
        </w:rPr>
        <w:pPrChange w:id="951" w:author="ll" w:date="2018-02-02T21:43:00Z">
          <w:pPr>
            <w:pStyle w:val="aff"/>
            <w:numPr>
              <w:numId w:val="49"/>
            </w:numPr>
            <w:spacing w:beforeLines="50" w:afterLines="50"/>
            <w:ind w:left="1145" w:firstLineChars="0" w:hanging="425"/>
            <w:jc w:val="center"/>
            <w:outlineLvl w:val="0"/>
          </w:pPr>
        </w:pPrChange>
      </w:pPr>
      <w:bookmarkStart w:id="952" w:name="_DV_M159"/>
      <w:bookmarkStart w:id="953" w:name="_Toc283452021"/>
      <w:bookmarkStart w:id="954" w:name="_Toc287697114"/>
      <w:bookmarkStart w:id="955" w:name="_Ref293694064"/>
      <w:bookmarkStart w:id="956" w:name="_Toc293698852"/>
      <w:bookmarkStart w:id="957" w:name="_Toc293699790"/>
      <w:bookmarkStart w:id="958" w:name="_Toc424573365"/>
      <w:bookmarkStart w:id="959" w:name="_Toc505242730"/>
      <w:bookmarkStart w:id="960" w:name="_Toc258010400"/>
      <w:bookmarkEnd w:id="551"/>
      <w:bookmarkEnd w:id="552"/>
      <w:bookmarkEnd w:id="952"/>
      <w:r w:rsidRPr="008519AC">
        <w:rPr>
          <w:rFonts w:hint="eastAsia"/>
          <w:b/>
          <w:sz w:val="28"/>
          <w:szCs w:val="28"/>
        </w:rPr>
        <w:t>知情权和检查权</w:t>
      </w:r>
      <w:bookmarkEnd w:id="953"/>
      <w:bookmarkEnd w:id="954"/>
      <w:bookmarkEnd w:id="955"/>
      <w:bookmarkEnd w:id="956"/>
      <w:bookmarkEnd w:id="957"/>
      <w:bookmarkEnd w:id="958"/>
      <w:bookmarkEnd w:id="959"/>
    </w:p>
    <w:p w:rsidR="00000000" w:rsidRDefault="008D2A0C" w:rsidP="005A27D1">
      <w:pPr>
        <w:pStyle w:val="aff"/>
        <w:numPr>
          <w:ilvl w:val="1"/>
          <w:numId w:val="49"/>
        </w:numPr>
        <w:spacing w:beforeLines="50"/>
        <w:ind w:left="964" w:firstLineChars="0"/>
        <w:outlineLvl w:val="1"/>
        <w:rPr>
          <w:b/>
          <w:sz w:val="24"/>
          <w:szCs w:val="24"/>
        </w:rPr>
        <w:pPrChange w:id="961" w:author="ll" w:date="2018-02-02T21:43:00Z">
          <w:pPr>
            <w:pStyle w:val="aff"/>
            <w:numPr>
              <w:ilvl w:val="1"/>
              <w:numId w:val="49"/>
            </w:numPr>
            <w:spacing w:beforeLines="50"/>
            <w:ind w:left="964" w:firstLineChars="0" w:hanging="567"/>
            <w:outlineLvl w:val="1"/>
          </w:pPr>
        </w:pPrChange>
      </w:pPr>
      <w:bookmarkStart w:id="962" w:name="_Toc283452022"/>
      <w:bookmarkStart w:id="963" w:name="_Toc287697115"/>
      <w:bookmarkStart w:id="964" w:name="_Toc293698853"/>
      <w:bookmarkStart w:id="965" w:name="_Toc293699791"/>
      <w:bookmarkStart w:id="966" w:name="_Toc424573366"/>
      <w:bookmarkStart w:id="967" w:name="_Toc505242731"/>
      <w:r w:rsidRPr="0053230F">
        <w:rPr>
          <w:rFonts w:hint="eastAsia"/>
          <w:b/>
          <w:sz w:val="24"/>
          <w:szCs w:val="24"/>
        </w:rPr>
        <w:t>知情权</w:t>
      </w:r>
      <w:bookmarkEnd w:id="962"/>
      <w:bookmarkEnd w:id="963"/>
      <w:bookmarkEnd w:id="964"/>
      <w:bookmarkEnd w:id="965"/>
      <w:bookmarkEnd w:id="966"/>
      <w:bookmarkEnd w:id="967"/>
    </w:p>
    <w:p w:rsidR="008D2A0C" w:rsidRPr="00943343" w:rsidRDefault="008D2A0C">
      <w:pPr>
        <w:tabs>
          <w:tab w:val="left" w:pos="567"/>
        </w:tabs>
        <w:ind w:leftChars="270" w:left="540"/>
        <w:jc w:val="both"/>
        <w:rPr>
          <w:rFonts w:ascii="宋体" w:hAnsi="宋体"/>
          <w:sz w:val="24"/>
          <w:szCs w:val="24"/>
        </w:rPr>
      </w:pPr>
      <w:r w:rsidRPr="00943343">
        <w:rPr>
          <w:rFonts w:ascii="宋体" w:hAnsi="宋体"/>
          <w:sz w:val="24"/>
          <w:szCs w:val="24"/>
        </w:rPr>
        <w:t>在不影响投资者在本协议项下的任何权利的前提下，</w:t>
      </w:r>
      <w:r w:rsidRPr="00943343">
        <w:rPr>
          <w:rFonts w:ascii="宋体" w:hAnsi="宋体" w:hint="eastAsia"/>
          <w:sz w:val="24"/>
          <w:szCs w:val="24"/>
        </w:rPr>
        <w:t>各方应促使</w:t>
      </w:r>
      <w:r w:rsidR="00204A20">
        <w:rPr>
          <w:rFonts w:ascii="宋体" w:hAnsi="宋体" w:hint="eastAsia"/>
          <w:sz w:val="24"/>
          <w:szCs w:val="24"/>
        </w:rPr>
        <w:t>公司</w:t>
      </w:r>
      <w:r w:rsidRPr="00943343">
        <w:rPr>
          <w:rFonts w:ascii="宋体" w:hAnsi="宋体"/>
          <w:sz w:val="24"/>
          <w:szCs w:val="24"/>
        </w:rPr>
        <w:t>在</w:t>
      </w:r>
      <w:r w:rsidRPr="00943343">
        <w:rPr>
          <w:rFonts w:ascii="宋体" w:hAnsi="宋体" w:hint="eastAsia"/>
          <w:sz w:val="24"/>
          <w:szCs w:val="24"/>
        </w:rPr>
        <w:t>本协议签署</w:t>
      </w:r>
      <w:r w:rsidRPr="00943343">
        <w:rPr>
          <w:rFonts w:ascii="宋体" w:hAnsi="宋体"/>
          <w:sz w:val="24"/>
          <w:szCs w:val="24"/>
        </w:rPr>
        <w:t>后</w:t>
      </w:r>
      <w:r w:rsidRPr="00943343">
        <w:rPr>
          <w:rFonts w:ascii="宋体" w:hAnsi="宋体" w:hint="eastAsia"/>
          <w:sz w:val="24"/>
          <w:szCs w:val="24"/>
        </w:rPr>
        <w:t>定期并及时</w:t>
      </w:r>
      <w:r w:rsidRPr="00943343">
        <w:rPr>
          <w:rFonts w:ascii="宋体" w:hAnsi="宋体"/>
          <w:sz w:val="24"/>
          <w:szCs w:val="24"/>
        </w:rPr>
        <w:t>将以下资料送达给投资者：</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在每个月末后的</w:t>
      </w:r>
      <w:r w:rsidRPr="00943343">
        <w:rPr>
          <w:rFonts w:ascii="宋体" w:hAnsi="宋体" w:hint="eastAsia"/>
          <w:kern w:val="2"/>
          <w:sz w:val="24"/>
          <w:szCs w:val="24"/>
        </w:rPr>
        <w:t>十</w:t>
      </w:r>
      <w:r w:rsidRPr="00943343">
        <w:rPr>
          <w:rFonts w:ascii="宋体" w:hAnsi="宋体"/>
          <w:kern w:val="2"/>
          <w:sz w:val="24"/>
          <w:szCs w:val="24"/>
        </w:rPr>
        <w:t>（</w:t>
      </w:r>
      <w:r w:rsidR="0024211F">
        <w:rPr>
          <w:rFonts w:ascii="宋体" w:hAnsi="宋体" w:hint="eastAsia"/>
          <w:kern w:val="2"/>
          <w:sz w:val="24"/>
          <w:szCs w:val="24"/>
        </w:rPr>
        <w:t>1</w:t>
      </w:r>
      <w:r w:rsidRPr="00943343">
        <w:rPr>
          <w:rFonts w:ascii="宋体" w:hAnsi="宋体"/>
          <w:kern w:val="2"/>
          <w:sz w:val="24"/>
          <w:szCs w:val="24"/>
        </w:rPr>
        <w:t>0）个日历日内，</w:t>
      </w:r>
      <w:r w:rsidRPr="00943343">
        <w:rPr>
          <w:rFonts w:ascii="宋体" w:hAnsi="宋体" w:hint="eastAsia"/>
          <w:kern w:val="2"/>
          <w:sz w:val="24"/>
          <w:szCs w:val="24"/>
        </w:rPr>
        <w:t>(i)</w:t>
      </w:r>
      <w:r w:rsidRPr="00943343">
        <w:rPr>
          <w:rFonts w:ascii="宋体" w:hAnsi="宋体"/>
          <w:kern w:val="2"/>
          <w:sz w:val="24"/>
          <w:szCs w:val="24"/>
        </w:rPr>
        <w:t>公司月度财务报</w:t>
      </w:r>
      <w:r w:rsidR="00E837F2">
        <w:rPr>
          <w:rFonts w:ascii="宋体" w:hAnsi="宋体" w:hint="eastAsia"/>
          <w:kern w:val="2"/>
          <w:sz w:val="24"/>
          <w:szCs w:val="24"/>
        </w:rPr>
        <w:t>表</w:t>
      </w:r>
      <w:r w:rsidRPr="00943343">
        <w:rPr>
          <w:rFonts w:ascii="宋体" w:hAnsi="宋体"/>
          <w:kern w:val="2"/>
          <w:sz w:val="24"/>
          <w:szCs w:val="24"/>
        </w:rPr>
        <w:t>；</w:t>
      </w:r>
      <w:r w:rsidRPr="00943343">
        <w:rPr>
          <w:rFonts w:ascii="宋体" w:hAnsi="宋体" w:hint="eastAsia"/>
          <w:kern w:val="2"/>
          <w:sz w:val="24"/>
          <w:szCs w:val="24"/>
        </w:rPr>
        <w:t>(ii)</w:t>
      </w:r>
      <w:r w:rsidRPr="00943343">
        <w:rPr>
          <w:rFonts w:ascii="宋体" w:hAnsi="宋体"/>
          <w:kern w:val="2"/>
          <w:sz w:val="24"/>
          <w:szCs w:val="24"/>
        </w:rPr>
        <w:t xml:space="preserve">可能对公司的营运或财务状况具有重大不利影响的事项的报告。 </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在每个季度末后的</w:t>
      </w:r>
      <w:r w:rsidRPr="00943343">
        <w:rPr>
          <w:rFonts w:ascii="宋体" w:hAnsi="宋体" w:hint="eastAsia"/>
          <w:kern w:val="2"/>
          <w:sz w:val="24"/>
          <w:szCs w:val="24"/>
        </w:rPr>
        <w:t>三十</w:t>
      </w:r>
      <w:r w:rsidRPr="00943343">
        <w:rPr>
          <w:rFonts w:ascii="宋体" w:hAnsi="宋体"/>
          <w:kern w:val="2"/>
          <w:sz w:val="24"/>
          <w:szCs w:val="24"/>
        </w:rPr>
        <w:t>（30）个日历日内，</w:t>
      </w:r>
      <w:r w:rsidRPr="00943343">
        <w:rPr>
          <w:rFonts w:ascii="宋体" w:hAnsi="宋体" w:hint="eastAsia"/>
          <w:kern w:val="2"/>
          <w:sz w:val="24"/>
          <w:szCs w:val="24"/>
        </w:rPr>
        <w:t>(i)</w:t>
      </w:r>
      <w:r w:rsidRPr="00943343">
        <w:rPr>
          <w:rFonts w:ascii="宋体" w:hAnsi="宋体"/>
          <w:kern w:val="2"/>
          <w:sz w:val="24"/>
          <w:szCs w:val="24"/>
        </w:rPr>
        <w:t>公司根据中国通用会计准则准备的未经审计的季度财务报告；</w:t>
      </w:r>
      <w:r w:rsidRPr="00943343">
        <w:rPr>
          <w:rFonts w:ascii="宋体" w:hAnsi="宋体" w:hint="eastAsia"/>
          <w:kern w:val="2"/>
          <w:sz w:val="24"/>
          <w:szCs w:val="24"/>
        </w:rPr>
        <w:t>(ii)</w:t>
      </w:r>
      <w:r w:rsidRPr="00943343">
        <w:rPr>
          <w:rFonts w:ascii="宋体" w:hAnsi="宋体"/>
          <w:kern w:val="2"/>
          <w:sz w:val="24"/>
          <w:szCs w:val="24"/>
        </w:rPr>
        <w:t>关于可能对公司的营运或财务状况产生重大不利影响的事项的报告。</w:t>
      </w:r>
    </w:p>
    <w:p w:rsidR="00365407" w:rsidRPr="00365407" w:rsidRDefault="008D2A0C" w:rsidP="00365407">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以一年一次的频率，在每个会计年度末后的</w:t>
      </w:r>
      <w:r w:rsidRPr="00943343">
        <w:rPr>
          <w:rFonts w:ascii="宋体" w:hAnsi="宋体" w:hint="eastAsia"/>
          <w:kern w:val="2"/>
          <w:sz w:val="24"/>
          <w:szCs w:val="24"/>
        </w:rPr>
        <w:t>九十</w:t>
      </w:r>
      <w:r w:rsidRPr="00943343">
        <w:rPr>
          <w:rFonts w:ascii="宋体" w:hAnsi="宋体"/>
          <w:kern w:val="2"/>
          <w:sz w:val="24"/>
          <w:szCs w:val="24"/>
        </w:rPr>
        <w:t>（</w:t>
      </w:r>
      <w:r w:rsidRPr="00943343">
        <w:rPr>
          <w:rFonts w:ascii="宋体" w:hAnsi="宋体" w:hint="eastAsia"/>
          <w:kern w:val="2"/>
          <w:sz w:val="24"/>
          <w:szCs w:val="24"/>
        </w:rPr>
        <w:t>90</w:t>
      </w:r>
      <w:r w:rsidRPr="00943343">
        <w:rPr>
          <w:rFonts w:ascii="宋体" w:hAnsi="宋体"/>
          <w:kern w:val="2"/>
          <w:sz w:val="24"/>
          <w:szCs w:val="24"/>
        </w:rPr>
        <w:t>）个日历日内，</w:t>
      </w:r>
      <w:r w:rsidRPr="00943343">
        <w:rPr>
          <w:rFonts w:ascii="宋体" w:hAnsi="宋体" w:hint="eastAsia"/>
          <w:kern w:val="2"/>
          <w:sz w:val="24"/>
          <w:szCs w:val="24"/>
        </w:rPr>
        <w:t>(i)</w:t>
      </w:r>
      <w:r w:rsidRPr="00943343">
        <w:rPr>
          <w:rFonts w:ascii="宋体" w:hAnsi="宋体"/>
          <w:kern w:val="2"/>
          <w:sz w:val="24"/>
          <w:szCs w:val="24"/>
        </w:rPr>
        <w:t xml:space="preserve"> 公司根据中国通用会计准则准备的的财务报告以及；</w:t>
      </w:r>
      <w:r w:rsidRPr="00943343">
        <w:rPr>
          <w:rFonts w:ascii="宋体" w:hAnsi="宋体" w:hint="eastAsia"/>
          <w:kern w:val="2"/>
          <w:sz w:val="24"/>
          <w:szCs w:val="24"/>
        </w:rPr>
        <w:t>(ii)</w:t>
      </w:r>
      <w:r w:rsidRPr="00943343">
        <w:rPr>
          <w:rFonts w:ascii="宋体" w:hAnsi="宋体"/>
          <w:kern w:val="2"/>
          <w:sz w:val="24"/>
          <w:szCs w:val="24"/>
        </w:rPr>
        <w:t>会计年度业务营运的报告，包括可能对公司的营运或财务状况产生重大不利影响的事项的报告。</w:t>
      </w:r>
      <w:r w:rsidR="00365407" w:rsidRPr="00365407">
        <w:rPr>
          <w:rFonts w:ascii="宋体" w:hAnsi="宋体" w:hint="eastAsia"/>
          <w:kern w:val="2"/>
          <w:sz w:val="24"/>
          <w:szCs w:val="24"/>
        </w:rPr>
        <w:t>公司年报须由一家投资者同意的合格的会计师事务所执行审计。</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在每个当年会计年度结束前的</w:t>
      </w:r>
      <w:r w:rsidRPr="00943343">
        <w:rPr>
          <w:rFonts w:ascii="宋体" w:hAnsi="宋体" w:hint="eastAsia"/>
          <w:kern w:val="2"/>
          <w:sz w:val="24"/>
          <w:szCs w:val="24"/>
        </w:rPr>
        <w:t>三十</w:t>
      </w:r>
      <w:r w:rsidRPr="00943343">
        <w:rPr>
          <w:rFonts w:ascii="宋体" w:hAnsi="宋体"/>
          <w:kern w:val="2"/>
          <w:sz w:val="24"/>
          <w:szCs w:val="24"/>
        </w:rPr>
        <w:t>（30）日历日内，下一年度财务预算报告</w:t>
      </w:r>
      <w:r w:rsidRPr="00943343">
        <w:rPr>
          <w:rFonts w:ascii="宋体" w:hAnsi="宋体" w:hint="eastAsia"/>
          <w:kern w:val="2"/>
          <w:sz w:val="24"/>
          <w:szCs w:val="24"/>
        </w:rPr>
        <w:t>；并且(ii)</w:t>
      </w:r>
      <w:r w:rsidRPr="00943343">
        <w:rPr>
          <w:rFonts w:ascii="宋体" w:hAnsi="宋体"/>
          <w:kern w:val="2"/>
          <w:sz w:val="24"/>
          <w:szCs w:val="24"/>
        </w:rPr>
        <w:t>提前</w:t>
      </w:r>
      <w:r w:rsidR="0024211F">
        <w:rPr>
          <w:rFonts w:ascii="宋体" w:hAnsi="宋体" w:hint="eastAsia"/>
          <w:kern w:val="2"/>
          <w:sz w:val="24"/>
          <w:szCs w:val="24"/>
        </w:rPr>
        <w:t>三</w:t>
      </w:r>
      <w:r w:rsidRPr="00943343">
        <w:rPr>
          <w:rFonts w:ascii="宋体" w:hAnsi="宋体" w:hint="eastAsia"/>
          <w:kern w:val="2"/>
          <w:sz w:val="24"/>
          <w:szCs w:val="24"/>
        </w:rPr>
        <w:t>十</w:t>
      </w:r>
      <w:r w:rsidRPr="00943343">
        <w:rPr>
          <w:rFonts w:ascii="宋体" w:hAnsi="宋体"/>
          <w:kern w:val="2"/>
          <w:sz w:val="24"/>
          <w:szCs w:val="24"/>
        </w:rPr>
        <w:t>（30）个日历日通知对已批准年度预算的任何重大变更，包括对高级管理层薪水的改变。</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带有相关议程和会议纪要的提前</w:t>
      </w:r>
      <w:r w:rsidRPr="00943343">
        <w:rPr>
          <w:rFonts w:ascii="宋体" w:hAnsi="宋体" w:hint="eastAsia"/>
          <w:kern w:val="2"/>
          <w:sz w:val="24"/>
          <w:szCs w:val="24"/>
        </w:rPr>
        <w:t>三十</w:t>
      </w:r>
      <w:r w:rsidRPr="00943343">
        <w:rPr>
          <w:rFonts w:ascii="宋体" w:hAnsi="宋体"/>
          <w:kern w:val="2"/>
          <w:sz w:val="24"/>
          <w:szCs w:val="24"/>
        </w:rPr>
        <w:t>（30）个日历日通知召开董事会会议的通知书；</w:t>
      </w:r>
      <w:r w:rsidRPr="00943343">
        <w:rPr>
          <w:rFonts w:ascii="宋体" w:hAnsi="宋体" w:hint="eastAsia"/>
          <w:kern w:val="2"/>
          <w:sz w:val="24"/>
          <w:szCs w:val="24"/>
        </w:rPr>
        <w:t>(ii)</w:t>
      </w:r>
      <w:r w:rsidRPr="00943343">
        <w:rPr>
          <w:rFonts w:ascii="宋体" w:hAnsi="宋体"/>
          <w:kern w:val="2"/>
          <w:sz w:val="24"/>
          <w:szCs w:val="24"/>
        </w:rPr>
        <w:t>任何诉讼、针对公司的重要判决以及</w:t>
      </w:r>
      <w:r w:rsidR="00C57576">
        <w:rPr>
          <w:rFonts w:ascii="宋体" w:hAnsi="宋体"/>
          <w:kern w:val="2"/>
          <w:sz w:val="24"/>
          <w:szCs w:val="24"/>
        </w:rPr>
        <w:t>其它</w:t>
      </w:r>
      <w:r w:rsidRPr="00943343">
        <w:rPr>
          <w:rFonts w:ascii="宋体" w:hAnsi="宋体"/>
          <w:kern w:val="2"/>
          <w:sz w:val="24"/>
          <w:szCs w:val="24"/>
        </w:rPr>
        <w:t>可能对公司的营运和财务状况产生重大不利影响的事项的通知书；</w:t>
      </w:r>
      <w:r w:rsidRPr="00943343">
        <w:rPr>
          <w:rFonts w:ascii="宋体" w:hAnsi="宋体" w:hint="eastAsia"/>
          <w:kern w:val="2"/>
          <w:sz w:val="24"/>
          <w:szCs w:val="24"/>
        </w:rPr>
        <w:t>(iii)</w:t>
      </w:r>
      <w:r w:rsidRPr="00943343">
        <w:rPr>
          <w:rFonts w:ascii="宋体" w:hAnsi="宋体"/>
          <w:kern w:val="2"/>
          <w:sz w:val="24"/>
          <w:szCs w:val="24"/>
        </w:rPr>
        <w:t>任何主管部门或政府</w:t>
      </w:r>
      <w:r w:rsidRPr="00943343">
        <w:rPr>
          <w:rFonts w:ascii="宋体" w:hAnsi="宋体" w:hint="eastAsia"/>
          <w:kern w:val="2"/>
          <w:sz w:val="24"/>
          <w:szCs w:val="24"/>
        </w:rPr>
        <w:t>机关</w:t>
      </w:r>
      <w:r w:rsidRPr="00943343">
        <w:rPr>
          <w:rFonts w:ascii="宋体" w:hAnsi="宋体"/>
          <w:kern w:val="2"/>
          <w:sz w:val="24"/>
          <w:szCs w:val="24"/>
        </w:rPr>
        <w:t>发出的关于公司没有遵守有关</w:t>
      </w:r>
      <w:r w:rsidRPr="00943343">
        <w:rPr>
          <w:rFonts w:ascii="宋体" w:hAnsi="宋体" w:hint="eastAsia"/>
          <w:sz w:val="24"/>
          <w:szCs w:val="24"/>
        </w:rPr>
        <w:t>适用法律</w:t>
      </w:r>
      <w:r w:rsidRPr="00943343">
        <w:rPr>
          <w:rFonts w:ascii="宋体" w:hAnsi="宋体"/>
          <w:kern w:val="2"/>
          <w:sz w:val="24"/>
          <w:szCs w:val="24"/>
        </w:rPr>
        <w:t>的通知书；</w:t>
      </w:r>
      <w:r w:rsidRPr="00943343">
        <w:rPr>
          <w:rFonts w:ascii="宋体" w:hAnsi="宋体" w:hint="eastAsia"/>
          <w:kern w:val="2"/>
          <w:sz w:val="24"/>
          <w:szCs w:val="24"/>
        </w:rPr>
        <w:t>及(iv)</w:t>
      </w:r>
      <w:r w:rsidRPr="00943343">
        <w:rPr>
          <w:rFonts w:ascii="宋体" w:hAnsi="宋体"/>
          <w:kern w:val="2"/>
          <w:sz w:val="24"/>
          <w:szCs w:val="24"/>
        </w:rPr>
        <w:t>公司经营性质或范围的发生任何变更的通知书</w:t>
      </w:r>
      <w:r w:rsidRPr="00943343">
        <w:rPr>
          <w:rFonts w:ascii="宋体" w:hAnsi="宋体" w:hint="eastAsia"/>
          <w:kern w:val="2"/>
          <w:sz w:val="24"/>
          <w:szCs w:val="24"/>
        </w:rPr>
        <w:t>；及</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投资者可能要求得到的关于公司的财务状况、业务或法人情况的</w:t>
      </w:r>
      <w:r w:rsidR="00C57576">
        <w:rPr>
          <w:rFonts w:ascii="宋体" w:hAnsi="宋体"/>
          <w:kern w:val="2"/>
          <w:sz w:val="24"/>
          <w:szCs w:val="24"/>
        </w:rPr>
        <w:t>其它</w:t>
      </w:r>
      <w:r w:rsidRPr="00943343">
        <w:rPr>
          <w:rFonts w:ascii="宋体" w:hAnsi="宋体"/>
          <w:kern w:val="2"/>
          <w:sz w:val="24"/>
          <w:szCs w:val="24"/>
        </w:rPr>
        <w:t>信息。</w:t>
      </w:r>
    </w:p>
    <w:p w:rsidR="00000000" w:rsidRDefault="008D2A0C" w:rsidP="005A27D1">
      <w:pPr>
        <w:pStyle w:val="aff"/>
        <w:numPr>
          <w:ilvl w:val="1"/>
          <w:numId w:val="49"/>
        </w:numPr>
        <w:spacing w:beforeLines="50"/>
        <w:ind w:left="964" w:firstLineChars="0"/>
        <w:outlineLvl w:val="1"/>
        <w:rPr>
          <w:b/>
          <w:sz w:val="24"/>
          <w:szCs w:val="24"/>
        </w:rPr>
        <w:pPrChange w:id="968" w:author="ll" w:date="2018-02-02T21:43:00Z">
          <w:pPr>
            <w:pStyle w:val="aff"/>
            <w:numPr>
              <w:ilvl w:val="1"/>
              <w:numId w:val="49"/>
            </w:numPr>
            <w:spacing w:beforeLines="50"/>
            <w:ind w:left="964" w:firstLineChars="0" w:hanging="567"/>
            <w:outlineLvl w:val="1"/>
          </w:pPr>
        </w:pPrChange>
      </w:pPr>
      <w:bookmarkStart w:id="969" w:name="_Toc283452023"/>
      <w:bookmarkStart w:id="970" w:name="_Toc287697116"/>
      <w:bookmarkStart w:id="971" w:name="_Toc293698854"/>
      <w:bookmarkStart w:id="972" w:name="_Toc293699792"/>
      <w:bookmarkStart w:id="973" w:name="_Toc424573367"/>
      <w:bookmarkStart w:id="974" w:name="_Toc505242732"/>
      <w:r w:rsidRPr="0053230F">
        <w:rPr>
          <w:rFonts w:hint="eastAsia"/>
          <w:b/>
          <w:sz w:val="24"/>
          <w:szCs w:val="24"/>
        </w:rPr>
        <w:t>检查权</w:t>
      </w:r>
      <w:bookmarkEnd w:id="969"/>
      <w:bookmarkEnd w:id="970"/>
      <w:bookmarkEnd w:id="971"/>
      <w:bookmarkEnd w:id="972"/>
      <w:bookmarkEnd w:id="973"/>
      <w:bookmarkEnd w:id="974"/>
    </w:p>
    <w:p w:rsidR="008D2A0C" w:rsidRPr="00943343" w:rsidRDefault="00EB2E5E">
      <w:pPr>
        <w:tabs>
          <w:tab w:val="left" w:pos="567"/>
        </w:tabs>
        <w:ind w:leftChars="270" w:left="540"/>
        <w:jc w:val="both"/>
        <w:rPr>
          <w:rFonts w:ascii="宋体" w:hAnsi="宋体"/>
          <w:kern w:val="2"/>
          <w:sz w:val="24"/>
          <w:szCs w:val="24"/>
        </w:rPr>
      </w:pPr>
      <w:r>
        <w:rPr>
          <w:rFonts w:ascii="宋体" w:hAnsi="宋体"/>
          <w:kern w:val="2"/>
          <w:sz w:val="24"/>
          <w:szCs w:val="24"/>
        </w:rPr>
        <w:lastRenderedPageBreak/>
        <w:t>各方应促使</w:t>
      </w:r>
      <w:r w:rsidR="00C460D7">
        <w:rPr>
          <w:rFonts w:ascii="宋体" w:hAnsi="宋体" w:hint="eastAsia"/>
          <w:kern w:val="2"/>
          <w:sz w:val="24"/>
          <w:szCs w:val="24"/>
        </w:rPr>
        <w:t>公司</w:t>
      </w:r>
      <w:r w:rsidR="008D2A0C" w:rsidRPr="00943343">
        <w:rPr>
          <w:rFonts w:ascii="宋体" w:hAnsi="宋体"/>
          <w:kern w:val="2"/>
          <w:sz w:val="24"/>
          <w:szCs w:val="24"/>
        </w:rPr>
        <w:t>允许投资者在正常的工作时间内，</w:t>
      </w:r>
      <w:r w:rsidR="008D2A0C" w:rsidRPr="00943343">
        <w:rPr>
          <w:rFonts w:ascii="宋体" w:hAnsi="宋体" w:hint="eastAsia"/>
          <w:kern w:val="2"/>
          <w:sz w:val="24"/>
          <w:szCs w:val="24"/>
        </w:rPr>
        <w:t>提前一（1）个工作日</w:t>
      </w:r>
      <w:r w:rsidR="008D2A0C" w:rsidRPr="00943343">
        <w:rPr>
          <w:rFonts w:ascii="宋体" w:hAnsi="宋体"/>
          <w:kern w:val="2"/>
          <w:sz w:val="24"/>
          <w:szCs w:val="24"/>
        </w:rPr>
        <w:t>发出通知后，访问和检查</w:t>
      </w:r>
      <w:r w:rsidR="00C460D7">
        <w:rPr>
          <w:rFonts w:ascii="宋体" w:hAnsi="宋体" w:hint="eastAsia"/>
          <w:kern w:val="2"/>
          <w:sz w:val="24"/>
          <w:szCs w:val="24"/>
        </w:rPr>
        <w:t>公司</w:t>
      </w:r>
      <w:r w:rsidR="008D2A0C" w:rsidRPr="00943343">
        <w:rPr>
          <w:rFonts w:ascii="宋体" w:hAnsi="宋体"/>
          <w:kern w:val="2"/>
          <w:sz w:val="24"/>
          <w:szCs w:val="24"/>
        </w:rPr>
        <w:t>的财产，检查</w:t>
      </w:r>
      <w:r w:rsidR="00365407">
        <w:rPr>
          <w:rFonts w:ascii="宋体" w:hAnsi="宋体" w:hint="eastAsia"/>
          <w:kern w:val="2"/>
          <w:sz w:val="24"/>
          <w:szCs w:val="24"/>
        </w:rPr>
        <w:t>及复印</w:t>
      </w:r>
      <w:r w:rsidR="008D2A0C" w:rsidRPr="00943343">
        <w:rPr>
          <w:rFonts w:ascii="宋体" w:hAnsi="宋体"/>
          <w:kern w:val="2"/>
          <w:sz w:val="24"/>
          <w:szCs w:val="24"/>
        </w:rPr>
        <w:t>公司</w:t>
      </w:r>
      <w:r w:rsidR="008D2A0C" w:rsidRPr="00943343">
        <w:rPr>
          <w:rFonts w:ascii="宋体" w:hAnsi="宋体" w:hint="eastAsia"/>
          <w:kern w:val="2"/>
          <w:sz w:val="24"/>
          <w:szCs w:val="24"/>
        </w:rPr>
        <w:t>及其子公司、分公司</w:t>
      </w:r>
      <w:r w:rsidR="008D2A0C" w:rsidRPr="00943343">
        <w:rPr>
          <w:rFonts w:ascii="宋体" w:hAnsi="宋体"/>
          <w:kern w:val="2"/>
          <w:sz w:val="24"/>
          <w:szCs w:val="24"/>
        </w:rPr>
        <w:t>的会计</w:t>
      </w:r>
      <w:r w:rsidR="008D2A0C" w:rsidRPr="00943343">
        <w:rPr>
          <w:rFonts w:ascii="宋体" w:hAnsi="宋体" w:hint="eastAsia"/>
          <w:kern w:val="2"/>
          <w:sz w:val="24"/>
          <w:szCs w:val="24"/>
        </w:rPr>
        <w:t>账簿</w:t>
      </w:r>
      <w:r w:rsidR="008D2A0C" w:rsidRPr="00943343">
        <w:rPr>
          <w:rFonts w:ascii="宋体" w:hAnsi="宋体"/>
          <w:kern w:val="2"/>
          <w:sz w:val="24"/>
          <w:szCs w:val="24"/>
        </w:rPr>
        <w:t>和记录，与</w:t>
      </w:r>
      <w:r w:rsidR="00C460D7">
        <w:rPr>
          <w:rFonts w:ascii="宋体" w:hAnsi="宋体" w:hint="eastAsia"/>
          <w:kern w:val="2"/>
          <w:sz w:val="24"/>
          <w:szCs w:val="24"/>
        </w:rPr>
        <w:t>公司</w:t>
      </w:r>
      <w:r w:rsidR="008D2A0C" w:rsidRPr="00943343">
        <w:rPr>
          <w:rFonts w:ascii="宋体" w:hAnsi="宋体"/>
          <w:kern w:val="2"/>
          <w:sz w:val="24"/>
          <w:szCs w:val="24"/>
        </w:rPr>
        <w:t>的管理人员、董事和审计师</w:t>
      </w:r>
      <w:r w:rsidR="008D2A0C" w:rsidRPr="00943343">
        <w:rPr>
          <w:rFonts w:ascii="宋体" w:hAnsi="宋体" w:hint="eastAsia"/>
          <w:kern w:val="2"/>
          <w:sz w:val="24"/>
          <w:szCs w:val="24"/>
        </w:rPr>
        <w:t>、财务顾问、律师</w:t>
      </w:r>
      <w:r w:rsidR="008D2A0C" w:rsidRPr="00943343">
        <w:rPr>
          <w:rFonts w:ascii="宋体" w:hAnsi="宋体"/>
          <w:kern w:val="2"/>
          <w:sz w:val="24"/>
          <w:szCs w:val="24"/>
        </w:rPr>
        <w:t>讨论公司的事务、财务和</w:t>
      </w:r>
      <w:r w:rsidR="008D2A0C" w:rsidRPr="00943343">
        <w:rPr>
          <w:rFonts w:ascii="宋体" w:hAnsi="宋体" w:hint="eastAsia"/>
          <w:kern w:val="2"/>
          <w:sz w:val="24"/>
          <w:szCs w:val="24"/>
        </w:rPr>
        <w:t>账目</w:t>
      </w:r>
      <w:r w:rsidR="008D2A0C" w:rsidRPr="00943343">
        <w:rPr>
          <w:rFonts w:ascii="宋体" w:hAnsi="宋体"/>
          <w:kern w:val="2"/>
          <w:sz w:val="24"/>
          <w:szCs w:val="24"/>
        </w:rPr>
        <w:t>；然而，任何检验、检查或询问进行与否，或投资者知道与否，包括但不限于投资者取得的与该种检验、检查或询问相关的信息，都不构成投资者对其在任何</w:t>
      </w:r>
      <w:r w:rsidR="008D2A0C" w:rsidRPr="00943343">
        <w:rPr>
          <w:rFonts w:ascii="宋体" w:hAnsi="宋体" w:hint="eastAsia"/>
          <w:kern w:val="2"/>
          <w:sz w:val="24"/>
          <w:szCs w:val="24"/>
        </w:rPr>
        <w:t>相关</w:t>
      </w:r>
      <w:r w:rsidR="008D2A0C" w:rsidRPr="00943343">
        <w:rPr>
          <w:rFonts w:ascii="宋体" w:hAnsi="宋体"/>
          <w:kern w:val="2"/>
          <w:sz w:val="24"/>
          <w:szCs w:val="24"/>
        </w:rPr>
        <w:t>协议项下任何声明、保证、约定或条款或合意下所享有的任何权利的放弃。</w:t>
      </w:r>
    </w:p>
    <w:p w:rsidR="00000000" w:rsidRDefault="008D2A0C" w:rsidP="005A27D1">
      <w:pPr>
        <w:pStyle w:val="aff"/>
        <w:numPr>
          <w:ilvl w:val="0"/>
          <w:numId w:val="49"/>
        </w:numPr>
        <w:spacing w:beforeLines="50" w:afterLines="50"/>
        <w:ind w:firstLineChars="0"/>
        <w:jc w:val="center"/>
        <w:outlineLvl w:val="0"/>
        <w:rPr>
          <w:b/>
          <w:sz w:val="28"/>
          <w:szCs w:val="28"/>
        </w:rPr>
        <w:pPrChange w:id="975" w:author="ll" w:date="2018-02-02T21:43:00Z">
          <w:pPr>
            <w:pStyle w:val="aff"/>
            <w:numPr>
              <w:numId w:val="49"/>
            </w:numPr>
            <w:spacing w:beforeLines="50" w:afterLines="50"/>
            <w:ind w:left="1145" w:firstLineChars="0" w:hanging="425"/>
            <w:jc w:val="center"/>
            <w:outlineLvl w:val="0"/>
          </w:pPr>
        </w:pPrChange>
      </w:pPr>
      <w:bookmarkStart w:id="976" w:name="_Toc536869382"/>
      <w:bookmarkStart w:id="977" w:name="_Toc70250664"/>
      <w:bookmarkStart w:id="978" w:name="_Toc70348168"/>
      <w:bookmarkStart w:id="979" w:name="_Ref163658501"/>
      <w:bookmarkStart w:id="980" w:name="_Toc291145248"/>
      <w:bookmarkStart w:id="981" w:name="_Toc292794116"/>
      <w:bookmarkStart w:id="982" w:name="_Toc293698855"/>
      <w:bookmarkStart w:id="983" w:name="_Toc293699793"/>
      <w:bookmarkStart w:id="984" w:name="_Ref407531038"/>
      <w:bookmarkStart w:id="985" w:name="_Ref407531039"/>
      <w:bookmarkStart w:id="986" w:name="_Toc424573368"/>
      <w:bookmarkStart w:id="987" w:name="_Toc505242733"/>
      <w:r w:rsidRPr="008519AC">
        <w:rPr>
          <w:b/>
          <w:sz w:val="28"/>
          <w:szCs w:val="28"/>
        </w:rPr>
        <w:t>保密</w:t>
      </w:r>
      <w:bookmarkEnd w:id="976"/>
      <w:r w:rsidRPr="008519AC">
        <w:rPr>
          <w:b/>
          <w:sz w:val="28"/>
          <w:szCs w:val="28"/>
        </w:rPr>
        <w:t>、</w:t>
      </w:r>
      <w:r w:rsidRPr="008519AC">
        <w:rPr>
          <w:rFonts w:hint="eastAsia"/>
          <w:b/>
          <w:sz w:val="28"/>
          <w:szCs w:val="28"/>
        </w:rPr>
        <w:t>同业竞争</w:t>
      </w:r>
      <w:bookmarkEnd w:id="977"/>
      <w:bookmarkEnd w:id="978"/>
      <w:bookmarkEnd w:id="979"/>
      <w:r w:rsidRPr="008519AC">
        <w:rPr>
          <w:b/>
          <w:sz w:val="28"/>
          <w:szCs w:val="28"/>
        </w:rPr>
        <w:t>、关联交易</w:t>
      </w:r>
      <w:bookmarkEnd w:id="980"/>
      <w:r w:rsidRPr="008519AC">
        <w:rPr>
          <w:rFonts w:hint="eastAsia"/>
          <w:b/>
          <w:sz w:val="28"/>
          <w:szCs w:val="28"/>
        </w:rPr>
        <w:t>及适用</w:t>
      </w:r>
      <w:bookmarkEnd w:id="981"/>
      <w:bookmarkEnd w:id="982"/>
      <w:bookmarkEnd w:id="983"/>
      <w:bookmarkEnd w:id="984"/>
      <w:bookmarkEnd w:id="985"/>
      <w:bookmarkEnd w:id="986"/>
      <w:bookmarkEnd w:id="987"/>
    </w:p>
    <w:p w:rsidR="00000000" w:rsidRDefault="008D2A0C" w:rsidP="005A27D1">
      <w:pPr>
        <w:pStyle w:val="aff"/>
        <w:numPr>
          <w:ilvl w:val="1"/>
          <w:numId w:val="49"/>
        </w:numPr>
        <w:spacing w:beforeLines="50"/>
        <w:ind w:left="964" w:firstLineChars="0"/>
        <w:outlineLvl w:val="1"/>
        <w:rPr>
          <w:b/>
          <w:sz w:val="24"/>
          <w:szCs w:val="24"/>
        </w:rPr>
        <w:pPrChange w:id="988" w:author="ll" w:date="2018-02-02T21:43:00Z">
          <w:pPr>
            <w:pStyle w:val="aff"/>
            <w:numPr>
              <w:ilvl w:val="1"/>
              <w:numId w:val="49"/>
            </w:numPr>
            <w:spacing w:beforeLines="50"/>
            <w:ind w:left="964" w:firstLineChars="0" w:hanging="567"/>
            <w:outlineLvl w:val="1"/>
          </w:pPr>
        </w:pPrChange>
      </w:pPr>
      <w:bookmarkStart w:id="989" w:name="_Toc291833119"/>
      <w:bookmarkStart w:id="990" w:name="_Toc291833120"/>
      <w:bookmarkStart w:id="991" w:name="_Toc292794117"/>
      <w:bookmarkStart w:id="992" w:name="_Toc293698856"/>
      <w:bookmarkStart w:id="993" w:name="_Toc293699794"/>
      <w:bookmarkStart w:id="994" w:name="_Toc424573369"/>
      <w:bookmarkStart w:id="995" w:name="_Toc505242734"/>
      <w:bookmarkEnd w:id="989"/>
      <w:bookmarkEnd w:id="990"/>
      <w:r w:rsidRPr="0053230F">
        <w:rPr>
          <w:rFonts w:hint="eastAsia"/>
          <w:b/>
          <w:sz w:val="24"/>
          <w:szCs w:val="24"/>
        </w:rPr>
        <w:t>保密</w:t>
      </w:r>
      <w:bookmarkEnd w:id="991"/>
      <w:bookmarkEnd w:id="992"/>
      <w:bookmarkEnd w:id="993"/>
      <w:bookmarkEnd w:id="994"/>
      <w:bookmarkEnd w:id="995"/>
    </w:p>
    <w:p w:rsidR="008D2A0C" w:rsidRPr="00943343" w:rsidRDefault="008D2A0C">
      <w:pPr>
        <w:tabs>
          <w:tab w:val="left" w:pos="567"/>
        </w:tabs>
        <w:ind w:leftChars="270" w:left="540"/>
        <w:jc w:val="both"/>
        <w:rPr>
          <w:rFonts w:ascii="宋体" w:hAnsi="宋体"/>
          <w:sz w:val="24"/>
          <w:szCs w:val="24"/>
        </w:rPr>
      </w:pPr>
      <w:r w:rsidRPr="00943343">
        <w:rPr>
          <w:rFonts w:ascii="宋体" w:hAnsi="宋体" w:hint="eastAsia"/>
          <w:sz w:val="24"/>
          <w:szCs w:val="24"/>
        </w:rPr>
        <w:t>在本协议存续期间，收到保密信息资料的一方（称为“</w:t>
      </w:r>
      <w:r w:rsidRPr="00943343">
        <w:rPr>
          <w:rFonts w:ascii="宋体" w:hAnsi="宋体" w:hint="eastAsia"/>
          <w:b/>
          <w:sz w:val="24"/>
          <w:szCs w:val="24"/>
        </w:rPr>
        <w:t>接受方</w:t>
      </w:r>
      <w:r w:rsidRPr="00943343">
        <w:rPr>
          <w:rFonts w:ascii="宋体" w:hAnsi="宋体" w:hint="eastAsia"/>
          <w:sz w:val="24"/>
          <w:szCs w:val="24"/>
        </w:rPr>
        <w:t>”）应：</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保守保密信息资料的秘密；</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除事先获得披露方或公司的书面同意或根据本条规定办理外，不得向任何人披露保密信息资料；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除使用保密信息资料以履行其在本协议或任何附属协议项下的义务外，不得为任何</w:t>
      </w:r>
      <w:r w:rsidR="00C57576">
        <w:rPr>
          <w:rFonts w:ascii="宋体" w:hAnsi="宋体" w:hint="eastAsia"/>
          <w:sz w:val="24"/>
          <w:szCs w:val="24"/>
        </w:rPr>
        <w:t>其它</w:t>
      </w:r>
      <w:r w:rsidRPr="00943343">
        <w:rPr>
          <w:rFonts w:ascii="宋体" w:hAnsi="宋体" w:hint="eastAsia"/>
          <w:sz w:val="24"/>
          <w:szCs w:val="24"/>
        </w:rPr>
        <w:t>目的使用保密信息资料；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接受方可向其雇员或者其专业顾问、有限合伙人（就投资者而言）或公司的任何人员（下称“</w:t>
      </w:r>
      <w:r w:rsidRPr="00943343">
        <w:rPr>
          <w:rFonts w:ascii="宋体" w:hAnsi="宋体" w:hint="eastAsia"/>
          <w:b/>
          <w:sz w:val="24"/>
          <w:szCs w:val="24"/>
        </w:rPr>
        <w:t>领受人员</w:t>
      </w:r>
      <w:r w:rsidRPr="00943343">
        <w:rPr>
          <w:rFonts w:ascii="宋体" w:hAnsi="宋体" w:hint="eastAsia"/>
          <w:sz w:val="24"/>
          <w:szCs w:val="24"/>
        </w:rPr>
        <w:t>”）披露保密信息资料，但该种披露仅限于为签署和履行本协议或任何附属协议合理需要而作出；</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接受方应促使每名领受人员认识到及遵守接受方在本协议项下的全部保密义务，就如同领受人员是本协议的订约方一般；</w:t>
      </w:r>
    </w:p>
    <w:p w:rsidR="008D2A0C" w:rsidRPr="00943343" w:rsidRDefault="008D2A0C" w:rsidP="00A26080">
      <w:pPr>
        <w:numPr>
          <w:ilvl w:val="0"/>
          <w:numId w:val="18"/>
        </w:numPr>
        <w:tabs>
          <w:tab w:val="clear" w:pos="840"/>
          <w:tab w:val="left" w:pos="1260"/>
        </w:tabs>
        <w:ind w:left="1080" w:hanging="540"/>
        <w:jc w:val="both"/>
        <w:rPr>
          <w:rFonts w:ascii="宋体" w:hAnsi="宋体"/>
          <w:sz w:val="24"/>
          <w:szCs w:val="24"/>
        </w:rPr>
      </w:pPr>
      <w:r w:rsidRPr="00943343">
        <w:rPr>
          <w:rFonts w:ascii="宋体" w:hAnsi="宋体" w:hint="eastAsia"/>
          <w:sz w:val="24"/>
          <w:szCs w:val="24"/>
        </w:rPr>
        <w:t>上述保密义务不适用于下列情形：</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在本协议签署之日或之后的任何时候并非因为接受方或任何领受人员违反本协议而为公众掌握的保密信息资料；</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并非直接或间接的从披露方获得的，并且是接受方或领受人员以非保密形式从披露方以外</w:t>
      </w:r>
      <w:r w:rsidR="00C57576">
        <w:rPr>
          <w:rFonts w:ascii="宋体" w:hAnsi="宋体" w:hint="eastAsia"/>
          <w:sz w:val="24"/>
          <w:szCs w:val="24"/>
        </w:rPr>
        <w:t>其它</w:t>
      </w:r>
      <w:r w:rsidRPr="00943343">
        <w:rPr>
          <w:rFonts w:ascii="宋体" w:hAnsi="宋体" w:hint="eastAsia"/>
          <w:sz w:val="24"/>
          <w:szCs w:val="24"/>
        </w:rPr>
        <w:t>来源获得，但该等来源须未向披露方或公司承担任何保密义务；</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适用的中国法律或</w:t>
      </w:r>
      <w:r w:rsidR="00C57576">
        <w:rPr>
          <w:rFonts w:ascii="宋体" w:hAnsi="宋体" w:hint="eastAsia"/>
          <w:sz w:val="24"/>
          <w:szCs w:val="24"/>
        </w:rPr>
        <w:t>其它</w:t>
      </w:r>
      <w:r w:rsidR="00CA1750">
        <w:rPr>
          <w:rFonts w:ascii="宋体" w:hAnsi="宋体" w:hint="eastAsia"/>
          <w:sz w:val="24"/>
          <w:szCs w:val="24"/>
        </w:rPr>
        <w:t>法域的法律要求披露；</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有管辖权的行政、立法、司法机关或机构，证券交易所或</w:t>
      </w:r>
      <w:r w:rsidR="00C57576">
        <w:rPr>
          <w:rFonts w:ascii="宋体" w:hAnsi="宋体" w:hint="eastAsia"/>
          <w:sz w:val="24"/>
          <w:szCs w:val="24"/>
        </w:rPr>
        <w:t>其它</w:t>
      </w:r>
      <w:r w:rsidRPr="00943343">
        <w:rPr>
          <w:rFonts w:ascii="宋体" w:hAnsi="宋体" w:hint="eastAsia"/>
          <w:sz w:val="24"/>
          <w:szCs w:val="24"/>
        </w:rPr>
        <w:t>有权机构或组织要求披露。</w:t>
      </w:r>
    </w:p>
    <w:p w:rsidR="00000000" w:rsidRDefault="008D2A0C" w:rsidP="005A27D1">
      <w:pPr>
        <w:pStyle w:val="aff"/>
        <w:numPr>
          <w:ilvl w:val="1"/>
          <w:numId w:val="49"/>
        </w:numPr>
        <w:spacing w:beforeLines="50"/>
        <w:ind w:left="964" w:firstLineChars="0"/>
        <w:outlineLvl w:val="1"/>
        <w:rPr>
          <w:b/>
          <w:sz w:val="24"/>
          <w:szCs w:val="24"/>
        </w:rPr>
        <w:pPrChange w:id="996" w:author="ll" w:date="2018-02-02T21:43:00Z">
          <w:pPr>
            <w:pStyle w:val="aff"/>
            <w:numPr>
              <w:ilvl w:val="1"/>
              <w:numId w:val="49"/>
            </w:numPr>
            <w:spacing w:beforeLines="50"/>
            <w:ind w:left="964" w:firstLineChars="0" w:hanging="567"/>
            <w:outlineLvl w:val="1"/>
          </w:pPr>
        </w:pPrChange>
      </w:pPr>
      <w:bookmarkStart w:id="997" w:name="_Toc292794118"/>
      <w:bookmarkStart w:id="998" w:name="_Toc293698857"/>
      <w:bookmarkStart w:id="999" w:name="_Toc293699795"/>
      <w:bookmarkStart w:id="1000" w:name="_Toc424573370"/>
      <w:bookmarkStart w:id="1001" w:name="_Toc505242735"/>
      <w:r w:rsidRPr="0053230F">
        <w:rPr>
          <w:rFonts w:hint="eastAsia"/>
          <w:b/>
          <w:sz w:val="24"/>
          <w:szCs w:val="24"/>
        </w:rPr>
        <w:t>同业竞争</w:t>
      </w:r>
      <w:bookmarkEnd w:id="997"/>
      <w:bookmarkEnd w:id="998"/>
      <w:bookmarkEnd w:id="999"/>
      <w:bookmarkEnd w:id="1000"/>
      <w:bookmarkEnd w:id="1001"/>
    </w:p>
    <w:p w:rsidR="008D2A0C" w:rsidRPr="005051A2" w:rsidRDefault="00034174" w:rsidP="005051A2">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创始人及实际控制人</w:t>
      </w:r>
      <w:r w:rsidR="005051A2">
        <w:rPr>
          <w:rFonts w:ascii="宋体" w:hAnsi="宋体" w:cs="Arial" w:hint="eastAsia"/>
          <w:sz w:val="24"/>
          <w:szCs w:val="24"/>
        </w:rPr>
        <w:t>【】</w:t>
      </w:r>
      <w:r w:rsidR="00D30FF0">
        <w:rPr>
          <w:rFonts w:ascii="宋体" w:hAnsi="宋体" w:cs="Arial" w:hint="eastAsia"/>
          <w:sz w:val="24"/>
          <w:szCs w:val="24"/>
        </w:rPr>
        <w:t>（下称“</w:t>
      </w:r>
      <w:r w:rsidR="005051A2" w:rsidRPr="005051A2">
        <w:rPr>
          <w:rFonts w:ascii="宋体" w:hAnsi="宋体" w:cs="Arial" w:hint="eastAsia"/>
          <w:b/>
          <w:sz w:val="24"/>
          <w:szCs w:val="24"/>
        </w:rPr>
        <w:t>潜在同业竞争人</w:t>
      </w:r>
      <w:r w:rsidR="00D30FF0" w:rsidRPr="005051A2">
        <w:rPr>
          <w:rFonts w:ascii="宋体" w:hAnsi="宋体" w:cs="Arial" w:hint="eastAsia"/>
          <w:sz w:val="24"/>
          <w:szCs w:val="24"/>
        </w:rPr>
        <w:t>”）</w:t>
      </w:r>
      <w:r w:rsidR="008D2A0C" w:rsidRPr="005051A2">
        <w:rPr>
          <w:rFonts w:ascii="宋体" w:hAnsi="宋体" w:cs="Arial" w:hint="eastAsia"/>
          <w:sz w:val="24"/>
          <w:szCs w:val="24"/>
        </w:rPr>
        <w:t>兹</w:t>
      </w:r>
      <w:r w:rsidR="008D2A0C" w:rsidRPr="005051A2">
        <w:rPr>
          <w:rFonts w:ascii="宋体" w:hAnsi="宋体" w:cs="Arial"/>
          <w:sz w:val="24"/>
          <w:szCs w:val="24"/>
        </w:rPr>
        <w:t>此承诺在公司存续期内，</w:t>
      </w:r>
      <w:r w:rsidR="005051A2">
        <w:rPr>
          <w:rFonts w:ascii="宋体" w:hAnsi="宋体" w:cs="Arial" w:hint="eastAsia"/>
          <w:sz w:val="24"/>
          <w:szCs w:val="24"/>
        </w:rPr>
        <w:t>潜在同业竞争人</w:t>
      </w:r>
      <w:r w:rsidR="008D2A0C" w:rsidRPr="005051A2">
        <w:rPr>
          <w:rFonts w:ascii="宋体" w:hAnsi="宋体" w:cs="Arial" w:hint="eastAsia"/>
          <w:sz w:val="24"/>
          <w:szCs w:val="24"/>
        </w:rPr>
        <w:t>及其关联方</w:t>
      </w:r>
      <w:r w:rsidR="008D2A0C" w:rsidRPr="005051A2">
        <w:rPr>
          <w:rFonts w:ascii="宋体" w:hAnsi="宋体" w:hint="eastAsia"/>
          <w:sz w:val="24"/>
          <w:szCs w:val="24"/>
        </w:rPr>
        <w:t>本人直接或间接设立或控制的任何一人有限公司、控股公司、参股公司不以任何形式从事或参与对</w:t>
      </w:r>
      <w:r w:rsidR="00C460D7" w:rsidRPr="005051A2">
        <w:rPr>
          <w:rFonts w:ascii="宋体" w:hAnsi="宋体" w:hint="eastAsia"/>
          <w:sz w:val="24"/>
          <w:szCs w:val="24"/>
        </w:rPr>
        <w:t>公司</w:t>
      </w:r>
      <w:r w:rsidR="00737F80" w:rsidRPr="005051A2">
        <w:rPr>
          <w:rFonts w:ascii="宋体" w:hAnsi="宋体" w:hint="eastAsia"/>
          <w:sz w:val="24"/>
          <w:szCs w:val="24"/>
        </w:rPr>
        <w:t>及其子公司</w:t>
      </w:r>
      <w:r w:rsidR="008D2A0C" w:rsidRPr="005051A2">
        <w:rPr>
          <w:rFonts w:ascii="宋体" w:hAnsi="宋体" w:hint="eastAsia"/>
          <w:sz w:val="24"/>
          <w:szCs w:val="24"/>
        </w:rPr>
        <w:t>的经营业务构成或可能构成直接或间接竞争关系的业务，即</w:t>
      </w:r>
      <w:r w:rsidR="008D2A0C" w:rsidRPr="005051A2">
        <w:rPr>
          <w:rFonts w:ascii="宋体" w:hAnsi="宋体"/>
          <w:sz w:val="24"/>
          <w:szCs w:val="24"/>
        </w:rPr>
        <w:t>在</w:t>
      </w:r>
      <w:r w:rsidR="008D2A0C" w:rsidRPr="005051A2">
        <w:rPr>
          <w:rFonts w:ascii="宋体" w:hAnsi="宋体" w:hint="eastAsia"/>
          <w:sz w:val="24"/>
          <w:szCs w:val="24"/>
        </w:rPr>
        <w:t>任何时间，在</w:t>
      </w:r>
      <w:r w:rsidR="008D2A0C" w:rsidRPr="005051A2">
        <w:rPr>
          <w:rFonts w:ascii="宋体" w:hAnsi="宋体"/>
          <w:sz w:val="24"/>
          <w:szCs w:val="24"/>
        </w:rPr>
        <w:t>中国境内</w:t>
      </w:r>
      <w:r w:rsidR="008D2A0C" w:rsidRPr="005051A2">
        <w:rPr>
          <w:rFonts w:ascii="宋体" w:hAnsi="宋体" w:hint="eastAsia"/>
          <w:sz w:val="24"/>
          <w:szCs w:val="24"/>
        </w:rPr>
        <w:t>、境外</w:t>
      </w:r>
      <w:r w:rsidR="008D2A0C" w:rsidRPr="005051A2">
        <w:rPr>
          <w:rFonts w:ascii="宋体" w:hAnsi="宋体"/>
          <w:sz w:val="24"/>
          <w:szCs w:val="24"/>
        </w:rPr>
        <w:t>任何地方和以任何</w:t>
      </w:r>
      <w:r w:rsidR="008D2A0C" w:rsidRPr="005051A2">
        <w:rPr>
          <w:rFonts w:ascii="宋体" w:hAnsi="宋体" w:hint="eastAsia"/>
          <w:sz w:val="24"/>
          <w:szCs w:val="24"/>
        </w:rPr>
        <w:t>方</w:t>
      </w:r>
      <w:r w:rsidR="008D2A0C" w:rsidRPr="005051A2">
        <w:rPr>
          <w:rFonts w:ascii="宋体" w:hAnsi="宋体"/>
          <w:sz w:val="24"/>
          <w:szCs w:val="24"/>
        </w:rPr>
        <w:t>式（包括但不限于</w:t>
      </w:r>
      <w:r w:rsidR="008D2A0C" w:rsidRPr="005051A2">
        <w:rPr>
          <w:rFonts w:ascii="宋体" w:hAnsi="宋体" w:hint="eastAsia"/>
          <w:sz w:val="24"/>
          <w:szCs w:val="24"/>
        </w:rPr>
        <w:t>投资、收购、合营、联营、承包、租赁经营或</w:t>
      </w:r>
      <w:r w:rsidR="00C57576" w:rsidRPr="005051A2">
        <w:rPr>
          <w:rFonts w:ascii="宋体" w:hAnsi="宋体" w:hint="eastAsia"/>
          <w:sz w:val="24"/>
          <w:szCs w:val="24"/>
        </w:rPr>
        <w:t>其它</w:t>
      </w:r>
      <w:r w:rsidR="008D2A0C" w:rsidRPr="005051A2">
        <w:rPr>
          <w:rFonts w:ascii="宋体" w:hAnsi="宋体" w:hint="eastAsia"/>
          <w:sz w:val="24"/>
          <w:szCs w:val="24"/>
        </w:rPr>
        <w:t>拥有股份、权益方式</w:t>
      </w:r>
      <w:r w:rsidR="008D2A0C" w:rsidRPr="005051A2">
        <w:rPr>
          <w:rFonts w:ascii="宋体" w:hAnsi="宋体"/>
          <w:sz w:val="24"/>
          <w:szCs w:val="24"/>
        </w:rPr>
        <w:t>）从事</w:t>
      </w:r>
      <w:r w:rsidR="008D2A0C" w:rsidRPr="005051A2">
        <w:rPr>
          <w:rFonts w:ascii="宋体" w:hAnsi="宋体" w:hint="eastAsia"/>
          <w:sz w:val="24"/>
          <w:szCs w:val="24"/>
        </w:rPr>
        <w:t>对</w:t>
      </w:r>
      <w:r w:rsidR="00737F80" w:rsidRPr="005051A2">
        <w:rPr>
          <w:rFonts w:ascii="宋体" w:hAnsi="宋体" w:hint="eastAsia"/>
          <w:sz w:val="24"/>
          <w:szCs w:val="24"/>
        </w:rPr>
        <w:t>公司或其子公司</w:t>
      </w:r>
      <w:r w:rsidR="008D2A0C" w:rsidRPr="005051A2">
        <w:rPr>
          <w:rFonts w:ascii="宋体" w:hAnsi="宋体" w:hint="eastAsia"/>
          <w:sz w:val="24"/>
          <w:szCs w:val="24"/>
        </w:rPr>
        <w:t>经营业务构成或可能构成直接或间接</w:t>
      </w:r>
      <w:r w:rsidR="008D2A0C" w:rsidRPr="005051A2">
        <w:rPr>
          <w:rFonts w:ascii="宋体" w:hAnsi="宋体"/>
          <w:sz w:val="24"/>
          <w:szCs w:val="24"/>
        </w:rPr>
        <w:t>竞争</w:t>
      </w:r>
      <w:r w:rsidR="008D2A0C" w:rsidRPr="005051A2">
        <w:rPr>
          <w:rFonts w:ascii="宋体" w:hAnsi="宋体" w:hint="eastAsia"/>
          <w:sz w:val="24"/>
          <w:szCs w:val="24"/>
        </w:rPr>
        <w:t>关系的</w:t>
      </w:r>
      <w:r w:rsidR="008D2A0C" w:rsidRPr="005051A2">
        <w:rPr>
          <w:rFonts w:ascii="宋体" w:hAnsi="宋体"/>
          <w:sz w:val="24"/>
          <w:szCs w:val="24"/>
        </w:rPr>
        <w:t>业务</w:t>
      </w:r>
      <w:r w:rsidR="008D2A0C" w:rsidRPr="005051A2">
        <w:rPr>
          <w:rFonts w:ascii="宋体" w:hAnsi="宋体" w:cs="Arial" w:hint="eastAsia"/>
          <w:sz w:val="24"/>
          <w:szCs w:val="24"/>
        </w:rPr>
        <w:t>。</w:t>
      </w:r>
    </w:p>
    <w:p w:rsidR="008D2A0C" w:rsidRPr="0013320E" w:rsidRDefault="005051A2" w:rsidP="00A26080">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潜在同业竞争人</w:t>
      </w:r>
      <w:r w:rsidR="008D2A0C" w:rsidRPr="00943343">
        <w:rPr>
          <w:rFonts w:ascii="宋体" w:hAnsi="宋体" w:hint="eastAsia"/>
          <w:sz w:val="24"/>
          <w:szCs w:val="24"/>
        </w:rPr>
        <w:t>进一步承诺，于</w:t>
      </w:r>
      <w:r w:rsidR="00C460D7">
        <w:rPr>
          <w:rFonts w:ascii="宋体" w:hAnsi="宋体" w:hint="eastAsia"/>
          <w:sz w:val="24"/>
          <w:szCs w:val="24"/>
        </w:rPr>
        <w:t>公司</w:t>
      </w:r>
      <w:r w:rsidR="008D2A0C" w:rsidRPr="00943343">
        <w:rPr>
          <w:rFonts w:ascii="宋体" w:hAnsi="宋体" w:hint="eastAsia"/>
          <w:sz w:val="24"/>
          <w:szCs w:val="24"/>
        </w:rPr>
        <w:t>存续期间：（</w:t>
      </w:r>
      <w:r w:rsidR="008D2A0C" w:rsidRPr="00943343">
        <w:rPr>
          <w:rFonts w:ascii="宋体" w:hAnsi="宋体" w:cs="宋体" w:hint="eastAsia"/>
          <w:sz w:val="24"/>
          <w:szCs w:val="24"/>
        </w:rPr>
        <w:t>ⅰ</w:t>
      </w:r>
      <w:r w:rsidR="008D2A0C" w:rsidRPr="00943343">
        <w:rPr>
          <w:rFonts w:ascii="宋体" w:hAnsi="宋体" w:hint="eastAsia"/>
          <w:sz w:val="24"/>
          <w:szCs w:val="24"/>
        </w:rPr>
        <w:t>）凡</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737F80">
        <w:rPr>
          <w:rFonts w:ascii="宋体" w:hAnsi="宋体" w:hint="eastAsia"/>
          <w:sz w:val="24"/>
          <w:szCs w:val="24"/>
        </w:rPr>
        <w:t>以及其</w:t>
      </w:r>
      <w:r w:rsidR="008D2A0C" w:rsidRPr="00943343">
        <w:rPr>
          <w:rFonts w:ascii="宋体" w:hAnsi="宋体" w:hint="eastAsia"/>
          <w:sz w:val="24"/>
          <w:szCs w:val="24"/>
        </w:rPr>
        <w:t>直接或间接设立或控制的任何一人有限公司、控股公司、参股公司知悉其某项业务中存在对</w:t>
      </w:r>
      <w:r w:rsidR="00737F80">
        <w:rPr>
          <w:rFonts w:ascii="宋体" w:hAnsi="宋体" w:hint="eastAsia"/>
          <w:sz w:val="24"/>
          <w:szCs w:val="24"/>
        </w:rPr>
        <w:t>公司</w:t>
      </w:r>
      <w:r w:rsidR="008D2A0C" w:rsidRPr="00943343">
        <w:rPr>
          <w:rFonts w:ascii="宋体" w:hAnsi="宋体" w:hint="eastAsia"/>
          <w:sz w:val="24"/>
          <w:szCs w:val="24"/>
        </w:rPr>
        <w:t>经营业务构成或可能构成直接或间接竞争的情形，</w:t>
      </w:r>
      <w:r w:rsidR="00737F80">
        <w:rPr>
          <w:rFonts w:ascii="宋体" w:hAnsi="宋体" w:hint="eastAsia"/>
          <w:sz w:val="24"/>
          <w:szCs w:val="24"/>
        </w:rPr>
        <w:t>该</w:t>
      </w:r>
      <w:r>
        <w:rPr>
          <w:rFonts w:ascii="宋体" w:hAnsi="宋体" w:cs="Arial" w:hint="eastAsia"/>
          <w:sz w:val="24"/>
          <w:szCs w:val="24"/>
        </w:rPr>
        <w:t>潜在同业竞争人</w:t>
      </w:r>
      <w:r w:rsidR="00737F80">
        <w:rPr>
          <w:rFonts w:ascii="宋体" w:hAnsi="宋体" w:hint="eastAsia"/>
          <w:sz w:val="24"/>
          <w:szCs w:val="24"/>
        </w:rPr>
        <w:t>及其</w:t>
      </w:r>
      <w:r w:rsidR="00034174" w:rsidRPr="00943343">
        <w:rPr>
          <w:rFonts w:ascii="宋体" w:hAnsi="宋体" w:cs="Arial" w:hint="eastAsia"/>
          <w:sz w:val="24"/>
          <w:szCs w:val="24"/>
        </w:rPr>
        <w:t>关联方</w:t>
      </w:r>
      <w:r w:rsidR="00034174">
        <w:rPr>
          <w:rFonts w:ascii="宋体" w:hAnsi="宋体" w:cs="Arial" w:hint="eastAsia"/>
          <w:sz w:val="24"/>
          <w:szCs w:val="24"/>
        </w:rPr>
        <w:t>及</w:t>
      </w:r>
      <w:r w:rsidR="008D2A0C" w:rsidRPr="00943343">
        <w:rPr>
          <w:rFonts w:ascii="宋体" w:hAnsi="宋体" w:hint="eastAsia"/>
          <w:sz w:val="24"/>
          <w:szCs w:val="24"/>
        </w:rPr>
        <w:t>设立或控制的任何一人有限公司、控股公司、参股公司将立即并毫无保留的将该项业务情况书面通知公司，同时保证或尽力促使公司对该项业务拥有优先权，除非公司明确表示放弃该项业务机会；（</w:t>
      </w:r>
      <w:r w:rsidR="008D2A0C" w:rsidRPr="00943343">
        <w:rPr>
          <w:rFonts w:ascii="宋体" w:hAnsi="宋体" w:cs="宋体" w:hint="eastAsia"/>
          <w:sz w:val="24"/>
          <w:szCs w:val="24"/>
        </w:rPr>
        <w:t>ⅱ</w:t>
      </w:r>
      <w:r w:rsidR="008D2A0C" w:rsidRPr="00943343">
        <w:rPr>
          <w:rFonts w:ascii="宋体" w:hAnsi="宋体" w:hint="eastAsia"/>
          <w:sz w:val="24"/>
          <w:szCs w:val="24"/>
        </w:rPr>
        <w:t>）如出现</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8D2A0C" w:rsidRPr="00943343">
        <w:rPr>
          <w:rFonts w:ascii="宋体" w:hAnsi="宋体" w:hint="eastAsia"/>
          <w:sz w:val="24"/>
          <w:szCs w:val="24"/>
        </w:rPr>
        <w:t>本人以及本人直接或间接设立或控制的任何一人有限公司、控股公司、</w:t>
      </w:r>
      <w:r w:rsidR="008D2A0C" w:rsidRPr="00943343">
        <w:rPr>
          <w:rFonts w:ascii="宋体" w:hAnsi="宋体" w:hint="eastAsia"/>
          <w:sz w:val="24"/>
          <w:szCs w:val="24"/>
        </w:rPr>
        <w:lastRenderedPageBreak/>
        <w:t>参股公司从事或投资或参与同公司经</w:t>
      </w:r>
      <w:r w:rsidR="008D2A0C" w:rsidRPr="00943343">
        <w:rPr>
          <w:rFonts w:ascii="宋体" w:hAnsi="宋体"/>
          <w:sz w:val="24"/>
          <w:szCs w:val="24"/>
        </w:rPr>
        <w:t>营业务构成或可能构成直接或间接竞争</w:t>
      </w:r>
      <w:r w:rsidR="008D2A0C" w:rsidRPr="00943343">
        <w:rPr>
          <w:rFonts w:ascii="宋体" w:hAnsi="宋体" w:hint="eastAsia"/>
          <w:sz w:val="24"/>
          <w:szCs w:val="24"/>
        </w:rPr>
        <w:t>关系</w:t>
      </w:r>
      <w:r w:rsidR="008D2A0C" w:rsidRPr="00943343">
        <w:rPr>
          <w:rFonts w:ascii="宋体" w:hAnsi="宋体"/>
          <w:sz w:val="24"/>
          <w:szCs w:val="24"/>
        </w:rPr>
        <w:t>的业务</w:t>
      </w:r>
      <w:r w:rsidR="008D2A0C" w:rsidRPr="00943343">
        <w:rPr>
          <w:rFonts w:ascii="宋体" w:hAnsi="宋体" w:hint="eastAsia"/>
          <w:sz w:val="24"/>
          <w:szCs w:val="24"/>
        </w:rPr>
        <w:t>、项目或相关活动的情形</w:t>
      </w:r>
      <w:r w:rsidR="008D2A0C" w:rsidRPr="00943343">
        <w:rPr>
          <w:rFonts w:ascii="宋体" w:hAnsi="宋体"/>
          <w:sz w:val="24"/>
          <w:szCs w:val="24"/>
        </w:rPr>
        <w:t>，</w:t>
      </w:r>
      <w:r w:rsidR="008D2A0C" w:rsidRPr="00943343">
        <w:rPr>
          <w:rFonts w:ascii="宋体" w:hAnsi="宋体" w:hint="eastAsia"/>
          <w:sz w:val="24"/>
          <w:szCs w:val="24"/>
        </w:rPr>
        <w:t>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000000" w:rsidRDefault="008D2A0C" w:rsidP="005A27D1">
      <w:pPr>
        <w:pStyle w:val="aff"/>
        <w:numPr>
          <w:ilvl w:val="1"/>
          <w:numId w:val="49"/>
        </w:numPr>
        <w:spacing w:beforeLines="50"/>
        <w:ind w:left="964" w:firstLineChars="0"/>
        <w:outlineLvl w:val="1"/>
        <w:rPr>
          <w:b/>
          <w:sz w:val="24"/>
          <w:szCs w:val="24"/>
        </w:rPr>
        <w:pPrChange w:id="1002" w:author="ll" w:date="2018-02-02T21:43:00Z">
          <w:pPr>
            <w:pStyle w:val="aff"/>
            <w:numPr>
              <w:ilvl w:val="1"/>
              <w:numId w:val="49"/>
            </w:numPr>
            <w:spacing w:beforeLines="50"/>
            <w:ind w:left="964" w:firstLineChars="0" w:hanging="567"/>
            <w:outlineLvl w:val="1"/>
          </w:pPr>
        </w:pPrChange>
      </w:pPr>
      <w:bookmarkStart w:id="1003" w:name="_Toc292794119"/>
      <w:bookmarkStart w:id="1004" w:name="_Toc293698858"/>
      <w:bookmarkStart w:id="1005" w:name="_Toc293699796"/>
      <w:bookmarkStart w:id="1006" w:name="_Toc424573371"/>
      <w:bookmarkStart w:id="1007" w:name="_Toc505242736"/>
      <w:r w:rsidRPr="0053230F">
        <w:rPr>
          <w:b/>
          <w:sz w:val="24"/>
          <w:szCs w:val="24"/>
        </w:rPr>
        <w:t>关联交易</w:t>
      </w:r>
      <w:bookmarkEnd w:id="1003"/>
      <w:bookmarkEnd w:id="1004"/>
      <w:bookmarkEnd w:id="1005"/>
      <w:bookmarkEnd w:id="1006"/>
      <w:bookmarkEnd w:id="1007"/>
    </w:p>
    <w:p w:rsidR="008D2A0C" w:rsidRPr="00943343" w:rsidRDefault="008D2A0C">
      <w:pPr>
        <w:tabs>
          <w:tab w:val="left" w:pos="567"/>
        </w:tabs>
        <w:ind w:leftChars="270" w:left="540"/>
        <w:jc w:val="both"/>
        <w:rPr>
          <w:rFonts w:ascii="Arial" w:hAnsi="Arial" w:cs="Arial"/>
          <w:sz w:val="24"/>
          <w:szCs w:val="24"/>
        </w:rPr>
      </w:pPr>
      <w:r w:rsidRPr="00943343">
        <w:rPr>
          <w:rFonts w:ascii="宋体" w:hAnsi="宋体"/>
          <w:kern w:val="2"/>
          <w:sz w:val="24"/>
          <w:szCs w:val="24"/>
        </w:rPr>
        <w:t>未经</w:t>
      </w:r>
      <w:r w:rsidR="00C57576">
        <w:rPr>
          <w:rFonts w:ascii="Arial" w:hAnsi="宋体" w:cs="Arial"/>
          <w:sz w:val="24"/>
          <w:szCs w:val="24"/>
        </w:rPr>
        <w:t>其它</w:t>
      </w:r>
      <w:r w:rsidRPr="00943343">
        <w:rPr>
          <w:rFonts w:ascii="Arial" w:hAnsi="宋体" w:cs="Arial"/>
          <w:sz w:val="24"/>
          <w:szCs w:val="24"/>
        </w:rPr>
        <w:t>各方同意，本协议任</w:t>
      </w:r>
      <w:r w:rsidRPr="00943343">
        <w:rPr>
          <w:rFonts w:ascii="Arial" w:hAnsi="宋体" w:cs="Arial" w:hint="eastAsia"/>
          <w:sz w:val="24"/>
          <w:szCs w:val="24"/>
        </w:rPr>
        <w:t>何</w:t>
      </w:r>
      <w:r w:rsidRPr="00943343">
        <w:rPr>
          <w:rFonts w:ascii="Arial" w:hAnsi="宋体" w:cs="Arial"/>
          <w:sz w:val="24"/>
          <w:szCs w:val="24"/>
        </w:rPr>
        <w:t>一方均不得自行或通过某一关联</w:t>
      </w:r>
      <w:r w:rsidRPr="00943343">
        <w:rPr>
          <w:rFonts w:ascii="Arial" w:hAnsi="宋体" w:cs="Arial" w:hint="eastAsia"/>
          <w:sz w:val="24"/>
          <w:szCs w:val="24"/>
        </w:rPr>
        <w:t>方</w:t>
      </w:r>
      <w:r w:rsidRPr="00943343">
        <w:rPr>
          <w:rFonts w:ascii="Arial" w:hAnsi="宋体" w:cs="Arial"/>
          <w:sz w:val="24"/>
          <w:szCs w:val="24"/>
        </w:rPr>
        <w:t>或任何</w:t>
      </w:r>
      <w:r w:rsidR="00C57576">
        <w:rPr>
          <w:rFonts w:ascii="Arial" w:hAnsi="宋体" w:cs="Arial"/>
          <w:sz w:val="24"/>
          <w:szCs w:val="24"/>
        </w:rPr>
        <w:t>其它</w:t>
      </w:r>
      <w:r w:rsidRPr="00943343">
        <w:rPr>
          <w:rFonts w:ascii="Arial" w:hAnsi="宋体" w:cs="Arial" w:hint="eastAsia"/>
          <w:sz w:val="24"/>
          <w:szCs w:val="24"/>
        </w:rPr>
        <w:t>第三</w:t>
      </w:r>
      <w:r w:rsidRPr="00943343">
        <w:rPr>
          <w:rFonts w:ascii="Arial" w:hAnsi="宋体" w:cs="Arial"/>
          <w:sz w:val="24"/>
          <w:szCs w:val="24"/>
        </w:rPr>
        <w:t>方与公司达成并非按公平交易原则进行的任何交易或者比市场</w:t>
      </w:r>
      <w:r w:rsidRPr="00943343">
        <w:rPr>
          <w:rFonts w:ascii="Arial" w:hAnsi="宋体" w:cs="Arial" w:hint="eastAsia"/>
          <w:sz w:val="24"/>
          <w:szCs w:val="24"/>
        </w:rPr>
        <w:t>公允</w:t>
      </w:r>
      <w:r w:rsidRPr="00943343">
        <w:rPr>
          <w:rFonts w:ascii="Arial" w:hAnsi="宋体" w:cs="Arial"/>
          <w:sz w:val="24"/>
          <w:szCs w:val="24"/>
        </w:rPr>
        <w:t>价格更高的任何交易。</w:t>
      </w:r>
      <w:r w:rsidRPr="00943343">
        <w:rPr>
          <w:rFonts w:ascii="Arial" w:hAnsi="宋体" w:cs="Arial" w:hint="eastAsia"/>
          <w:sz w:val="24"/>
          <w:szCs w:val="24"/>
        </w:rPr>
        <w:t>任何与公司进行的关联交易，均必须严格按照届时公司</w:t>
      </w:r>
      <w:r w:rsidR="00141593">
        <w:rPr>
          <w:rFonts w:ascii="Arial" w:hAnsi="宋体" w:cs="Arial" w:hint="eastAsia"/>
          <w:sz w:val="24"/>
          <w:szCs w:val="24"/>
        </w:rPr>
        <w:t>的关联交易制度</w:t>
      </w:r>
      <w:r w:rsidRPr="00943343">
        <w:rPr>
          <w:rFonts w:ascii="Arial" w:hAnsi="宋体" w:cs="Arial" w:hint="eastAsia"/>
          <w:sz w:val="24"/>
          <w:szCs w:val="24"/>
        </w:rPr>
        <w:t>进行</w:t>
      </w:r>
      <w:r w:rsidR="00141593">
        <w:rPr>
          <w:rFonts w:ascii="Arial" w:hAnsi="宋体" w:cs="Arial" w:hint="eastAsia"/>
          <w:sz w:val="24"/>
          <w:szCs w:val="24"/>
        </w:rPr>
        <w:t>并取得投资者的书面同意</w:t>
      </w:r>
      <w:r w:rsidRPr="00943343">
        <w:rPr>
          <w:rFonts w:ascii="Arial" w:hAnsi="宋体" w:cs="Arial" w:hint="eastAsia"/>
          <w:sz w:val="24"/>
          <w:szCs w:val="24"/>
        </w:rPr>
        <w:t>。</w:t>
      </w:r>
    </w:p>
    <w:p w:rsidR="00000000" w:rsidRDefault="008D2A0C" w:rsidP="005A27D1">
      <w:pPr>
        <w:pStyle w:val="aff"/>
        <w:numPr>
          <w:ilvl w:val="1"/>
          <w:numId w:val="49"/>
        </w:numPr>
        <w:spacing w:beforeLines="50"/>
        <w:ind w:left="964" w:firstLineChars="0"/>
        <w:outlineLvl w:val="1"/>
        <w:rPr>
          <w:b/>
          <w:sz w:val="24"/>
          <w:szCs w:val="24"/>
        </w:rPr>
        <w:pPrChange w:id="1008" w:author="ll" w:date="2018-02-02T21:43:00Z">
          <w:pPr>
            <w:pStyle w:val="aff"/>
            <w:numPr>
              <w:ilvl w:val="1"/>
              <w:numId w:val="49"/>
            </w:numPr>
            <w:spacing w:beforeLines="50"/>
            <w:ind w:left="964" w:firstLineChars="0" w:hanging="567"/>
            <w:outlineLvl w:val="1"/>
          </w:pPr>
        </w:pPrChange>
      </w:pPr>
      <w:bookmarkStart w:id="1009" w:name="_Toc292794120"/>
      <w:bookmarkStart w:id="1010" w:name="_Toc293698859"/>
      <w:bookmarkStart w:id="1011" w:name="_Toc293699797"/>
      <w:bookmarkStart w:id="1012" w:name="_Toc424573372"/>
      <w:bookmarkStart w:id="1013" w:name="_Toc505242737"/>
      <w:r w:rsidRPr="0053230F">
        <w:rPr>
          <w:b/>
          <w:sz w:val="24"/>
          <w:szCs w:val="24"/>
        </w:rPr>
        <w:t>适用</w:t>
      </w:r>
      <w:bookmarkEnd w:id="1009"/>
      <w:bookmarkEnd w:id="1010"/>
      <w:bookmarkEnd w:id="1011"/>
      <w:bookmarkEnd w:id="1012"/>
      <w:bookmarkEnd w:id="1013"/>
    </w:p>
    <w:p w:rsidR="008D2A0C" w:rsidRPr="00943343" w:rsidRDefault="008D2A0C" w:rsidP="000D2570">
      <w:pPr>
        <w:tabs>
          <w:tab w:val="left" w:pos="567"/>
        </w:tabs>
        <w:ind w:leftChars="270" w:left="540"/>
        <w:jc w:val="both"/>
        <w:rPr>
          <w:rFonts w:ascii="宋体" w:hAnsi="宋体"/>
        </w:rPr>
      </w:pPr>
      <w:r w:rsidRPr="00943343">
        <w:rPr>
          <w:rFonts w:ascii="宋体" w:hAnsi="宋体" w:cs="Arial"/>
          <w:sz w:val="24"/>
          <w:szCs w:val="24"/>
        </w:rPr>
        <w:t>各方同意本</w:t>
      </w:r>
      <w:r w:rsidR="00F9612F">
        <w:rPr>
          <w:rFonts w:ascii="宋体" w:hAnsi="宋体" w:cs="Arial"/>
          <w:sz w:val="24"/>
          <w:szCs w:val="24"/>
        </w:rPr>
        <w:fldChar w:fldCharType="begin"/>
      </w:r>
      <w:r w:rsidR="00141593">
        <w:rPr>
          <w:rFonts w:ascii="宋体" w:hAnsi="宋体" w:cs="Arial"/>
          <w:sz w:val="24"/>
          <w:szCs w:val="24"/>
        </w:rPr>
        <w:instrText xml:space="preserve"> REF _Ref407531038 \r \h </w:instrText>
      </w:r>
      <w:r w:rsidR="00F9612F">
        <w:rPr>
          <w:rFonts w:ascii="宋体" w:hAnsi="宋体" w:cs="Arial"/>
          <w:sz w:val="24"/>
          <w:szCs w:val="24"/>
        </w:rPr>
      </w:r>
      <w:r w:rsidR="00F9612F">
        <w:rPr>
          <w:rFonts w:ascii="宋体" w:hAnsi="宋体" w:cs="Arial"/>
          <w:sz w:val="24"/>
          <w:szCs w:val="24"/>
        </w:rPr>
        <w:fldChar w:fldCharType="separate"/>
      </w:r>
      <w:r w:rsidR="00AE0F96">
        <w:rPr>
          <w:rFonts w:ascii="宋体" w:hAnsi="宋体" w:cs="Arial"/>
          <w:sz w:val="24"/>
          <w:szCs w:val="24"/>
        </w:rPr>
        <w:t>第11条</w:t>
      </w:r>
      <w:r w:rsidR="00F9612F">
        <w:rPr>
          <w:rFonts w:ascii="宋体" w:hAnsi="宋体" w:cs="Arial"/>
          <w:sz w:val="24"/>
          <w:szCs w:val="24"/>
        </w:rPr>
        <w:fldChar w:fldCharType="end"/>
      </w:r>
      <w:r w:rsidRPr="00943343">
        <w:rPr>
          <w:rFonts w:ascii="宋体" w:hAnsi="宋体" w:cs="Arial"/>
          <w:sz w:val="24"/>
          <w:szCs w:val="24"/>
        </w:rPr>
        <w:t>的关于保密、竞业禁止和关联交易规定应同样适用于各方各自的关联方、董事、员工和代理人。</w:t>
      </w:r>
    </w:p>
    <w:p w:rsidR="00000000" w:rsidRDefault="008D2A0C" w:rsidP="005A27D1">
      <w:pPr>
        <w:pStyle w:val="aff"/>
        <w:numPr>
          <w:ilvl w:val="0"/>
          <w:numId w:val="49"/>
        </w:numPr>
        <w:spacing w:beforeLines="50" w:afterLines="50"/>
        <w:ind w:firstLineChars="0"/>
        <w:jc w:val="center"/>
        <w:outlineLvl w:val="0"/>
        <w:rPr>
          <w:b/>
          <w:sz w:val="28"/>
          <w:szCs w:val="28"/>
        </w:rPr>
        <w:pPrChange w:id="1014" w:author="ll" w:date="2018-02-02T21:43:00Z">
          <w:pPr>
            <w:pStyle w:val="aff"/>
            <w:numPr>
              <w:numId w:val="49"/>
            </w:numPr>
            <w:spacing w:beforeLines="50" w:afterLines="50"/>
            <w:ind w:left="1145" w:firstLineChars="0" w:hanging="425"/>
            <w:jc w:val="center"/>
            <w:outlineLvl w:val="0"/>
          </w:pPr>
        </w:pPrChange>
      </w:pPr>
      <w:bookmarkStart w:id="1015" w:name="_Toc287697117"/>
      <w:bookmarkStart w:id="1016" w:name="_Ref293694078"/>
      <w:bookmarkStart w:id="1017" w:name="_Toc293698860"/>
      <w:bookmarkStart w:id="1018" w:name="_Toc293699798"/>
      <w:bookmarkStart w:id="1019" w:name="_Toc283452024"/>
      <w:bookmarkStart w:id="1020" w:name="_Ref293925551"/>
      <w:bookmarkStart w:id="1021" w:name="_Toc424573373"/>
      <w:bookmarkStart w:id="1022" w:name="_Toc505242738"/>
      <w:r w:rsidRPr="008519AC">
        <w:rPr>
          <w:rFonts w:hint="eastAsia"/>
          <w:b/>
          <w:sz w:val="28"/>
          <w:szCs w:val="28"/>
        </w:rPr>
        <w:t>优先清算权</w:t>
      </w:r>
      <w:bookmarkEnd w:id="1015"/>
      <w:bookmarkEnd w:id="1016"/>
      <w:bookmarkEnd w:id="1017"/>
      <w:bookmarkEnd w:id="1018"/>
      <w:bookmarkEnd w:id="1019"/>
      <w:bookmarkEnd w:id="1020"/>
      <w:bookmarkEnd w:id="1021"/>
      <w:bookmarkEnd w:id="1022"/>
    </w:p>
    <w:p w:rsidR="00000000" w:rsidRDefault="007F0399" w:rsidP="005A27D1">
      <w:pPr>
        <w:pStyle w:val="aff"/>
        <w:numPr>
          <w:ilvl w:val="1"/>
          <w:numId w:val="49"/>
        </w:numPr>
        <w:spacing w:beforeLines="50"/>
        <w:ind w:left="964" w:firstLineChars="0"/>
        <w:outlineLvl w:val="1"/>
        <w:rPr>
          <w:b/>
          <w:sz w:val="24"/>
          <w:szCs w:val="24"/>
        </w:rPr>
        <w:pPrChange w:id="1023" w:author="ll" w:date="2018-02-02T21:43:00Z">
          <w:pPr>
            <w:pStyle w:val="aff"/>
            <w:numPr>
              <w:ilvl w:val="1"/>
              <w:numId w:val="49"/>
            </w:numPr>
            <w:spacing w:beforeLines="50"/>
            <w:ind w:left="964" w:firstLineChars="0" w:hanging="567"/>
            <w:outlineLvl w:val="1"/>
          </w:pPr>
        </w:pPrChange>
      </w:pPr>
      <w:bookmarkStart w:id="1024" w:name="_Toc505242739"/>
      <w:r>
        <w:rPr>
          <w:rFonts w:hint="eastAsia"/>
          <w:b/>
          <w:sz w:val="24"/>
          <w:szCs w:val="24"/>
        </w:rPr>
        <w:t>清算事件</w:t>
      </w:r>
      <w:bookmarkEnd w:id="1024"/>
    </w:p>
    <w:p w:rsidR="0017265D" w:rsidRPr="0017265D" w:rsidRDefault="007F0399" w:rsidP="00EF209D">
      <w:pPr>
        <w:tabs>
          <w:tab w:val="left" w:pos="567"/>
        </w:tabs>
        <w:ind w:leftChars="270" w:left="540"/>
        <w:jc w:val="both"/>
        <w:rPr>
          <w:b/>
          <w:sz w:val="24"/>
          <w:szCs w:val="24"/>
        </w:rPr>
      </w:pPr>
      <w:bookmarkStart w:id="1025" w:name="_Toc505242740"/>
      <w:r w:rsidRPr="00EF209D">
        <w:rPr>
          <w:rFonts w:ascii="宋体" w:hAnsi="宋体" w:cs="Arial"/>
          <w:sz w:val="24"/>
          <w:szCs w:val="24"/>
        </w:rPr>
        <w:t>如出现以下任一种情况时，投资</w:t>
      </w:r>
      <w:r w:rsidRPr="00EF209D">
        <w:rPr>
          <w:rFonts w:ascii="宋体" w:hAnsi="宋体" w:cs="Arial" w:hint="eastAsia"/>
          <w:sz w:val="24"/>
          <w:szCs w:val="24"/>
        </w:rPr>
        <w:t>者</w:t>
      </w:r>
      <w:r w:rsidRPr="00EF209D">
        <w:rPr>
          <w:rFonts w:ascii="宋体" w:hAnsi="宋体" w:cs="Arial"/>
          <w:sz w:val="24"/>
          <w:szCs w:val="24"/>
        </w:rPr>
        <w:t>有权要求公司进行强制清算：</w:t>
      </w:r>
      <w:bookmarkEnd w:id="1025"/>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公司与其它公司合并，且</w:t>
      </w:r>
      <w:r w:rsidR="00F15DE4">
        <w:rPr>
          <w:rFonts w:ascii="宋体" w:hAnsi="宋体" w:hint="eastAsia"/>
          <w:sz w:val="24"/>
        </w:rPr>
        <w:t>创始人</w:t>
      </w:r>
      <w:r w:rsidRPr="000B6DB8">
        <w:rPr>
          <w:rFonts w:ascii="宋体" w:hAnsi="宋体" w:hint="eastAsia"/>
          <w:sz w:val="24"/>
        </w:rPr>
        <w:t>在新设公司或者存续公司中合计持有股权比例或股份数量未超过50%</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公司被收购</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公司出售全部或绝大部分资产或任一核心资产</w:t>
      </w:r>
      <w:r>
        <w:rPr>
          <w:rFonts w:ascii="宋体" w:hAnsi="宋体" w:hint="eastAsia"/>
          <w:sz w:val="24"/>
        </w:rPr>
        <w:t>（“出售事件”）；</w:t>
      </w:r>
    </w:p>
    <w:p w:rsidR="0017265D" w:rsidRPr="00D02310"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D02310">
        <w:rPr>
          <w:rFonts w:ascii="宋体" w:hAnsi="宋体"/>
          <w:sz w:val="24"/>
        </w:rPr>
        <w:t>公司在经营过程中严重违反公司章程、本协议的有关规定，违规经营致使投资</w:t>
      </w:r>
      <w:r>
        <w:rPr>
          <w:rFonts w:ascii="宋体" w:hAnsi="宋体" w:hint="eastAsia"/>
          <w:sz w:val="24"/>
        </w:rPr>
        <w:t>者</w:t>
      </w:r>
      <w:r w:rsidRPr="00D02310">
        <w:rPr>
          <w:rFonts w:ascii="宋体" w:hAnsi="宋体"/>
          <w:sz w:val="24"/>
        </w:rPr>
        <w:t>严重受损的。</w:t>
      </w:r>
    </w:p>
    <w:p w:rsidR="0017265D" w:rsidRPr="00D02310" w:rsidRDefault="0017265D" w:rsidP="0017265D">
      <w:pPr>
        <w:pStyle w:val="ad"/>
        <w:tabs>
          <w:tab w:val="left" w:pos="1440"/>
        </w:tabs>
        <w:spacing w:line="400" w:lineRule="exact"/>
        <w:ind w:left="720"/>
        <w:rPr>
          <w:rFonts w:ascii="宋体"/>
        </w:rPr>
      </w:pPr>
    </w:p>
    <w:p w:rsidR="00000000" w:rsidRDefault="007F0399" w:rsidP="005A27D1">
      <w:pPr>
        <w:pStyle w:val="aff"/>
        <w:numPr>
          <w:ilvl w:val="1"/>
          <w:numId w:val="49"/>
        </w:numPr>
        <w:spacing w:beforeLines="50"/>
        <w:ind w:left="964" w:firstLineChars="0"/>
        <w:outlineLvl w:val="1"/>
        <w:rPr>
          <w:b/>
          <w:sz w:val="24"/>
          <w:szCs w:val="24"/>
        </w:rPr>
        <w:pPrChange w:id="1026" w:author="ll" w:date="2018-02-02T21:43:00Z">
          <w:pPr>
            <w:pStyle w:val="aff"/>
            <w:numPr>
              <w:ilvl w:val="1"/>
              <w:numId w:val="49"/>
            </w:numPr>
            <w:spacing w:beforeLines="50"/>
            <w:ind w:left="964" w:firstLineChars="0" w:hanging="567"/>
            <w:outlineLvl w:val="1"/>
          </w:pPr>
        </w:pPrChange>
      </w:pPr>
      <w:bookmarkStart w:id="1027" w:name="_Toc505242741"/>
      <w:r>
        <w:rPr>
          <w:rFonts w:hint="eastAsia"/>
          <w:b/>
          <w:sz w:val="24"/>
          <w:szCs w:val="24"/>
        </w:rPr>
        <w:t>非出售事件清算</w:t>
      </w:r>
      <w:bookmarkEnd w:id="1027"/>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孰高者为准：</w:t>
      </w:r>
    </w:p>
    <w:p w:rsidR="0017265D" w:rsidRPr="000B6DB8" w:rsidRDefault="0017265D" w:rsidP="0017265D">
      <w:pPr>
        <w:pStyle w:val="aff"/>
        <w:ind w:left="993" w:firstLineChars="0" w:firstLine="0"/>
        <w:rPr>
          <w:rFonts w:ascii="宋体" w:hAnsi="宋体"/>
          <w:sz w:val="24"/>
        </w:rPr>
      </w:pPr>
      <w:r w:rsidRPr="000B6DB8">
        <w:rPr>
          <w:rFonts w:ascii="宋体" w:hAnsi="宋体" w:hint="eastAsia"/>
          <w:sz w:val="24"/>
        </w:rPr>
        <w:t>（1）投资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p>
    <w:p w:rsidR="0017265D" w:rsidRDefault="0017265D" w:rsidP="0017265D">
      <w:pPr>
        <w:pStyle w:val="aff"/>
        <w:ind w:left="993" w:firstLineChars="0" w:firstLine="0"/>
        <w:rPr>
          <w:rFonts w:ascii="宋体" w:hAnsi="宋体"/>
          <w:sz w:val="24"/>
        </w:rPr>
      </w:pPr>
      <w:r w:rsidRPr="000B6DB8">
        <w:rPr>
          <w:rFonts w:ascii="宋体" w:hAnsi="宋体" w:hint="eastAsia"/>
          <w:sz w:val="24"/>
        </w:rPr>
        <w:t>（2）</w:t>
      </w:r>
      <w:r>
        <w:rPr>
          <w:rFonts w:ascii="宋体" w:hAnsi="宋体" w:hint="eastAsia"/>
          <w:sz w:val="24"/>
        </w:rPr>
        <w:t>清算</w:t>
      </w:r>
      <w:r w:rsidRPr="000B6DB8">
        <w:rPr>
          <w:rFonts w:ascii="宋体" w:hAnsi="宋体" w:hint="eastAsia"/>
          <w:sz w:val="24"/>
        </w:rPr>
        <w:t>时投资</w:t>
      </w:r>
      <w:r>
        <w:rPr>
          <w:rFonts w:ascii="宋体" w:hAnsi="宋体" w:hint="eastAsia"/>
          <w:sz w:val="24"/>
        </w:rPr>
        <w:t>者</w:t>
      </w:r>
      <w:r w:rsidRPr="000B6DB8">
        <w:rPr>
          <w:rFonts w:ascii="宋体" w:hAnsi="宋体" w:hint="eastAsia"/>
          <w:sz w:val="24"/>
        </w:rPr>
        <w:t>所持公司股权对应的公司净资产；</w:t>
      </w:r>
    </w:p>
    <w:p w:rsidR="0017265D" w:rsidRDefault="0017265D" w:rsidP="0017265D">
      <w:pPr>
        <w:pStyle w:val="aff"/>
        <w:ind w:left="465" w:firstLine="480"/>
        <w:rPr>
          <w:rFonts w:ascii="宋体" w:hAnsi="宋体"/>
          <w:sz w:val="24"/>
        </w:rPr>
      </w:pPr>
    </w:p>
    <w:p w:rsidR="0017265D" w:rsidRPr="00574B2C" w:rsidRDefault="0017265D" w:rsidP="0017265D">
      <w:pPr>
        <w:pStyle w:val="aff"/>
        <w:ind w:left="426" w:firstLineChars="236" w:firstLine="566"/>
        <w:rPr>
          <w:rFonts w:ascii="宋体" w:hAnsi="宋体"/>
          <w:sz w:val="24"/>
        </w:rPr>
      </w:pPr>
      <w:r w:rsidRPr="00A45E52">
        <w:rPr>
          <w:rFonts w:ascii="宋体" w:hAnsi="宋体" w:hint="eastAsia"/>
          <w:sz w:val="24"/>
        </w:rPr>
        <w:t>在公司资产支付完</w:t>
      </w:r>
      <w:r>
        <w:rPr>
          <w:rFonts w:ascii="宋体" w:hAnsi="宋体" w:hint="eastAsia"/>
          <w:sz w:val="24"/>
        </w:rPr>
        <w:t>上述投资者</w:t>
      </w:r>
      <w:r w:rsidRPr="00A45E52">
        <w:rPr>
          <w:rFonts w:ascii="宋体" w:hAnsi="宋体" w:hint="eastAsia"/>
          <w:sz w:val="24"/>
        </w:rPr>
        <w:t>优先清算额及已记账但未付的股息之后，如还有剩余，由全体股东按届时持股比例</w:t>
      </w:r>
      <w:r>
        <w:rPr>
          <w:rFonts w:ascii="宋体" w:hAnsi="宋体" w:hint="eastAsia"/>
          <w:sz w:val="24"/>
        </w:rPr>
        <w:t>（</w:t>
      </w:r>
      <w:r w:rsidRPr="00276D80">
        <w:rPr>
          <w:rFonts w:ascii="宋体" w:hAnsi="宋体" w:hint="eastAsia"/>
          <w:sz w:val="24"/>
        </w:rPr>
        <w:t>按届时持股平台将其所代持且尚</w:t>
      </w:r>
      <w:r>
        <w:rPr>
          <w:rFonts w:ascii="宋体" w:hAnsi="宋体" w:hint="eastAsia"/>
          <w:sz w:val="24"/>
        </w:rPr>
        <w:t>未发放的股权激励计划的股权按比例转让给公司全体股东后的比例计算）</w:t>
      </w:r>
      <w:r w:rsidRPr="00A45E52">
        <w:rPr>
          <w:rFonts w:ascii="宋体" w:hAnsi="宋体" w:hint="eastAsia"/>
          <w:sz w:val="24"/>
        </w:rPr>
        <w:t>进行分配。</w:t>
      </w:r>
    </w:p>
    <w:p w:rsidR="0017265D" w:rsidRDefault="0017265D" w:rsidP="0017265D">
      <w:pPr>
        <w:pStyle w:val="aff"/>
        <w:ind w:left="465" w:firstLine="480"/>
        <w:rPr>
          <w:rFonts w:ascii="宋体" w:hAnsi="宋体"/>
          <w:sz w:val="24"/>
        </w:rPr>
      </w:pPr>
      <w:r>
        <w:rPr>
          <w:rFonts w:ascii="宋体" w:hAnsi="宋体" w:hint="eastAsia"/>
          <w:sz w:val="24"/>
        </w:rPr>
        <w:t>创始人</w:t>
      </w:r>
      <w:r w:rsidRPr="0017265D">
        <w:rPr>
          <w:rFonts w:ascii="宋体" w:hAnsi="宋体" w:hint="eastAsia"/>
          <w:sz w:val="24"/>
        </w:rPr>
        <w:t>应采取一切符合适用中国法律的有效措施确保投资</w:t>
      </w:r>
      <w:r>
        <w:rPr>
          <w:rFonts w:ascii="宋体" w:hAnsi="宋体" w:hint="eastAsia"/>
          <w:sz w:val="24"/>
        </w:rPr>
        <w:t>者</w:t>
      </w:r>
      <w:r w:rsidRPr="0017265D">
        <w:rPr>
          <w:rFonts w:ascii="宋体" w:hAnsi="宋体" w:hint="eastAsia"/>
          <w:sz w:val="24"/>
        </w:rPr>
        <w:t>以符合适用中国法律的方式优先于公司其他股东从可分配清算财产中获得投资方清算优先金额的财产。如投资方未能足额获得上述财产，则</w:t>
      </w:r>
      <w:r>
        <w:rPr>
          <w:rFonts w:ascii="宋体" w:hAnsi="宋体" w:hint="eastAsia"/>
          <w:sz w:val="24"/>
        </w:rPr>
        <w:t>创始人</w:t>
      </w:r>
      <w:r w:rsidRPr="0017265D">
        <w:rPr>
          <w:rFonts w:ascii="宋体" w:hAnsi="宋体" w:hint="eastAsia"/>
          <w:sz w:val="24"/>
        </w:rPr>
        <w:t>有义务以现金形式向投资</w:t>
      </w:r>
      <w:r w:rsidR="003D378D">
        <w:rPr>
          <w:rFonts w:ascii="宋体" w:hAnsi="宋体" w:hint="eastAsia"/>
          <w:sz w:val="24"/>
        </w:rPr>
        <w:t>者</w:t>
      </w:r>
      <w:r w:rsidRPr="0017265D">
        <w:rPr>
          <w:rFonts w:ascii="宋体" w:hAnsi="宋体" w:hint="eastAsia"/>
          <w:sz w:val="24"/>
        </w:rPr>
        <w:t>补偿差额，但补偿金额以</w:t>
      </w:r>
      <w:r w:rsidR="006B4914">
        <w:rPr>
          <w:rFonts w:ascii="宋体" w:hAnsi="宋体" w:hint="eastAsia"/>
          <w:sz w:val="24"/>
        </w:rPr>
        <w:t>创始人</w:t>
      </w:r>
      <w:r w:rsidRPr="0017265D">
        <w:rPr>
          <w:rFonts w:ascii="宋体" w:hAnsi="宋体" w:hint="eastAsia"/>
          <w:sz w:val="24"/>
        </w:rPr>
        <w:t>可</w:t>
      </w:r>
      <w:r w:rsidR="006B4914">
        <w:rPr>
          <w:rFonts w:ascii="宋体" w:hAnsi="宋体" w:hint="eastAsia"/>
          <w:sz w:val="24"/>
        </w:rPr>
        <w:t>获得的</w:t>
      </w:r>
      <w:r w:rsidRPr="0017265D">
        <w:rPr>
          <w:rFonts w:ascii="宋体" w:hAnsi="宋体" w:hint="eastAsia"/>
          <w:sz w:val="24"/>
        </w:rPr>
        <w:t>分配清算财产为限。</w:t>
      </w:r>
    </w:p>
    <w:p w:rsidR="00000000" w:rsidRDefault="007F0399" w:rsidP="005A27D1">
      <w:pPr>
        <w:pStyle w:val="aff"/>
        <w:numPr>
          <w:ilvl w:val="1"/>
          <w:numId w:val="49"/>
        </w:numPr>
        <w:spacing w:beforeLines="50"/>
        <w:ind w:left="964" w:firstLineChars="0"/>
        <w:outlineLvl w:val="1"/>
        <w:rPr>
          <w:b/>
          <w:sz w:val="24"/>
          <w:szCs w:val="24"/>
        </w:rPr>
        <w:pPrChange w:id="1028" w:author="ll" w:date="2018-02-02T21:43:00Z">
          <w:pPr>
            <w:pStyle w:val="aff"/>
            <w:numPr>
              <w:ilvl w:val="1"/>
              <w:numId w:val="49"/>
            </w:numPr>
            <w:spacing w:beforeLines="50"/>
            <w:ind w:left="964" w:firstLineChars="0" w:hanging="567"/>
            <w:outlineLvl w:val="1"/>
          </w:pPr>
        </w:pPrChange>
      </w:pPr>
      <w:bookmarkStart w:id="1029" w:name="_Toc505242742"/>
      <w:r>
        <w:rPr>
          <w:rFonts w:hint="eastAsia"/>
          <w:b/>
          <w:sz w:val="24"/>
          <w:szCs w:val="24"/>
        </w:rPr>
        <w:t>出售事件清算</w:t>
      </w:r>
      <w:bookmarkEnd w:id="1029"/>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lastRenderedPageBreak/>
        <w:t>如公司发生出售事件，对于公司或其股东因售出事件获得的全部对价（“售出对价”），投资者有权优先于其他所有股东获得一次分配，分配额应按下列方案进行分配：</w:t>
      </w:r>
    </w:p>
    <w:p w:rsidR="0017265D" w:rsidRDefault="0017265D" w:rsidP="0017265D">
      <w:pPr>
        <w:pStyle w:val="aff"/>
        <w:ind w:left="993" w:firstLineChars="0" w:firstLine="0"/>
        <w:rPr>
          <w:rFonts w:ascii="宋体" w:hAnsi="宋体"/>
          <w:sz w:val="24"/>
        </w:rPr>
      </w:pPr>
      <w:r>
        <w:rPr>
          <w:rFonts w:ascii="宋体" w:hAnsi="宋体" w:hint="eastAsia"/>
          <w:sz w:val="24"/>
        </w:rPr>
        <w:t>（1）（“投资人</w:t>
      </w:r>
      <w:r w:rsidRPr="00CB3692">
        <w:rPr>
          <w:rFonts w:ascii="宋体" w:hAnsi="宋体" w:hint="eastAsia"/>
          <w:sz w:val="24"/>
        </w:rPr>
        <w:t>出售优先金额”）</w:t>
      </w:r>
      <w:r w:rsidRPr="000B6DB8">
        <w:rPr>
          <w:rFonts w:ascii="宋体" w:hAnsi="宋体" w:hint="eastAsia"/>
          <w:sz w:val="24"/>
        </w:rPr>
        <w:t>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r>
        <w:rPr>
          <w:rFonts w:ascii="宋体" w:hAnsi="宋体" w:hint="eastAsia"/>
          <w:sz w:val="24"/>
        </w:rPr>
        <w:t>；以及（2）</w:t>
      </w:r>
      <w:r w:rsidRPr="00276D80">
        <w:rPr>
          <w:rFonts w:ascii="宋体" w:hAnsi="宋体" w:hint="eastAsia"/>
          <w:sz w:val="24"/>
        </w:rPr>
        <w:t>按其届时在公司的持股比例（按届时持股平台将其所代持且尚未发放的股权激励计划的股权按比例转让给公司全体股东后的比例计算）于剩余财产（如售出对价扣减投资</w:t>
      </w:r>
      <w:r>
        <w:rPr>
          <w:rFonts w:ascii="宋体" w:hAnsi="宋体" w:hint="eastAsia"/>
          <w:sz w:val="24"/>
        </w:rPr>
        <w:t>者</w:t>
      </w:r>
      <w:r w:rsidRPr="00276D80">
        <w:rPr>
          <w:rFonts w:ascii="宋体" w:hAnsi="宋体" w:hint="eastAsia"/>
          <w:sz w:val="24"/>
        </w:rPr>
        <w:t>出售优先金额后仍有剩余财产或价款）中获得的财产</w:t>
      </w:r>
      <w:r>
        <w:rPr>
          <w:rFonts w:ascii="宋体" w:hAnsi="宋体" w:hint="eastAsia"/>
          <w:sz w:val="24"/>
        </w:rPr>
        <w:t>。</w:t>
      </w:r>
    </w:p>
    <w:p w:rsidR="0017265D" w:rsidRDefault="0017265D" w:rsidP="0017265D">
      <w:pPr>
        <w:pStyle w:val="aff"/>
        <w:ind w:left="465" w:firstLineChars="0" w:firstLine="0"/>
        <w:rPr>
          <w:rFonts w:ascii="宋体" w:hAnsi="宋体"/>
          <w:sz w:val="24"/>
        </w:rPr>
      </w:pPr>
    </w:p>
    <w:p w:rsidR="0017265D" w:rsidRPr="00CF29AE" w:rsidRDefault="003D378D" w:rsidP="0017265D">
      <w:pPr>
        <w:pStyle w:val="aff"/>
        <w:ind w:left="465" w:firstLineChars="220" w:firstLine="528"/>
        <w:rPr>
          <w:rFonts w:ascii="宋体" w:hAnsi="宋体"/>
          <w:sz w:val="24"/>
        </w:rPr>
      </w:pPr>
      <w:r>
        <w:rPr>
          <w:rFonts w:ascii="宋体" w:hAnsi="宋体" w:hint="eastAsia"/>
          <w:sz w:val="24"/>
        </w:rPr>
        <w:t>创始人</w:t>
      </w:r>
      <w:r w:rsidR="0017265D" w:rsidRPr="0017265D">
        <w:rPr>
          <w:rFonts w:ascii="宋体" w:hAnsi="宋体" w:hint="eastAsia"/>
          <w:sz w:val="24"/>
        </w:rPr>
        <w:t>及公司应采取一切有效措施确保投资</w:t>
      </w:r>
      <w:r>
        <w:rPr>
          <w:rFonts w:ascii="宋体" w:hAnsi="宋体" w:hint="eastAsia"/>
          <w:sz w:val="24"/>
        </w:rPr>
        <w:t>者</w:t>
      </w:r>
      <w:r w:rsidR="0017265D" w:rsidRPr="0017265D">
        <w:rPr>
          <w:rFonts w:ascii="宋体" w:hAnsi="宋体" w:hint="eastAsia"/>
          <w:sz w:val="24"/>
        </w:rPr>
        <w:t>获得上述金额的财产或价款，包括但不限于（1）公司按照投资</w:t>
      </w:r>
      <w:r>
        <w:rPr>
          <w:rFonts w:ascii="宋体" w:hAnsi="宋体" w:hint="eastAsia"/>
          <w:sz w:val="24"/>
        </w:rPr>
        <w:t>者</w:t>
      </w:r>
      <w:r w:rsidR="0017265D" w:rsidRPr="0017265D">
        <w:rPr>
          <w:rFonts w:ascii="宋体" w:hAnsi="宋体" w:hint="eastAsia"/>
          <w:sz w:val="24"/>
        </w:rPr>
        <w:t>同意的方案分配股息及红利，（2）</w:t>
      </w:r>
      <w:r>
        <w:rPr>
          <w:rFonts w:ascii="宋体" w:hAnsi="宋体" w:hint="eastAsia"/>
          <w:sz w:val="24"/>
        </w:rPr>
        <w:t>创始人</w:t>
      </w:r>
      <w:r w:rsidR="0017265D" w:rsidRPr="0017265D">
        <w:rPr>
          <w:rFonts w:ascii="宋体" w:hAnsi="宋体" w:hint="eastAsia"/>
          <w:sz w:val="24"/>
        </w:rPr>
        <w:t>用从售出对价中获得的财产或价款补偿投资</w:t>
      </w:r>
      <w:r>
        <w:rPr>
          <w:rFonts w:ascii="宋体" w:hAnsi="宋体" w:hint="eastAsia"/>
          <w:sz w:val="24"/>
        </w:rPr>
        <w:t>者</w:t>
      </w:r>
      <w:r w:rsidR="0017265D" w:rsidRPr="0017265D">
        <w:rPr>
          <w:rFonts w:ascii="宋体" w:hAnsi="宋体" w:hint="eastAsia"/>
          <w:sz w:val="24"/>
        </w:rPr>
        <w:t xml:space="preserve">，（3） </w:t>
      </w:r>
      <w:r>
        <w:rPr>
          <w:rFonts w:ascii="宋体" w:hAnsi="宋体" w:hint="eastAsia"/>
          <w:sz w:val="24"/>
        </w:rPr>
        <w:t>创始人</w:t>
      </w:r>
      <w:r w:rsidR="0017265D" w:rsidRPr="0017265D">
        <w:rPr>
          <w:rFonts w:ascii="宋体" w:hAnsi="宋体" w:hint="eastAsia"/>
          <w:sz w:val="24"/>
        </w:rPr>
        <w:t>及/或公司按照届时各方协商确定的价格收购或回购投资方的全部或部分股权，（4）法律允许的其他方式。投资</w:t>
      </w:r>
      <w:r>
        <w:rPr>
          <w:rFonts w:ascii="宋体" w:hAnsi="宋体" w:hint="eastAsia"/>
          <w:sz w:val="24"/>
        </w:rPr>
        <w:t>者</w:t>
      </w:r>
      <w:r w:rsidR="0017265D" w:rsidRPr="0017265D">
        <w:rPr>
          <w:rFonts w:ascii="宋体" w:hAnsi="宋体" w:hint="eastAsia"/>
          <w:sz w:val="24"/>
        </w:rPr>
        <w:t>有权选择具体方式，且</w:t>
      </w:r>
      <w:r>
        <w:rPr>
          <w:rFonts w:ascii="宋体" w:hAnsi="宋体" w:hint="eastAsia"/>
          <w:sz w:val="24"/>
        </w:rPr>
        <w:t>创始人</w:t>
      </w:r>
      <w:r w:rsidR="0017265D" w:rsidRPr="0017265D">
        <w:rPr>
          <w:rFonts w:ascii="宋体" w:hAnsi="宋体" w:hint="eastAsia"/>
          <w:sz w:val="24"/>
        </w:rPr>
        <w:t>及公司对投资</w:t>
      </w:r>
      <w:r>
        <w:rPr>
          <w:rFonts w:ascii="宋体" w:hAnsi="宋体" w:hint="eastAsia"/>
          <w:sz w:val="24"/>
        </w:rPr>
        <w:t>者</w:t>
      </w:r>
      <w:r w:rsidR="0017265D" w:rsidRPr="0017265D">
        <w:rPr>
          <w:rFonts w:ascii="宋体" w:hAnsi="宋体" w:hint="eastAsia"/>
          <w:sz w:val="24"/>
        </w:rPr>
        <w:t>选择确定的方式有义务予以充分配合，包括但不限于在股东会上投赞成票、促使其委派的董事在董事会上投赞成票，签署一切相关法律文件，取得内部及外部相关方的同意等，。如投资</w:t>
      </w:r>
      <w:r>
        <w:rPr>
          <w:rFonts w:ascii="宋体" w:hAnsi="宋体" w:hint="eastAsia"/>
          <w:sz w:val="24"/>
        </w:rPr>
        <w:t>者</w:t>
      </w:r>
      <w:r w:rsidR="0017265D" w:rsidRPr="0017265D">
        <w:rPr>
          <w:rFonts w:ascii="宋体" w:hAnsi="宋体" w:hint="eastAsia"/>
          <w:sz w:val="24"/>
        </w:rPr>
        <w:t>因任何原因未能足额获得上述全部或部分款项，</w:t>
      </w:r>
      <w:r>
        <w:rPr>
          <w:rFonts w:ascii="宋体" w:hAnsi="宋体" w:hint="eastAsia"/>
          <w:sz w:val="24"/>
        </w:rPr>
        <w:t>创始人</w:t>
      </w:r>
      <w:r w:rsidR="0017265D" w:rsidRPr="0017265D">
        <w:rPr>
          <w:rFonts w:ascii="宋体" w:hAnsi="宋体" w:hint="eastAsia"/>
          <w:sz w:val="24"/>
        </w:rPr>
        <w:t>及公司有连带的义务以现金形式向投资</w:t>
      </w:r>
      <w:r>
        <w:rPr>
          <w:rFonts w:ascii="宋体" w:hAnsi="宋体" w:hint="eastAsia"/>
          <w:sz w:val="24"/>
        </w:rPr>
        <w:t>者</w:t>
      </w:r>
      <w:r w:rsidR="0017265D" w:rsidRPr="0017265D">
        <w:rPr>
          <w:rFonts w:ascii="宋体" w:hAnsi="宋体" w:hint="eastAsia"/>
          <w:sz w:val="24"/>
        </w:rPr>
        <w:t>补偿相应的差额, 但补偿金额以售出对价为限。</w:t>
      </w:r>
    </w:p>
    <w:p w:rsidR="00000000" w:rsidRDefault="00066AE1" w:rsidP="005A27D1">
      <w:pPr>
        <w:pStyle w:val="aff"/>
        <w:numPr>
          <w:ilvl w:val="0"/>
          <w:numId w:val="49"/>
        </w:numPr>
        <w:spacing w:beforeLines="50" w:afterLines="50"/>
        <w:ind w:firstLineChars="0"/>
        <w:jc w:val="center"/>
        <w:outlineLvl w:val="0"/>
        <w:rPr>
          <w:b/>
          <w:sz w:val="28"/>
          <w:szCs w:val="28"/>
        </w:rPr>
        <w:pPrChange w:id="1030" w:author="ll" w:date="2018-02-02T21:43:00Z">
          <w:pPr>
            <w:pStyle w:val="aff"/>
            <w:numPr>
              <w:numId w:val="49"/>
            </w:numPr>
            <w:spacing w:beforeLines="50" w:afterLines="50"/>
            <w:ind w:left="1145" w:firstLineChars="0" w:hanging="425"/>
            <w:jc w:val="center"/>
            <w:outlineLvl w:val="0"/>
          </w:pPr>
        </w:pPrChange>
      </w:pPr>
      <w:bookmarkStart w:id="1031" w:name="_Toc283452041"/>
      <w:bookmarkStart w:id="1032" w:name="_Toc287697133"/>
      <w:bookmarkStart w:id="1033" w:name="_Toc293698877"/>
      <w:bookmarkStart w:id="1034" w:name="_Toc293699815"/>
      <w:bookmarkStart w:id="1035" w:name="_Toc505242743"/>
      <w:bookmarkStart w:id="1036" w:name="_Toc258010412"/>
      <w:bookmarkEnd w:id="960"/>
      <w:r w:rsidRPr="008519AC">
        <w:rPr>
          <w:rFonts w:hint="eastAsia"/>
          <w:b/>
          <w:sz w:val="28"/>
          <w:szCs w:val="28"/>
        </w:rPr>
        <w:t>解除</w:t>
      </w:r>
      <w:bookmarkEnd w:id="1031"/>
      <w:bookmarkEnd w:id="1032"/>
      <w:bookmarkEnd w:id="1033"/>
      <w:bookmarkEnd w:id="1034"/>
      <w:bookmarkEnd w:id="1035"/>
    </w:p>
    <w:p w:rsidR="00000000" w:rsidRDefault="0015231D" w:rsidP="005A27D1">
      <w:pPr>
        <w:pStyle w:val="aff"/>
        <w:numPr>
          <w:ilvl w:val="1"/>
          <w:numId w:val="49"/>
        </w:numPr>
        <w:spacing w:beforeLines="50"/>
        <w:ind w:left="964" w:firstLineChars="0"/>
        <w:outlineLvl w:val="1"/>
        <w:rPr>
          <w:b/>
          <w:sz w:val="24"/>
          <w:szCs w:val="24"/>
        </w:rPr>
        <w:pPrChange w:id="1037" w:author="ll" w:date="2018-02-02T21:43:00Z">
          <w:pPr>
            <w:pStyle w:val="aff"/>
            <w:numPr>
              <w:ilvl w:val="1"/>
              <w:numId w:val="49"/>
            </w:numPr>
            <w:spacing w:beforeLines="50"/>
            <w:ind w:left="964" w:firstLineChars="0" w:hanging="567"/>
            <w:outlineLvl w:val="1"/>
          </w:pPr>
        </w:pPrChange>
      </w:pPr>
      <w:bookmarkStart w:id="1038" w:name="_Toc283452042"/>
      <w:bookmarkStart w:id="1039" w:name="_Toc287697134"/>
      <w:bookmarkStart w:id="1040" w:name="_Toc293698878"/>
      <w:bookmarkStart w:id="1041" w:name="_Ref293699661"/>
      <w:bookmarkStart w:id="1042" w:name="_Toc293699816"/>
      <w:bookmarkStart w:id="1043" w:name="_Ref293930333"/>
      <w:bookmarkStart w:id="1044" w:name="_Toc424573379"/>
      <w:bookmarkStart w:id="1045" w:name="_Toc505242744"/>
      <w:r w:rsidRPr="0053230F">
        <w:rPr>
          <w:rFonts w:hint="eastAsia"/>
          <w:b/>
          <w:sz w:val="24"/>
          <w:szCs w:val="24"/>
        </w:rPr>
        <w:t>解除本协议的</w:t>
      </w:r>
      <w:bookmarkEnd w:id="1038"/>
      <w:bookmarkEnd w:id="1039"/>
      <w:r w:rsidR="008D2A0C" w:rsidRPr="0053230F">
        <w:rPr>
          <w:rFonts w:hint="eastAsia"/>
          <w:b/>
          <w:sz w:val="24"/>
          <w:szCs w:val="24"/>
        </w:rPr>
        <w:t>事件</w:t>
      </w:r>
      <w:bookmarkEnd w:id="1040"/>
      <w:bookmarkEnd w:id="1041"/>
      <w:bookmarkEnd w:id="1042"/>
      <w:bookmarkEnd w:id="1043"/>
      <w:bookmarkEnd w:id="1044"/>
      <w:bookmarkEnd w:id="1045"/>
    </w:p>
    <w:p w:rsidR="008D2A0C" w:rsidRPr="00943343" w:rsidRDefault="008D2A0C">
      <w:pPr>
        <w:ind w:leftChars="270" w:left="540"/>
        <w:jc w:val="both"/>
        <w:rPr>
          <w:rFonts w:ascii="宋体" w:hAnsi="宋体"/>
          <w:sz w:val="24"/>
          <w:szCs w:val="24"/>
        </w:rPr>
      </w:pPr>
      <w:bookmarkStart w:id="1046" w:name="_Toc192678049"/>
      <w:bookmarkStart w:id="1047" w:name="_Toc192678225"/>
      <w:r w:rsidRPr="00943343">
        <w:rPr>
          <w:rFonts w:ascii="宋体" w:hAnsi="宋体" w:hint="eastAsia"/>
          <w:sz w:val="24"/>
          <w:szCs w:val="24"/>
        </w:rPr>
        <w:t>若存在下述情形之一时</w:t>
      </w:r>
      <w:r w:rsidRPr="00943343">
        <w:rPr>
          <w:rFonts w:ascii="宋体" w:hAnsi="宋体"/>
          <w:sz w:val="24"/>
          <w:szCs w:val="24"/>
        </w:rPr>
        <w:t>，本协议可以被</w:t>
      </w:r>
      <w:r w:rsidR="0015231D" w:rsidRPr="00943343">
        <w:rPr>
          <w:rFonts w:ascii="宋体" w:hAnsi="宋体" w:hint="eastAsia"/>
          <w:sz w:val="24"/>
          <w:szCs w:val="24"/>
        </w:rPr>
        <w:t>解除</w:t>
      </w:r>
      <w:r w:rsidRPr="00943343">
        <w:rPr>
          <w:rFonts w:ascii="宋体" w:hAnsi="宋体"/>
          <w:sz w:val="24"/>
          <w:szCs w:val="24"/>
        </w:rPr>
        <w:t>：</w:t>
      </w:r>
      <w:bookmarkEnd w:id="1046"/>
      <w:bookmarkEnd w:id="1047"/>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48" w:name="_DV_M240"/>
      <w:bookmarkStart w:id="1049" w:name="_Toc192678226"/>
      <w:bookmarkStart w:id="1050" w:name="_Toc192678050"/>
      <w:bookmarkStart w:id="1051" w:name="_Ref293699664"/>
      <w:bookmarkEnd w:id="1048"/>
      <w:r w:rsidRPr="00943343">
        <w:rPr>
          <w:rFonts w:ascii="宋体" w:hAnsi="宋体"/>
          <w:sz w:val="24"/>
          <w:szCs w:val="24"/>
        </w:rPr>
        <w:t>各方全体一致书面同意</w:t>
      </w:r>
      <w:bookmarkEnd w:id="1049"/>
      <w:bookmarkEnd w:id="1050"/>
      <w:r w:rsidRPr="00943343">
        <w:rPr>
          <w:rFonts w:ascii="宋体" w:hAnsi="宋体" w:hint="eastAsia"/>
          <w:sz w:val="24"/>
          <w:szCs w:val="24"/>
        </w:rPr>
        <w:t>；</w:t>
      </w:r>
      <w:bookmarkEnd w:id="1051"/>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2" w:name="_DV_M241"/>
      <w:bookmarkStart w:id="1053" w:name="_Ref293930388"/>
      <w:bookmarkEnd w:id="1052"/>
      <w:r w:rsidRPr="00943343">
        <w:rPr>
          <w:rFonts w:ascii="宋体" w:hAnsi="宋体" w:hint="eastAsia"/>
          <w:sz w:val="24"/>
          <w:szCs w:val="24"/>
        </w:rPr>
        <w:t>在</w:t>
      </w:r>
      <w:r w:rsidR="00EE2F41">
        <w:rPr>
          <w:rFonts w:ascii="宋体" w:hAnsi="宋体" w:hint="eastAsia"/>
          <w:sz w:val="24"/>
          <w:szCs w:val="24"/>
        </w:rPr>
        <w:t>投资者</w:t>
      </w:r>
      <w:r w:rsidR="00193DF1">
        <w:rPr>
          <w:rFonts w:ascii="宋体" w:hAnsi="宋体" w:hint="eastAsia"/>
          <w:sz w:val="24"/>
          <w:szCs w:val="24"/>
        </w:rPr>
        <w:t>打款</w:t>
      </w:r>
      <w:r w:rsidR="00502D7C">
        <w:rPr>
          <w:rFonts w:ascii="宋体" w:hAnsi="宋体" w:hint="eastAsia"/>
          <w:sz w:val="24"/>
          <w:szCs w:val="24"/>
        </w:rPr>
        <w:t>之日</w:t>
      </w:r>
      <w:r w:rsidR="007F5C18">
        <w:rPr>
          <w:rFonts w:ascii="宋体" w:hAnsi="宋体" w:hint="eastAsia"/>
          <w:sz w:val="24"/>
          <w:szCs w:val="24"/>
        </w:rPr>
        <w:t>后</w:t>
      </w:r>
      <w:r w:rsidR="00FF4F5A">
        <w:rPr>
          <w:rFonts w:ascii="宋体" w:hAnsi="宋体" w:hint="eastAsia"/>
          <w:sz w:val="24"/>
          <w:szCs w:val="24"/>
        </w:rPr>
        <w:t>五十</w:t>
      </w:r>
      <w:r w:rsidR="00393E47" w:rsidRPr="00943343">
        <w:rPr>
          <w:rFonts w:ascii="宋体" w:hAnsi="宋体" w:hint="eastAsia"/>
          <w:sz w:val="24"/>
          <w:szCs w:val="24"/>
        </w:rPr>
        <w:t>（</w:t>
      </w:r>
      <w:r w:rsidR="00FF4F5A">
        <w:rPr>
          <w:rFonts w:ascii="宋体" w:hAnsi="宋体"/>
          <w:sz w:val="24"/>
          <w:szCs w:val="24"/>
        </w:rPr>
        <w:t>5</w:t>
      </w:r>
      <w:r w:rsidR="00393E47">
        <w:rPr>
          <w:rFonts w:ascii="宋体" w:hAnsi="宋体" w:hint="eastAsia"/>
          <w:sz w:val="24"/>
          <w:szCs w:val="24"/>
        </w:rPr>
        <w:t>0</w:t>
      </w:r>
      <w:r w:rsidR="00393E47" w:rsidRPr="00943343">
        <w:rPr>
          <w:rFonts w:ascii="宋体" w:hAnsi="宋体" w:hint="eastAsia"/>
          <w:sz w:val="24"/>
          <w:szCs w:val="24"/>
        </w:rPr>
        <w:t>）</w:t>
      </w:r>
      <w:r w:rsidR="007F5C18">
        <w:rPr>
          <w:rFonts w:ascii="宋体" w:hAnsi="宋体" w:hint="eastAsia"/>
          <w:sz w:val="24"/>
          <w:szCs w:val="24"/>
        </w:rPr>
        <w:t>个工作日内</w:t>
      </w:r>
      <w:r w:rsidRPr="00943343">
        <w:rPr>
          <w:rFonts w:ascii="宋体" w:hAnsi="宋体" w:hint="eastAsia"/>
          <w:sz w:val="24"/>
          <w:szCs w:val="24"/>
        </w:rPr>
        <w:t>，公司未完成本次</w:t>
      </w:r>
      <w:r w:rsidR="00DA0C08">
        <w:rPr>
          <w:rFonts w:ascii="宋体" w:hAnsi="宋体" w:hint="eastAsia"/>
          <w:sz w:val="24"/>
          <w:szCs w:val="24"/>
        </w:rPr>
        <w:t>交易</w:t>
      </w:r>
      <w:r w:rsidRPr="00943343">
        <w:rPr>
          <w:rFonts w:ascii="宋体" w:hAnsi="宋体" w:hint="eastAsia"/>
          <w:sz w:val="24"/>
          <w:szCs w:val="24"/>
        </w:rPr>
        <w:t>工商变更登记/备案手续；</w:t>
      </w:r>
      <w:bookmarkEnd w:id="1053"/>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4" w:name="_DV_M242"/>
      <w:bookmarkStart w:id="1055" w:name="_Ref293930393"/>
      <w:bookmarkEnd w:id="1054"/>
      <w:r w:rsidRPr="00943343">
        <w:rPr>
          <w:rFonts w:ascii="宋体" w:hAnsi="宋体"/>
          <w:sz w:val="24"/>
          <w:szCs w:val="24"/>
        </w:rPr>
        <w:t>如</w:t>
      </w:r>
      <w:r w:rsidR="00371DB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违反本协议</w:t>
      </w:r>
      <w:fldSimple w:instr="REF _Ref293699608 \r \h \* MERGEFORMAT ">
        <w:r w:rsidR="00AE0F96" w:rsidRPr="00AE0F96">
          <w:rPr>
            <w:rFonts w:ascii="宋体" w:hAnsi="宋体" w:hint="eastAsia"/>
            <w:sz w:val="24"/>
            <w:szCs w:val="24"/>
          </w:rPr>
          <w:t>第4条</w:t>
        </w:r>
      </w:fldSimple>
      <w:r w:rsidRPr="00943343">
        <w:rPr>
          <w:rFonts w:ascii="宋体" w:hAnsi="宋体" w:hint="eastAsia"/>
          <w:sz w:val="24"/>
          <w:szCs w:val="24"/>
        </w:rPr>
        <w:t>所述之任一款承诺；</w:t>
      </w:r>
      <w:bookmarkEnd w:id="1055"/>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6" w:name="_Ref293930395"/>
      <w:r w:rsidRPr="00943343">
        <w:rPr>
          <w:rFonts w:ascii="宋体" w:hAnsi="宋体"/>
          <w:sz w:val="24"/>
          <w:szCs w:val="24"/>
        </w:rPr>
        <w:t>如</w:t>
      </w:r>
      <w:r w:rsidRPr="00943343">
        <w:rPr>
          <w:rFonts w:ascii="宋体" w:hAnsi="宋体" w:hint="eastAsia"/>
          <w:sz w:val="24"/>
          <w:szCs w:val="24"/>
        </w:rPr>
        <w:t>本协议</w:t>
      </w:r>
      <w:fldSimple w:instr="REF _Ref293699623 \r \h \* MERGEFORMAT ">
        <w:r w:rsidR="00AE0F96" w:rsidRPr="00AE0F96">
          <w:rPr>
            <w:rFonts w:ascii="宋体" w:hAnsi="宋体" w:hint="eastAsia"/>
            <w:sz w:val="24"/>
            <w:szCs w:val="24"/>
          </w:rPr>
          <w:t>第5条</w:t>
        </w:r>
      </w:fldSimple>
      <w:r w:rsidRPr="00943343">
        <w:rPr>
          <w:rFonts w:ascii="宋体" w:hAnsi="宋体" w:hint="eastAsia"/>
          <w:sz w:val="24"/>
          <w:szCs w:val="24"/>
        </w:rPr>
        <w:t>所述之任一款</w:t>
      </w:r>
      <w:r w:rsidRPr="00943343">
        <w:rPr>
          <w:rFonts w:ascii="宋体" w:hAnsi="宋体"/>
          <w:sz w:val="24"/>
          <w:szCs w:val="24"/>
        </w:rPr>
        <w:t>陈述与保证被证明为虚假、</w:t>
      </w:r>
      <w:r w:rsidRPr="00943343">
        <w:rPr>
          <w:rFonts w:ascii="宋体" w:hAnsi="宋体" w:hint="eastAsia"/>
          <w:sz w:val="24"/>
          <w:szCs w:val="24"/>
        </w:rPr>
        <w:t>在重大方面</w:t>
      </w:r>
      <w:r w:rsidRPr="00943343">
        <w:rPr>
          <w:rFonts w:ascii="宋体" w:hAnsi="宋体"/>
          <w:sz w:val="24"/>
          <w:szCs w:val="24"/>
        </w:rPr>
        <w:t>不准确</w:t>
      </w:r>
      <w:r w:rsidRPr="00943343">
        <w:rPr>
          <w:rFonts w:ascii="宋体" w:hAnsi="宋体" w:hint="eastAsia"/>
          <w:sz w:val="24"/>
          <w:szCs w:val="24"/>
        </w:rPr>
        <w:t>或</w:t>
      </w:r>
      <w:r w:rsidRPr="00943343">
        <w:rPr>
          <w:rFonts w:ascii="宋体" w:hAnsi="宋体"/>
          <w:sz w:val="24"/>
          <w:szCs w:val="24"/>
        </w:rPr>
        <w:t>有</w:t>
      </w:r>
      <w:r w:rsidRPr="00943343">
        <w:rPr>
          <w:rFonts w:ascii="宋体" w:hAnsi="宋体" w:hint="eastAsia"/>
          <w:sz w:val="24"/>
          <w:szCs w:val="24"/>
        </w:rPr>
        <w:t>重大</w:t>
      </w:r>
      <w:r w:rsidRPr="00943343">
        <w:rPr>
          <w:rFonts w:ascii="宋体" w:hAnsi="宋体"/>
          <w:sz w:val="24"/>
          <w:szCs w:val="24"/>
        </w:rPr>
        <w:t>遗漏</w:t>
      </w:r>
      <w:r w:rsidRPr="00943343">
        <w:rPr>
          <w:rFonts w:ascii="宋体" w:hAnsi="宋体" w:hint="eastAsia"/>
          <w:sz w:val="24"/>
          <w:szCs w:val="24"/>
        </w:rPr>
        <w:t>；</w:t>
      </w:r>
      <w:bookmarkEnd w:id="1056"/>
    </w:p>
    <w:p w:rsidR="00A112BC" w:rsidRPr="00943343" w:rsidRDefault="00A112BC" w:rsidP="00A26080">
      <w:pPr>
        <w:numPr>
          <w:ilvl w:val="0"/>
          <w:numId w:val="21"/>
        </w:numPr>
        <w:tabs>
          <w:tab w:val="left" w:pos="1080"/>
          <w:tab w:val="left" w:pos="1134"/>
          <w:tab w:val="left" w:pos="1980"/>
        </w:tabs>
        <w:ind w:left="1050"/>
        <w:jc w:val="both"/>
        <w:rPr>
          <w:rFonts w:ascii="宋体" w:hAnsi="宋体"/>
          <w:sz w:val="24"/>
          <w:szCs w:val="24"/>
        </w:rPr>
      </w:pPr>
      <w:bookmarkStart w:id="1057" w:name="_Ref293930400"/>
      <w:bookmarkStart w:id="1058" w:name="_Ref293873667"/>
      <w:r w:rsidRPr="00943343">
        <w:rPr>
          <w:rFonts w:ascii="宋体" w:hAnsi="宋体"/>
          <w:sz w:val="24"/>
          <w:szCs w:val="24"/>
        </w:rPr>
        <w:t>如</w:t>
      </w:r>
      <w:r w:rsidR="00DB404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投资者</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057"/>
      <w:r w:rsidR="00B23606">
        <w:rPr>
          <w:rFonts w:ascii="宋体" w:hAnsi="宋体" w:hint="eastAsia"/>
          <w:sz w:val="24"/>
          <w:szCs w:val="24"/>
        </w:rPr>
        <w:t>；</w:t>
      </w:r>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59" w:name="_Ref293873673"/>
      <w:bookmarkEnd w:id="1058"/>
      <w:r w:rsidRPr="00943343">
        <w:rPr>
          <w:rFonts w:ascii="宋体" w:hAnsi="宋体"/>
          <w:sz w:val="24"/>
          <w:szCs w:val="24"/>
        </w:rPr>
        <w:t>如果公司连续</w:t>
      </w:r>
      <w:r w:rsidRPr="00943343">
        <w:rPr>
          <w:rFonts w:ascii="宋体" w:hAnsi="宋体" w:hint="eastAsia"/>
          <w:sz w:val="24"/>
          <w:szCs w:val="24"/>
        </w:rPr>
        <w:t>两</w:t>
      </w:r>
      <w:r w:rsidRPr="00943343">
        <w:rPr>
          <w:rFonts w:ascii="宋体" w:hAnsi="宋体"/>
          <w:sz w:val="24"/>
          <w:szCs w:val="24"/>
        </w:rPr>
        <w:t>年</w:t>
      </w:r>
      <w:r w:rsidRPr="00943343">
        <w:rPr>
          <w:rFonts w:ascii="宋体" w:hAnsi="宋体" w:hint="eastAsia"/>
          <w:sz w:val="24"/>
          <w:szCs w:val="24"/>
        </w:rPr>
        <w:t>内</w:t>
      </w:r>
      <w:r w:rsidRPr="00943343">
        <w:rPr>
          <w:rFonts w:ascii="宋体" w:hAnsi="宋体"/>
          <w:sz w:val="24"/>
          <w:szCs w:val="24"/>
        </w:rPr>
        <w:t>未能召开任何股东会会议；</w:t>
      </w:r>
      <w:bookmarkStart w:id="1060" w:name="_Ref293933830"/>
      <w:bookmarkEnd w:id="1059"/>
    </w:p>
    <w:p w:rsidR="000243DF" w:rsidRPr="00943343" w:rsidRDefault="000243DF" w:rsidP="00A26080">
      <w:pPr>
        <w:numPr>
          <w:ilvl w:val="0"/>
          <w:numId w:val="21"/>
        </w:numPr>
        <w:tabs>
          <w:tab w:val="left" w:pos="1080"/>
          <w:tab w:val="left" w:pos="1134"/>
          <w:tab w:val="left" w:pos="1980"/>
        </w:tabs>
        <w:ind w:left="1050"/>
        <w:jc w:val="both"/>
        <w:rPr>
          <w:rFonts w:ascii="宋体" w:hAnsi="宋体"/>
          <w:sz w:val="24"/>
          <w:szCs w:val="24"/>
        </w:rPr>
      </w:pPr>
      <w:bookmarkStart w:id="1061" w:name="_Ref294350718"/>
      <w:bookmarkEnd w:id="1060"/>
      <w:r w:rsidRPr="00943343">
        <w:rPr>
          <w:rFonts w:ascii="宋体" w:hAnsi="宋体"/>
          <w:sz w:val="24"/>
          <w:szCs w:val="24"/>
        </w:rPr>
        <w:t>公司</w:t>
      </w:r>
      <w:r w:rsidR="00A81E91" w:rsidRPr="00943343">
        <w:rPr>
          <w:rFonts w:ascii="宋体" w:hAnsi="宋体" w:hint="eastAsia"/>
          <w:sz w:val="24"/>
          <w:szCs w:val="24"/>
        </w:rPr>
        <w:t>发生</w:t>
      </w:r>
      <w:r w:rsidRPr="00943343">
        <w:rPr>
          <w:rFonts w:ascii="宋体" w:hAnsi="宋体" w:hint="eastAsia"/>
          <w:sz w:val="24"/>
          <w:szCs w:val="24"/>
        </w:rPr>
        <w:t>依法</w:t>
      </w:r>
      <w:r w:rsidR="00A81E91" w:rsidRPr="00943343">
        <w:rPr>
          <w:rFonts w:ascii="宋体" w:hAnsi="宋体" w:hint="eastAsia"/>
          <w:sz w:val="24"/>
          <w:szCs w:val="24"/>
        </w:rPr>
        <w:t>应</w:t>
      </w:r>
      <w:r w:rsidRPr="00943343">
        <w:rPr>
          <w:rFonts w:ascii="宋体" w:hAnsi="宋体" w:hint="eastAsia"/>
          <w:sz w:val="24"/>
          <w:szCs w:val="24"/>
        </w:rPr>
        <w:t>清算</w:t>
      </w:r>
      <w:r w:rsidR="00A81E91" w:rsidRPr="00943343">
        <w:rPr>
          <w:rFonts w:ascii="宋体" w:hAnsi="宋体" w:hint="eastAsia"/>
          <w:sz w:val="24"/>
          <w:szCs w:val="24"/>
        </w:rPr>
        <w:t>的情形</w:t>
      </w:r>
      <w:r w:rsidRPr="00943343">
        <w:rPr>
          <w:rFonts w:ascii="宋体" w:hAnsi="宋体" w:hint="eastAsia"/>
          <w:sz w:val="24"/>
          <w:szCs w:val="24"/>
        </w:rPr>
        <w:t>，</w:t>
      </w:r>
      <w:r w:rsidRPr="00943343">
        <w:rPr>
          <w:rFonts w:ascii="宋体" w:hAnsi="宋体"/>
          <w:sz w:val="24"/>
          <w:szCs w:val="24"/>
        </w:rPr>
        <w:t>或</w:t>
      </w:r>
      <w:r w:rsidRPr="00943343">
        <w:rPr>
          <w:rFonts w:ascii="宋体" w:hAnsi="宋体" w:hint="eastAsia"/>
          <w:sz w:val="24"/>
          <w:szCs w:val="24"/>
        </w:rPr>
        <w:t>其企业法人</w:t>
      </w:r>
      <w:r w:rsidRPr="00943343">
        <w:rPr>
          <w:rFonts w:ascii="宋体" w:hAnsi="宋体"/>
          <w:sz w:val="24"/>
          <w:szCs w:val="24"/>
        </w:rPr>
        <w:t>营业执照被依法吊销</w:t>
      </w:r>
      <w:r w:rsidRPr="00943343">
        <w:rPr>
          <w:rFonts w:ascii="宋体" w:hAnsi="宋体" w:hint="eastAsia"/>
          <w:sz w:val="24"/>
          <w:szCs w:val="24"/>
        </w:rPr>
        <w:t>，或发生本协议第款规定的视为清算的情形；</w:t>
      </w:r>
      <w:bookmarkEnd w:id="1061"/>
    </w:p>
    <w:p w:rsidR="00346CC0" w:rsidRPr="00943343" w:rsidRDefault="00346CC0" w:rsidP="00A26080">
      <w:pPr>
        <w:numPr>
          <w:ilvl w:val="0"/>
          <w:numId w:val="21"/>
        </w:numPr>
        <w:tabs>
          <w:tab w:val="left" w:pos="1080"/>
          <w:tab w:val="left" w:pos="1134"/>
          <w:tab w:val="left" w:pos="1980"/>
        </w:tabs>
        <w:ind w:left="1050"/>
        <w:jc w:val="both"/>
        <w:rPr>
          <w:rFonts w:ascii="宋体" w:hAnsi="宋体"/>
          <w:sz w:val="24"/>
          <w:szCs w:val="24"/>
        </w:rPr>
      </w:pPr>
      <w:bookmarkStart w:id="1062" w:name="_Ref294353224"/>
      <w:r w:rsidRPr="00943343">
        <w:rPr>
          <w:rFonts w:ascii="宋体" w:hAnsi="宋体"/>
          <w:sz w:val="24"/>
          <w:szCs w:val="24"/>
        </w:rPr>
        <w:t>如</w:t>
      </w:r>
      <w:r w:rsidR="007F5C18">
        <w:rPr>
          <w:rFonts w:ascii="宋体" w:hAnsi="宋体" w:hint="eastAsia"/>
          <w:sz w:val="24"/>
          <w:szCs w:val="24"/>
        </w:rPr>
        <w:t>投资者</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原</w:t>
      </w:r>
      <w:r w:rsidRPr="00943343">
        <w:rPr>
          <w:rFonts w:ascii="宋体" w:hAnsi="宋体" w:hint="eastAsia"/>
          <w:sz w:val="24"/>
          <w:szCs w:val="24"/>
        </w:rPr>
        <w:t>股东或公司</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062"/>
    </w:p>
    <w:p w:rsidR="00000000" w:rsidRDefault="0015231D" w:rsidP="005A27D1">
      <w:pPr>
        <w:pStyle w:val="aff"/>
        <w:numPr>
          <w:ilvl w:val="1"/>
          <w:numId w:val="49"/>
        </w:numPr>
        <w:spacing w:beforeLines="50"/>
        <w:ind w:left="964" w:firstLineChars="0"/>
        <w:outlineLvl w:val="1"/>
        <w:rPr>
          <w:b/>
          <w:sz w:val="24"/>
          <w:szCs w:val="24"/>
        </w:rPr>
        <w:pPrChange w:id="1063" w:author="ll" w:date="2018-02-02T21:43:00Z">
          <w:pPr>
            <w:pStyle w:val="aff"/>
            <w:numPr>
              <w:ilvl w:val="1"/>
              <w:numId w:val="49"/>
            </w:numPr>
            <w:spacing w:beforeLines="50"/>
            <w:ind w:left="964" w:firstLineChars="0" w:hanging="567"/>
            <w:outlineLvl w:val="1"/>
          </w:pPr>
        </w:pPrChange>
      </w:pPr>
      <w:bookmarkStart w:id="1064" w:name="_Toc287697135"/>
      <w:bookmarkStart w:id="1065" w:name="_Toc293698879"/>
      <w:bookmarkStart w:id="1066" w:name="_Toc293699817"/>
      <w:bookmarkStart w:id="1067" w:name="_Toc283452043"/>
      <w:bookmarkStart w:id="1068" w:name="_Ref294008607"/>
      <w:bookmarkStart w:id="1069" w:name="_Toc424573380"/>
      <w:bookmarkStart w:id="1070" w:name="_Toc505242745"/>
      <w:r w:rsidRPr="0053230F">
        <w:rPr>
          <w:rFonts w:hint="eastAsia"/>
          <w:b/>
          <w:sz w:val="24"/>
          <w:szCs w:val="24"/>
        </w:rPr>
        <w:t>解除</w:t>
      </w:r>
      <w:r w:rsidR="00066AE1" w:rsidRPr="0053230F">
        <w:rPr>
          <w:rFonts w:hint="eastAsia"/>
          <w:b/>
          <w:sz w:val="24"/>
          <w:szCs w:val="24"/>
        </w:rPr>
        <w:t>本协议</w:t>
      </w:r>
      <w:r w:rsidR="008D2A0C" w:rsidRPr="0053230F">
        <w:rPr>
          <w:rFonts w:hint="eastAsia"/>
          <w:b/>
          <w:sz w:val="24"/>
          <w:szCs w:val="24"/>
        </w:rPr>
        <w:t>的效力</w:t>
      </w:r>
      <w:bookmarkEnd w:id="1064"/>
      <w:bookmarkEnd w:id="1065"/>
      <w:bookmarkEnd w:id="1066"/>
      <w:bookmarkEnd w:id="1067"/>
      <w:bookmarkEnd w:id="1068"/>
      <w:bookmarkEnd w:id="1069"/>
      <w:bookmarkEnd w:id="1070"/>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3699664 \r \h  \* MERGEFORMAT ">
        <w:r w:rsidR="00AE0F96" w:rsidRPr="00AE0F96">
          <w:rPr>
            <w:rFonts w:ascii="宋体" w:hAnsi="宋体"/>
            <w:sz w:val="24"/>
            <w:szCs w:val="24"/>
          </w:rPr>
          <w:t>(a)</w:t>
        </w:r>
      </w:fldSimple>
      <w:r w:rsidRPr="00943343">
        <w:rPr>
          <w:rFonts w:ascii="宋体" w:hAnsi="宋体" w:hint="eastAsia"/>
          <w:sz w:val="24"/>
          <w:szCs w:val="24"/>
        </w:rPr>
        <w:t>项的情况下，本协议应当在</w:t>
      </w:r>
      <w:r w:rsidRPr="00943343">
        <w:rPr>
          <w:rFonts w:ascii="宋体" w:hAnsi="宋体"/>
          <w:sz w:val="24"/>
          <w:szCs w:val="24"/>
        </w:rPr>
        <w:t>各方全体一致书面同意</w:t>
      </w:r>
      <w:r w:rsidRPr="00943343">
        <w:rPr>
          <w:rFonts w:ascii="宋体" w:hAnsi="宋体" w:hint="eastAsia"/>
          <w:sz w:val="24"/>
          <w:szCs w:val="24"/>
        </w:rPr>
        <w:t>的日期</w:t>
      </w:r>
      <w:r w:rsidR="0015231D" w:rsidRPr="00943343">
        <w:rPr>
          <w:rFonts w:ascii="宋体" w:hAnsi="宋体" w:hint="eastAsia"/>
          <w:sz w:val="24"/>
          <w:szCs w:val="24"/>
        </w:rPr>
        <w:t>解除</w:t>
      </w:r>
      <w:r w:rsidRPr="00943343">
        <w:rPr>
          <w:rFonts w:ascii="宋体" w:hAnsi="宋体" w:hint="eastAsia"/>
          <w:sz w:val="24"/>
          <w:szCs w:val="24"/>
        </w:rPr>
        <w:t>。</w:t>
      </w:r>
    </w:p>
    <w:p w:rsidR="006D6878" w:rsidRPr="00943343" w:rsidRDefault="009B7F47" w:rsidP="00A26080">
      <w:pPr>
        <w:numPr>
          <w:ilvl w:val="0"/>
          <w:numId w:val="22"/>
        </w:numPr>
        <w:tabs>
          <w:tab w:val="left" w:pos="1080"/>
          <w:tab w:val="left" w:pos="1134"/>
          <w:tab w:val="left" w:pos="1980"/>
        </w:tabs>
        <w:ind w:left="1050"/>
        <w:jc w:val="both"/>
        <w:rPr>
          <w:rFonts w:ascii="宋体" w:hAnsi="宋体"/>
          <w:sz w:val="24"/>
          <w:szCs w:val="24"/>
        </w:rPr>
      </w:pPr>
      <w:bookmarkStart w:id="1071" w:name="_Ref294008609"/>
      <w:r w:rsidRPr="00943343">
        <w:rPr>
          <w:rFonts w:ascii="宋体" w:hAnsi="宋体" w:hint="eastAsia"/>
          <w:sz w:val="24"/>
          <w:szCs w:val="24"/>
        </w:rPr>
        <w:t>如发生</w:t>
      </w:r>
      <w:r w:rsidR="008D2A0C" w:rsidRPr="00943343">
        <w:rPr>
          <w:rFonts w:ascii="宋体" w:hAnsi="宋体" w:hint="eastAsia"/>
          <w:sz w:val="24"/>
          <w:szCs w:val="24"/>
        </w:rPr>
        <w:t>第</w:t>
      </w:r>
      <w:fldSimple w:instr="REF _Ref293699661 \r \h \* MERGEFORMAT ">
        <w:r w:rsidR="00AE0F96" w:rsidRPr="00AE0F96">
          <w:rPr>
            <w:rFonts w:ascii="宋体" w:hAnsi="宋体"/>
            <w:sz w:val="24"/>
            <w:szCs w:val="24"/>
          </w:rPr>
          <w:t>13.1</w:t>
        </w:r>
      </w:fldSimple>
      <w:r w:rsidRPr="00943343">
        <w:rPr>
          <w:rFonts w:ascii="宋体" w:hAnsi="宋体" w:hint="eastAsia"/>
          <w:sz w:val="24"/>
          <w:szCs w:val="24"/>
        </w:rPr>
        <w:t>款</w:t>
      </w:r>
      <w:r w:rsidR="008D2A0C" w:rsidRPr="00943343">
        <w:rPr>
          <w:rFonts w:ascii="宋体" w:hAnsi="宋体" w:hint="eastAsia"/>
          <w:sz w:val="24"/>
          <w:szCs w:val="24"/>
        </w:rPr>
        <w:t xml:space="preserve"> (b)</w:t>
      </w:r>
      <w:r w:rsidRPr="00943343">
        <w:rPr>
          <w:rFonts w:ascii="宋体" w:hAnsi="宋体" w:hint="eastAsia"/>
          <w:sz w:val="24"/>
          <w:szCs w:val="24"/>
        </w:rPr>
        <w:t>至</w:t>
      </w:r>
      <w:r w:rsidR="00F9612F">
        <w:rPr>
          <w:rFonts w:ascii="宋体" w:hAnsi="宋体"/>
          <w:sz w:val="24"/>
          <w:szCs w:val="24"/>
        </w:rPr>
        <w:fldChar w:fldCharType="begin"/>
      </w:r>
      <w:r w:rsidR="00573526">
        <w:rPr>
          <w:rFonts w:ascii="宋体" w:hAnsi="宋体" w:hint="eastAsia"/>
          <w:sz w:val="24"/>
          <w:szCs w:val="24"/>
        </w:rPr>
        <w:instrText>REF _Ref294353224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w:t>
      </w:r>
      <w:r w:rsidR="003A6671">
        <w:rPr>
          <w:rFonts w:ascii="宋体" w:hAnsi="宋体" w:hint="eastAsia"/>
          <w:sz w:val="24"/>
          <w:szCs w:val="24"/>
        </w:rPr>
        <w:t>g</w:t>
      </w:r>
      <w:r w:rsidR="00AE0F96">
        <w:rPr>
          <w:rFonts w:ascii="宋体" w:hAnsi="宋体"/>
          <w:sz w:val="24"/>
          <w:szCs w:val="24"/>
        </w:rPr>
        <w:t>)</w:t>
      </w:r>
      <w:r w:rsidR="00F9612F">
        <w:rPr>
          <w:rFonts w:ascii="宋体" w:hAnsi="宋体"/>
          <w:sz w:val="24"/>
          <w:szCs w:val="24"/>
        </w:rPr>
        <w:fldChar w:fldCharType="end"/>
      </w:r>
      <w:r w:rsidR="008D2A0C" w:rsidRPr="00943343">
        <w:rPr>
          <w:rFonts w:ascii="宋体" w:hAnsi="宋体" w:hint="eastAsia"/>
          <w:sz w:val="24"/>
          <w:szCs w:val="24"/>
        </w:rPr>
        <w:t>项的</w:t>
      </w:r>
      <w:r w:rsidRPr="00943343">
        <w:rPr>
          <w:rFonts w:ascii="宋体" w:hAnsi="宋体" w:hint="eastAsia"/>
          <w:sz w:val="24"/>
          <w:szCs w:val="24"/>
        </w:rPr>
        <w:t>情形之一</w:t>
      </w:r>
      <w:r w:rsidR="008D2A0C" w:rsidRPr="00943343">
        <w:rPr>
          <w:rFonts w:ascii="宋体" w:hAnsi="宋体" w:hint="eastAsia"/>
          <w:sz w:val="24"/>
          <w:szCs w:val="24"/>
        </w:rPr>
        <w:t>，</w:t>
      </w:r>
      <w:r w:rsidR="00767594">
        <w:rPr>
          <w:rFonts w:ascii="宋体" w:hAnsi="宋体" w:hint="eastAsia"/>
          <w:sz w:val="24"/>
          <w:szCs w:val="24"/>
        </w:rPr>
        <w:t>属于公司或原股东严重违反本协议，</w:t>
      </w:r>
      <w:r w:rsidR="00E63C84">
        <w:rPr>
          <w:rFonts w:ascii="宋体" w:hAnsi="宋体" w:hint="eastAsia"/>
          <w:bCs/>
          <w:sz w:val="24"/>
          <w:szCs w:val="24"/>
        </w:rPr>
        <w:t>投资者</w:t>
      </w:r>
      <w:r w:rsidR="006D6878" w:rsidRPr="00943343">
        <w:rPr>
          <w:rFonts w:ascii="宋体" w:hAnsi="宋体" w:hint="eastAsia"/>
          <w:sz w:val="24"/>
          <w:szCs w:val="24"/>
        </w:rPr>
        <w:t>可以据此解除本协议；为免生疑问，公司及各</w:t>
      </w:r>
      <w:r w:rsidR="00E63C84">
        <w:rPr>
          <w:rFonts w:ascii="宋体" w:hAnsi="宋体" w:hint="eastAsia"/>
          <w:sz w:val="24"/>
          <w:szCs w:val="24"/>
        </w:rPr>
        <w:t>原</w:t>
      </w:r>
      <w:r w:rsidR="006D6878" w:rsidRPr="00943343">
        <w:rPr>
          <w:rFonts w:ascii="宋体" w:hAnsi="宋体" w:hint="eastAsia"/>
          <w:sz w:val="24"/>
          <w:szCs w:val="24"/>
        </w:rPr>
        <w:t>股东不能据此解除本协议，但应积极配合投资者解除本协议。</w:t>
      </w:r>
      <w:r w:rsidR="008D2A0C" w:rsidRPr="00943343">
        <w:rPr>
          <w:rFonts w:ascii="宋体" w:hAnsi="宋体" w:hint="eastAsia"/>
          <w:sz w:val="24"/>
          <w:szCs w:val="24"/>
        </w:rPr>
        <w:t>本协议应当在投资者向公司、各</w:t>
      </w:r>
      <w:r w:rsidR="00E63C84">
        <w:rPr>
          <w:rFonts w:ascii="宋体" w:hAnsi="宋体" w:hint="eastAsia"/>
          <w:sz w:val="24"/>
          <w:szCs w:val="24"/>
        </w:rPr>
        <w:t>原</w:t>
      </w:r>
      <w:r w:rsidR="008D2A0C" w:rsidRPr="00943343">
        <w:rPr>
          <w:rFonts w:ascii="宋体" w:hAnsi="宋体" w:hint="eastAsia"/>
          <w:sz w:val="24"/>
          <w:szCs w:val="24"/>
        </w:rPr>
        <w:t>股东发出书面</w:t>
      </w:r>
      <w:r w:rsidR="0015231D" w:rsidRPr="00943343">
        <w:rPr>
          <w:rFonts w:ascii="宋体" w:hAnsi="宋体" w:hint="eastAsia"/>
          <w:sz w:val="24"/>
          <w:szCs w:val="24"/>
        </w:rPr>
        <w:t>解除</w:t>
      </w:r>
      <w:r w:rsidR="008D2A0C" w:rsidRPr="00943343">
        <w:rPr>
          <w:rFonts w:ascii="宋体" w:hAnsi="宋体" w:hint="eastAsia"/>
          <w:sz w:val="24"/>
          <w:szCs w:val="24"/>
        </w:rPr>
        <w:t>通知时</w:t>
      </w:r>
      <w:r w:rsidR="0015231D" w:rsidRPr="00943343">
        <w:rPr>
          <w:rFonts w:ascii="宋体" w:hAnsi="宋体" w:hint="eastAsia"/>
          <w:sz w:val="24"/>
          <w:szCs w:val="24"/>
        </w:rPr>
        <w:t>解除</w:t>
      </w:r>
      <w:r w:rsidR="008D2A0C" w:rsidRPr="00943343">
        <w:rPr>
          <w:rFonts w:ascii="宋体" w:hAnsi="宋体" w:hint="eastAsia"/>
          <w:sz w:val="24"/>
          <w:szCs w:val="24"/>
        </w:rPr>
        <w:t>。</w:t>
      </w:r>
      <w:r w:rsidR="00130BB8" w:rsidRPr="00943343">
        <w:rPr>
          <w:rFonts w:ascii="宋体" w:hAnsi="宋体" w:hint="eastAsia"/>
          <w:sz w:val="24"/>
          <w:szCs w:val="24"/>
        </w:rPr>
        <w:t>投资者发出</w:t>
      </w:r>
      <w:r w:rsidR="0056680E" w:rsidRPr="00943343">
        <w:rPr>
          <w:rFonts w:ascii="宋体" w:hAnsi="宋体" w:hint="eastAsia"/>
          <w:sz w:val="24"/>
          <w:szCs w:val="24"/>
        </w:rPr>
        <w:t>解除</w:t>
      </w:r>
      <w:r w:rsidR="00130BB8" w:rsidRPr="00943343">
        <w:rPr>
          <w:rFonts w:ascii="宋体" w:hAnsi="宋体" w:hint="eastAsia"/>
          <w:sz w:val="24"/>
          <w:szCs w:val="24"/>
        </w:rPr>
        <w:t>本协议的通知</w:t>
      </w:r>
      <w:r w:rsidR="0056680E" w:rsidRPr="00943343">
        <w:rPr>
          <w:rFonts w:ascii="宋体" w:hAnsi="宋体" w:hint="eastAsia"/>
          <w:sz w:val="24"/>
          <w:szCs w:val="24"/>
        </w:rPr>
        <w:t>时,如果投资者尚未</w:t>
      </w:r>
      <w:r w:rsidR="00FD7309" w:rsidRPr="00943343">
        <w:rPr>
          <w:rFonts w:ascii="宋体" w:hAnsi="宋体" w:hint="eastAsia"/>
          <w:sz w:val="24"/>
          <w:szCs w:val="24"/>
        </w:rPr>
        <w:t>依据</w:t>
      </w:r>
      <w:r w:rsidR="0056680E" w:rsidRPr="00943343">
        <w:rPr>
          <w:rFonts w:ascii="宋体" w:hAnsi="宋体" w:hint="eastAsia"/>
          <w:sz w:val="24"/>
          <w:szCs w:val="24"/>
        </w:rPr>
        <w:t>本协议</w:t>
      </w:r>
      <w:r w:rsidR="00F9612F">
        <w:rPr>
          <w:rFonts w:ascii="宋体" w:hAnsi="宋体"/>
          <w:sz w:val="24"/>
          <w:szCs w:val="24"/>
        </w:rPr>
        <w:fldChar w:fldCharType="begin"/>
      </w:r>
      <w:r w:rsidR="00C4205F">
        <w:rPr>
          <w:rFonts w:ascii="宋体" w:hAnsi="宋体" w:hint="eastAsia"/>
          <w:sz w:val="24"/>
          <w:szCs w:val="24"/>
        </w:rPr>
        <w:instrText>REF _Ref504233297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3.2</w:t>
      </w:r>
      <w:r w:rsidR="00F9612F">
        <w:rPr>
          <w:rFonts w:ascii="宋体" w:hAnsi="宋体"/>
          <w:sz w:val="24"/>
          <w:szCs w:val="24"/>
        </w:rPr>
        <w:fldChar w:fldCharType="end"/>
      </w:r>
      <w:r w:rsidR="00FD7309" w:rsidRPr="00943343">
        <w:rPr>
          <w:rFonts w:ascii="宋体" w:hAnsi="宋体" w:hint="eastAsia"/>
          <w:sz w:val="24"/>
          <w:szCs w:val="24"/>
        </w:rPr>
        <w:t>的约定缴付任何出资,本协议</w:t>
      </w:r>
      <w:r w:rsidR="00355FA4" w:rsidRPr="00943343">
        <w:rPr>
          <w:rFonts w:ascii="宋体" w:hAnsi="宋体" w:hint="eastAsia"/>
          <w:sz w:val="24"/>
          <w:szCs w:val="24"/>
        </w:rPr>
        <w:t>终止履行</w:t>
      </w:r>
      <w:r w:rsidR="00FD7309" w:rsidRPr="00943343">
        <w:rPr>
          <w:rFonts w:ascii="宋体" w:hAnsi="宋体" w:hint="eastAsia"/>
          <w:sz w:val="24"/>
          <w:szCs w:val="24"/>
        </w:rPr>
        <w:t>；如果投资者依据本协议</w:t>
      </w:r>
      <w:r w:rsidR="00F9612F">
        <w:rPr>
          <w:rFonts w:ascii="宋体" w:hAnsi="宋体"/>
          <w:sz w:val="24"/>
          <w:szCs w:val="24"/>
        </w:rPr>
        <w:fldChar w:fldCharType="begin"/>
      </w:r>
      <w:r w:rsidR="00573526">
        <w:rPr>
          <w:rFonts w:ascii="宋体" w:hAnsi="宋体" w:hint="eastAsia"/>
          <w:sz w:val="24"/>
          <w:szCs w:val="24"/>
        </w:rPr>
        <w:instrText>REF _Ref504233297 \r \h</w:instrText>
      </w:r>
      <w:r w:rsidR="00F9612F">
        <w:rPr>
          <w:rFonts w:ascii="宋体" w:hAnsi="宋体"/>
          <w:sz w:val="24"/>
          <w:szCs w:val="24"/>
        </w:rPr>
      </w:r>
      <w:r w:rsidR="00F9612F">
        <w:rPr>
          <w:rFonts w:ascii="宋体" w:hAnsi="宋体"/>
          <w:sz w:val="24"/>
          <w:szCs w:val="24"/>
        </w:rPr>
        <w:fldChar w:fldCharType="separate"/>
      </w:r>
      <w:r w:rsidR="00AE0F96">
        <w:rPr>
          <w:rFonts w:ascii="宋体" w:hAnsi="宋体"/>
          <w:sz w:val="24"/>
          <w:szCs w:val="24"/>
        </w:rPr>
        <w:t>3.2</w:t>
      </w:r>
      <w:r w:rsidR="00F9612F">
        <w:rPr>
          <w:rFonts w:ascii="宋体" w:hAnsi="宋体"/>
          <w:sz w:val="24"/>
          <w:szCs w:val="24"/>
        </w:rPr>
        <w:fldChar w:fldCharType="end"/>
      </w:r>
      <w:r w:rsidR="00FD7309" w:rsidRPr="00943343">
        <w:rPr>
          <w:rFonts w:ascii="宋体" w:hAnsi="宋体" w:hint="eastAsia"/>
          <w:sz w:val="24"/>
          <w:szCs w:val="24"/>
        </w:rPr>
        <w:t>的约定缴付了部分或全部出资，</w:t>
      </w:r>
      <w:r w:rsidR="000A61DE" w:rsidRPr="00943343">
        <w:rPr>
          <w:rFonts w:ascii="宋体" w:hAnsi="宋体" w:hint="eastAsia"/>
          <w:sz w:val="24"/>
          <w:szCs w:val="24"/>
        </w:rPr>
        <w:t>投资者</w:t>
      </w:r>
      <w:r w:rsidR="00FD7309" w:rsidRPr="00943343">
        <w:rPr>
          <w:rFonts w:ascii="宋体" w:hAnsi="宋体" w:hint="eastAsia"/>
          <w:sz w:val="24"/>
          <w:szCs w:val="24"/>
        </w:rPr>
        <w:t>有权</w:t>
      </w:r>
      <w:r w:rsidR="000A61DE" w:rsidRPr="00943343">
        <w:rPr>
          <w:rFonts w:ascii="宋体" w:hAnsi="宋体" w:hint="eastAsia"/>
          <w:sz w:val="24"/>
          <w:szCs w:val="24"/>
        </w:rPr>
        <w:t>依据本协议的约定</w:t>
      </w:r>
      <w:r w:rsidR="008B3627" w:rsidRPr="00943343">
        <w:rPr>
          <w:rFonts w:ascii="宋体" w:hAnsi="宋体" w:hint="eastAsia"/>
          <w:sz w:val="24"/>
          <w:szCs w:val="24"/>
        </w:rPr>
        <w:t>要求</w:t>
      </w:r>
      <w:r w:rsidR="00F15484" w:rsidRPr="00943343">
        <w:rPr>
          <w:rFonts w:ascii="宋体" w:hAnsi="宋体" w:hint="eastAsia"/>
          <w:sz w:val="24"/>
          <w:szCs w:val="24"/>
        </w:rPr>
        <w:t>行使</w:t>
      </w:r>
      <w:r w:rsidR="00551B5E">
        <w:rPr>
          <w:rFonts w:ascii="宋体" w:hAnsi="宋体" w:hint="eastAsia"/>
          <w:sz w:val="24"/>
          <w:szCs w:val="24"/>
        </w:rPr>
        <w:t>包括回</w:t>
      </w:r>
      <w:r w:rsidR="00573526">
        <w:rPr>
          <w:rFonts w:ascii="宋体" w:hAnsi="宋体" w:hint="eastAsia"/>
          <w:sz w:val="24"/>
          <w:szCs w:val="24"/>
        </w:rPr>
        <w:t>售</w:t>
      </w:r>
      <w:r w:rsidR="00551B5E">
        <w:rPr>
          <w:rFonts w:ascii="宋体" w:hAnsi="宋体" w:hint="eastAsia"/>
          <w:sz w:val="24"/>
          <w:szCs w:val="24"/>
        </w:rPr>
        <w:t>权在内的</w:t>
      </w:r>
      <w:r w:rsidR="007600AD" w:rsidRPr="00943343">
        <w:rPr>
          <w:rFonts w:ascii="宋体" w:hAnsi="宋体" w:hint="eastAsia"/>
          <w:sz w:val="24"/>
          <w:szCs w:val="24"/>
        </w:rPr>
        <w:t>投资者</w:t>
      </w:r>
      <w:r w:rsidR="007600AD" w:rsidRPr="00943343">
        <w:rPr>
          <w:rFonts w:ascii="宋体" w:hAnsi="宋体" w:hint="eastAsia"/>
          <w:sz w:val="24"/>
          <w:szCs w:val="24"/>
        </w:rPr>
        <w:lastRenderedPageBreak/>
        <w:t>优先权</w:t>
      </w:r>
      <w:r w:rsidR="008B3627" w:rsidRPr="00943343">
        <w:rPr>
          <w:rFonts w:ascii="宋体" w:hAnsi="宋体" w:hint="eastAsia"/>
          <w:sz w:val="24"/>
          <w:szCs w:val="24"/>
        </w:rPr>
        <w:t>。</w:t>
      </w:r>
      <w:r w:rsidR="00355FA4" w:rsidRPr="00943343">
        <w:rPr>
          <w:rFonts w:ascii="宋体" w:hAnsi="宋体" w:hint="eastAsia"/>
          <w:sz w:val="24"/>
          <w:szCs w:val="24"/>
        </w:rPr>
        <w:t>同时，投资者有权依据本协议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的约定要求公司</w:t>
      </w:r>
      <w:r w:rsidR="00371DB5">
        <w:rPr>
          <w:rFonts w:ascii="宋体" w:hAnsi="宋体" w:hint="eastAsia"/>
          <w:sz w:val="24"/>
          <w:szCs w:val="24"/>
        </w:rPr>
        <w:t>、</w:t>
      </w:r>
      <w:r w:rsidR="00355FA4" w:rsidRPr="00943343">
        <w:rPr>
          <w:rFonts w:ascii="宋体" w:hAnsi="宋体" w:hint="eastAsia"/>
          <w:sz w:val="24"/>
          <w:szCs w:val="24"/>
        </w:rPr>
        <w:t>各</w:t>
      </w:r>
      <w:r w:rsidR="005D2C39">
        <w:rPr>
          <w:rFonts w:ascii="宋体" w:hAnsi="宋体" w:hint="eastAsia"/>
          <w:sz w:val="24"/>
          <w:szCs w:val="24"/>
        </w:rPr>
        <w:t>原</w:t>
      </w:r>
      <w:r w:rsidR="00355FA4" w:rsidRPr="00943343">
        <w:rPr>
          <w:rFonts w:ascii="宋体" w:hAnsi="宋体" w:hint="eastAsia"/>
          <w:sz w:val="24"/>
          <w:szCs w:val="24"/>
        </w:rPr>
        <w:t>股东承担违约责任。</w:t>
      </w:r>
      <w:bookmarkEnd w:id="1071"/>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4353224 \r \h  \* MERGEFORMAT ">
        <w:r w:rsidR="00AE0F96" w:rsidRPr="00AE0F96">
          <w:rPr>
            <w:rFonts w:ascii="宋体" w:hAnsi="宋体"/>
            <w:sz w:val="24"/>
            <w:szCs w:val="24"/>
          </w:rPr>
          <w:t>(h)</w:t>
        </w:r>
      </w:fldSimple>
      <w:r w:rsidR="00310545">
        <w:rPr>
          <w:rFonts w:ascii="宋体" w:hAnsi="宋体" w:hint="eastAsia"/>
          <w:sz w:val="24"/>
          <w:szCs w:val="24"/>
        </w:rPr>
        <w:t>项</w:t>
      </w:r>
      <w:r w:rsidRPr="00943343">
        <w:rPr>
          <w:rFonts w:ascii="宋体" w:hAnsi="宋体" w:hint="eastAsia"/>
          <w:sz w:val="24"/>
          <w:szCs w:val="24"/>
        </w:rPr>
        <w:t>的情况下，</w:t>
      </w:r>
      <w:r w:rsidR="00DD0767" w:rsidRPr="00943343">
        <w:rPr>
          <w:rFonts w:ascii="宋体" w:hAnsi="宋体" w:hint="eastAsia"/>
          <w:sz w:val="24"/>
          <w:szCs w:val="24"/>
        </w:rPr>
        <w:t>公司或</w:t>
      </w:r>
      <w:r w:rsidR="00B155E1">
        <w:rPr>
          <w:rFonts w:ascii="宋体" w:hAnsi="宋体" w:hint="eastAsia"/>
          <w:sz w:val="24"/>
          <w:szCs w:val="24"/>
        </w:rPr>
        <w:t>各原</w:t>
      </w:r>
      <w:r w:rsidR="00DD0767" w:rsidRPr="00943343">
        <w:rPr>
          <w:rFonts w:ascii="宋体" w:hAnsi="宋体" w:hint="eastAsia"/>
          <w:sz w:val="24"/>
          <w:szCs w:val="24"/>
        </w:rPr>
        <w:t>股东</w:t>
      </w:r>
      <w:r w:rsidR="009B7F47" w:rsidRPr="00943343">
        <w:rPr>
          <w:rFonts w:ascii="宋体" w:hAnsi="宋体" w:hint="eastAsia"/>
          <w:sz w:val="24"/>
          <w:szCs w:val="24"/>
        </w:rPr>
        <w:t>可以据此解除本协议；为免生疑问，</w:t>
      </w:r>
      <w:r w:rsidR="005D2C39">
        <w:rPr>
          <w:rFonts w:ascii="宋体" w:hAnsi="宋体" w:hint="eastAsia"/>
          <w:bCs/>
          <w:sz w:val="24"/>
          <w:szCs w:val="24"/>
        </w:rPr>
        <w:t>投资者</w:t>
      </w:r>
      <w:r w:rsidR="009B7F47" w:rsidRPr="00943343">
        <w:rPr>
          <w:rFonts w:ascii="宋体" w:hAnsi="宋体" w:hint="eastAsia"/>
          <w:sz w:val="24"/>
          <w:szCs w:val="24"/>
        </w:rPr>
        <w:t>不能据此解除本协议，但应积极配合</w:t>
      </w:r>
      <w:r w:rsidR="00DD0767" w:rsidRPr="00943343">
        <w:rPr>
          <w:rFonts w:ascii="宋体" w:hAnsi="宋体" w:hint="eastAsia"/>
          <w:sz w:val="24"/>
          <w:szCs w:val="24"/>
        </w:rPr>
        <w:t>公司或</w:t>
      </w:r>
      <w:r w:rsidR="00B155E1">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解除本协议。本协议应当在</w:t>
      </w:r>
      <w:r w:rsidR="00DD0767" w:rsidRPr="00943343">
        <w:rPr>
          <w:rFonts w:ascii="宋体" w:hAnsi="宋体" w:hint="eastAsia"/>
          <w:sz w:val="24"/>
          <w:szCs w:val="24"/>
        </w:rPr>
        <w:t>公司或</w:t>
      </w:r>
      <w:r w:rsidR="005D2C39">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向</w:t>
      </w:r>
      <w:r w:rsidR="00DD0767" w:rsidRPr="00943343">
        <w:rPr>
          <w:rFonts w:ascii="宋体" w:hAnsi="宋体" w:hint="eastAsia"/>
          <w:sz w:val="24"/>
          <w:szCs w:val="24"/>
        </w:rPr>
        <w:t>投资者</w:t>
      </w:r>
      <w:r w:rsidR="009B7F47" w:rsidRPr="00943343">
        <w:rPr>
          <w:rFonts w:ascii="宋体" w:hAnsi="宋体" w:hint="eastAsia"/>
          <w:sz w:val="24"/>
          <w:szCs w:val="24"/>
        </w:rPr>
        <w:t>发出书面解除通知时解除。</w:t>
      </w:r>
      <w:r w:rsidR="00355FA4" w:rsidRPr="00943343">
        <w:rPr>
          <w:rFonts w:ascii="宋体" w:hAnsi="宋体" w:hint="eastAsia"/>
          <w:sz w:val="24"/>
          <w:szCs w:val="24"/>
        </w:rPr>
        <w:t>同时，公司或各</w:t>
      </w:r>
      <w:r w:rsidR="005D2C39">
        <w:rPr>
          <w:rFonts w:ascii="宋体" w:hAnsi="宋体" w:hint="eastAsia"/>
          <w:sz w:val="24"/>
          <w:szCs w:val="24"/>
        </w:rPr>
        <w:t>原</w:t>
      </w:r>
      <w:r w:rsidR="00355FA4" w:rsidRPr="00943343">
        <w:rPr>
          <w:rFonts w:ascii="宋体" w:hAnsi="宋体" w:hint="eastAsia"/>
          <w:sz w:val="24"/>
          <w:szCs w:val="24"/>
        </w:rPr>
        <w:t>股东有权依据本协议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的约定要求违约投资者承担违约责任。</w:t>
      </w:r>
    </w:p>
    <w:p w:rsidR="008D2A0C" w:rsidRPr="00943343" w:rsidRDefault="008D2A0C" w:rsidP="009355A8">
      <w:pPr>
        <w:ind w:leftChars="270" w:left="540"/>
        <w:jc w:val="both"/>
        <w:rPr>
          <w:rFonts w:ascii="宋体" w:hAnsi="宋体"/>
          <w:sz w:val="24"/>
          <w:szCs w:val="24"/>
        </w:rPr>
      </w:pPr>
      <w:r w:rsidRPr="00943343">
        <w:rPr>
          <w:rFonts w:ascii="宋体" w:hAnsi="宋体"/>
          <w:sz w:val="24"/>
          <w:szCs w:val="24"/>
        </w:rPr>
        <w:t>在本协议被</w:t>
      </w:r>
      <w:r w:rsidR="0015231D" w:rsidRPr="00943343">
        <w:rPr>
          <w:rFonts w:ascii="宋体" w:hAnsi="宋体"/>
          <w:sz w:val="24"/>
          <w:szCs w:val="24"/>
        </w:rPr>
        <w:t>解除</w:t>
      </w:r>
      <w:r w:rsidRPr="00943343">
        <w:rPr>
          <w:rFonts w:ascii="宋体" w:hAnsi="宋体" w:hint="eastAsia"/>
          <w:sz w:val="24"/>
          <w:szCs w:val="24"/>
        </w:rPr>
        <w:t>时，如果登记机关已经对本协议项下相关事项的有关文件予以登记，则各方应通力合作，尽其最大努力以撤销</w:t>
      </w:r>
      <w:r w:rsidR="000C3A74" w:rsidRPr="00943343">
        <w:rPr>
          <w:rFonts w:ascii="宋体" w:hAnsi="宋体" w:hint="eastAsia"/>
          <w:sz w:val="24"/>
          <w:szCs w:val="24"/>
        </w:rPr>
        <w:t>或变更</w:t>
      </w:r>
      <w:r w:rsidRPr="00943343">
        <w:rPr>
          <w:rFonts w:ascii="宋体" w:hAnsi="宋体" w:hint="eastAsia"/>
          <w:sz w:val="24"/>
          <w:szCs w:val="24"/>
        </w:rPr>
        <w:t>该等登记。</w:t>
      </w:r>
    </w:p>
    <w:p w:rsidR="00000000" w:rsidRDefault="008D2A0C" w:rsidP="005A27D1">
      <w:pPr>
        <w:pStyle w:val="aff"/>
        <w:numPr>
          <w:ilvl w:val="0"/>
          <w:numId w:val="49"/>
        </w:numPr>
        <w:spacing w:beforeLines="50" w:afterLines="50"/>
        <w:ind w:firstLineChars="0"/>
        <w:jc w:val="center"/>
        <w:outlineLvl w:val="0"/>
        <w:rPr>
          <w:b/>
          <w:sz w:val="28"/>
          <w:szCs w:val="28"/>
        </w:rPr>
        <w:pPrChange w:id="1072" w:author="ll" w:date="2018-02-02T21:43:00Z">
          <w:pPr>
            <w:pStyle w:val="aff"/>
            <w:numPr>
              <w:numId w:val="49"/>
            </w:numPr>
            <w:spacing w:beforeLines="50" w:afterLines="50"/>
            <w:ind w:left="1145" w:firstLineChars="0" w:hanging="425"/>
            <w:jc w:val="center"/>
            <w:outlineLvl w:val="0"/>
          </w:pPr>
        </w:pPrChange>
      </w:pPr>
      <w:bookmarkStart w:id="1073" w:name="_Toc258010413"/>
      <w:bookmarkStart w:id="1074" w:name="_Toc283452045"/>
      <w:bookmarkStart w:id="1075" w:name="_Toc287697137"/>
      <w:bookmarkStart w:id="1076" w:name="_Toc293698881"/>
      <w:bookmarkStart w:id="1077" w:name="_Toc293699819"/>
      <w:bookmarkStart w:id="1078" w:name="_Ref293943319"/>
      <w:bookmarkStart w:id="1079" w:name="_Toc424573381"/>
      <w:bookmarkStart w:id="1080" w:name="_Toc505242746"/>
      <w:bookmarkEnd w:id="1036"/>
      <w:r w:rsidRPr="008519AC">
        <w:rPr>
          <w:rFonts w:hint="eastAsia"/>
          <w:b/>
          <w:sz w:val="28"/>
          <w:szCs w:val="28"/>
        </w:rPr>
        <w:t>赔偿和违约</w:t>
      </w:r>
      <w:bookmarkEnd w:id="1073"/>
      <w:bookmarkEnd w:id="1074"/>
      <w:bookmarkEnd w:id="1075"/>
      <w:bookmarkEnd w:id="1076"/>
      <w:bookmarkEnd w:id="1077"/>
      <w:bookmarkEnd w:id="1078"/>
      <w:bookmarkEnd w:id="1079"/>
      <w:bookmarkEnd w:id="1080"/>
    </w:p>
    <w:p w:rsidR="00000000" w:rsidRDefault="008D2A0C" w:rsidP="005A27D1">
      <w:pPr>
        <w:pStyle w:val="aff"/>
        <w:numPr>
          <w:ilvl w:val="1"/>
          <w:numId w:val="49"/>
        </w:numPr>
        <w:spacing w:beforeLines="50"/>
        <w:ind w:left="964" w:firstLineChars="0"/>
        <w:outlineLvl w:val="1"/>
        <w:rPr>
          <w:b/>
          <w:sz w:val="24"/>
          <w:szCs w:val="24"/>
        </w:rPr>
        <w:pPrChange w:id="1081" w:author="ll" w:date="2018-02-02T21:43:00Z">
          <w:pPr>
            <w:pStyle w:val="aff"/>
            <w:numPr>
              <w:ilvl w:val="1"/>
              <w:numId w:val="49"/>
            </w:numPr>
            <w:spacing w:beforeLines="50"/>
            <w:ind w:left="964" w:firstLineChars="0" w:hanging="567"/>
            <w:outlineLvl w:val="1"/>
          </w:pPr>
        </w:pPrChange>
      </w:pPr>
      <w:bookmarkStart w:id="1082" w:name="_Ref163658748"/>
      <w:bookmarkStart w:id="1083" w:name="_Toc258010414"/>
      <w:bookmarkStart w:id="1084" w:name="_Toc283452046"/>
      <w:bookmarkStart w:id="1085" w:name="_Toc287697138"/>
      <w:bookmarkStart w:id="1086" w:name="_Toc293698882"/>
      <w:bookmarkStart w:id="1087" w:name="_Toc293699820"/>
      <w:bookmarkStart w:id="1088" w:name="_Toc424573382"/>
      <w:bookmarkStart w:id="1089" w:name="_Toc505242747"/>
      <w:r w:rsidRPr="0053230F">
        <w:rPr>
          <w:rFonts w:hint="eastAsia"/>
          <w:b/>
          <w:sz w:val="24"/>
          <w:szCs w:val="24"/>
        </w:rPr>
        <w:t>违约</w:t>
      </w:r>
      <w:bookmarkEnd w:id="1082"/>
      <w:bookmarkEnd w:id="1083"/>
      <w:bookmarkEnd w:id="1084"/>
      <w:bookmarkEnd w:id="1085"/>
      <w:bookmarkEnd w:id="1086"/>
      <w:bookmarkEnd w:id="1087"/>
      <w:bookmarkEnd w:id="1088"/>
      <w:bookmarkEnd w:id="1089"/>
    </w:p>
    <w:p w:rsidR="008D2A0C" w:rsidRDefault="008D2A0C">
      <w:pPr>
        <w:ind w:leftChars="270" w:left="540"/>
        <w:jc w:val="both"/>
        <w:rPr>
          <w:rFonts w:ascii="宋体" w:hAnsi="宋体"/>
          <w:sz w:val="24"/>
          <w:szCs w:val="24"/>
        </w:rPr>
      </w:pPr>
      <w:r w:rsidRPr="00943343">
        <w:rPr>
          <w:rFonts w:ascii="宋体" w:hAnsi="宋体" w:hint="eastAsia"/>
          <w:sz w:val="24"/>
          <w:szCs w:val="24"/>
        </w:rPr>
        <w:t>构成违约的每一方（“</w:t>
      </w:r>
      <w:r w:rsidRPr="00943343">
        <w:rPr>
          <w:rFonts w:ascii="宋体" w:hAnsi="宋体" w:hint="eastAsia"/>
          <w:b/>
          <w:sz w:val="24"/>
          <w:szCs w:val="24"/>
        </w:rPr>
        <w:t>违约方</w:t>
      </w:r>
      <w:r w:rsidRPr="00943343">
        <w:rPr>
          <w:rFonts w:ascii="宋体" w:hAnsi="宋体" w:hint="eastAsia"/>
          <w:sz w:val="24"/>
          <w:szCs w:val="24"/>
        </w:rPr>
        <w:t>”）同意对各方中守约的</w:t>
      </w:r>
      <w:r w:rsidR="00C57576">
        <w:rPr>
          <w:rFonts w:ascii="宋体" w:hAnsi="宋体" w:hint="eastAsia"/>
          <w:sz w:val="24"/>
          <w:szCs w:val="24"/>
        </w:rPr>
        <w:t>其它</w:t>
      </w:r>
      <w:r w:rsidRPr="00943343">
        <w:rPr>
          <w:rFonts w:ascii="宋体" w:hAnsi="宋体" w:hint="eastAsia"/>
          <w:sz w:val="24"/>
          <w:szCs w:val="24"/>
        </w:rPr>
        <w:t>方（“</w:t>
      </w:r>
      <w:r w:rsidRPr="00943343">
        <w:rPr>
          <w:rFonts w:ascii="宋体" w:hAnsi="宋体" w:hint="eastAsia"/>
          <w:b/>
          <w:sz w:val="24"/>
          <w:szCs w:val="24"/>
        </w:rPr>
        <w:t>守约方</w:t>
      </w:r>
      <w:r w:rsidRPr="00943343">
        <w:rPr>
          <w:rFonts w:ascii="宋体" w:hAnsi="宋体" w:hint="eastAsia"/>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w:t>
      </w:r>
      <w:r w:rsidR="00C57576">
        <w:rPr>
          <w:rFonts w:ascii="宋体" w:hAnsi="宋体" w:hint="eastAsia"/>
          <w:sz w:val="24"/>
          <w:szCs w:val="24"/>
        </w:rPr>
        <w:t>其它</w:t>
      </w:r>
      <w:r w:rsidRPr="00943343">
        <w:rPr>
          <w:rFonts w:ascii="宋体" w:hAnsi="宋体" w:hint="eastAsia"/>
          <w:sz w:val="24"/>
          <w:szCs w:val="24"/>
        </w:rPr>
        <w:t>协议产生的</w:t>
      </w:r>
      <w:r w:rsidR="00C57576">
        <w:rPr>
          <w:rFonts w:ascii="宋体" w:hAnsi="宋体" w:hint="eastAsia"/>
          <w:sz w:val="24"/>
          <w:szCs w:val="24"/>
        </w:rPr>
        <w:t>其它</w:t>
      </w:r>
      <w:r w:rsidRPr="00943343">
        <w:rPr>
          <w:rFonts w:ascii="宋体" w:hAnsi="宋体" w:hint="eastAsia"/>
          <w:sz w:val="24"/>
          <w:szCs w:val="24"/>
        </w:rPr>
        <w:t>权利和救济造成影响。守约方因该违约而享有的权利和救济应在本协议废止、</w:t>
      </w:r>
      <w:r w:rsidR="0015231D" w:rsidRPr="00943343">
        <w:rPr>
          <w:rFonts w:ascii="宋体" w:hAnsi="宋体" w:hint="eastAsia"/>
          <w:sz w:val="24"/>
          <w:szCs w:val="24"/>
        </w:rPr>
        <w:t>解除、</w:t>
      </w:r>
      <w:r w:rsidRPr="00943343">
        <w:rPr>
          <w:rFonts w:ascii="宋体" w:hAnsi="宋体" w:hint="eastAsia"/>
          <w:sz w:val="24"/>
          <w:szCs w:val="24"/>
        </w:rPr>
        <w:t>终止或履行完毕后继续有效。</w:t>
      </w:r>
    </w:p>
    <w:p w:rsidR="00000000" w:rsidRDefault="008D2A0C" w:rsidP="005A27D1">
      <w:pPr>
        <w:pStyle w:val="aff"/>
        <w:numPr>
          <w:ilvl w:val="1"/>
          <w:numId w:val="49"/>
        </w:numPr>
        <w:spacing w:beforeLines="50"/>
        <w:ind w:left="964" w:firstLineChars="0"/>
        <w:outlineLvl w:val="1"/>
        <w:rPr>
          <w:b/>
          <w:sz w:val="24"/>
          <w:szCs w:val="24"/>
        </w:rPr>
        <w:pPrChange w:id="1090" w:author="ll" w:date="2018-02-02T21:43:00Z">
          <w:pPr>
            <w:pStyle w:val="aff"/>
            <w:numPr>
              <w:ilvl w:val="1"/>
              <w:numId w:val="49"/>
            </w:numPr>
            <w:spacing w:beforeLines="50"/>
            <w:ind w:left="964" w:firstLineChars="0" w:hanging="567"/>
            <w:outlineLvl w:val="1"/>
          </w:pPr>
        </w:pPrChange>
      </w:pPr>
      <w:bookmarkStart w:id="1091" w:name="_Toc258010415"/>
      <w:bookmarkStart w:id="1092" w:name="_Toc283452047"/>
      <w:bookmarkStart w:id="1093" w:name="_Toc287697139"/>
      <w:bookmarkStart w:id="1094" w:name="_Toc293698883"/>
      <w:bookmarkStart w:id="1095" w:name="_Toc293699821"/>
      <w:bookmarkStart w:id="1096" w:name="_Toc424573383"/>
      <w:bookmarkStart w:id="1097" w:name="_Toc505242748"/>
      <w:r w:rsidRPr="0053230F">
        <w:rPr>
          <w:rFonts w:hint="eastAsia"/>
          <w:b/>
          <w:sz w:val="24"/>
          <w:szCs w:val="24"/>
        </w:rPr>
        <w:t>连带责任</w:t>
      </w:r>
      <w:bookmarkEnd w:id="1091"/>
      <w:bookmarkEnd w:id="1092"/>
      <w:bookmarkEnd w:id="1093"/>
      <w:bookmarkEnd w:id="1094"/>
      <w:bookmarkEnd w:id="1095"/>
      <w:bookmarkEnd w:id="1096"/>
      <w:bookmarkEnd w:id="1097"/>
    </w:p>
    <w:p w:rsidR="008D2A0C" w:rsidRPr="00943343" w:rsidRDefault="00767594">
      <w:pPr>
        <w:ind w:leftChars="270" w:left="540"/>
        <w:jc w:val="both"/>
        <w:rPr>
          <w:rFonts w:ascii="宋体" w:hAnsi="宋体"/>
          <w:sz w:val="24"/>
        </w:rPr>
      </w:pPr>
      <w:r>
        <w:rPr>
          <w:rFonts w:ascii="宋体" w:hAnsi="宋体" w:hint="eastAsia"/>
          <w:sz w:val="24"/>
          <w:szCs w:val="24"/>
        </w:rPr>
        <w:t>公司</w:t>
      </w:r>
      <w:r w:rsidR="00EB0454">
        <w:rPr>
          <w:rFonts w:ascii="宋体" w:hAnsi="宋体" w:hint="eastAsia"/>
          <w:sz w:val="24"/>
          <w:szCs w:val="24"/>
        </w:rPr>
        <w:t>或</w:t>
      </w:r>
      <w:r w:rsidR="003B76A5">
        <w:rPr>
          <w:rFonts w:ascii="宋体" w:hAnsi="宋体" w:hint="eastAsia"/>
          <w:sz w:val="24"/>
          <w:szCs w:val="24"/>
        </w:rPr>
        <w:t>各原股东</w:t>
      </w:r>
      <w:r w:rsidR="00C9656C">
        <w:rPr>
          <w:rFonts w:ascii="宋体" w:hAnsi="宋体" w:hint="eastAsia"/>
          <w:sz w:val="24"/>
          <w:szCs w:val="24"/>
        </w:rPr>
        <w:t>单独</w:t>
      </w:r>
      <w:r w:rsidR="008D2A0C" w:rsidRPr="00943343">
        <w:rPr>
          <w:rFonts w:ascii="宋体" w:hAnsi="宋体" w:hint="eastAsia"/>
          <w:sz w:val="24"/>
        </w:rPr>
        <w:t>或共同违反本协议下所作陈述与保证和/或承诺即构成违约，应对投资者承担连带责任。</w:t>
      </w:r>
    </w:p>
    <w:p w:rsidR="00000000" w:rsidRDefault="001A1E78" w:rsidP="005A27D1">
      <w:pPr>
        <w:pStyle w:val="aff"/>
        <w:numPr>
          <w:ilvl w:val="0"/>
          <w:numId w:val="49"/>
        </w:numPr>
        <w:spacing w:beforeLines="50" w:afterLines="50"/>
        <w:ind w:firstLineChars="0"/>
        <w:jc w:val="center"/>
        <w:outlineLvl w:val="0"/>
        <w:rPr>
          <w:b/>
          <w:sz w:val="28"/>
          <w:szCs w:val="28"/>
        </w:rPr>
        <w:pPrChange w:id="1098" w:author="ll" w:date="2018-02-02T21:43:00Z">
          <w:pPr>
            <w:pStyle w:val="aff"/>
            <w:numPr>
              <w:numId w:val="49"/>
            </w:numPr>
            <w:spacing w:beforeLines="50" w:afterLines="50"/>
            <w:ind w:left="1145" w:firstLineChars="0" w:hanging="425"/>
            <w:jc w:val="center"/>
            <w:outlineLvl w:val="0"/>
          </w:pPr>
        </w:pPrChange>
      </w:pPr>
      <w:bookmarkStart w:id="1099" w:name="_Toc258010417"/>
      <w:bookmarkStart w:id="1100" w:name="_Toc283452049"/>
      <w:bookmarkStart w:id="1101" w:name="_Toc287697141"/>
      <w:bookmarkStart w:id="1102" w:name="_Toc293698885"/>
      <w:bookmarkStart w:id="1103" w:name="_Toc293699823"/>
      <w:bookmarkStart w:id="1104" w:name="_Toc424573384"/>
      <w:bookmarkStart w:id="1105" w:name="_Toc505242749"/>
      <w:r w:rsidRPr="008519AC">
        <w:rPr>
          <w:rFonts w:hint="eastAsia"/>
          <w:b/>
          <w:sz w:val="28"/>
          <w:szCs w:val="28"/>
        </w:rPr>
        <w:t>适用法律和</w:t>
      </w:r>
      <w:r w:rsidR="008D2A0C" w:rsidRPr="008519AC">
        <w:rPr>
          <w:rFonts w:hint="eastAsia"/>
          <w:b/>
          <w:sz w:val="28"/>
          <w:szCs w:val="28"/>
        </w:rPr>
        <w:t>争议解决</w:t>
      </w:r>
      <w:bookmarkEnd w:id="1099"/>
      <w:bookmarkEnd w:id="1100"/>
      <w:bookmarkEnd w:id="1101"/>
      <w:bookmarkEnd w:id="1102"/>
      <w:bookmarkEnd w:id="1103"/>
      <w:bookmarkEnd w:id="1104"/>
      <w:bookmarkEnd w:id="1105"/>
    </w:p>
    <w:p w:rsidR="00000000" w:rsidRDefault="001A1E78" w:rsidP="005A27D1">
      <w:pPr>
        <w:pStyle w:val="aff"/>
        <w:numPr>
          <w:ilvl w:val="1"/>
          <w:numId w:val="49"/>
        </w:numPr>
        <w:spacing w:beforeLines="50"/>
        <w:ind w:left="964" w:firstLineChars="0"/>
        <w:outlineLvl w:val="1"/>
        <w:rPr>
          <w:b/>
          <w:sz w:val="24"/>
          <w:szCs w:val="24"/>
        </w:rPr>
        <w:pPrChange w:id="1106" w:author="ll" w:date="2018-02-02T21:43:00Z">
          <w:pPr>
            <w:pStyle w:val="aff"/>
            <w:numPr>
              <w:ilvl w:val="1"/>
              <w:numId w:val="49"/>
            </w:numPr>
            <w:spacing w:beforeLines="50"/>
            <w:ind w:left="964" w:firstLineChars="0" w:hanging="567"/>
            <w:outlineLvl w:val="1"/>
          </w:pPr>
        </w:pPrChange>
      </w:pPr>
      <w:bookmarkStart w:id="1107" w:name="_Toc424573385"/>
      <w:bookmarkStart w:id="1108" w:name="_Toc505242750"/>
      <w:r w:rsidRPr="0053230F">
        <w:rPr>
          <w:rFonts w:hint="eastAsia"/>
          <w:b/>
          <w:sz w:val="24"/>
          <w:szCs w:val="24"/>
        </w:rPr>
        <w:t>适用法律</w:t>
      </w:r>
      <w:bookmarkEnd w:id="1107"/>
      <w:bookmarkEnd w:id="1108"/>
    </w:p>
    <w:p w:rsidR="001A1E78" w:rsidRPr="00943343" w:rsidRDefault="001A1E78" w:rsidP="001A1E78">
      <w:pPr>
        <w:ind w:leftChars="270" w:left="540"/>
        <w:jc w:val="both"/>
        <w:rPr>
          <w:rFonts w:ascii="宋体" w:hAnsi="宋体"/>
          <w:sz w:val="24"/>
          <w:szCs w:val="24"/>
        </w:rPr>
      </w:pPr>
      <w:r w:rsidRPr="00943343">
        <w:rPr>
          <w:rFonts w:ascii="宋体" w:hAnsi="宋体" w:hint="eastAsia"/>
          <w:sz w:val="24"/>
          <w:szCs w:val="24"/>
        </w:rPr>
        <w:t>本协议的订立、有效性、解释、签署以及与本协议有关的一切争议的解决均应</w:t>
      </w:r>
      <w:r>
        <w:rPr>
          <w:rFonts w:ascii="宋体" w:hAnsi="宋体" w:hint="eastAsia"/>
          <w:sz w:val="24"/>
          <w:szCs w:val="24"/>
        </w:rPr>
        <w:t>适用</w:t>
      </w:r>
      <w:r w:rsidRPr="00943343">
        <w:rPr>
          <w:rFonts w:ascii="宋体" w:hAnsi="宋体" w:hint="eastAsia"/>
          <w:sz w:val="24"/>
          <w:szCs w:val="24"/>
        </w:rPr>
        <w:t>中国法律，并</w:t>
      </w:r>
      <w:r>
        <w:rPr>
          <w:rFonts w:ascii="宋体" w:hAnsi="宋体" w:hint="eastAsia"/>
          <w:sz w:val="24"/>
          <w:szCs w:val="24"/>
        </w:rPr>
        <w:t>应</w:t>
      </w:r>
      <w:r w:rsidRPr="00943343">
        <w:rPr>
          <w:rFonts w:ascii="宋体" w:hAnsi="宋体" w:hint="eastAsia"/>
          <w:sz w:val="24"/>
          <w:szCs w:val="24"/>
        </w:rPr>
        <w:t>据其进行解释。</w:t>
      </w:r>
    </w:p>
    <w:p w:rsidR="00000000" w:rsidRDefault="000E6392" w:rsidP="005A27D1">
      <w:pPr>
        <w:pStyle w:val="aff"/>
        <w:numPr>
          <w:ilvl w:val="1"/>
          <w:numId w:val="49"/>
        </w:numPr>
        <w:spacing w:beforeLines="50"/>
        <w:ind w:left="964" w:firstLineChars="0"/>
        <w:outlineLvl w:val="1"/>
        <w:rPr>
          <w:b/>
          <w:sz w:val="24"/>
          <w:szCs w:val="24"/>
        </w:rPr>
        <w:pPrChange w:id="1109" w:author="ll" w:date="2018-02-02T21:43:00Z">
          <w:pPr>
            <w:pStyle w:val="aff"/>
            <w:numPr>
              <w:ilvl w:val="1"/>
              <w:numId w:val="49"/>
            </w:numPr>
            <w:spacing w:beforeLines="50"/>
            <w:ind w:left="964" w:firstLineChars="0" w:hanging="567"/>
            <w:outlineLvl w:val="1"/>
          </w:pPr>
        </w:pPrChange>
      </w:pPr>
      <w:bookmarkStart w:id="1110" w:name="_Toc424573386"/>
      <w:bookmarkStart w:id="1111" w:name="_Toc505242751"/>
      <w:r w:rsidRPr="0053230F">
        <w:rPr>
          <w:rFonts w:hint="eastAsia"/>
          <w:b/>
          <w:sz w:val="24"/>
          <w:szCs w:val="24"/>
        </w:rPr>
        <w:t>争议解决</w:t>
      </w:r>
      <w:bookmarkEnd w:id="1110"/>
      <w:bookmarkEnd w:id="1111"/>
    </w:p>
    <w:p w:rsidR="008D2A0C"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由本协议引起的或与之有关的任何争议，在一方向</w:t>
      </w:r>
      <w:bookmarkStart w:id="1112" w:name="_DV_M687"/>
      <w:bookmarkEnd w:id="1112"/>
      <w:r w:rsidRPr="00943343">
        <w:rPr>
          <w:rFonts w:ascii="宋体" w:hAnsi="宋体" w:hint="eastAsia"/>
          <w:sz w:val="24"/>
          <w:szCs w:val="24"/>
        </w:rPr>
        <w:t>另一方发出书面通知，在合理范围内详细说明争议事项的情况下，如果在此通知发出后六十</w:t>
      </w:r>
      <w:bookmarkStart w:id="1113" w:name="_DV_C498"/>
      <w:r w:rsidRPr="00943343">
        <w:rPr>
          <w:rStyle w:val="DeltaViewInsertion"/>
          <w:rFonts w:ascii="宋体" w:hAnsi="宋体" w:hint="eastAsia"/>
          <w:color w:val="auto"/>
          <w:sz w:val="24"/>
          <w:szCs w:val="24"/>
          <w:u w:val="none"/>
        </w:rPr>
        <w:t>（</w:t>
      </w:r>
      <w:bookmarkStart w:id="1114" w:name="_DV_M688"/>
      <w:bookmarkEnd w:id="1113"/>
      <w:bookmarkEnd w:id="1114"/>
      <w:r w:rsidRPr="00943343">
        <w:rPr>
          <w:rFonts w:ascii="宋体" w:hAnsi="宋体"/>
          <w:sz w:val="24"/>
          <w:szCs w:val="24"/>
        </w:rPr>
        <w:t>60</w:t>
      </w:r>
      <w:bookmarkStart w:id="1115" w:name="_DV_C500"/>
      <w:r w:rsidRPr="00943343">
        <w:rPr>
          <w:rStyle w:val="DeltaViewInsertion"/>
          <w:rFonts w:ascii="宋体" w:hAnsi="宋体" w:hint="eastAsia"/>
          <w:color w:val="auto"/>
          <w:sz w:val="24"/>
          <w:szCs w:val="24"/>
          <w:u w:val="none"/>
        </w:rPr>
        <w:t>）</w:t>
      </w:r>
      <w:bookmarkStart w:id="1116" w:name="_DV_M689"/>
      <w:bookmarkEnd w:id="1115"/>
      <w:bookmarkEnd w:id="1116"/>
      <w:r w:rsidRPr="00943343">
        <w:rPr>
          <w:rFonts w:ascii="宋体" w:hAnsi="宋体" w:hint="eastAsia"/>
          <w:sz w:val="24"/>
          <w:szCs w:val="24"/>
        </w:rPr>
        <w:t>日内无法通过友好协商解决，</w:t>
      </w:r>
      <w:bookmarkStart w:id="1117" w:name="_DV_M690"/>
      <w:bookmarkEnd w:id="1117"/>
      <w:r w:rsidR="001D164E">
        <w:rPr>
          <w:rFonts w:ascii="宋体" w:hAnsi="宋体" w:hint="eastAsia"/>
          <w:sz w:val="24"/>
          <w:szCs w:val="24"/>
        </w:rPr>
        <w:t>任何一方可向</w:t>
      </w:r>
      <w:r w:rsidR="00573526">
        <w:rPr>
          <w:rFonts w:ascii="宋体" w:hAnsi="宋体" w:hint="eastAsia"/>
          <w:sz w:val="24"/>
          <w:szCs w:val="24"/>
        </w:rPr>
        <w:t>中北梦投资</w:t>
      </w:r>
      <w:r w:rsidR="00B23F39">
        <w:rPr>
          <w:rFonts w:ascii="宋体" w:hAnsi="宋体" w:hint="eastAsia"/>
          <w:sz w:val="24"/>
          <w:szCs w:val="24"/>
        </w:rPr>
        <w:t>所在地人民法院提起诉讼</w:t>
      </w:r>
      <w:r w:rsidR="00737F80">
        <w:rPr>
          <w:rFonts w:ascii="宋体" w:hAnsi="宋体" w:hint="eastAsia"/>
          <w:sz w:val="24"/>
          <w:szCs w:val="24"/>
        </w:rPr>
        <w:t>。</w:t>
      </w:r>
    </w:p>
    <w:p w:rsidR="008D2A0C" w:rsidRPr="00943343" w:rsidRDefault="008D2A0C" w:rsidP="00737F80">
      <w:pPr>
        <w:tabs>
          <w:tab w:val="left" w:pos="1080"/>
          <w:tab w:val="left" w:pos="1500"/>
          <w:tab w:val="left" w:pos="1671"/>
        </w:tabs>
        <w:ind w:leftChars="283" w:left="566"/>
        <w:jc w:val="both"/>
        <w:rPr>
          <w:rFonts w:ascii="宋体" w:hAnsi="宋体"/>
          <w:sz w:val="24"/>
          <w:szCs w:val="24"/>
        </w:rPr>
      </w:pPr>
      <w:bookmarkStart w:id="1118" w:name="_DV_M703"/>
      <w:bookmarkEnd w:id="1118"/>
      <w:r w:rsidRPr="00943343">
        <w:rPr>
          <w:rFonts w:ascii="宋体" w:hAnsi="宋体" w:hint="eastAsia"/>
          <w:sz w:val="24"/>
          <w:szCs w:val="24"/>
        </w:rPr>
        <w:t>败诉方应承担</w:t>
      </w:r>
      <w:bookmarkStart w:id="1119" w:name="_DV_M704"/>
      <w:bookmarkEnd w:id="1119"/>
      <w:r w:rsidR="00737F80">
        <w:rPr>
          <w:rFonts w:ascii="宋体" w:hAnsi="宋体" w:hint="eastAsia"/>
          <w:sz w:val="24"/>
          <w:szCs w:val="24"/>
        </w:rPr>
        <w:t>诉讼</w:t>
      </w:r>
      <w:r w:rsidRPr="00943343">
        <w:rPr>
          <w:rFonts w:ascii="宋体" w:hAnsi="宋体" w:hint="eastAsia"/>
          <w:sz w:val="24"/>
          <w:szCs w:val="24"/>
        </w:rPr>
        <w:t>费用、</w:t>
      </w:r>
      <w:r w:rsidR="00737F80">
        <w:rPr>
          <w:rFonts w:ascii="宋体" w:hAnsi="宋体" w:hint="eastAsia"/>
          <w:sz w:val="24"/>
          <w:szCs w:val="24"/>
        </w:rPr>
        <w:t>诉讼</w:t>
      </w:r>
      <w:r w:rsidR="002C7046">
        <w:rPr>
          <w:rFonts w:ascii="宋体" w:hAnsi="宋体" w:hint="eastAsia"/>
          <w:sz w:val="24"/>
          <w:szCs w:val="24"/>
        </w:rPr>
        <w:t>过程</w:t>
      </w:r>
      <w:r w:rsidRPr="00943343">
        <w:rPr>
          <w:rFonts w:ascii="宋体" w:hAnsi="宋体" w:hint="eastAsia"/>
          <w:sz w:val="24"/>
          <w:szCs w:val="24"/>
        </w:rPr>
        <w:t>的开支以及强制执行任何</w:t>
      </w:r>
      <w:r w:rsidR="002C7046">
        <w:rPr>
          <w:rFonts w:ascii="宋体" w:hAnsi="宋体" w:hint="eastAsia"/>
          <w:sz w:val="24"/>
          <w:szCs w:val="24"/>
        </w:rPr>
        <w:t>判决、裁定、调解书</w:t>
      </w:r>
      <w:r w:rsidRPr="00943343">
        <w:rPr>
          <w:rFonts w:ascii="宋体" w:hAnsi="宋体" w:hint="eastAsia"/>
          <w:sz w:val="24"/>
          <w:szCs w:val="24"/>
        </w:rPr>
        <w:t>的全部开支和费用</w:t>
      </w:r>
      <w:r w:rsidR="001D164E">
        <w:rPr>
          <w:rFonts w:ascii="宋体" w:hAnsi="宋体" w:hint="eastAsia"/>
          <w:sz w:val="24"/>
          <w:szCs w:val="24"/>
        </w:rPr>
        <w:t>，包括但不限于律师费、差旅费</w:t>
      </w:r>
      <w:r w:rsidRPr="00943343">
        <w:rPr>
          <w:rFonts w:ascii="宋体" w:hAnsi="宋体" w:hint="eastAsia"/>
          <w:sz w:val="24"/>
          <w:szCs w:val="24"/>
        </w:rPr>
        <w:t>。</w:t>
      </w:r>
    </w:p>
    <w:p w:rsidR="00000000" w:rsidRDefault="008D2A0C" w:rsidP="005A27D1">
      <w:pPr>
        <w:pStyle w:val="aff"/>
        <w:numPr>
          <w:ilvl w:val="1"/>
          <w:numId w:val="49"/>
        </w:numPr>
        <w:spacing w:beforeLines="50"/>
        <w:ind w:left="964" w:firstLineChars="0"/>
        <w:outlineLvl w:val="1"/>
        <w:rPr>
          <w:b/>
          <w:sz w:val="24"/>
          <w:szCs w:val="24"/>
        </w:rPr>
        <w:pPrChange w:id="1120" w:author="ll" w:date="2018-02-02T21:43:00Z">
          <w:pPr>
            <w:pStyle w:val="aff"/>
            <w:numPr>
              <w:ilvl w:val="1"/>
              <w:numId w:val="49"/>
            </w:numPr>
            <w:spacing w:beforeLines="50"/>
            <w:ind w:left="964" w:firstLineChars="0" w:hanging="567"/>
            <w:outlineLvl w:val="1"/>
          </w:pPr>
        </w:pPrChange>
      </w:pPr>
      <w:bookmarkStart w:id="1121" w:name="_Toc258010419"/>
      <w:bookmarkStart w:id="1122" w:name="_Toc283452051"/>
      <w:bookmarkStart w:id="1123" w:name="_Toc287697143"/>
      <w:bookmarkStart w:id="1124" w:name="_Toc293698887"/>
      <w:bookmarkStart w:id="1125" w:name="_Toc293699825"/>
      <w:bookmarkStart w:id="1126" w:name="_Toc424573387"/>
      <w:bookmarkStart w:id="1127" w:name="_Toc505242752"/>
      <w:r w:rsidRPr="0053230F">
        <w:rPr>
          <w:rFonts w:hint="eastAsia"/>
          <w:b/>
          <w:sz w:val="24"/>
          <w:szCs w:val="24"/>
        </w:rPr>
        <w:t>继续执行</w:t>
      </w:r>
      <w:bookmarkEnd w:id="1121"/>
      <w:bookmarkEnd w:id="1122"/>
      <w:bookmarkEnd w:id="1123"/>
      <w:bookmarkEnd w:id="1124"/>
      <w:bookmarkEnd w:id="1125"/>
      <w:bookmarkEnd w:id="1126"/>
      <w:bookmarkEnd w:id="1127"/>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在本条规定的协商或</w:t>
      </w:r>
      <w:r w:rsidR="002C7046">
        <w:rPr>
          <w:rFonts w:ascii="宋体" w:hAnsi="宋体" w:hint="eastAsia"/>
          <w:sz w:val="24"/>
          <w:szCs w:val="24"/>
        </w:rPr>
        <w:t>诉讼</w:t>
      </w:r>
      <w:r w:rsidRPr="00943343">
        <w:rPr>
          <w:rFonts w:ascii="宋体" w:hAnsi="宋体" w:hint="eastAsia"/>
          <w:sz w:val="24"/>
          <w:szCs w:val="24"/>
        </w:rPr>
        <w:t>期间，各方应继续执行本协议条款，但正在协商、</w:t>
      </w:r>
      <w:r w:rsidR="002C7046">
        <w:rPr>
          <w:rFonts w:ascii="宋体" w:hAnsi="宋体" w:hint="eastAsia"/>
          <w:sz w:val="24"/>
          <w:szCs w:val="24"/>
        </w:rPr>
        <w:t>诉讼</w:t>
      </w:r>
      <w:r w:rsidRPr="00943343">
        <w:rPr>
          <w:rFonts w:ascii="宋体" w:hAnsi="宋体" w:hint="eastAsia"/>
          <w:sz w:val="24"/>
          <w:szCs w:val="24"/>
        </w:rPr>
        <w:t>或与该</w:t>
      </w:r>
      <w:r w:rsidR="002C7046">
        <w:rPr>
          <w:rFonts w:ascii="宋体" w:hAnsi="宋体" w:hint="eastAsia"/>
          <w:sz w:val="24"/>
          <w:szCs w:val="24"/>
        </w:rPr>
        <w:t>诉讼</w:t>
      </w:r>
      <w:r w:rsidRPr="00943343">
        <w:rPr>
          <w:rFonts w:ascii="宋体" w:hAnsi="宋体" w:hint="eastAsia"/>
          <w:sz w:val="24"/>
          <w:szCs w:val="24"/>
        </w:rPr>
        <w:t>或协商合理相关的事项除外。在上述协商或</w:t>
      </w:r>
      <w:r w:rsidR="002C7046">
        <w:rPr>
          <w:rFonts w:ascii="宋体" w:hAnsi="宋体" w:hint="eastAsia"/>
          <w:sz w:val="24"/>
          <w:szCs w:val="24"/>
        </w:rPr>
        <w:t>诉讼</w:t>
      </w:r>
      <w:r w:rsidRPr="00943343">
        <w:rPr>
          <w:rFonts w:ascii="宋体" w:hAnsi="宋体" w:hint="eastAsia"/>
          <w:sz w:val="24"/>
          <w:szCs w:val="24"/>
        </w:rPr>
        <w:t>期间，各方应在合理范围内，尽其最大努力避免公司进行任何大额资本支出或以</w:t>
      </w:r>
      <w:r w:rsidR="00C57576">
        <w:rPr>
          <w:rFonts w:ascii="宋体" w:hAnsi="宋体" w:hint="eastAsia"/>
          <w:sz w:val="24"/>
          <w:szCs w:val="24"/>
        </w:rPr>
        <w:t>其它</w:t>
      </w:r>
      <w:r w:rsidRPr="00943343">
        <w:rPr>
          <w:rFonts w:ascii="宋体" w:hAnsi="宋体" w:hint="eastAsia"/>
          <w:sz w:val="24"/>
          <w:szCs w:val="24"/>
        </w:rPr>
        <w:t>任何方式严重变更公司的经济状况。</w:t>
      </w:r>
    </w:p>
    <w:p w:rsidR="00000000" w:rsidRDefault="00C57576" w:rsidP="005A27D1">
      <w:pPr>
        <w:pStyle w:val="aff"/>
        <w:numPr>
          <w:ilvl w:val="0"/>
          <w:numId w:val="49"/>
        </w:numPr>
        <w:spacing w:beforeLines="50" w:afterLines="50"/>
        <w:ind w:firstLineChars="0"/>
        <w:jc w:val="center"/>
        <w:outlineLvl w:val="0"/>
        <w:rPr>
          <w:b/>
          <w:sz w:val="28"/>
          <w:szCs w:val="28"/>
        </w:rPr>
        <w:pPrChange w:id="1128" w:author="ll" w:date="2018-02-02T21:43:00Z">
          <w:pPr>
            <w:pStyle w:val="aff"/>
            <w:numPr>
              <w:numId w:val="49"/>
            </w:numPr>
            <w:spacing w:beforeLines="50" w:afterLines="50"/>
            <w:ind w:left="1145" w:firstLineChars="0" w:hanging="425"/>
            <w:jc w:val="center"/>
            <w:outlineLvl w:val="0"/>
          </w:pPr>
        </w:pPrChange>
      </w:pPr>
      <w:bookmarkStart w:id="1129" w:name="_Toc287697144"/>
      <w:bookmarkStart w:id="1130" w:name="_Toc293698888"/>
      <w:bookmarkStart w:id="1131" w:name="_Toc293699826"/>
      <w:bookmarkStart w:id="1132" w:name="_Toc424573388"/>
      <w:bookmarkStart w:id="1133" w:name="_Toc505242753"/>
      <w:r w:rsidRPr="008519AC">
        <w:rPr>
          <w:rFonts w:hint="eastAsia"/>
          <w:b/>
          <w:sz w:val="28"/>
          <w:szCs w:val="28"/>
        </w:rPr>
        <w:t>其它</w:t>
      </w:r>
      <w:r w:rsidR="008D2A0C" w:rsidRPr="008519AC">
        <w:rPr>
          <w:rFonts w:hint="eastAsia"/>
          <w:b/>
          <w:sz w:val="28"/>
          <w:szCs w:val="28"/>
        </w:rPr>
        <w:t>事项</w:t>
      </w:r>
      <w:bookmarkEnd w:id="1129"/>
      <w:bookmarkEnd w:id="1130"/>
      <w:bookmarkEnd w:id="1131"/>
      <w:bookmarkEnd w:id="1132"/>
      <w:bookmarkEnd w:id="1133"/>
    </w:p>
    <w:p w:rsidR="00000000" w:rsidRDefault="008D2A0C" w:rsidP="005A27D1">
      <w:pPr>
        <w:pStyle w:val="aff"/>
        <w:numPr>
          <w:ilvl w:val="1"/>
          <w:numId w:val="49"/>
        </w:numPr>
        <w:spacing w:beforeLines="50"/>
        <w:ind w:left="964" w:firstLineChars="0"/>
        <w:outlineLvl w:val="1"/>
        <w:rPr>
          <w:b/>
          <w:sz w:val="24"/>
          <w:szCs w:val="24"/>
        </w:rPr>
        <w:pPrChange w:id="1134" w:author="ll" w:date="2018-02-02T21:43:00Z">
          <w:pPr>
            <w:pStyle w:val="aff"/>
            <w:numPr>
              <w:ilvl w:val="1"/>
              <w:numId w:val="49"/>
            </w:numPr>
            <w:spacing w:beforeLines="50"/>
            <w:ind w:left="964" w:firstLineChars="0" w:hanging="567"/>
            <w:outlineLvl w:val="1"/>
          </w:pPr>
        </w:pPrChange>
      </w:pPr>
      <w:bookmarkStart w:id="1135" w:name="_Toc258010421"/>
      <w:bookmarkStart w:id="1136" w:name="_Toc283452053"/>
      <w:bookmarkStart w:id="1137" w:name="_Toc287697145"/>
      <w:bookmarkStart w:id="1138" w:name="_Toc293698889"/>
      <w:bookmarkStart w:id="1139" w:name="_Toc293699827"/>
      <w:bookmarkStart w:id="1140" w:name="_Toc505242754"/>
      <w:r w:rsidRPr="0053230F">
        <w:rPr>
          <w:rFonts w:hint="eastAsia"/>
          <w:b/>
          <w:sz w:val="24"/>
          <w:szCs w:val="24"/>
        </w:rPr>
        <w:t>生效</w:t>
      </w:r>
      <w:bookmarkEnd w:id="1135"/>
      <w:bookmarkEnd w:id="1136"/>
      <w:bookmarkEnd w:id="1137"/>
      <w:bookmarkEnd w:id="1138"/>
      <w:bookmarkEnd w:id="1139"/>
      <w:bookmarkEnd w:id="1140"/>
    </w:p>
    <w:p w:rsidR="008D2A0C" w:rsidRPr="00943343" w:rsidRDefault="00050B89">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本协议由</w:t>
      </w:r>
      <w:r w:rsidR="00343C17">
        <w:rPr>
          <w:rFonts w:ascii="宋体" w:hAnsi="宋体" w:hint="eastAsia"/>
          <w:sz w:val="24"/>
          <w:szCs w:val="24"/>
        </w:rPr>
        <w:t>各方</w:t>
      </w:r>
      <w:r>
        <w:rPr>
          <w:rFonts w:ascii="宋体" w:hAnsi="宋体" w:hint="eastAsia"/>
          <w:sz w:val="24"/>
          <w:szCs w:val="24"/>
        </w:rPr>
        <w:t>签名</w:t>
      </w:r>
      <w:r w:rsidR="005D425A">
        <w:rPr>
          <w:rFonts w:ascii="宋体" w:hAnsi="宋体" w:hint="eastAsia"/>
          <w:sz w:val="24"/>
          <w:szCs w:val="24"/>
        </w:rPr>
        <w:t>且公司、</w:t>
      </w:r>
      <w:r w:rsidR="00E51427">
        <w:rPr>
          <w:rFonts w:ascii="宋体" w:hAnsi="宋体" w:hint="eastAsia"/>
          <w:sz w:val="24"/>
          <w:szCs w:val="24"/>
        </w:rPr>
        <w:t>投资者</w:t>
      </w:r>
      <w:r w:rsidR="005D425A">
        <w:rPr>
          <w:rFonts w:ascii="宋体" w:hAnsi="宋体" w:hint="eastAsia"/>
          <w:sz w:val="24"/>
          <w:szCs w:val="24"/>
        </w:rPr>
        <w:t>的法定代表人或其授权代表人签</w:t>
      </w:r>
      <w:r>
        <w:rPr>
          <w:rFonts w:ascii="宋体" w:hAnsi="宋体" w:hint="eastAsia"/>
          <w:sz w:val="24"/>
          <w:szCs w:val="24"/>
        </w:rPr>
        <w:t>名</w:t>
      </w:r>
      <w:r w:rsidR="005D425A">
        <w:rPr>
          <w:rFonts w:ascii="宋体" w:hAnsi="宋体" w:hint="eastAsia"/>
          <w:sz w:val="24"/>
          <w:szCs w:val="24"/>
        </w:rPr>
        <w:t>并加盖公</w:t>
      </w:r>
      <w:r w:rsidR="008D2A0C" w:rsidRPr="00943343">
        <w:rPr>
          <w:rFonts w:ascii="宋体" w:hAnsi="宋体" w:hint="eastAsia"/>
          <w:sz w:val="24"/>
          <w:szCs w:val="24"/>
        </w:rPr>
        <w:t>章之日起生效。</w:t>
      </w:r>
    </w:p>
    <w:p w:rsidR="00000000" w:rsidRDefault="00D333B6" w:rsidP="005A27D1">
      <w:pPr>
        <w:pStyle w:val="aff"/>
        <w:numPr>
          <w:ilvl w:val="1"/>
          <w:numId w:val="49"/>
        </w:numPr>
        <w:spacing w:beforeLines="50"/>
        <w:ind w:left="964" w:firstLineChars="0"/>
        <w:outlineLvl w:val="1"/>
        <w:rPr>
          <w:b/>
          <w:sz w:val="24"/>
          <w:szCs w:val="24"/>
        </w:rPr>
        <w:pPrChange w:id="1141" w:author="ll" w:date="2018-02-02T21:43:00Z">
          <w:pPr>
            <w:pStyle w:val="aff"/>
            <w:numPr>
              <w:ilvl w:val="1"/>
              <w:numId w:val="49"/>
            </w:numPr>
            <w:spacing w:beforeLines="50"/>
            <w:ind w:left="964" w:firstLineChars="0" w:hanging="567"/>
            <w:outlineLvl w:val="1"/>
          </w:pPr>
        </w:pPrChange>
      </w:pPr>
      <w:bookmarkStart w:id="1142" w:name="_Toc258010427"/>
      <w:bookmarkStart w:id="1143" w:name="_Toc283452059"/>
      <w:bookmarkStart w:id="1144" w:name="_Toc287697151"/>
      <w:bookmarkStart w:id="1145" w:name="_Toc293698894"/>
      <w:bookmarkStart w:id="1146" w:name="_Toc293699832"/>
      <w:bookmarkStart w:id="1147" w:name="_Toc505242755"/>
      <w:r w:rsidRPr="0053230F">
        <w:rPr>
          <w:rFonts w:hint="eastAsia"/>
          <w:b/>
          <w:sz w:val="24"/>
          <w:szCs w:val="24"/>
        </w:rPr>
        <w:t>转让</w:t>
      </w:r>
      <w:bookmarkEnd w:id="1142"/>
      <w:bookmarkEnd w:id="1143"/>
      <w:bookmarkEnd w:id="1144"/>
      <w:bookmarkEnd w:id="1145"/>
      <w:bookmarkEnd w:id="1146"/>
      <w:bookmarkEnd w:id="1147"/>
    </w:p>
    <w:p w:rsidR="0009501C" w:rsidRPr="00943343" w:rsidRDefault="0009501C" w:rsidP="0073147C">
      <w:pPr>
        <w:widowControl w:val="0"/>
        <w:tabs>
          <w:tab w:val="left" w:pos="1134"/>
          <w:tab w:val="left" w:pos="1500"/>
          <w:tab w:val="left" w:pos="1680"/>
        </w:tabs>
        <w:autoSpaceDE w:val="0"/>
        <w:autoSpaceDN w:val="0"/>
        <w:adjustRightInd w:val="0"/>
        <w:ind w:leftChars="283" w:left="566"/>
        <w:rPr>
          <w:rFonts w:ascii="宋体" w:hAnsi="宋体"/>
          <w:sz w:val="24"/>
          <w:szCs w:val="24"/>
        </w:rPr>
      </w:pPr>
      <w:r w:rsidRPr="00943343">
        <w:rPr>
          <w:rFonts w:ascii="宋体" w:hAnsi="宋体" w:hint="eastAsia"/>
          <w:sz w:val="24"/>
          <w:szCs w:val="24"/>
        </w:rPr>
        <w:t>除本协议另有规定的情形外，未经各方中的</w:t>
      </w:r>
      <w:r w:rsidR="00C57576">
        <w:rPr>
          <w:rFonts w:ascii="宋体" w:hAnsi="宋体" w:hint="eastAsia"/>
          <w:sz w:val="24"/>
          <w:szCs w:val="24"/>
        </w:rPr>
        <w:t>其它</w:t>
      </w:r>
      <w:r w:rsidRPr="00943343">
        <w:rPr>
          <w:rFonts w:ascii="宋体" w:hAnsi="宋体" w:hint="eastAsia"/>
          <w:sz w:val="24"/>
          <w:szCs w:val="24"/>
        </w:rPr>
        <w:t>方事先书面同意，任何一方不得向第三方转让其在本协议项下的权利和义务。</w:t>
      </w:r>
    </w:p>
    <w:p w:rsidR="00000000" w:rsidRDefault="008D2A0C" w:rsidP="005A27D1">
      <w:pPr>
        <w:pStyle w:val="aff"/>
        <w:numPr>
          <w:ilvl w:val="1"/>
          <w:numId w:val="49"/>
        </w:numPr>
        <w:spacing w:beforeLines="50"/>
        <w:ind w:left="964" w:firstLineChars="0"/>
        <w:outlineLvl w:val="1"/>
        <w:rPr>
          <w:b/>
          <w:sz w:val="24"/>
          <w:szCs w:val="24"/>
        </w:rPr>
        <w:pPrChange w:id="1148" w:author="ll" w:date="2018-02-02T21:43:00Z">
          <w:pPr>
            <w:pStyle w:val="aff"/>
            <w:numPr>
              <w:ilvl w:val="1"/>
              <w:numId w:val="49"/>
            </w:numPr>
            <w:spacing w:beforeLines="50"/>
            <w:ind w:left="964" w:firstLineChars="0" w:hanging="567"/>
            <w:outlineLvl w:val="1"/>
          </w:pPr>
        </w:pPrChange>
      </w:pPr>
      <w:bookmarkStart w:id="1149" w:name="_Toc258010422"/>
      <w:bookmarkStart w:id="1150" w:name="_Toc283452054"/>
      <w:bookmarkStart w:id="1151" w:name="_Toc287697146"/>
      <w:bookmarkStart w:id="1152" w:name="_Toc293698890"/>
      <w:bookmarkStart w:id="1153" w:name="_Toc293699828"/>
      <w:bookmarkStart w:id="1154" w:name="_Toc505242756"/>
      <w:r w:rsidRPr="0053230F">
        <w:rPr>
          <w:rFonts w:hint="eastAsia"/>
          <w:b/>
          <w:sz w:val="24"/>
          <w:szCs w:val="24"/>
        </w:rPr>
        <w:t>弃权</w:t>
      </w:r>
      <w:bookmarkEnd w:id="1149"/>
      <w:bookmarkEnd w:id="1150"/>
      <w:bookmarkEnd w:id="1151"/>
      <w:bookmarkEnd w:id="1152"/>
      <w:bookmarkEnd w:id="1153"/>
      <w:bookmarkEnd w:id="1154"/>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lastRenderedPageBreak/>
        <w:t>本协议的任何一方未行使或延迟行使本协议项下的任何权利、权力或特权，不应被视为是对该等权利、权力或特权的放弃；对该等权利、权力或特权的任何单独行使或部分行使，亦不应排除将来对该等权利、权力或特权的任何</w:t>
      </w:r>
      <w:r w:rsidR="00C57576">
        <w:rPr>
          <w:rFonts w:ascii="宋体" w:hAnsi="宋体" w:hint="eastAsia"/>
          <w:sz w:val="24"/>
          <w:szCs w:val="24"/>
        </w:rPr>
        <w:t>其它</w:t>
      </w:r>
      <w:r w:rsidRPr="00943343">
        <w:rPr>
          <w:rFonts w:ascii="宋体" w:hAnsi="宋体" w:hint="eastAsia"/>
          <w:sz w:val="24"/>
          <w:szCs w:val="24"/>
        </w:rPr>
        <w:t>行使。</w:t>
      </w:r>
    </w:p>
    <w:p w:rsidR="00000000" w:rsidRDefault="008D2A0C" w:rsidP="005A27D1">
      <w:pPr>
        <w:pStyle w:val="aff"/>
        <w:numPr>
          <w:ilvl w:val="1"/>
          <w:numId w:val="49"/>
        </w:numPr>
        <w:spacing w:beforeLines="50"/>
        <w:ind w:left="964" w:firstLineChars="0"/>
        <w:outlineLvl w:val="1"/>
        <w:rPr>
          <w:b/>
          <w:sz w:val="24"/>
          <w:szCs w:val="24"/>
        </w:rPr>
        <w:pPrChange w:id="1155" w:author="ll" w:date="2018-02-02T21:43:00Z">
          <w:pPr>
            <w:pStyle w:val="aff"/>
            <w:numPr>
              <w:ilvl w:val="1"/>
              <w:numId w:val="49"/>
            </w:numPr>
            <w:spacing w:beforeLines="50"/>
            <w:ind w:left="964" w:firstLineChars="0" w:hanging="567"/>
            <w:outlineLvl w:val="1"/>
          </w:pPr>
        </w:pPrChange>
      </w:pPr>
      <w:bookmarkStart w:id="1156" w:name="_DV_M100"/>
      <w:bookmarkStart w:id="1157" w:name="_DV_M101"/>
      <w:bookmarkStart w:id="1158" w:name="_DV_M102"/>
      <w:bookmarkStart w:id="1159" w:name="_Toc258010425"/>
      <w:bookmarkStart w:id="1160" w:name="_Toc283452057"/>
      <w:bookmarkStart w:id="1161" w:name="_Toc287697149"/>
      <w:bookmarkStart w:id="1162" w:name="_Toc293698892"/>
      <w:bookmarkStart w:id="1163" w:name="_Toc293699830"/>
      <w:bookmarkStart w:id="1164" w:name="_Toc424573392"/>
      <w:bookmarkStart w:id="1165" w:name="_Toc505242757"/>
      <w:bookmarkEnd w:id="1156"/>
      <w:bookmarkEnd w:id="1157"/>
      <w:bookmarkEnd w:id="1158"/>
      <w:r w:rsidRPr="0053230F">
        <w:rPr>
          <w:rFonts w:hint="eastAsia"/>
          <w:b/>
          <w:sz w:val="24"/>
          <w:szCs w:val="24"/>
        </w:rPr>
        <w:t>可分割性</w:t>
      </w:r>
      <w:bookmarkEnd w:id="1159"/>
      <w:bookmarkEnd w:id="1160"/>
      <w:bookmarkEnd w:id="1161"/>
      <w:bookmarkEnd w:id="1162"/>
      <w:bookmarkEnd w:id="1163"/>
      <w:bookmarkEnd w:id="1164"/>
      <w:bookmarkEnd w:id="1165"/>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如果本协议中的任何规定由于任何原因在任何方面全部或部分的成为无效、非法或不可强制执行，本协议</w:t>
      </w:r>
      <w:r w:rsidR="00C57576">
        <w:rPr>
          <w:rFonts w:ascii="宋体" w:hAnsi="宋体" w:hint="eastAsia"/>
          <w:sz w:val="24"/>
          <w:szCs w:val="24"/>
        </w:rPr>
        <w:t>其它</w:t>
      </w:r>
      <w:r w:rsidRPr="00943343">
        <w:rPr>
          <w:rFonts w:ascii="宋体" w:hAnsi="宋体" w:hint="eastAsia"/>
          <w:sz w:val="24"/>
          <w:szCs w:val="24"/>
        </w:rPr>
        <w:t>规定的有效性、合法性和可强制执行性不应以任何方式受影响或被削弱。</w:t>
      </w:r>
    </w:p>
    <w:p w:rsidR="00000000" w:rsidRDefault="008D2A0C" w:rsidP="005A27D1">
      <w:pPr>
        <w:pStyle w:val="aff"/>
        <w:numPr>
          <w:ilvl w:val="1"/>
          <w:numId w:val="49"/>
        </w:numPr>
        <w:spacing w:beforeLines="50"/>
        <w:ind w:left="964" w:firstLineChars="0"/>
        <w:outlineLvl w:val="1"/>
        <w:rPr>
          <w:b/>
          <w:sz w:val="24"/>
          <w:szCs w:val="24"/>
        </w:rPr>
        <w:pPrChange w:id="1166" w:author="ll" w:date="2018-02-02T21:43:00Z">
          <w:pPr>
            <w:pStyle w:val="aff"/>
            <w:numPr>
              <w:ilvl w:val="1"/>
              <w:numId w:val="49"/>
            </w:numPr>
            <w:spacing w:beforeLines="50"/>
            <w:ind w:left="964" w:firstLineChars="0" w:hanging="567"/>
            <w:outlineLvl w:val="1"/>
          </w:pPr>
        </w:pPrChange>
      </w:pPr>
      <w:bookmarkStart w:id="1167" w:name="_Toc258010426"/>
      <w:bookmarkStart w:id="1168" w:name="_Toc283452058"/>
      <w:bookmarkStart w:id="1169" w:name="_Toc287697150"/>
      <w:bookmarkStart w:id="1170" w:name="_Toc293698893"/>
      <w:bookmarkStart w:id="1171" w:name="_Toc293699831"/>
      <w:bookmarkStart w:id="1172" w:name="_Toc424573393"/>
      <w:bookmarkStart w:id="1173" w:name="_Toc505242758"/>
      <w:r w:rsidRPr="0053230F">
        <w:rPr>
          <w:rFonts w:hint="eastAsia"/>
          <w:b/>
          <w:sz w:val="24"/>
          <w:szCs w:val="24"/>
        </w:rPr>
        <w:t>适用性</w:t>
      </w:r>
      <w:bookmarkEnd w:id="1167"/>
      <w:bookmarkEnd w:id="1168"/>
      <w:bookmarkEnd w:id="1169"/>
      <w:bookmarkEnd w:id="1170"/>
      <w:bookmarkEnd w:id="1171"/>
      <w:bookmarkEnd w:id="1172"/>
      <w:bookmarkEnd w:id="1173"/>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除本协议另有规定的情形外，本协议应适用于各方及其各自允许的继任人，并对各方及其各自允许的继任人均有约束力。</w:t>
      </w:r>
    </w:p>
    <w:p w:rsidR="00000000" w:rsidRDefault="008D2A0C" w:rsidP="005A27D1">
      <w:pPr>
        <w:pStyle w:val="aff"/>
        <w:numPr>
          <w:ilvl w:val="1"/>
          <w:numId w:val="49"/>
        </w:numPr>
        <w:spacing w:beforeLines="50"/>
        <w:ind w:left="964" w:firstLineChars="0"/>
        <w:outlineLvl w:val="1"/>
        <w:rPr>
          <w:b/>
          <w:sz w:val="24"/>
          <w:szCs w:val="24"/>
        </w:rPr>
        <w:pPrChange w:id="1174" w:author="ll" w:date="2018-02-02T21:43:00Z">
          <w:pPr>
            <w:pStyle w:val="aff"/>
            <w:numPr>
              <w:ilvl w:val="1"/>
              <w:numId w:val="49"/>
            </w:numPr>
            <w:spacing w:beforeLines="50"/>
            <w:ind w:left="964" w:firstLineChars="0" w:hanging="567"/>
            <w:outlineLvl w:val="1"/>
          </w:pPr>
        </w:pPrChange>
      </w:pPr>
      <w:bookmarkStart w:id="1175" w:name="_Toc258010428"/>
      <w:bookmarkStart w:id="1176" w:name="_Toc283452060"/>
      <w:bookmarkStart w:id="1177" w:name="_Toc287697152"/>
      <w:bookmarkStart w:id="1178" w:name="_Toc293698895"/>
      <w:bookmarkStart w:id="1179" w:name="_Toc293699833"/>
      <w:bookmarkStart w:id="1180" w:name="_Toc424573394"/>
      <w:bookmarkStart w:id="1181" w:name="_Toc505242759"/>
      <w:r w:rsidRPr="0053230F">
        <w:rPr>
          <w:rFonts w:hint="eastAsia"/>
          <w:b/>
          <w:sz w:val="24"/>
          <w:szCs w:val="24"/>
        </w:rPr>
        <w:t>通知</w:t>
      </w:r>
      <w:bookmarkEnd w:id="1175"/>
      <w:bookmarkEnd w:id="1176"/>
      <w:bookmarkEnd w:id="1177"/>
      <w:bookmarkEnd w:id="1178"/>
      <w:bookmarkEnd w:id="1179"/>
      <w:bookmarkEnd w:id="1180"/>
      <w:bookmarkEnd w:id="1181"/>
    </w:p>
    <w:p w:rsidR="00D704A1" w:rsidRPr="00112F21" w:rsidRDefault="008D2A0C" w:rsidP="0053230F">
      <w:pPr>
        <w:widowControl w:val="0"/>
        <w:autoSpaceDE w:val="0"/>
        <w:autoSpaceDN w:val="0"/>
        <w:adjustRightInd w:val="0"/>
        <w:ind w:leftChars="270" w:left="540"/>
        <w:jc w:val="both"/>
        <w:rPr>
          <w:rStyle w:val="Char2"/>
        </w:rPr>
      </w:pPr>
      <w:r w:rsidRPr="00943343">
        <w:rPr>
          <w:rFonts w:ascii="宋体" w:hAnsi="宋体" w:hint="eastAsia"/>
          <w:sz w:val="24"/>
          <w:szCs w:val="24"/>
        </w:rPr>
        <w:t>与本协议有关的所有通知或各方的来往文件应以书面形式以中文作出，并且应通过专人、挂号信、快递或传真的方式送达至各方如下所列的地址，或送达至各方在本协议签署之后至少提前七（</w:t>
      </w:r>
      <w:r w:rsidRPr="00943343">
        <w:rPr>
          <w:rFonts w:ascii="宋体" w:hAnsi="宋体"/>
          <w:sz w:val="24"/>
          <w:szCs w:val="24"/>
        </w:rPr>
        <w:t>7</w:t>
      </w:r>
      <w:r w:rsidRPr="00943343">
        <w:rPr>
          <w:rFonts w:ascii="宋体" w:hAnsi="宋体" w:hint="eastAsia"/>
          <w:sz w:val="24"/>
          <w:szCs w:val="24"/>
        </w:rPr>
        <w:t>）个工作日以书面形式指明的新地址</w:t>
      </w:r>
      <w:r w:rsidR="00551B5E">
        <w:rPr>
          <w:rFonts w:ascii="宋体" w:hAnsi="宋体" w:hint="eastAsia"/>
          <w:sz w:val="24"/>
          <w:szCs w:val="24"/>
        </w:rPr>
        <w:t>。</w:t>
      </w:r>
    </w:p>
    <w:p w:rsidR="008D2A0C" w:rsidRPr="00112F21" w:rsidRDefault="00F2637C" w:rsidP="00112F21">
      <w:pPr>
        <w:ind w:leftChars="270" w:left="540"/>
        <w:jc w:val="both"/>
        <w:rPr>
          <w:rFonts w:ascii="宋体" w:hAnsi="宋体"/>
          <w:sz w:val="24"/>
          <w:szCs w:val="24"/>
        </w:rPr>
      </w:pPr>
      <w:r w:rsidRPr="00112F21">
        <w:rPr>
          <w:rFonts w:ascii="宋体" w:hAnsi="宋体" w:hint="eastAsia"/>
          <w:sz w:val="24"/>
          <w:szCs w:val="24"/>
        </w:rPr>
        <w:t>至</w:t>
      </w:r>
      <w:r w:rsidR="00025E36">
        <w:rPr>
          <w:rFonts w:ascii="宋体" w:hAnsi="宋体" w:hint="eastAsia"/>
          <w:sz w:val="24"/>
          <w:szCs w:val="24"/>
        </w:rPr>
        <w:t>北京</w:t>
      </w:r>
      <w:r w:rsidR="00025E36">
        <w:rPr>
          <w:rFonts w:ascii="宋体" w:hAnsi="宋体"/>
          <w:sz w:val="24"/>
          <w:szCs w:val="24"/>
        </w:rPr>
        <w:t>中北梦投资中</w:t>
      </w:r>
      <w:r w:rsidR="00025E36">
        <w:rPr>
          <w:rFonts w:ascii="宋体" w:hAnsi="宋体" w:hint="eastAsia"/>
          <w:sz w:val="24"/>
          <w:szCs w:val="24"/>
        </w:rPr>
        <w:t>心</w:t>
      </w:r>
      <w:r w:rsidR="00025E36">
        <w:rPr>
          <w:rFonts w:ascii="宋体" w:hAnsi="宋体"/>
          <w:sz w:val="24"/>
          <w:szCs w:val="24"/>
        </w:rPr>
        <w:t>（</w:t>
      </w:r>
      <w:r w:rsidR="00025E36">
        <w:rPr>
          <w:rFonts w:ascii="宋体" w:hAnsi="宋体" w:hint="eastAsia"/>
          <w:sz w:val="24"/>
          <w:szCs w:val="24"/>
        </w:rPr>
        <w:t>有限合伙</w:t>
      </w:r>
      <w:r w:rsidR="00025E36">
        <w:rPr>
          <w:rFonts w:ascii="宋体" w:hAnsi="宋体"/>
          <w:sz w:val="24"/>
          <w:szCs w:val="24"/>
        </w:rPr>
        <w:t>）</w:t>
      </w:r>
      <w:r w:rsidR="008D2A0C"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025E36" w:rsidRPr="00025E36">
        <w:rPr>
          <w:rFonts w:ascii="宋体" w:hAnsi="宋体" w:hint="eastAsia"/>
          <w:sz w:val="24"/>
          <w:szCs w:val="24"/>
        </w:rPr>
        <w:t>北京市海淀区海淀大街1号7层717室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 xml:space="preserve">收件人： </w:t>
      </w:r>
      <w:r w:rsidR="00025E36">
        <w:rPr>
          <w:rFonts w:ascii="宋体" w:hAnsi="宋体" w:hint="eastAsia"/>
          <w:sz w:val="24"/>
          <w:szCs w:val="24"/>
        </w:rPr>
        <w:t>罗明雄</w:t>
      </w:r>
    </w:p>
    <w:p w:rsidR="008D2A0C" w:rsidRPr="00112F21" w:rsidRDefault="008D2A0C">
      <w:pPr>
        <w:tabs>
          <w:tab w:val="left" w:pos="720"/>
          <w:tab w:val="left" w:pos="2160"/>
        </w:tabs>
        <w:snapToGrid w:val="0"/>
        <w:spacing w:line="300" w:lineRule="auto"/>
        <w:ind w:left="720" w:hangingChars="300" w:hanging="720"/>
        <w:rPr>
          <w:rFonts w:ascii="宋体" w:hAnsi="宋体"/>
          <w:sz w:val="24"/>
          <w:szCs w:val="24"/>
        </w:rPr>
      </w:pP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北京京北天使投资中心（有限合伙）</w:t>
      </w:r>
      <w:r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r w:rsidR="003D0908" w:rsidRPr="003D0908">
        <w:rPr>
          <w:rFonts w:ascii="宋体" w:hAnsi="宋体" w:hint="eastAsia"/>
          <w:sz w:val="24"/>
          <w:szCs w:val="24"/>
        </w:rPr>
        <w:t>北京市海淀区海淀大街1号7层713室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收件人：</w:t>
      </w:r>
      <w:r w:rsidR="003D0908">
        <w:rPr>
          <w:rFonts w:ascii="宋体" w:hAnsi="宋体" w:hint="eastAsia"/>
          <w:sz w:val="24"/>
          <w:szCs w:val="24"/>
        </w:rPr>
        <w:t>罗明雄</w:t>
      </w:r>
    </w:p>
    <w:p w:rsidR="009E0AB3" w:rsidRPr="00112F21" w:rsidRDefault="009E0AB3" w:rsidP="009E0AB3">
      <w:pPr>
        <w:tabs>
          <w:tab w:val="left" w:pos="720"/>
          <w:tab w:val="left" w:pos="2160"/>
        </w:tabs>
        <w:snapToGrid w:val="0"/>
        <w:spacing w:line="300" w:lineRule="auto"/>
        <w:ind w:left="720" w:hangingChars="300" w:hanging="720"/>
        <w:rPr>
          <w:rFonts w:ascii="宋体" w:hAnsi="宋体"/>
          <w:sz w:val="24"/>
          <w:szCs w:val="24"/>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北京京北阳光投资中心（有限合伙）</w:t>
      </w:r>
      <w:r w:rsidRPr="00112F21">
        <w:rPr>
          <w:rFonts w:ascii="宋体" w:hAnsi="宋体" w:hint="eastAsia"/>
          <w:sz w:val="24"/>
          <w:szCs w:val="24"/>
        </w:rPr>
        <w:t>：</w:t>
      </w: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通信地址：</w:t>
      </w:r>
      <w:r w:rsidR="003D0908" w:rsidRPr="003D0908">
        <w:rPr>
          <w:rFonts w:ascii="宋体" w:hAnsi="宋体" w:hint="eastAsia"/>
          <w:sz w:val="24"/>
          <w:szCs w:val="24"/>
        </w:rPr>
        <w:t>北京市海淀区海淀大街1号7层726室</w:t>
      </w:r>
    </w:p>
    <w:p w:rsidR="00F9612F" w:rsidRDefault="003D0908">
      <w:pPr>
        <w:pStyle w:val="a7"/>
        <w:ind w:firstLine="540"/>
        <w:rPr>
          <w:rFonts w:hAnsi="宋体"/>
          <w:sz w:val="24"/>
          <w:szCs w:val="24"/>
        </w:rPr>
      </w:pPr>
      <w:r w:rsidRPr="00112F21">
        <w:rPr>
          <w:rFonts w:hAnsi="宋体" w:hint="eastAsia"/>
          <w:sz w:val="24"/>
          <w:szCs w:val="24"/>
        </w:rPr>
        <w:t>收件人：</w:t>
      </w:r>
      <w:r>
        <w:rPr>
          <w:rFonts w:hAnsi="宋体" w:hint="eastAsia"/>
          <w:sz w:val="24"/>
          <w:szCs w:val="24"/>
        </w:rPr>
        <w:t>罗明雄</w:t>
      </w:r>
    </w:p>
    <w:p w:rsidR="00F9612F" w:rsidRDefault="00F9612F" w:rsidP="00F9612F">
      <w:pPr>
        <w:pStyle w:val="a7"/>
        <w:ind w:firstLine="540"/>
        <w:rPr>
          <w:rStyle w:val="Char2"/>
          <w:kern w:val="0"/>
        </w:rPr>
        <w:pPrChange w:id="1182" w:author="ibm" w:date="2018-02-02T18:53:00Z">
          <w:pPr>
            <w:pStyle w:val="a7"/>
          </w:pPr>
        </w:pPrChange>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北京天使聚场投资中心（有限合伙）</w:t>
      </w:r>
      <w:r w:rsidRPr="00112F21">
        <w:rPr>
          <w:rFonts w:ascii="宋体" w:hAnsi="宋体" w:hint="eastAsia"/>
          <w:sz w:val="24"/>
          <w:szCs w:val="24"/>
        </w:rPr>
        <w:t>：</w:t>
      </w:r>
    </w:p>
    <w:p w:rsidR="009E0AB3" w:rsidRPr="00112F21" w:rsidRDefault="004B64A8" w:rsidP="00112F21">
      <w:pPr>
        <w:ind w:leftChars="270" w:left="540"/>
        <w:jc w:val="both"/>
        <w:rPr>
          <w:sz w:val="24"/>
          <w:szCs w:val="24"/>
        </w:rPr>
      </w:pPr>
      <w:r w:rsidRPr="00112F21">
        <w:rPr>
          <w:rFonts w:hint="eastAsia"/>
          <w:sz w:val="24"/>
          <w:szCs w:val="24"/>
        </w:rPr>
        <w:t>通信地址：</w:t>
      </w:r>
      <w:r w:rsidR="003D0908" w:rsidRPr="003D0908">
        <w:rPr>
          <w:rFonts w:hint="eastAsia"/>
          <w:sz w:val="24"/>
          <w:szCs w:val="24"/>
        </w:rPr>
        <w:t>北京市海淀区海淀大街</w:t>
      </w:r>
      <w:r w:rsidR="003D0908" w:rsidRPr="003D0908">
        <w:rPr>
          <w:rFonts w:hint="eastAsia"/>
          <w:sz w:val="24"/>
          <w:szCs w:val="24"/>
        </w:rPr>
        <w:t>1</w:t>
      </w:r>
      <w:r w:rsidR="003D0908" w:rsidRPr="003D0908">
        <w:rPr>
          <w:rFonts w:hint="eastAsia"/>
          <w:sz w:val="24"/>
          <w:szCs w:val="24"/>
        </w:rPr>
        <w:t>号</w:t>
      </w:r>
      <w:r w:rsidR="003D0908" w:rsidRPr="003D0908">
        <w:rPr>
          <w:rFonts w:hint="eastAsia"/>
          <w:sz w:val="24"/>
          <w:szCs w:val="24"/>
        </w:rPr>
        <w:t>7</w:t>
      </w:r>
      <w:r w:rsidR="003D0908" w:rsidRPr="003D0908">
        <w:rPr>
          <w:rFonts w:hint="eastAsia"/>
          <w:sz w:val="24"/>
          <w:szCs w:val="24"/>
        </w:rPr>
        <w:t>层</w:t>
      </w:r>
      <w:r w:rsidR="003D0908" w:rsidRPr="003D0908">
        <w:rPr>
          <w:rFonts w:hint="eastAsia"/>
          <w:sz w:val="24"/>
          <w:szCs w:val="24"/>
        </w:rPr>
        <w:t>720</w:t>
      </w:r>
      <w:r w:rsidR="003D0908" w:rsidRPr="003D0908">
        <w:rPr>
          <w:rFonts w:hint="eastAsia"/>
          <w:sz w:val="24"/>
          <w:szCs w:val="24"/>
        </w:rPr>
        <w:t>室</w:t>
      </w:r>
    </w:p>
    <w:p w:rsidR="00072F3D" w:rsidRDefault="003D0908" w:rsidP="009E0AB3">
      <w:pPr>
        <w:tabs>
          <w:tab w:val="left" w:pos="720"/>
          <w:tab w:val="left" w:pos="2160"/>
        </w:tabs>
        <w:snapToGrid w:val="0"/>
        <w:spacing w:line="300" w:lineRule="auto"/>
        <w:rPr>
          <w:rFonts w:ascii="宋体" w:hAnsi="宋体"/>
          <w:sz w:val="24"/>
          <w:szCs w:val="24"/>
        </w:rPr>
      </w:pPr>
      <w:r>
        <w:rPr>
          <w:rFonts w:ascii="宋体" w:hAnsi="宋体"/>
          <w:sz w:val="24"/>
          <w:szCs w:val="24"/>
        </w:rPr>
        <w:tab/>
      </w:r>
      <w:r w:rsidRPr="00112F21">
        <w:rPr>
          <w:rFonts w:ascii="宋体" w:hAnsi="宋体" w:hint="eastAsia"/>
          <w:sz w:val="24"/>
          <w:szCs w:val="24"/>
        </w:rPr>
        <w:t>收件人：</w:t>
      </w:r>
      <w:r>
        <w:rPr>
          <w:rFonts w:ascii="宋体" w:hAnsi="宋体" w:hint="eastAsia"/>
          <w:sz w:val="24"/>
          <w:szCs w:val="24"/>
        </w:rPr>
        <w:t>罗明雄</w:t>
      </w:r>
    </w:p>
    <w:p w:rsidR="00072F3D" w:rsidRPr="00152B5D" w:rsidRDefault="00072F3D" w:rsidP="009E0AB3">
      <w:pPr>
        <w:tabs>
          <w:tab w:val="left" w:pos="720"/>
          <w:tab w:val="left" w:pos="2160"/>
        </w:tabs>
        <w:snapToGrid w:val="0"/>
        <w:spacing w:line="300" w:lineRule="auto"/>
        <w:rPr>
          <w:rFonts w:ascii="宋体" w:hAnsi="宋体"/>
          <w:sz w:val="24"/>
          <w:szCs w:val="24"/>
        </w:rPr>
      </w:pPr>
    </w:p>
    <w:p w:rsidR="009E0AB3" w:rsidRPr="00152B5D" w:rsidRDefault="009E0AB3" w:rsidP="00112F21">
      <w:pPr>
        <w:ind w:leftChars="270" w:left="540"/>
        <w:jc w:val="both"/>
        <w:rPr>
          <w:rFonts w:ascii="宋体" w:hAnsi="宋体"/>
          <w:sz w:val="24"/>
          <w:szCs w:val="24"/>
        </w:rPr>
      </w:pPr>
      <w:r w:rsidRPr="00152B5D">
        <w:rPr>
          <w:rFonts w:ascii="宋体" w:hAnsi="宋体" w:hint="eastAsia"/>
          <w:sz w:val="24"/>
          <w:szCs w:val="24"/>
        </w:rPr>
        <w:t>至</w:t>
      </w:r>
      <w:r w:rsidR="004B64A8">
        <w:rPr>
          <w:rFonts w:ascii="宋体" w:hAnsi="宋体" w:hint="eastAsia"/>
          <w:sz w:val="24"/>
          <w:szCs w:val="24"/>
        </w:rPr>
        <w:t>【】</w:t>
      </w:r>
      <w:r w:rsidRPr="00152B5D">
        <w:rPr>
          <w:rFonts w:ascii="宋体" w:hAnsi="宋体" w:hint="eastAsia"/>
          <w:sz w:val="24"/>
          <w:szCs w:val="24"/>
        </w:rPr>
        <w:t>：</w:t>
      </w:r>
    </w:p>
    <w:p w:rsidR="009E0AB3" w:rsidRPr="00B32E6C" w:rsidRDefault="009E0AB3" w:rsidP="0053230F">
      <w:pPr>
        <w:ind w:leftChars="270" w:left="540"/>
        <w:jc w:val="both"/>
        <w:rPr>
          <w:rStyle w:val="Char2"/>
        </w:rPr>
      </w:pPr>
      <w:r w:rsidRPr="00152B5D">
        <w:rPr>
          <w:rFonts w:ascii="宋体" w:hAnsi="宋体" w:hint="eastAsia"/>
          <w:sz w:val="24"/>
          <w:szCs w:val="24"/>
        </w:rPr>
        <w:t>通信地址：</w:t>
      </w:r>
      <w:r w:rsidR="004B64A8">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943343">
        <w:rPr>
          <w:rFonts w:ascii="宋体" w:hAnsi="宋体" w:hint="eastAsia"/>
          <w:sz w:val="24"/>
          <w:szCs w:val="24"/>
        </w:rPr>
        <w:t>除非本协议另有规定，上述通知或来往文件，以挂号信（要求回执）方式发送至正确地址的，自投递后</w:t>
      </w:r>
      <w:bookmarkStart w:id="1183" w:name="_DV_C548"/>
      <w:r w:rsidRPr="00943343">
        <w:rPr>
          <w:rStyle w:val="DeltaViewInsertion"/>
          <w:rFonts w:ascii="宋体" w:hAnsi="宋体" w:hint="eastAsia"/>
          <w:color w:val="auto"/>
          <w:sz w:val="24"/>
          <w:szCs w:val="24"/>
          <w:u w:val="none"/>
        </w:rPr>
        <w:t>五（</w:t>
      </w:r>
      <w:bookmarkStart w:id="1184" w:name="_DV_M742"/>
      <w:bookmarkEnd w:id="1183"/>
      <w:bookmarkEnd w:id="1184"/>
      <w:r w:rsidRPr="00943343">
        <w:rPr>
          <w:rFonts w:ascii="宋体" w:hAnsi="宋体"/>
          <w:sz w:val="24"/>
          <w:szCs w:val="24"/>
        </w:rPr>
        <w:t>5</w:t>
      </w:r>
      <w:bookmarkStart w:id="1185" w:name="_DV_C549"/>
      <w:r w:rsidRPr="00943343">
        <w:rPr>
          <w:rStyle w:val="DeltaViewInsertion"/>
          <w:rFonts w:ascii="宋体" w:hAnsi="宋体" w:hint="eastAsia"/>
          <w:color w:val="auto"/>
          <w:sz w:val="24"/>
          <w:szCs w:val="24"/>
          <w:u w:val="none"/>
        </w:rPr>
        <w:t>）</w:t>
      </w:r>
      <w:bookmarkStart w:id="1186" w:name="_DV_M743"/>
      <w:bookmarkEnd w:id="1185"/>
      <w:bookmarkEnd w:id="1186"/>
      <w:r w:rsidRPr="00943343">
        <w:rPr>
          <w:rFonts w:ascii="宋体" w:hAnsi="宋体" w:hint="eastAsia"/>
          <w:sz w:val="24"/>
          <w:szCs w:val="24"/>
        </w:rPr>
        <w:t>个工作日视为送达；通过邮政快递或</w:t>
      </w:r>
      <w:r w:rsidR="00C57576">
        <w:rPr>
          <w:rFonts w:ascii="宋体" w:hAnsi="宋体" w:hint="eastAsia"/>
          <w:sz w:val="24"/>
          <w:szCs w:val="24"/>
        </w:rPr>
        <w:t>其它</w:t>
      </w:r>
      <w:r w:rsidRPr="00943343">
        <w:rPr>
          <w:rFonts w:ascii="宋体" w:hAnsi="宋体" w:hint="eastAsia"/>
          <w:sz w:val="24"/>
          <w:szCs w:val="24"/>
        </w:rPr>
        <w:t>公认隔日送达快递发送至正确地址的，自送出后</w:t>
      </w:r>
      <w:bookmarkStart w:id="1187" w:name="_DV_C550"/>
      <w:r w:rsidRPr="00943343">
        <w:rPr>
          <w:rStyle w:val="DeltaViewInsertion"/>
          <w:rFonts w:ascii="宋体" w:hAnsi="宋体" w:hint="eastAsia"/>
          <w:color w:val="auto"/>
          <w:sz w:val="24"/>
          <w:szCs w:val="24"/>
          <w:u w:val="none"/>
        </w:rPr>
        <w:t>三（</w:t>
      </w:r>
      <w:bookmarkStart w:id="1188" w:name="_DV_M744"/>
      <w:bookmarkEnd w:id="1187"/>
      <w:bookmarkEnd w:id="1188"/>
      <w:r w:rsidRPr="00943343">
        <w:rPr>
          <w:rFonts w:ascii="宋体" w:hAnsi="宋体"/>
          <w:sz w:val="24"/>
          <w:szCs w:val="24"/>
        </w:rPr>
        <w:t>3</w:t>
      </w:r>
      <w:bookmarkStart w:id="1189" w:name="_DV_C551"/>
      <w:r w:rsidRPr="00943343">
        <w:rPr>
          <w:rStyle w:val="DeltaViewInsertion"/>
          <w:rFonts w:ascii="宋体" w:hAnsi="宋体" w:hint="eastAsia"/>
          <w:color w:val="auto"/>
          <w:sz w:val="24"/>
          <w:szCs w:val="24"/>
          <w:u w:val="none"/>
        </w:rPr>
        <w:t>）</w:t>
      </w:r>
      <w:bookmarkStart w:id="1190" w:name="_DV_M745"/>
      <w:bookmarkEnd w:id="1189"/>
      <w:bookmarkEnd w:id="1190"/>
      <w:r w:rsidRPr="00943343">
        <w:rPr>
          <w:rFonts w:ascii="宋体" w:hAnsi="宋体" w:hint="eastAsia"/>
          <w:sz w:val="24"/>
          <w:szCs w:val="24"/>
        </w:rPr>
        <w:t>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1191" w:name="_DV_M748"/>
      <w:bookmarkEnd w:id="1191"/>
      <w:r w:rsidRPr="00943343">
        <w:rPr>
          <w:rFonts w:ascii="宋体" w:hAnsi="宋体" w:hint="eastAsia"/>
          <w:sz w:val="24"/>
          <w:szCs w:val="24"/>
        </w:rPr>
        <w:t>以发送的传真机上传真确认报告为准；发件人发出传真的同日内，应将同一书面通知通过邮政快递或</w:t>
      </w:r>
      <w:r w:rsidR="00C57576">
        <w:rPr>
          <w:rFonts w:ascii="宋体" w:hAnsi="宋体" w:hint="eastAsia"/>
          <w:sz w:val="24"/>
          <w:szCs w:val="24"/>
        </w:rPr>
        <w:t>其它</w:t>
      </w:r>
      <w:r w:rsidRPr="00943343">
        <w:rPr>
          <w:rFonts w:ascii="宋体" w:hAnsi="宋体" w:hint="eastAsia"/>
          <w:sz w:val="24"/>
          <w:szCs w:val="24"/>
        </w:rPr>
        <w:t>公认隔日送达快递送至接受方。</w:t>
      </w:r>
      <w:bookmarkStart w:id="1192" w:name="_DV_M288"/>
      <w:bookmarkEnd w:id="1192"/>
    </w:p>
    <w:p w:rsidR="00000000" w:rsidRDefault="002C6C9A" w:rsidP="005A27D1">
      <w:pPr>
        <w:pStyle w:val="aff"/>
        <w:numPr>
          <w:ilvl w:val="1"/>
          <w:numId w:val="49"/>
        </w:numPr>
        <w:spacing w:beforeLines="50"/>
        <w:ind w:left="964" w:firstLineChars="0"/>
        <w:outlineLvl w:val="1"/>
        <w:rPr>
          <w:b/>
          <w:sz w:val="24"/>
          <w:szCs w:val="24"/>
        </w:rPr>
        <w:pPrChange w:id="1193" w:author="ll" w:date="2018-02-02T21:43:00Z">
          <w:pPr>
            <w:pStyle w:val="aff"/>
            <w:numPr>
              <w:ilvl w:val="1"/>
              <w:numId w:val="49"/>
            </w:numPr>
            <w:spacing w:beforeLines="50"/>
            <w:ind w:left="964" w:firstLineChars="0" w:hanging="567"/>
            <w:outlineLvl w:val="1"/>
          </w:pPr>
        </w:pPrChange>
      </w:pPr>
      <w:bookmarkStart w:id="1194" w:name="_Toc425893500"/>
      <w:bookmarkStart w:id="1195" w:name="_Toc505242760"/>
      <w:r w:rsidRPr="0053230F">
        <w:rPr>
          <w:rFonts w:hint="eastAsia"/>
          <w:b/>
          <w:sz w:val="24"/>
          <w:szCs w:val="24"/>
        </w:rPr>
        <w:t>费用</w:t>
      </w:r>
      <w:bookmarkEnd w:id="1194"/>
      <w:bookmarkEnd w:id="1195"/>
    </w:p>
    <w:p w:rsidR="002C6C9A" w:rsidRPr="00112F21" w:rsidRDefault="00112F21" w:rsidP="00112F21">
      <w:pPr>
        <w:ind w:leftChars="270" w:left="540"/>
        <w:jc w:val="both"/>
        <w:rPr>
          <w:rFonts w:ascii="宋体" w:hAnsi="宋体"/>
          <w:sz w:val="24"/>
          <w:szCs w:val="24"/>
        </w:rPr>
      </w:pPr>
      <w:r w:rsidRPr="00112F21">
        <w:rPr>
          <w:rFonts w:ascii="宋体" w:hAnsi="宋体" w:hint="eastAsia"/>
          <w:sz w:val="24"/>
          <w:szCs w:val="24"/>
        </w:rPr>
        <w:t>各方同意，在签署本协议的过程中各自发生的费用各自承担。</w:t>
      </w:r>
    </w:p>
    <w:p w:rsidR="00000000" w:rsidRDefault="008D2A0C" w:rsidP="005A27D1">
      <w:pPr>
        <w:pStyle w:val="aff"/>
        <w:numPr>
          <w:ilvl w:val="1"/>
          <w:numId w:val="49"/>
        </w:numPr>
        <w:spacing w:beforeLines="50"/>
        <w:ind w:left="964" w:firstLineChars="0"/>
        <w:outlineLvl w:val="1"/>
        <w:rPr>
          <w:b/>
          <w:sz w:val="24"/>
          <w:szCs w:val="24"/>
        </w:rPr>
        <w:pPrChange w:id="1196" w:author="ll" w:date="2018-02-02T21:43:00Z">
          <w:pPr>
            <w:pStyle w:val="aff"/>
            <w:numPr>
              <w:ilvl w:val="1"/>
              <w:numId w:val="49"/>
            </w:numPr>
            <w:spacing w:beforeLines="50"/>
            <w:ind w:left="964" w:firstLineChars="0" w:hanging="567"/>
            <w:outlineLvl w:val="1"/>
          </w:pPr>
        </w:pPrChange>
      </w:pPr>
      <w:bookmarkStart w:id="1197" w:name="_Toc258010429"/>
      <w:bookmarkStart w:id="1198" w:name="_Toc283452061"/>
      <w:bookmarkStart w:id="1199" w:name="_Toc287697153"/>
      <w:bookmarkStart w:id="1200" w:name="_Toc293698896"/>
      <w:bookmarkStart w:id="1201" w:name="_Toc293699834"/>
      <w:bookmarkStart w:id="1202" w:name="_Toc424573395"/>
      <w:bookmarkStart w:id="1203" w:name="_Toc505242761"/>
      <w:r w:rsidRPr="0053230F">
        <w:rPr>
          <w:rFonts w:hint="eastAsia"/>
          <w:b/>
          <w:sz w:val="24"/>
          <w:szCs w:val="24"/>
        </w:rPr>
        <w:lastRenderedPageBreak/>
        <w:t>语言</w:t>
      </w:r>
      <w:bookmarkEnd w:id="1197"/>
      <w:bookmarkEnd w:id="1198"/>
      <w:bookmarkEnd w:id="1199"/>
      <w:bookmarkEnd w:id="1200"/>
      <w:bookmarkEnd w:id="1201"/>
      <w:bookmarkEnd w:id="1202"/>
      <w:bookmarkEnd w:id="1203"/>
    </w:p>
    <w:p w:rsidR="008D2A0C" w:rsidRPr="00943343" w:rsidRDefault="008D2A0C" w:rsidP="0053230F">
      <w:pPr>
        <w:ind w:leftChars="270" w:left="540"/>
        <w:jc w:val="both"/>
        <w:rPr>
          <w:rFonts w:ascii="宋体" w:hAnsi="宋体"/>
          <w:sz w:val="24"/>
          <w:szCs w:val="24"/>
        </w:rPr>
      </w:pPr>
      <w:r w:rsidRPr="00943343">
        <w:rPr>
          <w:rFonts w:ascii="宋体" w:hAnsi="宋体" w:hint="eastAsia"/>
          <w:sz w:val="24"/>
          <w:szCs w:val="24"/>
        </w:rPr>
        <w:t>本协议以中文书就。</w:t>
      </w:r>
    </w:p>
    <w:p w:rsidR="00000000" w:rsidRDefault="008D2A0C" w:rsidP="005A27D1">
      <w:pPr>
        <w:pStyle w:val="aff"/>
        <w:numPr>
          <w:ilvl w:val="1"/>
          <w:numId w:val="49"/>
        </w:numPr>
        <w:spacing w:beforeLines="50"/>
        <w:ind w:left="964" w:firstLineChars="0"/>
        <w:outlineLvl w:val="1"/>
        <w:rPr>
          <w:b/>
          <w:sz w:val="24"/>
          <w:szCs w:val="24"/>
        </w:rPr>
        <w:pPrChange w:id="1204" w:author="ll" w:date="2018-02-02T21:43:00Z">
          <w:pPr>
            <w:pStyle w:val="aff"/>
            <w:numPr>
              <w:ilvl w:val="1"/>
              <w:numId w:val="49"/>
            </w:numPr>
            <w:spacing w:beforeLines="50"/>
            <w:ind w:left="964" w:firstLineChars="0" w:hanging="567"/>
            <w:outlineLvl w:val="1"/>
          </w:pPr>
        </w:pPrChange>
      </w:pPr>
      <w:bookmarkStart w:id="1205" w:name="_Toc258010430"/>
      <w:bookmarkStart w:id="1206" w:name="_Toc283452062"/>
      <w:bookmarkStart w:id="1207" w:name="_Toc287697154"/>
      <w:bookmarkStart w:id="1208" w:name="_Toc293698897"/>
      <w:bookmarkStart w:id="1209" w:name="_Toc293699835"/>
      <w:bookmarkStart w:id="1210" w:name="_Toc424573396"/>
      <w:bookmarkStart w:id="1211" w:name="_Toc505242762"/>
      <w:r w:rsidRPr="0053230F">
        <w:rPr>
          <w:rFonts w:hint="eastAsia"/>
          <w:b/>
          <w:sz w:val="24"/>
          <w:szCs w:val="24"/>
        </w:rPr>
        <w:t>文本和签署</w:t>
      </w:r>
      <w:bookmarkEnd w:id="1205"/>
      <w:bookmarkEnd w:id="1206"/>
      <w:bookmarkEnd w:id="1207"/>
      <w:bookmarkEnd w:id="1208"/>
      <w:bookmarkEnd w:id="1209"/>
      <w:bookmarkEnd w:id="1210"/>
      <w:bookmarkEnd w:id="1211"/>
    </w:p>
    <w:p w:rsidR="008D2A0C" w:rsidRDefault="003B76A5">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本协议共签署</w:t>
      </w:r>
      <w:r w:rsidR="0059435F">
        <w:rPr>
          <w:rFonts w:ascii="宋体" w:hAnsi="宋体" w:hint="eastAsia"/>
          <w:sz w:val="24"/>
          <w:szCs w:val="24"/>
        </w:rPr>
        <w:t>【】</w:t>
      </w:r>
      <w:r w:rsidR="008D2A0C" w:rsidRPr="00943343">
        <w:rPr>
          <w:rFonts w:ascii="宋体" w:hAnsi="宋体" w:hint="eastAsia"/>
          <w:sz w:val="24"/>
          <w:szCs w:val="24"/>
        </w:rPr>
        <w:t>份原件，</w:t>
      </w:r>
      <w:r w:rsidR="00E857D4">
        <w:rPr>
          <w:rFonts w:ascii="宋体" w:hAnsi="宋体" w:hint="eastAsia"/>
          <w:sz w:val="24"/>
          <w:szCs w:val="24"/>
        </w:rPr>
        <w:t>各</w:t>
      </w:r>
      <w:r w:rsidR="0059435F">
        <w:rPr>
          <w:rFonts w:ascii="宋体" w:hAnsi="宋体" w:hint="eastAsia"/>
          <w:sz w:val="24"/>
          <w:szCs w:val="24"/>
        </w:rPr>
        <w:t>方各</w:t>
      </w:r>
      <w:r w:rsidR="00E857D4">
        <w:rPr>
          <w:rFonts w:ascii="宋体" w:hAnsi="宋体" w:hint="eastAsia"/>
          <w:sz w:val="24"/>
          <w:szCs w:val="24"/>
        </w:rPr>
        <w:t>执</w:t>
      </w:r>
      <w:r w:rsidR="00EB0454">
        <w:rPr>
          <w:rFonts w:ascii="宋体" w:hAnsi="宋体" w:hint="eastAsia"/>
          <w:sz w:val="24"/>
          <w:szCs w:val="24"/>
        </w:rPr>
        <w:t>两</w:t>
      </w:r>
      <w:r w:rsidR="00E857D4">
        <w:rPr>
          <w:rFonts w:ascii="宋体" w:hAnsi="宋体" w:hint="eastAsia"/>
          <w:sz w:val="24"/>
          <w:szCs w:val="24"/>
        </w:rPr>
        <w:t>份</w:t>
      </w:r>
      <w:r w:rsidR="00E857D4" w:rsidRPr="00943343">
        <w:rPr>
          <w:rFonts w:ascii="宋体" w:hAnsi="宋体" w:hint="eastAsia"/>
          <w:sz w:val="24"/>
          <w:szCs w:val="24"/>
        </w:rPr>
        <w:t>原件</w:t>
      </w:r>
      <w:r w:rsidR="008D2A0C" w:rsidRPr="00943343">
        <w:rPr>
          <w:rFonts w:ascii="宋体" w:hAnsi="宋体" w:hint="eastAsia"/>
          <w:sz w:val="24"/>
          <w:szCs w:val="24"/>
        </w:rPr>
        <w:t>，每份原件具有同等的法律效力。</w:t>
      </w:r>
    </w:p>
    <w:p w:rsidR="00C21C29" w:rsidRPr="00943343" w:rsidRDefault="00C21C29">
      <w:pPr>
        <w:widowControl w:val="0"/>
        <w:autoSpaceDE w:val="0"/>
        <w:autoSpaceDN w:val="0"/>
        <w:adjustRightInd w:val="0"/>
        <w:ind w:leftChars="270" w:left="540"/>
        <w:jc w:val="both"/>
        <w:rPr>
          <w:rFonts w:ascii="宋体" w:hAnsi="宋体"/>
          <w:sz w:val="24"/>
          <w:szCs w:val="24"/>
        </w:rPr>
      </w:pPr>
    </w:p>
    <w:p w:rsidR="008D2A0C" w:rsidRPr="00943343" w:rsidRDefault="008D2A0C">
      <w:pPr>
        <w:jc w:val="center"/>
        <w:rPr>
          <w:rFonts w:ascii="宋体" w:hAnsi="宋体"/>
          <w:b/>
          <w:sz w:val="24"/>
          <w:szCs w:val="24"/>
        </w:rPr>
      </w:pPr>
      <w:r w:rsidRPr="00943343">
        <w:rPr>
          <w:rFonts w:ascii="宋体" w:hAnsi="宋体" w:hint="eastAsia"/>
          <w:b/>
          <w:sz w:val="24"/>
          <w:szCs w:val="24"/>
        </w:rPr>
        <w:t>（以下无正文）</w:t>
      </w:r>
    </w:p>
    <w:p w:rsidR="008D2A0C" w:rsidRPr="00943343" w:rsidRDefault="00584614" w:rsidP="00B938AC">
      <w:pPr>
        <w:spacing w:line="360" w:lineRule="auto"/>
        <w:rPr>
          <w:rFonts w:ascii="宋体" w:hAnsi="宋体"/>
          <w:b/>
          <w:sz w:val="24"/>
          <w:szCs w:val="24"/>
        </w:rPr>
      </w:pPr>
      <w:r>
        <w:rPr>
          <w:rFonts w:ascii="宋体" w:hAnsi="宋体"/>
          <w:sz w:val="24"/>
          <w:szCs w:val="24"/>
        </w:rPr>
        <w:br w:type="page"/>
      </w:r>
      <w:r w:rsidR="0019441C">
        <w:rPr>
          <w:rFonts w:ascii="宋体" w:hAnsi="宋体" w:hint="eastAsia"/>
          <w:b/>
          <w:sz w:val="24"/>
          <w:szCs w:val="24"/>
        </w:rPr>
        <w:lastRenderedPageBreak/>
        <w:t>（《投资协议》签署</w:t>
      </w:r>
      <w:r w:rsidR="008D2A0C" w:rsidRPr="00943343">
        <w:rPr>
          <w:rFonts w:ascii="宋体" w:hAnsi="宋体" w:hint="eastAsia"/>
          <w:b/>
          <w:sz w:val="24"/>
          <w:szCs w:val="24"/>
        </w:rPr>
        <w:t>页）</w:t>
      </w:r>
    </w:p>
    <w:p w:rsidR="003B76A5" w:rsidRDefault="003B76A5">
      <w:pPr>
        <w:ind w:leftChars="180" w:left="360"/>
        <w:jc w:val="both"/>
        <w:rPr>
          <w:rFonts w:ascii="宋体" w:hAnsi="宋体"/>
          <w:sz w:val="24"/>
          <w:szCs w:val="24"/>
        </w:rPr>
      </w:pPr>
    </w:p>
    <w:p w:rsidR="008D2A0C" w:rsidRPr="00943343" w:rsidRDefault="008D2A0C">
      <w:pPr>
        <w:ind w:leftChars="180" w:left="360"/>
        <w:jc w:val="both"/>
        <w:rPr>
          <w:rFonts w:ascii="宋体" w:hAnsi="宋体"/>
          <w:sz w:val="24"/>
          <w:szCs w:val="24"/>
        </w:rPr>
      </w:pPr>
      <w:r w:rsidRPr="00943343">
        <w:rPr>
          <w:rFonts w:ascii="宋体" w:hAnsi="宋体" w:hint="eastAsia"/>
          <w:sz w:val="24"/>
          <w:szCs w:val="24"/>
        </w:rPr>
        <w:t>本协议各方已亲自或促使各自正式授权的代表于文首所载之日期签署本协议，以昭信守。</w:t>
      </w:r>
    </w:p>
    <w:p w:rsidR="008D2A0C" w:rsidRDefault="008D2A0C">
      <w:pPr>
        <w:rPr>
          <w:rFonts w:ascii="宋体" w:hAnsi="宋体"/>
          <w:sz w:val="24"/>
          <w:szCs w:val="24"/>
        </w:rPr>
      </w:pPr>
    </w:p>
    <w:p w:rsidR="006F4BEC" w:rsidRPr="00943343" w:rsidRDefault="006F4BEC">
      <w:pPr>
        <w:rPr>
          <w:rFonts w:ascii="宋体" w:hAnsi="宋体"/>
          <w:sz w:val="24"/>
          <w:szCs w:val="24"/>
        </w:rPr>
      </w:pPr>
    </w:p>
    <w:p w:rsidR="0019441C" w:rsidRDefault="004B64A8" w:rsidP="0033745E">
      <w:pPr>
        <w:spacing w:line="480" w:lineRule="auto"/>
        <w:rPr>
          <w:rFonts w:ascii="宋体" w:hAnsi="宋体"/>
          <w:b/>
          <w:sz w:val="24"/>
        </w:rPr>
      </w:pPr>
      <w:r>
        <w:rPr>
          <w:rFonts w:ascii="宋体" w:hAnsi="宋体" w:hint="eastAsia"/>
          <w:sz w:val="24"/>
          <w:szCs w:val="24"/>
        </w:rPr>
        <w:t>【投资者】</w:t>
      </w:r>
      <w:r w:rsidR="00784431">
        <w:rPr>
          <w:rFonts w:ascii="宋体" w:hAnsi="宋体" w:hint="eastAsia"/>
          <w:b/>
          <w:sz w:val="24"/>
        </w:rPr>
        <w:t>（盖章）</w:t>
      </w:r>
    </w:p>
    <w:p w:rsidR="00025E20" w:rsidRPr="00BE3264" w:rsidRDefault="00025E20" w:rsidP="00025E20">
      <w:pPr>
        <w:ind w:leftChars="-64" w:left="-128"/>
        <w:jc w:val="center"/>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sidRPr="00943343">
        <w:rPr>
          <w:rFonts w:ascii="宋体" w:hAnsi="宋体" w:hint="eastAsia"/>
          <w:sz w:val="24"/>
        </w:rPr>
        <w:t>授权代表签字：</w:t>
      </w:r>
      <w:r w:rsidR="0033745E">
        <w:rPr>
          <w:rFonts w:ascii="宋体" w:hAnsi="宋体" w:hint="eastAsia"/>
          <w:sz w:val="24"/>
        </w:rPr>
        <w:t>______________________</w:t>
      </w:r>
    </w:p>
    <w:p w:rsidR="0019441C" w:rsidRPr="00943343" w:rsidRDefault="00B938AC" w:rsidP="0033745E">
      <w:pPr>
        <w:spacing w:line="480" w:lineRule="auto"/>
        <w:rPr>
          <w:rFonts w:ascii="宋体" w:hAnsi="宋体"/>
          <w:sz w:val="24"/>
        </w:rPr>
      </w:pPr>
      <w:r>
        <w:rPr>
          <w:rFonts w:ascii="宋体" w:hAnsi="宋体" w:hint="eastAsia"/>
          <w:sz w:val="24"/>
        </w:rPr>
        <w:t>授权代表</w:t>
      </w:r>
      <w:r w:rsidR="0019441C" w:rsidRPr="00943343">
        <w:rPr>
          <w:rFonts w:ascii="宋体" w:hAnsi="宋体" w:hint="eastAsia"/>
          <w:sz w:val="24"/>
        </w:rPr>
        <w:t>：</w:t>
      </w:r>
      <w:r w:rsidR="004B64A8">
        <w:rPr>
          <w:rFonts w:ascii="宋体" w:hAnsi="宋体" w:hint="eastAsia"/>
          <w:sz w:val="24"/>
          <w:szCs w:val="24"/>
        </w:rPr>
        <w:t>【】</w:t>
      </w:r>
    </w:p>
    <w:p w:rsidR="00BC551F" w:rsidRPr="00B938AC" w:rsidRDefault="00BC551F" w:rsidP="00BC551F">
      <w:pPr>
        <w:rPr>
          <w:rFonts w:ascii="宋体" w:hAnsi="宋体"/>
          <w:sz w:val="24"/>
          <w:szCs w:val="24"/>
        </w:rPr>
      </w:pPr>
    </w:p>
    <w:p w:rsidR="00025E20" w:rsidRDefault="004B64A8" w:rsidP="003A509B">
      <w:pPr>
        <w:ind w:leftChars="-64" w:left="-128" w:firstLineChars="50" w:firstLine="120"/>
        <w:rPr>
          <w:rFonts w:ascii="宋体" w:hAnsi="宋体" w:cs="宋体"/>
          <w:b/>
          <w:sz w:val="24"/>
        </w:rPr>
      </w:pPr>
      <w:r>
        <w:rPr>
          <w:rFonts w:ascii="宋体" w:hAnsi="宋体" w:hint="eastAsia"/>
          <w:sz w:val="24"/>
          <w:szCs w:val="24"/>
        </w:rPr>
        <w:t>【项目公司】</w:t>
      </w:r>
      <w:r w:rsidR="00BC551F">
        <w:rPr>
          <w:rFonts w:ascii="宋体" w:hAnsi="宋体" w:cs="宋体" w:hint="eastAsia"/>
          <w:b/>
          <w:sz w:val="24"/>
        </w:rPr>
        <w:t>（盖章）</w:t>
      </w:r>
    </w:p>
    <w:p w:rsidR="00CA5D1F" w:rsidRDefault="00CA5D1F">
      <w:pPr>
        <w:ind w:leftChars="-64" w:left="-128" w:firstLineChars="50" w:firstLine="120"/>
        <w:rPr>
          <w:rFonts w:ascii="宋体" w:hAnsi="宋体" w:cs="宋体"/>
          <w:b/>
          <w:sz w:val="24"/>
        </w:rPr>
      </w:pPr>
    </w:p>
    <w:p w:rsidR="00710773" w:rsidRPr="00BE3264" w:rsidRDefault="00710773" w:rsidP="003A509B">
      <w:pPr>
        <w:ind w:leftChars="-64" w:left="-128" w:firstLineChars="50" w:firstLine="120"/>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Pr>
          <w:rFonts w:ascii="宋体" w:hAnsi="宋体" w:hint="eastAsia"/>
          <w:sz w:val="24"/>
        </w:rPr>
        <w:t>法定代表人</w:t>
      </w:r>
      <w:r w:rsidRPr="00943343">
        <w:rPr>
          <w:rFonts w:ascii="宋体" w:hAnsi="宋体" w:hint="eastAsia"/>
          <w:sz w:val="24"/>
        </w:rPr>
        <w:t>签字：________________________</w:t>
      </w:r>
    </w:p>
    <w:p w:rsidR="0019441C" w:rsidRDefault="0019441C" w:rsidP="0033745E">
      <w:pPr>
        <w:spacing w:line="480" w:lineRule="auto"/>
        <w:rPr>
          <w:rFonts w:ascii="宋体" w:hAnsi="宋体" w:cs="宋体"/>
          <w:b/>
          <w:sz w:val="24"/>
        </w:rPr>
      </w:pPr>
      <w:r>
        <w:rPr>
          <w:rFonts w:ascii="宋体" w:hAnsi="宋体" w:hint="eastAsia"/>
          <w:sz w:val="24"/>
        </w:rPr>
        <w:t>法定代表人</w:t>
      </w:r>
      <w:r w:rsidRPr="00943343">
        <w:rPr>
          <w:rFonts w:ascii="宋体" w:hAnsi="宋体" w:hint="eastAsia"/>
          <w:sz w:val="24"/>
        </w:rPr>
        <w:t>：</w:t>
      </w:r>
      <w:r w:rsidR="004B64A8">
        <w:rPr>
          <w:rFonts w:ascii="宋体" w:hAnsi="宋体" w:hint="eastAsia"/>
          <w:sz w:val="24"/>
          <w:szCs w:val="24"/>
        </w:rPr>
        <w:t>【】</w:t>
      </w:r>
    </w:p>
    <w:p w:rsidR="006A35CF" w:rsidRDefault="006A35CF" w:rsidP="00D7608D">
      <w:pPr>
        <w:rPr>
          <w:rFonts w:ascii="宋体" w:hAnsi="宋体" w:cs="宋体"/>
          <w:b/>
          <w:sz w:val="24"/>
        </w:rPr>
      </w:pPr>
    </w:p>
    <w:p w:rsidR="001C7BC7" w:rsidRDefault="001C7BC7" w:rsidP="00D91C72">
      <w:pPr>
        <w:spacing w:line="480" w:lineRule="auto"/>
        <w:ind w:firstLineChars="300" w:firstLine="723"/>
        <w:rPr>
          <w:rFonts w:ascii="宋体" w:hAnsi="宋体"/>
          <w:b/>
          <w:sz w:val="24"/>
        </w:rPr>
      </w:pPr>
    </w:p>
    <w:p w:rsidR="001C7BC7" w:rsidRDefault="00A05619" w:rsidP="001C7BC7">
      <w:pPr>
        <w:spacing w:line="480" w:lineRule="auto"/>
        <w:rPr>
          <w:rFonts w:ascii="宋体" w:hAnsi="宋体"/>
          <w:sz w:val="24"/>
        </w:rPr>
      </w:pPr>
      <w:r>
        <w:rPr>
          <w:rFonts w:ascii="宋体" w:hAnsi="宋体" w:hint="eastAsia"/>
          <w:sz w:val="24"/>
        </w:rPr>
        <w:t xml:space="preserve">____________________                     </w:t>
      </w:r>
      <w:r w:rsidR="001C7BC7">
        <w:rPr>
          <w:rFonts w:ascii="宋体" w:hAnsi="宋体" w:hint="eastAsia"/>
          <w:sz w:val="24"/>
        </w:rPr>
        <w:t xml:space="preserve">___________________ </w:t>
      </w:r>
    </w:p>
    <w:p w:rsidR="004B64A8" w:rsidRDefault="004B64A8" w:rsidP="004B64A8">
      <w:pPr>
        <w:spacing w:line="480" w:lineRule="auto"/>
        <w:rPr>
          <w:b/>
          <w:sz w:val="32"/>
          <w:szCs w:val="32"/>
        </w:rPr>
      </w:pPr>
      <w:r>
        <w:rPr>
          <w:rFonts w:ascii="宋体" w:hAnsi="宋体" w:hint="eastAsia"/>
          <w:sz w:val="24"/>
          <w:szCs w:val="24"/>
        </w:rPr>
        <w:t>【原始股东1】【原始股东2】</w:t>
      </w:r>
    </w:p>
    <w:p w:rsidR="004B64A8" w:rsidRDefault="004B64A8" w:rsidP="00D91C72">
      <w:pPr>
        <w:spacing w:line="480" w:lineRule="auto"/>
        <w:ind w:firstLineChars="200" w:firstLine="482"/>
        <w:rPr>
          <w:rFonts w:ascii="宋体" w:hAnsi="宋体" w:cs="宋体"/>
          <w:b/>
          <w:sz w:val="24"/>
        </w:rPr>
      </w:pPr>
    </w:p>
    <w:p w:rsidR="002215EF" w:rsidRDefault="002215EF" w:rsidP="002215EF">
      <w:pPr>
        <w:spacing w:line="480" w:lineRule="auto"/>
        <w:rPr>
          <w:rFonts w:ascii="宋体" w:hAnsi="宋体"/>
          <w:sz w:val="24"/>
        </w:rPr>
      </w:pPr>
      <w:r>
        <w:rPr>
          <w:rFonts w:ascii="宋体" w:hAnsi="宋体" w:hint="eastAsia"/>
          <w:sz w:val="24"/>
        </w:rPr>
        <w:t xml:space="preserve">____________________                     ____________________  </w:t>
      </w:r>
    </w:p>
    <w:p w:rsidR="003859BA" w:rsidRDefault="002215EF" w:rsidP="002215EF">
      <w:pPr>
        <w:spacing w:line="480" w:lineRule="auto"/>
        <w:rPr>
          <w:ins w:id="1212" w:author="ibm" w:date="2018-02-02T19:34:00Z"/>
          <w:rFonts w:ascii="宋体" w:hAnsi="宋体"/>
          <w:sz w:val="24"/>
        </w:rPr>
      </w:pPr>
      <w:r>
        <w:rPr>
          <w:rFonts w:ascii="宋体" w:hAnsi="宋体" w:hint="eastAsia"/>
          <w:sz w:val="24"/>
        </w:rPr>
        <w:t>【实际控制人】                           【创始人1</w:t>
      </w:r>
      <w:ins w:id="1213" w:author="ibm" w:date="2018-02-02T19:34:00Z">
        <w:r w:rsidR="007926FD">
          <w:rPr>
            <w:rFonts w:ascii="宋体" w:hAnsi="宋体" w:hint="eastAsia"/>
            <w:sz w:val="24"/>
          </w:rPr>
          <w:t>，天使</w:t>
        </w:r>
        <w:r w:rsidR="007926FD">
          <w:rPr>
            <w:rFonts w:ascii="宋体" w:hAnsi="宋体"/>
            <w:sz w:val="24"/>
          </w:rPr>
          <w:t>，投资人吗，妹妹</w:t>
        </w:r>
      </w:ins>
      <w:r>
        <w:rPr>
          <w:rFonts w:ascii="宋体" w:hAnsi="宋体" w:hint="eastAsia"/>
          <w:sz w:val="24"/>
        </w:rPr>
        <w:t>】</w:t>
      </w:r>
    </w:p>
    <w:p w:rsidR="007926FD" w:rsidRDefault="007926FD" w:rsidP="002215EF">
      <w:pPr>
        <w:spacing w:line="480" w:lineRule="auto"/>
        <w:rPr>
          <w:b/>
          <w:sz w:val="32"/>
          <w:szCs w:val="32"/>
        </w:rPr>
      </w:pPr>
    </w:p>
    <w:p w:rsidR="00744ADC" w:rsidRPr="003859BA" w:rsidRDefault="00744ADC" w:rsidP="003859BA">
      <w:pPr>
        <w:rPr>
          <w:sz w:val="32"/>
          <w:szCs w:val="32"/>
        </w:rPr>
      </w:pPr>
    </w:p>
    <w:sectPr w:rsidR="00744ADC" w:rsidRPr="003859BA" w:rsidSect="006758D4">
      <w:headerReference w:type="default" r:id="rId11"/>
      <w:footerReference w:type="default" r:id="rId12"/>
      <w:pgSz w:w="11909" w:h="16834"/>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EE2" w:rsidRDefault="006D7EE2">
      <w:r>
        <w:separator/>
      </w:r>
    </w:p>
    <w:p w:rsidR="006D7EE2" w:rsidRDefault="006D7EE2"/>
  </w:endnote>
  <w:endnote w:type="continuationSeparator" w:id="1">
    <w:p w:rsidR="006D7EE2" w:rsidRDefault="006D7EE2">
      <w:r>
        <w:continuationSeparator/>
      </w:r>
    </w:p>
    <w:p w:rsidR="006D7EE2" w:rsidRDefault="006D7EE2"/>
  </w:endnote>
  <w:endnote w:type="continuationNotice" w:id="2">
    <w:p w:rsidR="006D7EE2" w:rsidRDefault="006D7EE2"/>
    <w:p w:rsidR="006D7EE2" w:rsidRDefault="006D7EE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9B" w:rsidRDefault="0070649B">
    <w:pPr>
      <w:pStyle w:val="ae"/>
      <w:jc w:val="center"/>
    </w:pPr>
    <w:r>
      <w:rPr>
        <w:rFonts w:hint="eastAsia"/>
        <w:szCs w:val="21"/>
      </w:rPr>
      <w:t>第</w:t>
    </w:r>
    <w:r w:rsidR="00F9612F">
      <w:rPr>
        <w:szCs w:val="21"/>
      </w:rPr>
      <w:fldChar w:fldCharType="begin"/>
    </w:r>
    <w:r>
      <w:rPr>
        <w:szCs w:val="21"/>
      </w:rPr>
      <w:instrText xml:space="preserve"> PAGE </w:instrText>
    </w:r>
    <w:r w:rsidR="00F9612F">
      <w:rPr>
        <w:szCs w:val="21"/>
      </w:rPr>
      <w:fldChar w:fldCharType="separate"/>
    </w:r>
    <w:r w:rsidR="005A27D1">
      <w:rPr>
        <w:noProof/>
        <w:szCs w:val="21"/>
      </w:rPr>
      <w:t>1</w:t>
    </w:r>
    <w:r w:rsidR="00F9612F">
      <w:rPr>
        <w:szCs w:val="21"/>
      </w:rPr>
      <w:fldChar w:fldCharType="end"/>
    </w:r>
    <w:r>
      <w:rPr>
        <w:rFonts w:hint="eastAsia"/>
        <w:szCs w:val="21"/>
      </w:rPr>
      <w:t>页共</w:t>
    </w:r>
    <w:r>
      <w:rPr>
        <w:rFonts w:hint="eastAsia"/>
        <w:szCs w:val="21"/>
      </w:rPr>
      <w:t>30</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EE2" w:rsidRDefault="006D7EE2">
      <w:r>
        <w:separator/>
      </w:r>
    </w:p>
    <w:p w:rsidR="006D7EE2" w:rsidRDefault="006D7EE2"/>
  </w:footnote>
  <w:footnote w:type="continuationSeparator" w:id="1">
    <w:p w:rsidR="006D7EE2" w:rsidRDefault="006D7EE2">
      <w:r>
        <w:continuationSeparator/>
      </w:r>
    </w:p>
    <w:p w:rsidR="006D7EE2" w:rsidRDefault="006D7EE2"/>
  </w:footnote>
  <w:footnote w:type="continuationNotice" w:id="2">
    <w:p w:rsidR="006D7EE2" w:rsidRDefault="006D7EE2"/>
    <w:p w:rsidR="006D7EE2" w:rsidRDefault="006D7EE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9B" w:rsidRDefault="00F9612F">
    <w:pPr>
      <w:pStyle w:val="af"/>
    </w:pPr>
    <w:r>
      <w:rPr>
        <w:noProof/>
      </w:rPr>
      <w:pict>
        <v:line id="直接连接符 1" o:spid="_x0000_s4097" style="position:absolute;z-index:251659264;visibility:visible;mso-wrap-distance-top:-3e-5mm;mso-wrap-distance-bottom:-3e-5mm"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" strokecolor="#404040 [2429]" strokeweight=".5pt">
          <o:lock v:ext="edit" shapetype="f"/>
        </v:line>
      </w:pict>
    </w:r>
    <w:r w:rsidR="0070649B">
      <w:rPr>
        <w:rFonts w:hint="eastAsia"/>
      </w:rPr>
      <w:t>中北梦基金投资协议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nsid w:val="1AFB4166"/>
    <w:multiLevelType w:val="multilevel"/>
    <w:tmpl w:val="9B48C1C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nsid w:val="1B8D1BCD"/>
    <w:multiLevelType w:val="hybridMultilevel"/>
    <w:tmpl w:val="D15C56B6"/>
    <w:lvl w:ilvl="0" w:tplc="FC468E0C">
      <w:start w:val="1"/>
      <w:numFmt w:val="decimal"/>
      <w:lvlText w:val="（%1）"/>
      <w:lvlJc w:val="left"/>
      <w:pPr>
        <w:ind w:left="720" w:hanging="720"/>
      </w:pPr>
      <w:rPr>
        <w:rFonts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8">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0">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1">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2">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4">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6">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7">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8"/>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2"/>
  </w:num>
  <w:num w:numId="21">
    <w:abstractNumId w:val="26"/>
  </w:num>
  <w:num w:numId="22">
    <w:abstractNumId w:val="23"/>
  </w:num>
  <w:num w:numId="23">
    <w:abstractNumId w:val="35"/>
  </w:num>
  <w:num w:numId="24">
    <w:abstractNumId w:val="39"/>
  </w:num>
  <w:num w:numId="25">
    <w:abstractNumId w:val="27"/>
  </w:num>
  <w:num w:numId="26">
    <w:abstractNumId w:val="28"/>
  </w:num>
  <w:num w:numId="27">
    <w:abstractNumId w:val="43"/>
  </w:num>
  <w:num w:numId="28">
    <w:abstractNumId w:val="38"/>
  </w:num>
  <w:num w:numId="29">
    <w:abstractNumId w:val="44"/>
  </w:num>
  <w:num w:numId="30">
    <w:abstractNumId w:val="22"/>
  </w:num>
  <w:num w:numId="31">
    <w:abstractNumId w:val="31"/>
  </w:num>
  <w:num w:numId="32">
    <w:abstractNumId w:val="30"/>
  </w:num>
  <w:num w:numId="33">
    <w:abstractNumId w:val="34"/>
  </w:num>
  <w:num w:numId="34">
    <w:abstractNumId w:val="47"/>
  </w:num>
  <w:num w:numId="35">
    <w:abstractNumId w:val="20"/>
  </w:num>
  <w:num w:numId="36">
    <w:abstractNumId w:val="33"/>
  </w:num>
  <w:num w:numId="37">
    <w:abstractNumId w:val="25"/>
  </w:num>
  <w:num w:numId="38">
    <w:abstractNumId w:val="40"/>
  </w:num>
  <w:num w:numId="39">
    <w:abstractNumId w:val="36"/>
  </w:num>
  <w:num w:numId="40">
    <w:abstractNumId w:val="21"/>
  </w:num>
  <w:num w:numId="41">
    <w:abstractNumId w:val="17"/>
  </w:num>
  <w:num w:numId="42">
    <w:abstractNumId w:val="29"/>
  </w:num>
  <w:num w:numId="43">
    <w:abstractNumId w:val="18"/>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2"/>
  </w:num>
  <w:num w:numId="48">
    <w:abstractNumId w:val="41"/>
  </w:num>
  <w:num w:numId="49">
    <w:abstractNumId w:val="41"/>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5"/>
  </w:num>
  <w:num w:numId="51">
    <w:abstractNumId w:val="2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m">
    <w15:presenceInfo w15:providerId="None" w15:userId="ib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hideSpellingErrors/>
  <w:hideGrammaticalErrors/>
  <w:stylePaneFormatFilter w:val="3F01"/>
  <w:trackRevisions/>
  <w:defaultTabStop w:val="720"/>
  <w:noPunctuationKerning/>
  <w:characterSpacingControl w:val="doNotCompress"/>
  <w:doNotValidateAgainstSchema/>
  <w:doNotDemarcateInvalidXml/>
  <w:hdrShapeDefaults>
    <o:shapedefaults v:ext="edit" spidmax="7170"/>
    <o:shapelayout v:ext="edit">
      <o:idmap v:ext="edit" data="4"/>
    </o:shapelayout>
  </w:hdrShapeDefaults>
  <w:footnotePr>
    <w:footnote w:id="0"/>
    <w:footnote w:id="1"/>
    <w:footnote w:id="2"/>
  </w:footnotePr>
  <w:endnotePr>
    <w:endnote w:id="0"/>
    <w:endnote w:id="1"/>
    <w:endnote w:id="2"/>
  </w:endnotePr>
  <w:compat>
    <w:spaceForUL/>
    <w:doNotLeaveBackslashAlone/>
    <w:useFELayout/>
  </w:compat>
  <w:rsids>
    <w:rsidRoot w:val="00172A27"/>
    <w:rsid w:val="00000486"/>
    <w:rsid w:val="000028FC"/>
    <w:rsid w:val="000030F1"/>
    <w:rsid w:val="000048F0"/>
    <w:rsid w:val="0000756C"/>
    <w:rsid w:val="00010723"/>
    <w:rsid w:val="00010789"/>
    <w:rsid w:val="00011911"/>
    <w:rsid w:val="0001330A"/>
    <w:rsid w:val="00014F48"/>
    <w:rsid w:val="00015488"/>
    <w:rsid w:val="00016354"/>
    <w:rsid w:val="00016841"/>
    <w:rsid w:val="0001760D"/>
    <w:rsid w:val="00020DC7"/>
    <w:rsid w:val="00021701"/>
    <w:rsid w:val="000221C2"/>
    <w:rsid w:val="00022853"/>
    <w:rsid w:val="00023347"/>
    <w:rsid w:val="0002373F"/>
    <w:rsid w:val="00023C49"/>
    <w:rsid w:val="000243DF"/>
    <w:rsid w:val="0002443A"/>
    <w:rsid w:val="00025E20"/>
    <w:rsid w:val="00025E36"/>
    <w:rsid w:val="0002674A"/>
    <w:rsid w:val="0003015B"/>
    <w:rsid w:val="00030613"/>
    <w:rsid w:val="00030967"/>
    <w:rsid w:val="000313DB"/>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3C09"/>
    <w:rsid w:val="000551F9"/>
    <w:rsid w:val="00055F87"/>
    <w:rsid w:val="00056610"/>
    <w:rsid w:val="00056ACF"/>
    <w:rsid w:val="00061A96"/>
    <w:rsid w:val="00063C17"/>
    <w:rsid w:val="00064ACA"/>
    <w:rsid w:val="00064BA4"/>
    <w:rsid w:val="00064EA0"/>
    <w:rsid w:val="00065699"/>
    <w:rsid w:val="00065B5E"/>
    <w:rsid w:val="00065C43"/>
    <w:rsid w:val="00066AE1"/>
    <w:rsid w:val="00066F8E"/>
    <w:rsid w:val="000716FA"/>
    <w:rsid w:val="0007211F"/>
    <w:rsid w:val="000724F1"/>
    <w:rsid w:val="00072F3D"/>
    <w:rsid w:val="00075430"/>
    <w:rsid w:val="00075D7C"/>
    <w:rsid w:val="00080796"/>
    <w:rsid w:val="00081A0F"/>
    <w:rsid w:val="00081D4F"/>
    <w:rsid w:val="00081FEE"/>
    <w:rsid w:val="00082C64"/>
    <w:rsid w:val="00082EE9"/>
    <w:rsid w:val="00084BD5"/>
    <w:rsid w:val="0008797D"/>
    <w:rsid w:val="00091C7B"/>
    <w:rsid w:val="00092EAA"/>
    <w:rsid w:val="00092F32"/>
    <w:rsid w:val="00094566"/>
    <w:rsid w:val="0009501C"/>
    <w:rsid w:val="00096481"/>
    <w:rsid w:val="000966C8"/>
    <w:rsid w:val="0009785F"/>
    <w:rsid w:val="000A2832"/>
    <w:rsid w:val="000A3930"/>
    <w:rsid w:val="000A5C0E"/>
    <w:rsid w:val="000A5FCC"/>
    <w:rsid w:val="000A61DE"/>
    <w:rsid w:val="000A61F4"/>
    <w:rsid w:val="000B0016"/>
    <w:rsid w:val="000B1811"/>
    <w:rsid w:val="000B269F"/>
    <w:rsid w:val="000B34DC"/>
    <w:rsid w:val="000B4CEB"/>
    <w:rsid w:val="000B4FC4"/>
    <w:rsid w:val="000B743C"/>
    <w:rsid w:val="000C031A"/>
    <w:rsid w:val="000C1E9C"/>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0D89"/>
    <w:rsid w:val="00111BC8"/>
    <w:rsid w:val="00111D4E"/>
    <w:rsid w:val="0011215A"/>
    <w:rsid w:val="00112376"/>
    <w:rsid w:val="0011258C"/>
    <w:rsid w:val="00112E86"/>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40B01"/>
    <w:rsid w:val="00141593"/>
    <w:rsid w:val="0014168B"/>
    <w:rsid w:val="001419AD"/>
    <w:rsid w:val="001428B1"/>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448C"/>
    <w:rsid w:val="001747BD"/>
    <w:rsid w:val="00174B67"/>
    <w:rsid w:val="00174C89"/>
    <w:rsid w:val="00175D4E"/>
    <w:rsid w:val="001772DE"/>
    <w:rsid w:val="00181688"/>
    <w:rsid w:val="00181A24"/>
    <w:rsid w:val="00182E35"/>
    <w:rsid w:val="00185072"/>
    <w:rsid w:val="001852D3"/>
    <w:rsid w:val="00186403"/>
    <w:rsid w:val="00186890"/>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16F2"/>
    <w:rsid w:val="001E29D1"/>
    <w:rsid w:val="001E32A8"/>
    <w:rsid w:val="001E4198"/>
    <w:rsid w:val="001E53C9"/>
    <w:rsid w:val="001E5D08"/>
    <w:rsid w:val="001E65DB"/>
    <w:rsid w:val="001E6E91"/>
    <w:rsid w:val="001E7E69"/>
    <w:rsid w:val="001F07A6"/>
    <w:rsid w:val="001F1DD3"/>
    <w:rsid w:val="001F280B"/>
    <w:rsid w:val="001F2D99"/>
    <w:rsid w:val="001F3433"/>
    <w:rsid w:val="001F3D0E"/>
    <w:rsid w:val="001F540F"/>
    <w:rsid w:val="001F5E09"/>
    <w:rsid w:val="001F66E7"/>
    <w:rsid w:val="001F7940"/>
    <w:rsid w:val="00201D09"/>
    <w:rsid w:val="00204A20"/>
    <w:rsid w:val="002050F8"/>
    <w:rsid w:val="00205640"/>
    <w:rsid w:val="00205849"/>
    <w:rsid w:val="0020713B"/>
    <w:rsid w:val="002101C3"/>
    <w:rsid w:val="002147C0"/>
    <w:rsid w:val="00214905"/>
    <w:rsid w:val="002166D9"/>
    <w:rsid w:val="0021788C"/>
    <w:rsid w:val="002215EF"/>
    <w:rsid w:val="002217F2"/>
    <w:rsid w:val="002228AE"/>
    <w:rsid w:val="00223AD5"/>
    <w:rsid w:val="00223E6F"/>
    <w:rsid w:val="002241B0"/>
    <w:rsid w:val="002257C4"/>
    <w:rsid w:val="00226046"/>
    <w:rsid w:val="00227EDC"/>
    <w:rsid w:val="00230DB5"/>
    <w:rsid w:val="00231A90"/>
    <w:rsid w:val="00233CAA"/>
    <w:rsid w:val="00234B8A"/>
    <w:rsid w:val="00236F11"/>
    <w:rsid w:val="00237104"/>
    <w:rsid w:val="00240656"/>
    <w:rsid w:val="00241842"/>
    <w:rsid w:val="00241B8D"/>
    <w:rsid w:val="00241ED3"/>
    <w:rsid w:val="0024211F"/>
    <w:rsid w:val="00242EBF"/>
    <w:rsid w:val="00243871"/>
    <w:rsid w:val="002439F1"/>
    <w:rsid w:val="00244101"/>
    <w:rsid w:val="00244142"/>
    <w:rsid w:val="00245675"/>
    <w:rsid w:val="002458CF"/>
    <w:rsid w:val="00247021"/>
    <w:rsid w:val="002507DB"/>
    <w:rsid w:val="00253282"/>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586"/>
    <w:rsid w:val="00274C02"/>
    <w:rsid w:val="00275CD5"/>
    <w:rsid w:val="00276BBF"/>
    <w:rsid w:val="00276DB0"/>
    <w:rsid w:val="002771AE"/>
    <w:rsid w:val="002803D8"/>
    <w:rsid w:val="0028285F"/>
    <w:rsid w:val="00282ABB"/>
    <w:rsid w:val="002845D7"/>
    <w:rsid w:val="00284A08"/>
    <w:rsid w:val="00284E23"/>
    <w:rsid w:val="00285D2C"/>
    <w:rsid w:val="00285FA7"/>
    <w:rsid w:val="00286C42"/>
    <w:rsid w:val="00291EF8"/>
    <w:rsid w:val="00292013"/>
    <w:rsid w:val="00294F08"/>
    <w:rsid w:val="002968D8"/>
    <w:rsid w:val="002A0B2E"/>
    <w:rsid w:val="002A1A18"/>
    <w:rsid w:val="002A1EA8"/>
    <w:rsid w:val="002A2F73"/>
    <w:rsid w:val="002A3376"/>
    <w:rsid w:val="002A7213"/>
    <w:rsid w:val="002B072A"/>
    <w:rsid w:val="002B0904"/>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7C3"/>
    <w:rsid w:val="00315C21"/>
    <w:rsid w:val="00315F18"/>
    <w:rsid w:val="00320C03"/>
    <w:rsid w:val="00322EA4"/>
    <w:rsid w:val="00323159"/>
    <w:rsid w:val="003243DF"/>
    <w:rsid w:val="00324524"/>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942"/>
    <w:rsid w:val="0035270E"/>
    <w:rsid w:val="003530C9"/>
    <w:rsid w:val="00354B0F"/>
    <w:rsid w:val="00355218"/>
    <w:rsid w:val="003554F7"/>
    <w:rsid w:val="00355FA4"/>
    <w:rsid w:val="00361F7F"/>
    <w:rsid w:val="0036407A"/>
    <w:rsid w:val="00364628"/>
    <w:rsid w:val="00364E75"/>
    <w:rsid w:val="00365407"/>
    <w:rsid w:val="0036640D"/>
    <w:rsid w:val="00367A97"/>
    <w:rsid w:val="00370362"/>
    <w:rsid w:val="00370809"/>
    <w:rsid w:val="0037120E"/>
    <w:rsid w:val="00371DB5"/>
    <w:rsid w:val="00371F03"/>
    <w:rsid w:val="00372FBB"/>
    <w:rsid w:val="0037395E"/>
    <w:rsid w:val="00375A70"/>
    <w:rsid w:val="00375D5D"/>
    <w:rsid w:val="003760E0"/>
    <w:rsid w:val="00377410"/>
    <w:rsid w:val="003777B5"/>
    <w:rsid w:val="00377F9C"/>
    <w:rsid w:val="00377FB6"/>
    <w:rsid w:val="00380809"/>
    <w:rsid w:val="00381A26"/>
    <w:rsid w:val="00381E1A"/>
    <w:rsid w:val="003821D6"/>
    <w:rsid w:val="0038369B"/>
    <w:rsid w:val="003844E6"/>
    <w:rsid w:val="00384761"/>
    <w:rsid w:val="00384EA5"/>
    <w:rsid w:val="003859BA"/>
    <w:rsid w:val="00386713"/>
    <w:rsid w:val="003872B8"/>
    <w:rsid w:val="003878D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671"/>
    <w:rsid w:val="003A6C60"/>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08"/>
    <w:rsid w:val="003D099D"/>
    <w:rsid w:val="003D2CA0"/>
    <w:rsid w:val="003D2FA7"/>
    <w:rsid w:val="003D378D"/>
    <w:rsid w:val="003D3DA5"/>
    <w:rsid w:val="003D433A"/>
    <w:rsid w:val="003D4B7A"/>
    <w:rsid w:val="003E09D9"/>
    <w:rsid w:val="003E1280"/>
    <w:rsid w:val="003E1C3F"/>
    <w:rsid w:val="003E23DF"/>
    <w:rsid w:val="003E2F8D"/>
    <w:rsid w:val="003E69FE"/>
    <w:rsid w:val="003E6A74"/>
    <w:rsid w:val="003F460E"/>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21398"/>
    <w:rsid w:val="00423B6E"/>
    <w:rsid w:val="00424F9F"/>
    <w:rsid w:val="00425D9C"/>
    <w:rsid w:val="004267A0"/>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472"/>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A86"/>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AC4"/>
    <w:rsid w:val="00487D7A"/>
    <w:rsid w:val="0049192C"/>
    <w:rsid w:val="0049219B"/>
    <w:rsid w:val="004929C7"/>
    <w:rsid w:val="004930C1"/>
    <w:rsid w:val="00493B51"/>
    <w:rsid w:val="004A0AFB"/>
    <w:rsid w:val="004A254D"/>
    <w:rsid w:val="004A3E23"/>
    <w:rsid w:val="004A4718"/>
    <w:rsid w:val="004A4B71"/>
    <w:rsid w:val="004B1494"/>
    <w:rsid w:val="004B19E0"/>
    <w:rsid w:val="004B299A"/>
    <w:rsid w:val="004B40F4"/>
    <w:rsid w:val="004B5982"/>
    <w:rsid w:val="004B5A1E"/>
    <w:rsid w:val="004B64A8"/>
    <w:rsid w:val="004B6F3E"/>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153C"/>
    <w:rsid w:val="004E669C"/>
    <w:rsid w:val="004E7999"/>
    <w:rsid w:val="004F0943"/>
    <w:rsid w:val="004F0B63"/>
    <w:rsid w:val="004F1977"/>
    <w:rsid w:val="004F2FBA"/>
    <w:rsid w:val="004F366D"/>
    <w:rsid w:val="004F36B8"/>
    <w:rsid w:val="004F38A1"/>
    <w:rsid w:val="004F4557"/>
    <w:rsid w:val="004F6565"/>
    <w:rsid w:val="004F65BA"/>
    <w:rsid w:val="004F6917"/>
    <w:rsid w:val="004F7858"/>
    <w:rsid w:val="00500D2D"/>
    <w:rsid w:val="00502132"/>
    <w:rsid w:val="00502D7C"/>
    <w:rsid w:val="005051A2"/>
    <w:rsid w:val="00505287"/>
    <w:rsid w:val="005053A7"/>
    <w:rsid w:val="00507BC1"/>
    <w:rsid w:val="00507E50"/>
    <w:rsid w:val="00510910"/>
    <w:rsid w:val="00510A53"/>
    <w:rsid w:val="00510EFF"/>
    <w:rsid w:val="00511BBB"/>
    <w:rsid w:val="00512FB5"/>
    <w:rsid w:val="0051342B"/>
    <w:rsid w:val="00514D3A"/>
    <w:rsid w:val="00514E52"/>
    <w:rsid w:val="00516313"/>
    <w:rsid w:val="0051691E"/>
    <w:rsid w:val="00516B06"/>
    <w:rsid w:val="005171EC"/>
    <w:rsid w:val="00517298"/>
    <w:rsid w:val="00520B06"/>
    <w:rsid w:val="00520FE6"/>
    <w:rsid w:val="005243FF"/>
    <w:rsid w:val="00527629"/>
    <w:rsid w:val="00527EB0"/>
    <w:rsid w:val="00531DBB"/>
    <w:rsid w:val="0053230F"/>
    <w:rsid w:val="00532D01"/>
    <w:rsid w:val="0053368E"/>
    <w:rsid w:val="00533B75"/>
    <w:rsid w:val="00535448"/>
    <w:rsid w:val="0053654B"/>
    <w:rsid w:val="00537518"/>
    <w:rsid w:val="0054107A"/>
    <w:rsid w:val="00543042"/>
    <w:rsid w:val="00545F9E"/>
    <w:rsid w:val="0055191B"/>
    <w:rsid w:val="00551B5E"/>
    <w:rsid w:val="00551CAF"/>
    <w:rsid w:val="0055203B"/>
    <w:rsid w:val="00552121"/>
    <w:rsid w:val="00554E9A"/>
    <w:rsid w:val="00554EC2"/>
    <w:rsid w:val="0055546D"/>
    <w:rsid w:val="0056022B"/>
    <w:rsid w:val="00561193"/>
    <w:rsid w:val="005617D9"/>
    <w:rsid w:val="0056369D"/>
    <w:rsid w:val="005638DF"/>
    <w:rsid w:val="00564E04"/>
    <w:rsid w:val="00565286"/>
    <w:rsid w:val="0056680E"/>
    <w:rsid w:val="00567021"/>
    <w:rsid w:val="00570C38"/>
    <w:rsid w:val="00571373"/>
    <w:rsid w:val="00571C07"/>
    <w:rsid w:val="005726D6"/>
    <w:rsid w:val="0057320E"/>
    <w:rsid w:val="00573526"/>
    <w:rsid w:val="005737FF"/>
    <w:rsid w:val="005764D5"/>
    <w:rsid w:val="005800A2"/>
    <w:rsid w:val="00581A45"/>
    <w:rsid w:val="00582C77"/>
    <w:rsid w:val="005842B0"/>
    <w:rsid w:val="00584614"/>
    <w:rsid w:val="0058476E"/>
    <w:rsid w:val="00587E9E"/>
    <w:rsid w:val="005902C8"/>
    <w:rsid w:val="00593F96"/>
    <w:rsid w:val="0059435F"/>
    <w:rsid w:val="00595072"/>
    <w:rsid w:val="005951C3"/>
    <w:rsid w:val="005968F2"/>
    <w:rsid w:val="00596C05"/>
    <w:rsid w:val="00597568"/>
    <w:rsid w:val="00597DA1"/>
    <w:rsid w:val="005A19AE"/>
    <w:rsid w:val="005A27D1"/>
    <w:rsid w:val="005A2912"/>
    <w:rsid w:val="005A52B1"/>
    <w:rsid w:val="005B0C7D"/>
    <w:rsid w:val="005B1DD3"/>
    <w:rsid w:val="005B3238"/>
    <w:rsid w:val="005B3552"/>
    <w:rsid w:val="005B3946"/>
    <w:rsid w:val="005B3C65"/>
    <w:rsid w:val="005B3D18"/>
    <w:rsid w:val="005B445D"/>
    <w:rsid w:val="005B5859"/>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2D89"/>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E15"/>
    <w:rsid w:val="0061759B"/>
    <w:rsid w:val="0062051A"/>
    <w:rsid w:val="00621978"/>
    <w:rsid w:val="006222F5"/>
    <w:rsid w:val="00622628"/>
    <w:rsid w:val="00624386"/>
    <w:rsid w:val="006245A5"/>
    <w:rsid w:val="00625C67"/>
    <w:rsid w:val="00626898"/>
    <w:rsid w:val="00626A0B"/>
    <w:rsid w:val="0062701D"/>
    <w:rsid w:val="00627A0D"/>
    <w:rsid w:val="00627BB5"/>
    <w:rsid w:val="006300B6"/>
    <w:rsid w:val="00631FFA"/>
    <w:rsid w:val="006333F3"/>
    <w:rsid w:val="00634C4B"/>
    <w:rsid w:val="0063676F"/>
    <w:rsid w:val="006400C5"/>
    <w:rsid w:val="00642E31"/>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5AFC"/>
    <w:rsid w:val="00666916"/>
    <w:rsid w:val="00667BEC"/>
    <w:rsid w:val="00670175"/>
    <w:rsid w:val="00671AB6"/>
    <w:rsid w:val="00672D1F"/>
    <w:rsid w:val="00673783"/>
    <w:rsid w:val="006744C0"/>
    <w:rsid w:val="00674F19"/>
    <w:rsid w:val="006750C6"/>
    <w:rsid w:val="006758D4"/>
    <w:rsid w:val="006761E4"/>
    <w:rsid w:val="0067671F"/>
    <w:rsid w:val="00680132"/>
    <w:rsid w:val="00680CC3"/>
    <w:rsid w:val="00680E88"/>
    <w:rsid w:val="006819A3"/>
    <w:rsid w:val="006836D7"/>
    <w:rsid w:val="00683841"/>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4914"/>
    <w:rsid w:val="006B63CF"/>
    <w:rsid w:val="006B6B72"/>
    <w:rsid w:val="006C07B9"/>
    <w:rsid w:val="006C0896"/>
    <w:rsid w:val="006C3666"/>
    <w:rsid w:val="006C4BB2"/>
    <w:rsid w:val="006C5FE8"/>
    <w:rsid w:val="006C77FE"/>
    <w:rsid w:val="006C7C25"/>
    <w:rsid w:val="006D0AB0"/>
    <w:rsid w:val="006D272E"/>
    <w:rsid w:val="006D30F1"/>
    <w:rsid w:val="006D342D"/>
    <w:rsid w:val="006D361A"/>
    <w:rsid w:val="006D3FD0"/>
    <w:rsid w:val="006D524D"/>
    <w:rsid w:val="006D557E"/>
    <w:rsid w:val="006D6330"/>
    <w:rsid w:val="006D6878"/>
    <w:rsid w:val="006D6EED"/>
    <w:rsid w:val="006D6F66"/>
    <w:rsid w:val="006D7511"/>
    <w:rsid w:val="006D7EE2"/>
    <w:rsid w:val="006E073E"/>
    <w:rsid w:val="006E1003"/>
    <w:rsid w:val="006E1F77"/>
    <w:rsid w:val="006E2F65"/>
    <w:rsid w:val="006E3416"/>
    <w:rsid w:val="006E3B2E"/>
    <w:rsid w:val="006E5FEF"/>
    <w:rsid w:val="006E60AF"/>
    <w:rsid w:val="006F13D2"/>
    <w:rsid w:val="006F1B57"/>
    <w:rsid w:val="006F3E4D"/>
    <w:rsid w:val="006F4BEC"/>
    <w:rsid w:val="006F6CC0"/>
    <w:rsid w:val="006F6E20"/>
    <w:rsid w:val="0070049F"/>
    <w:rsid w:val="0070115A"/>
    <w:rsid w:val="0070166C"/>
    <w:rsid w:val="0070400C"/>
    <w:rsid w:val="0070649B"/>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ED6"/>
    <w:rsid w:val="00722C54"/>
    <w:rsid w:val="00724D9D"/>
    <w:rsid w:val="00725B54"/>
    <w:rsid w:val="00726A70"/>
    <w:rsid w:val="007277FF"/>
    <w:rsid w:val="00727932"/>
    <w:rsid w:val="00730577"/>
    <w:rsid w:val="0073147C"/>
    <w:rsid w:val="00731D71"/>
    <w:rsid w:val="00734448"/>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4C5D"/>
    <w:rsid w:val="0077565F"/>
    <w:rsid w:val="007757BD"/>
    <w:rsid w:val="00775E92"/>
    <w:rsid w:val="00776AA4"/>
    <w:rsid w:val="00776ACF"/>
    <w:rsid w:val="00777602"/>
    <w:rsid w:val="007815A0"/>
    <w:rsid w:val="00781F69"/>
    <w:rsid w:val="0078430A"/>
    <w:rsid w:val="00784431"/>
    <w:rsid w:val="00784A99"/>
    <w:rsid w:val="00784E52"/>
    <w:rsid w:val="00785CA5"/>
    <w:rsid w:val="00786AA5"/>
    <w:rsid w:val="007902F6"/>
    <w:rsid w:val="00791034"/>
    <w:rsid w:val="00791EDC"/>
    <w:rsid w:val="0079244D"/>
    <w:rsid w:val="007926CF"/>
    <w:rsid w:val="007926FD"/>
    <w:rsid w:val="00792814"/>
    <w:rsid w:val="00792E2B"/>
    <w:rsid w:val="00793242"/>
    <w:rsid w:val="00794B9D"/>
    <w:rsid w:val="00795080"/>
    <w:rsid w:val="00796EE2"/>
    <w:rsid w:val="00797E9D"/>
    <w:rsid w:val="007A1B64"/>
    <w:rsid w:val="007A25A1"/>
    <w:rsid w:val="007A3AD2"/>
    <w:rsid w:val="007A409C"/>
    <w:rsid w:val="007A6653"/>
    <w:rsid w:val="007A76C0"/>
    <w:rsid w:val="007A7A66"/>
    <w:rsid w:val="007B11A9"/>
    <w:rsid w:val="007B1382"/>
    <w:rsid w:val="007B142B"/>
    <w:rsid w:val="007B25EA"/>
    <w:rsid w:val="007B271C"/>
    <w:rsid w:val="007B3A1A"/>
    <w:rsid w:val="007B628C"/>
    <w:rsid w:val="007C16C0"/>
    <w:rsid w:val="007C22A0"/>
    <w:rsid w:val="007C34D1"/>
    <w:rsid w:val="007C4891"/>
    <w:rsid w:val="007C7B55"/>
    <w:rsid w:val="007C7C1F"/>
    <w:rsid w:val="007C7C7A"/>
    <w:rsid w:val="007D0B86"/>
    <w:rsid w:val="007D2833"/>
    <w:rsid w:val="007D29F4"/>
    <w:rsid w:val="007D2CD1"/>
    <w:rsid w:val="007D4EB5"/>
    <w:rsid w:val="007D572F"/>
    <w:rsid w:val="007D577E"/>
    <w:rsid w:val="007D5D13"/>
    <w:rsid w:val="007D76E5"/>
    <w:rsid w:val="007D7966"/>
    <w:rsid w:val="007E1842"/>
    <w:rsid w:val="007E21C2"/>
    <w:rsid w:val="007E23BF"/>
    <w:rsid w:val="007E3E8F"/>
    <w:rsid w:val="007E401B"/>
    <w:rsid w:val="007E40EC"/>
    <w:rsid w:val="007E794A"/>
    <w:rsid w:val="007F0399"/>
    <w:rsid w:val="007F5940"/>
    <w:rsid w:val="007F5C18"/>
    <w:rsid w:val="00800EB3"/>
    <w:rsid w:val="00802165"/>
    <w:rsid w:val="008021A8"/>
    <w:rsid w:val="00802EFE"/>
    <w:rsid w:val="00806235"/>
    <w:rsid w:val="00807986"/>
    <w:rsid w:val="00807BE9"/>
    <w:rsid w:val="0081076E"/>
    <w:rsid w:val="00810D02"/>
    <w:rsid w:val="00811903"/>
    <w:rsid w:val="00811A69"/>
    <w:rsid w:val="00815F91"/>
    <w:rsid w:val="008162A6"/>
    <w:rsid w:val="00820B26"/>
    <w:rsid w:val="00821D90"/>
    <w:rsid w:val="00821E39"/>
    <w:rsid w:val="00824525"/>
    <w:rsid w:val="00825946"/>
    <w:rsid w:val="00830562"/>
    <w:rsid w:val="0083099E"/>
    <w:rsid w:val="00832240"/>
    <w:rsid w:val="0083339B"/>
    <w:rsid w:val="008344F1"/>
    <w:rsid w:val="00834AC0"/>
    <w:rsid w:val="00834BC2"/>
    <w:rsid w:val="00835DF6"/>
    <w:rsid w:val="008363DF"/>
    <w:rsid w:val="00836E56"/>
    <w:rsid w:val="0083744B"/>
    <w:rsid w:val="008375A8"/>
    <w:rsid w:val="0084038A"/>
    <w:rsid w:val="00842090"/>
    <w:rsid w:val="008420E1"/>
    <w:rsid w:val="008450AD"/>
    <w:rsid w:val="0084599F"/>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7155C"/>
    <w:rsid w:val="008765ED"/>
    <w:rsid w:val="00880E24"/>
    <w:rsid w:val="0088101E"/>
    <w:rsid w:val="008817D0"/>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96E84"/>
    <w:rsid w:val="008A05CE"/>
    <w:rsid w:val="008A0899"/>
    <w:rsid w:val="008A1059"/>
    <w:rsid w:val="008A171E"/>
    <w:rsid w:val="008A23F0"/>
    <w:rsid w:val="008A3139"/>
    <w:rsid w:val="008A7377"/>
    <w:rsid w:val="008A73F4"/>
    <w:rsid w:val="008B06F5"/>
    <w:rsid w:val="008B24DE"/>
    <w:rsid w:val="008B328C"/>
    <w:rsid w:val="008B3627"/>
    <w:rsid w:val="008B42C9"/>
    <w:rsid w:val="008B50E3"/>
    <w:rsid w:val="008B5858"/>
    <w:rsid w:val="008B6971"/>
    <w:rsid w:val="008B769C"/>
    <w:rsid w:val="008B7827"/>
    <w:rsid w:val="008C1010"/>
    <w:rsid w:val="008C2CEC"/>
    <w:rsid w:val="008C4058"/>
    <w:rsid w:val="008C4958"/>
    <w:rsid w:val="008C4E70"/>
    <w:rsid w:val="008C500C"/>
    <w:rsid w:val="008C5228"/>
    <w:rsid w:val="008C5A04"/>
    <w:rsid w:val="008C7310"/>
    <w:rsid w:val="008D02A2"/>
    <w:rsid w:val="008D2A0C"/>
    <w:rsid w:val="008D3839"/>
    <w:rsid w:val="008D4FC2"/>
    <w:rsid w:val="008D511B"/>
    <w:rsid w:val="008D6EC0"/>
    <w:rsid w:val="008E0626"/>
    <w:rsid w:val="008E125C"/>
    <w:rsid w:val="008E1AA6"/>
    <w:rsid w:val="008E28E6"/>
    <w:rsid w:val="008E2ADD"/>
    <w:rsid w:val="008E3FBB"/>
    <w:rsid w:val="008E42AC"/>
    <w:rsid w:val="008E4AB1"/>
    <w:rsid w:val="008E664D"/>
    <w:rsid w:val="008F05BA"/>
    <w:rsid w:val="008F2F87"/>
    <w:rsid w:val="008F30C8"/>
    <w:rsid w:val="008F36E5"/>
    <w:rsid w:val="008F3947"/>
    <w:rsid w:val="008F3A9D"/>
    <w:rsid w:val="008F3CAD"/>
    <w:rsid w:val="008F5B7B"/>
    <w:rsid w:val="008F5C3E"/>
    <w:rsid w:val="008F5D1D"/>
    <w:rsid w:val="008F6E63"/>
    <w:rsid w:val="008F6F0F"/>
    <w:rsid w:val="00900D0D"/>
    <w:rsid w:val="0090137F"/>
    <w:rsid w:val="00902300"/>
    <w:rsid w:val="00902D29"/>
    <w:rsid w:val="00903013"/>
    <w:rsid w:val="00903FD9"/>
    <w:rsid w:val="00905654"/>
    <w:rsid w:val="00907070"/>
    <w:rsid w:val="0090793A"/>
    <w:rsid w:val="00911BE9"/>
    <w:rsid w:val="0091311D"/>
    <w:rsid w:val="009143FA"/>
    <w:rsid w:val="009167CD"/>
    <w:rsid w:val="00917A2E"/>
    <w:rsid w:val="00917AE8"/>
    <w:rsid w:val="00920748"/>
    <w:rsid w:val="009207F1"/>
    <w:rsid w:val="009209DB"/>
    <w:rsid w:val="0092234B"/>
    <w:rsid w:val="00922748"/>
    <w:rsid w:val="00925624"/>
    <w:rsid w:val="00925732"/>
    <w:rsid w:val="009315EC"/>
    <w:rsid w:val="00931953"/>
    <w:rsid w:val="00931F6A"/>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25B3"/>
    <w:rsid w:val="00953E95"/>
    <w:rsid w:val="009571BE"/>
    <w:rsid w:val="00957D15"/>
    <w:rsid w:val="00960491"/>
    <w:rsid w:val="00961BE9"/>
    <w:rsid w:val="00961E91"/>
    <w:rsid w:val="00963599"/>
    <w:rsid w:val="00963DE8"/>
    <w:rsid w:val="00964CD8"/>
    <w:rsid w:val="0096577B"/>
    <w:rsid w:val="00966776"/>
    <w:rsid w:val="00966B8D"/>
    <w:rsid w:val="00966BEA"/>
    <w:rsid w:val="00966EE1"/>
    <w:rsid w:val="009713F0"/>
    <w:rsid w:val="0097175E"/>
    <w:rsid w:val="0097249D"/>
    <w:rsid w:val="00972C9C"/>
    <w:rsid w:val="009738CF"/>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F27"/>
    <w:rsid w:val="009958AA"/>
    <w:rsid w:val="00995EBB"/>
    <w:rsid w:val="00996AFE"/>
    <w:rsid w:val="00997DBE"/>
    <w:rsid w:val="009A04AC"/>
    <w:rsid w:val="009A0C73"/>
    <w:rsid w:val="009A0CFF"/>
    <w:rsid w:val="009A1EA9"/>
    <w:rsid w:val="009A4491"/>
    <w:rsid w:val="009A52BB"/>
    <w:rsid w:val="009A5D72"/>
    <w:rsid w:val="009A6251"/>
    <w:rsid w:val="009A7E87"/>
    <w:rsid w:val="009B0512"/>
    <w:rsid w:val="009B1796"/>
    <w:rsid w:val="009B25EE"/>
    <w:rsid w:val="009B2AD7"/>
    <w:rsid w:val="009B3E80"/>
    <w:rsid w:val="009B5F62"/>
    <w:rsid w:val="009B6BC9"/>
    <w:rsid w:val="009B71D0"/>
    <w:rsid w:val="009B7369"/>
    <w:rsid w:val="009B7F47"/>
    <w:rsid w:val="009C0293"/>
    <w:rsid w:val="009C1603"/>
    <w:rsid w:val="009C2493"/>
    <w:rsid w:val="009C304B"/>
    <w:rsid w:val="009C3AA4"/>
    <w:rsid w:val="009C3CF5"/>
    <w:rsid w:val="009C3D87"/>
    <w:rsid w:val="009C41DE"/>
    <w:rsid w:val="009C5C2A"/>
    <w:rsid w:val="009C5D61"/>
    <w:rsid w:val="009C5DFD"/>
    <w:rsid w:val="009C679C"/>
    <w:rsid w:val="009C7820"/>
    <w:rsid w:val="009D0719"/>
    <w:rsid w:val="009D1554"/>
    <w:rsid w:val="009D3130"/>
    <w:rsid w:val="009D3C00"/>
    <w:rsid w:val="009D447E"/>
    <w:rsid w:val="009D4EC8"/>
    <w:rsid w:val="009D532E"/>
    <w:rsid w:val="009D5BDC"/>
    <w:rsid w:val="009D5E3B"/>
    <w:rsid w:val="009D77EA"/>
    <w:rsid w:val="009E06C0"/>
    <w:rsid w:val="009E0AB3"/>
    <w:rsid w:val="009E1E70"/>
    <w:rsid w:val="009E2C2E"/>
    <w:rsid w:val="009E522F"/>
    <w:rsid w:val="009E5921"/>
    <w:rsid w:val="009E5D37"/>
    <w:rsid w:val="009E6DE9"/>
    <w:rsid w:val="009F2034"/>
    <w:rsid w:val="009F2692"/>
    <w:rsid w:val="009F2D3F"/>
    <w:rsid w:val="009F3434"/>
    <w:rsid w:val="009F397F"/>
    <w:rsid w:val="009F748E"/>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2752"/>
    <w:rsid w:val="00A23905"/>
    <w:rsid w:val="00A24267"/>
    <w:rsid w:val="00A259A9"/>
    <w:rsid w:val="00A26080"/>
    <w:rsid w:val="00A27246"/>
    <w:rsid w:val="00A3058A"/>
    <w:rsid w:val="00A308A8"/>
    <w:rsid w:val="00A32F17"/>
    <w:rsid w:val="00A33458"/>
    <w:rsid w:val="00A334DE"/>
    <w:rsid w:val="00A404F4"/>
    <w:rsid w:val="00A41D8E"/>
    <w:rsid w:val="00A45ABB"/>
    <w:rsid w:val="00A50092"/>
    <w:rsid w:val="00A500B0"/>
    <w:rsid w:val="00A50438"/>
    <w:rsid w:val="00A50FCB"/>
    <w:rsid w:val="00A51170"/>
    <w:rsid w:val="00A5195E"/>
    <w:rsid w:val="00A51B8D"/>
    <w:rsid w:val="00A54894"/>
    <w:rsid w:val="00A550DE"/>
    <w:rsid w:val="00A55F52"/>
    <w:rsid w:val="00A56DC8"/>
    <w:rsid w:val="00A57068"/>
    <w:rsid w:val="00A574AE"/>
    <w:rsid w:val="00A574DC"/>
    <w:rsid w:val="00A6051B"/>
    <w:rsid w:val="00A607D1"/>
    <w:rsid w:val="00A60DE1"/>
    <w:rsid w:val="00A6242D"/>
    <w:rsid w:val="00A6293E"/>
    <w:rsid w:val="00A629C5"/>
    <w:rsid w:val="00A64D90"/>
    <w:rsid w:val="00A65EFC"/>
    <w:rsid w:val="00A665FF"/>
    <w:rsid w:val="00A66A80"/>
    <w:rsid w:val="00A67C3A"/>
    <w:rsid w:val="00A707C4"/>
    <w:rsid w:val="00A71232"/>
    <w:rsid w:val="00A724D9"/>
    <w:rsid w:val="00A7250D"/>
    <w:rsid w:val="00A72D66"/>
    <w:rsid w:val="00A74861"/>
    <w:rsid w:val="00A74A81"/>
    <w:rsid w:val="00A806B2"/>
    <w:rsid w:val="00A81E91"/>
    <w:rsid w:val="00A826BF"/>
    <w:rsid w:val="00A8384D"/>
    <w:rsid w:val="00A84379"/>
    <w:rsid w:val="00A84D25"/>
    <w:rsid w:val="00A85A86"/>
    <w:rsid w:val="00A86CD3"/>
    <w:rsid w:val="00A87B37"/>
    <w:rsid w:val="00A87ECF"/>
    <w:rsid w:val="00A90827"/>
    <w:rsid w:val="00A92AB2"/>
    <w:rsid w:val="00A92AF3"/>
    <w:rsid w:val="00A93DE8"/>
    <w:rsid w:val="00A94CE9"/>
    <w:rsid w:val="00A960D7"/>
    <w:rsid w:val="00A967C7"/>
    <w:rsid w:val="00A96B66"/>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B1305"/>
    <w:rsid w:val="00AB27D0"/>
    <w:rsid w:val="00AB42C1"/>
    <w:rsid w:val="00AB45FE"/>
    <w:rsid w:val="00AB527D"/>
    <w:rsid w:val="00AB5E3F"/>
    <w:rsid w:val="00AC0363"/>
    <w:rsid w:val="00AC1D47"/>
    <w:rsid w:val="00AC3D40"/>
    <w:rsid w:val="00AC4031"/>
    <w:rsid w:val="00AC4924"/>
    <w:rsid w:val="00AC4BB4"/>
    <w:rsid w:val="00AC507B"/>
    <w:rsid w:val="00AC5284"/>
    <w:rsid w:val="00AC551D"/>
    <w:rsid w:val="00AD09C1"/>
    <w:rsid w:val="00AD1E36"/>
    <w:rsid w:val="00AD26F0"/>
    <w:rsid w:val="00AD3ED2"/>
    <w:rsid w:val="00AD5379"/>
    <w:rsid w:val="00AD543B"/>
    <w:rsid w:val="00AD60B1"/>
    <w:rsid w:val="00AE06F5"/>
    <w:rsid w:val="00AE0E5B"/>
    <w:rsid w:val="00AE0F96"/>
    <w:rsid w:val="00AE1B0E"/>
    <w:rsid w:val="00AE34C5"/>
    <w:rsid w:val="00AE3732"/>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5D6"/>
    <w:rsid w:val="00B028C4"/>
    <w:rsid w:val="00B06685"/>
    <w:rsid w:val="00B06A45"/>
    <w:rsid w:val="00B06DEB"/>
    <w:rsid w:val="00B07E3F"/>
    <w:rsid w:val="00B10DDF"/>
    <w:rsid w:val="00B116B9"/>
    <w:rsid w:val="00B11921"/>
    <w:rsid w:val="00B12CAC"/>
    <w:rsid w:val="00B132D4"/>
    <w:rsid w:val="00B14ABB"/>
    <w:rsid w:val="00B14D0F"/>
    <w:rsid w:val="00B155E1"/>
    <w:rsid w:val="00B161CB"/>
    <w:rsid w:val="00B167FF"/>
    <w:rsid w:val="00B169DF"/>
    <w:rsid w:val="00B169F5"/>
    <w:rsid w:val="00B17781"/>
    <w:rsid w:val="00B212DA"/>
    <w:rsid w:val="00B23606"/>
    <w:rsid w:val="00B23F39"/>
    <w:rsid w:val="00B241E5"/>
    <w:rsid w:val="00B243CE"/>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70C8"/>
    <w:rsid w:val="00B5711A"/>
    <w:rsid w:val="00B5746F"/>
    <w:rsid w:val="00B6060E"/>
    <w:rsid w:val="00B62B69"/>
    <w:rsid w:val="00B63D75"/>
    <w:rsid w:val="00B65A37"/>
    <w:rsid w:val="00B65C7D"/>
    <w:rsid w:val="00B665E3"/>
    <w:rsid w:val="00B67C11"/>
    <w:rsid w:val="00B7338E"/>
    <w:rsid w:val="00B74043"/>
    <w:rsid w:val="00B749A4"/>
    <w:rsid w:val="00B76995"/>
    <w:rsid w:val="00B772FD"/>
    <w:rsid w:val="00B77514"/>
    <w:rsid w:val="00B77CDC"/>
    <w:rsid w:val="00B77DA9"/>
    <w:rsid w:val="00B8056D"/>
    <w:rsid w:val="00B80978"/>
    <w:rsid w:val="00B8105E"/>
    <w:rsid w:val="00B858F9"/>
    <w:rsid w:val="00B861F6"/>
    <w:rsid w:val="00B86784"/>
    <w:rsid w:val="00B8710D"/>
    <w:rsid w:val="00B91819"/>
    <w:rsid w:val="00B91F42"/>
    <w:rsid w:val="00B92277"/>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472B"/>
    <w:rsid w:val="00BB5693"/>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5D0B"/>
    <w:rsid w:val="00BE65DA"/>
    <w:rsid w:val="00BF03D0"/>
    <w:rsid w:val="00BF5739"/>
    <w:rsid w:val="00BF5DC4"/>
    <w:rsid w:val="00BF6AC5"/>
    <w:rsid w:val="00BF7F1C"/>
    <w:rsid w:val="00C01D2E"/>
    <w:rsid w:val="00C02CEE"/>
    <w:rsid w:val="00C050A2"/>
    <w:rsid w:val="00C115BD"/>
    <w:rsid w:val="00C11B93"/>
    <w:rsid w:val="00C11DDE"/>
    <w:rsid w:val="00C12550"/>
    <w:rsid w:val="00C12859"/>
    <w:rsid w:val="00C12DF5"/>
    <w:rsid w:val="00C131A2"/>
    <w:rsid w:val="00C139BA"/>
    <w:rsid w:val="00C150AF"/>
    <w:rsid w:val="00C1526A"/>
    <w:rsid w:val="00C15BFA"/>
    <w:rsid w:val="00C16A41"/>
    <w:rsid w:val="00C20574"/>
    <w:rsid w:val="00C20931"/>
    <w:rsid w:val="00C20D7C"/>
    <w:rsid w:val="00C20E79"/>
    <w:rsid w:val="00C2129B"/>
    <w:rsid w:val="00C21C29"/>
    <w:rsid w:val="00C23C55"/>
    <w:rsid w:val="00C24AF2"/>
    <w:rsid w:val="00C24D8E"/>
    <w:rsid w:val="00C25E11"/>
    <w:rsid w:val="00C26684"/>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4BF4"/>
    <w:rsid w:val="00C460D7"/>
    <w:rsid w:val="00C47273"/>
    <w:rsid w:val="00C504E3"/>
    <w:rsid w:val="00C50866"/>
    <w:rsid w:val="00C51226"/>
    <w:rsid w:val="00C51589"/>
    <w:rsid w:val="00C519BC"/>
    <w:rsid w:val="00C52CCC"/>
    <w:rsid w:val="00C5313B"/>
    <w:rsid w:val="00C535E6"/>
    <w:rsid w:val="00C54869"/>
    <w:rsid w:val="00C54874"/>
    <w:rsid w:val="00C55789"/>
    <w:rsid w:val="00C57270"/>
    <w:rsid w:val="00C57576"/>
    <w:rsid w:val="00C60158"/>
    <w:rsid w:val="00C61288"/>
    <w:rsid w:val="00C619A4"/>
    <w:rsid w:val="00C6612E"/>
    <w:rsid w:val="00C668DC"/>
    <w:rsid w:val="00C7018C"/>
    <w:rsid w:val="00C711D7"/>
    <w:rsid w:val="00C711E4"/>
    <w:rsid w:val="00C7141F"/>
    <w:rsid w:val="00C718FF"/>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0A25"/>
    <w:rsid w:val="00CA1750"/>
    <w:rsid w:val="00CA2310"/>
    <w:rsid w:val="00CA2F6F"/>
    <w:rsid w:val="00CA43F3"/>
    <w:rsid w:val="00CA5952"/>
    <w:rsid w:val="00CA5D1F"/>
    <w:rsid w:val="00CA634A"/>
    <w:rsid w:val="00CB18AE"/>
    <w:rsid w:val="00CB1901"/>
    <w:rsid w:val="00CB3305"/>
    <w:rsid w:val="00CB3EDB"/>
    <w:rsid w:val="00CB5EE6"/>
    <w:rsid w:val="00CB639A"/>
    <w:rsid w:val="00CC07BD"/>
    <w:rsid w:val="00CC10C4"/>
    <w:rsid w:val="00CC1E9D"/>
    <w:rsid w:val="00CC2C33"/>
    <w:rsid w:val="00CC31D7"/>
    <w:rsid w:val="00CD0C31"/>
    <w:rsid w:val="00CD19A2"/>
    <w:rsid w:val="00CD1BC7"/>
    <w:rsid w:val="00CD211D"/>
    <w:rsid w:val="00CD34D9"/>
    <w:rsid w:val="00CD6A22"/>
    <w:rsid w:val="00CD6B02"/>
    <w:rsid w:val="00CE0BE0"/>
    <w:rsid w:val="00CE168E"/>
    <w:rsid w:val="00CE2748"/>
    <w:rsid w:val="00CE408A"/>
    <w:rsid w:val="00CE454B"/>
    <w:rsid w:val="00CE55BC"/>
    <w:rsid w:val="00CE59CB"/>
    <w:rsid w:val="00CE758C"/>
    <w:rsid w:val="00CF00E8"/>
    <w:rsid w:val="00CF0DC6"/>
    <w:rsid w:val="00CF227B"/>
    <w:rsid w:val="00CF27E5"/>
    <w:rsid w:val="00CF33D2"/>
    <w:rsid w:val="00CF4632"/>
    <w:rsid w:val="00CF4960"/>
    <w:rsid w:val="00CF501B"/>
    <w:rsid w:val="00CF6BB4"/>
    <w:rsid w:val="00CF7193"/>
    <w:rsid w:val="00CF7B3D"/>
    <w:rsid w:val="00CF7F96"/>
    <w:rsid w:val="00D0055E"/>
    <w:rsid w:val="00D02D35"/>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8C7"/>
    <w:rsid w:val="00D16EDE"/>
    <w:rsid w:val="00D17CFD"/>
    <w:rsid w:val="00D2075E"/>
    <w:rsid w:val="00D20781"/>
    <w:rsid w:val="00D209F5"/>
    <w:rsid w:val="00D21FBC"/>
    <w:rsid w:val="00D22AC8"/>
    <w:rsid w:val="00D23C96"/>
    <w:rsid w:val="00D249B8"/>
    <w:rsid w:val="00D24AA8"/>
    <w:rsid w:val="00D25443"/>
    <w:rsid w:val="00D25E8E"/>
    <w:rsid w:val="00D27C6F"/>
    <w:rsid w:val="00D30ACD"/>
    <w:rsid w:val="00D30FF0"/>
    <w:rsid w:val="00D31345"/>
    <w:rsid w:val="00D3267C"/>
    <w:rsid w:val="00D333B6"/>
    <w:rsid w:val="00D33507"/>
    <w:rsid w:val="00D35344"/>
    <w:rsid w:val="00D35DBE"/>
    <w:rsid w:val="00D36F2E"/>
    <w:rsid w:val="00D41594"/>
    <w:rsid w:val="00D4232E"/>
    <w:rsid w:val="00D4265B"/>
    <w:rsid w:val="00D42DE7"/>
    <w:rsid w:val="00D44712"/>
    <w:rsid w:val="00D456D3"/>
    <w:rsid w:val="00D47654"/>
    <w:rsid w:val="00D50312"/>
    <w:rsid w:val="00D51DF1"/>
    <w:rsid w:val="00D52DFD"/>
    <w:rsid w:val="00D5309C"/>
    <w:rsid w:val="00D536E5"/>
    <w:rsid w:val="00D542A5"/>
    <w:rsid w:val="00D56025"/>
    <w:rsid w:val="00D57040"/>
    <w:rsid w:val="00D627C9"/>
    <w:rsid w:val="00D6706B"/>
    <w:rsid w:val="00D6741A"/>
    <w:rsid w:val="00D704A1"/>
    <w:rsid w:val="00D705E6"/>
    <w:rsid w:val="00D74035"/>
    <w:rsid w:val="00D7608D"/>
    <w:rsid w:val="00D762F5"/>
    <w:rsid w:val="00D77070"/>
    <w:rsid w:val="00D837B2"/>
    <w:rsid w:val="00D85617"/>
    <w:rsid w:val="00D85E78"/>
    <w:rsid w:val="00D865FB"/>
    <w:rsid w:val="00D875EF"/>
    <w:rsid w:val="00D90954"/>
    <w:rsid w:val="00D91762"/>
    <w:rsid w:val="00D918BA"/>
    <w:rsid w:val="00D91C72"/>
    <w:rsid w:val="00D924E2"/>
    <w:rsid w:val="00D92F79"/>
    <w:rsid w:val="00D93F54"/>
    <w:rsid w:val="00D941E4"/>
    <w:rsid w:val="00D94369"/>
    <w:rsid w:val="00D943EE"/>
    <w:rsid w:val="00D94E06"/>
    <w:rsid w:val="00D962F6"/>
    <w:rsid w:val="00D9694B"/>
    <w:rsid w:val="00DA0577"/>
    <w:rsid w:val="00DA0839"/>
    <w:rsid w:val="00DA0C08"/>
    <w:rsid w:val="00DA0DE6"/>
    <w:rsid w:val="00DA1043"/>
    <w:rsid w:val="00DA1FCE"/>
    <w:rsid w:val="00DA2149"/>
    <w:rsid w:val="00DA2A1C"/>
    <w:rsid w:val="00DA4757"/>
    <w:rsid w:val="00DA5FFB"/>
    <w:rsid w:val="00DA7B62"/>
    <w:rsid w:val="00DA7C3F"/>
    <w:rsid w:val="00DB0BF6"/>
    <w:rsid w:val="00DB1AF6"/>
    <w:rsid w:val="00DB34E4"/>
    <w:rsid w:val="00DB3A38"/>
    <w:rsid w:val="00DB400C"/>
    <w:rsid w:val="00DB4045"/>
    <w:rsid w:val="00DB511A"/>
    <w:rsid w:val="00DB54CF"/>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2E94"/>
    <w:rsid w:val="00DD6C3C"/>
    <w:rsid w:val="00DD6F62"/>
    <w:rsid w:val="00DD79FC"/>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2C6"/>
    <w:rsid w:val="00E24870"/>
    <w:rsid w:val="00E24E43"/>
    <w:rsid w:val="00E25EAA"/>
    <w:rsid w:val="00E26208"/>
    <w:rsid w:val="00E2645B"/>
    <w:rsid w:val="00E2661B"/>
    <w:rsid w:val="00E27EFD"/>
    <w:rsid w:val="00E309B4"/>
    <w:rsid w:val="00E31554"/>
    <w:rsid w:val="00E3194A"/>
    <w:rsid w:val="00E320EF"/>
    <w:rsid w:val="00E325F5"/>
    <w:rsid w:val="00E34FF7"/>
    <w:rsid w:val="00E36156"/>
    <w:rsid w:val="00E3672D"/>
    <w:rsid w:val="00E3684C"/>
    <w:rsid w:val="00E36D48"/>
    <w:rsid w:val="00E37CC4"/>
    <w:rsid w:val="00E404C0"/>
    <w:rsid w:val="00E418D7"/>
    <w:rsid w:val="00E46076"/>
    <w:rsid w:val="00E46C06"/>
    <w:rsid w:val="00E50F29"/>
    <w:rsid w:val="00E51427"/>
    <w:rsid w:val="00E51F7F"/>
    <w:rsid w:val="00E52DCF"/>
    <w:rsid w:val="00E535B5"/>
    <w:rsid w:val="00E53CDF"/>
    <w:rsid w:val="00E625A2"/>
    <w:rsid w:val="00E62D61"/>
    <w:rsid w:val="00E632F8"/>
    <w:rsid w:val="00E6393A"/>
    <w:rsid w:val="00E6397A"/>
    <w:rsid w:val="00E63C84"/>
    <w:rsid w:val="00E64845"/>
    <w:rsid w:val="00E648AD"/>
    <w:rsid w:val="00E64EA7"/>
    <w:rsid w:val="00E65906"/>
    <w:rsid w:val="00E65964"/>
    <w:rsid w:val="00E65EB8"/>
    <w:rsid w:val="00E66AF5"/>
    <w:rsid w:val="00E6740B"/>
    <w:rsid w:val="00E67700"/>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74F2"/>
    <w:rsid w:val="00E9774B"/>
    <w:rsid w:val="00EA03C2"/>
    <w:rsid w:val="00EA0937"/>
    <w:rsid w:val="00EA0B86"/>
    <w:rsid w:val="00EA2712"/>
    <w:rsid w:val="00EA3501"/>
    <w:rsid w:val="00EA37E0"/>
    <w:rsid w:val="00EA5345"/>
    <w:rsid w:val="00EA634D"/>
    <w:rsid w:val="00EB004C"/>
    <w:rsid w:val="00EB0454"/>
    <w:rsid w:val="00EB04FF"/>
    <w:rsid w:val="00EB1373"/>
    <w:rsid w:val="00EB2282"/>
    <w:rsid w:val="00EB2529"/>
    <w:rsid w:val="00EB2551"/>
    <w:rsid w:val="00EB2E5E"/>
    <w:rsid w:val="00EB381A"/>
    <w:rsid w:val="00EB3843"/>
    <w:rsid w:val="00EB5687"/>
    <w:rsid w:val="00EB6080"/>
    <w:rsid w:val="00EB6DEA"/>
    <w:rsid w:val="00EB79D9"/>
    <w:rsid w:val="00EB7D17"/>
    <w:rsid w:val="00EC148E"/>
    <w:rsid w:val="00EC191F"/>
    <w:rsid w:val="00EC1EB7"/>
    <w:rsid w:val="00EC26E8"/>
    <w:rsid w:val="00EC31F6"/>
    <w:rsid w:val="00EC47CF"/>
    <w:rsid w:val="00EC7F14"/>
    <w:rsid w:val="00ED04DE"/>
    <w:rsid w:val="00ED38C1"/>
    <w:rsid w:val="00ED47BD"/>
    <w:rsid w:val="00ED6977"/>
    <w:rsid w:val="00ED6F4E"/>
    <w:rsid w:val="00ED77E7"/>
    <w:rsid w:val="00ED7B81"/>
    <w:rsid w:val="00EE0157"/>
    <w:rsid w:val="00EE0849"/>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5EC"/>
    <w:rsid w:val="00F05BAE"/>
    <w:rsid w:val="00F06EE3"/>
    <w:rsid w:val="00F070EC"/>
    <w:rsid w:val="00F0735B"/>
    <w:rsid w:val="00F10B69"/>
    <w:rsid w:val="00F11FF1"/>
    <w:rsid w:val="00F13980"/>
    <w:rsid w:val="00F147A2"/>
    <w:rsid w:val="00F14F94"/>
    <w:rsid w:val="00F15484"/>
    <w:rsid w:val="00F15CDC"/>
    <w:rsid w:val="00F15DE4"/>
    <w:rsid w:val="00F16574"/>
    <w:rsid w:val="00F17B79"/>
    <w:rsid w:val="00F17FAA"/>
    <w:rsid w:val="00F2072F"/>
    <w:rsid w:val="00F235EC"/>
    <w:rsid w:val="00F25576"/>
    <w:rsid w:val="00F25DBD"/>
    <w:rsid w:val="00F260B9"/>
    <w:rsid w:val="00F2637C"/>
    <w:rsid w:val="00F30F54"/>
    <w:rsid w:val="00F3157B"/>
    <w:rsid w:val="00F326A1"/>
    <w:rsid w:val="00F329D1"/>
    <w:rsid w:val="00F336ED"/>
    <w:rsid w:val="00F342BA"/>
    <w:rsid w:val="00F34361"/>
    <w:rsid w:val="00F34F59"/>
    <w:rsid w:val="00F364D0"/>
    <w:rsid w:val="00F40230"/>
    <w:rsid w:val="00F4150E"/>
    <w:rsid w:val="00F431FE"/>
    <w:rsid w:val="00F43ABF"/>
    <w:rsid w:val="00F45107"/>
    <w:rsid w:val="00F457A2"/>
    <w:rsid w:val="00F46083"/>
    <w:rsid w:val="00F46463"/>
    <w:rsid w:val="00F474A1"/>
    <w:rsid w:val="00F47D2E"/>
    <w:rsid w:val="00F47E73"/>
    <w:rsid w:val="00F5029B"/>
    <w:rsid w:val="00F507E1"/>
    <w:rsid w:val="00F52049"/>
    <w:rsid w:val="00F54BE6"/>
    <w:rsid w:val="00F55071"/>
    <w:rsid w:val="00F55456"/>
    <w:rsid w:val="00F55711"/>
    <w:rsid w:val="00F55BDA"/>
    <w:rsid w:val="00F563A4"/>
    <w:rsid w:val="00F56CCE"/>
    <w:rsid w:val="00F56D07"/>
    <w:rsid w:val="00F56EAC"/>
    <w:rsid w:val="00F57BA8"/>
    <w:rsid w:val="00F618E9"/>
    <w:rsid w:val="00F62D71"/>
    <w:rsid w:val="00F63949"/>
    <w:rsid w:val="00F63ABA"/>
    <w:rsid w:val="00F65CDD"/>
    <w:rsid w:val="00F67B8C"/>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2D6E"/>
    <w:rsid w:val="00F93389"/>
    <w:rsid w:val="00F93E87"/>
    <w:rsid w:val="00F94254"/>
    <w:rsid w:val="00F9612F"/>
    <w:rsid w:val="00F9657F"/>
    <w:rsid w:val="00FA0AED"/>
    <w:rsid w:val="00FA15CA"/>
    <w:rsid w:val="00FA19C3"/>
    <w:rsid w:val="00FA572E"/>
    <w:rsid w:val="00FA6B7A"/>
    <w:rsid w:val="00FA729F"/>
    <w:rsid w:val="00FB0016"/>
    <w:rsid w:val="00FB071A"/>
    <w:rsid w:val="00FB07B2"/>
    <w:rsid w:val="00FB23CB"/>
    <w:rsid w:val="00FB342E"/>
    <w:rsid w:val="00FB4791"/>
    <w:rsid w:val="00FB5445"/>
    <w:rsid w:val="00FB740D"/>
    <w:rsid w:val="00FC0093"/>
    <w:rsid w:val="00FC0E33"/>
    <w:rsid w:val="00FC2C8C"/>
    <w:rsid w:val="00FC36F4"/>
    <w:rsid w:val="00FC4AC3"/>
    <w:rsid w:val="00FC50D5"/>
    <w:rsid w:val="00FC5F48"/>
    <w:rsid w:val="00FC6983"/>
    <w:rsid w:val="00FD2CD2"/>
    <w:rsid w:val="00FD302A"/>
    <w:rsid w:val="00FD50D6"/>
    <w:rsid w:val="00FD52A2"/>
    <w:rsid w:val="00FD5F15"/>
    <w:rsid w:val="00FD6233"/>
    <w:rsid w:val="00FD63F3"/>
    <w:rsid w:val="00FD70EB"/>
    <w:rsid w:val="00FD7309"/>
    <w:rsid w:val="00FD789E"/>
    <w:rsid w:val="00FE0D48"/>
    <w:rsid w:val="00FE1709"/>
    <w:rsid w:val="00FE21D0"/>
    <w:rsid w:val="00FE37C6"/>
    <w:rsid w:val="00FE56AF"/>
    <w:rsid w:val="00FE7022"/>
    <w:rsid w:val="00FF136D"/>
    <w:rsid w:val="00FF14C5"/>
    <w:rsid w:val="00FF2420"/>
    <w:rsid w:val="00FF42EE"/>
    <w:rsid w:val="00FF4F5A"/>
    <w:rsid w:val="00FF5E44"/>
    <w:rsid w:val="00FF6BC6"/>
    <w:rsid w:val="00FF6BF8"/>
    <w:rsid w:val="00FF7269"/>
    <w:rsid w:val="00FF760F"/>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E34E7-1004-484F-BD35-2F099B8AB24C}">
  <ds:schemaRefs>
    <ds:schemaRef ds:uri="http://schemas.openxmlformats.org/officeDocument/2006/bibliography"/>
  </ds:schemaRefs>
</ds:datastoreItem>
</file>

<file path=customXml/itemProps2.xml><?xml version="1.0" encoding="utf-8"?>
<ds:datastoreItem xmlns:ds="http://schemas.openxmlformats.org/officeDocument/2006/customXml" ds:itemID="{1746C226-05EA-4B7B-B10C-18B75381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3952</Words>
  <Characters>22528</Characters>
  <Application>Microsoft Office Word</Application>
  <DocSecurity>0</DocSecurity>
  <Lines>187</Lines>
  <Paragraphs>52</Paragraphs>
  <ScaleCrop>false</ScaleCrop>
  <Company>Microsoft Corporation</Company>
  <LinksUpToDate>false</LinksUpToDate>
  <CharactersWithSpaces>26428</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ll</cp:lastModifiedBy>
  <cp:revision>27</cp:revision>
  <cp:lastPrinted>2018-01-20T15:53:00Z</cp:lastPrinted>
  <dcterms:created xsi:type="dcterms:W3CDTF">2018-02-02T12:20:00Z</dcterms:created>
  <dcterms:modified xsi:type="dcterms:W3CDTF">2018-02-02T13:44:00Z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