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E5" w:rsidRPr="00CE2B13" w:rsidRDefault="0057631E" w:rsidP="00C810E5">
      <w:pPr>
        <w:pStyle w:val="Body1"/>
        <w:spacing w:line="360" w:lineRule="exact"/>
        <w:jc w:val="center"/>
        <w:rPr>
          <w:rFonts w:eastAsiaTheme="minorEastAsia"/>
          <w:sz w:val="30"/>
        </w:rPr>
      </w:pPr>
      <w:r w:rsidRPr="00CE2B13">
        <w:rPr>
          <w:rFonts w:eastAsiaTheme="minorEastAsia" w:hAnsiTheme="minorEastAsia"/>
          <w:b/>
          <w:sz w:val="30"/>
        </w:rPr>
        <w:t>A</w:t>
      </w:r>
      <w:proofErr w:type="gramStart"/>
      <w:r w:rsidRPr="00CE2B13">
        <w:rPr>
          <w:rFonts w:eastAsiaTheme="minorEastAsia" w:hAnsiTheme="minorEastAsia" w:hint="eastAsia"/>
          <w:b/>
          <w:sz w:val="30"/>
        </w:rPr>
        <w:t>轮</w:t>
      </w:r>
      <w:r w:rsidRPr="00CE2B13">
        <w:rPr>
          <w:rFonts w:eastAsiaTheme="minorEastAsia" w:hAnsiTheme="minorEastAsia"/>
          <w:b/>
          <w:sz w:val="30"/>
        </w:rPr>
        <w:t>投资</w:t>
      </w:r>
      <w:proofErr w:type="gramEnd"/>
      <w:r w:rsidRPr="00CE2B13">
        <w:rPr>
          <w:rFonts w:eastAsiaTheme="minorEastAsia" w:hAnsiTheme="minorEastAsia"/>
          <w:b/>
          <w:sz w:val="30"/>
        </w:rPr>
        <w:t>之</w:t>
      </w:r>
      <w:r w:rsidR="00C810E5" w:rsidRPr="00CE2B13">
        <w:rPr>
          <w:rFonts w:eastAsiaTheme="minorEastAsia" w:hAnsiTheme="minorEastAsia"/>
          <w:b/>
          <w:sz w:val="30"/>
        </w:rPr>
        <w:t>投资意向书</w:t>
      </w:r>
    </w:p>
    <w:p w:rsidR="00C810E5" w:rsidRPr="00CE2B13" w:rsidRDefault="00C810E5" w:rsidP="00C810E5">
      <w:pPr>
        <w:pStyle w:val="Body1"/>
        <w:spacing w:line="360" w:lineRule="exact"/>
        <w:jc w:val="center"/>
        <w:rPr>
          <w:rFonts w:eastAsiaTheme="minorEastAsia"/>
          <w:sz w:val="30"/>
        </w:rPr>
      </w:pPr>
    </w:p>
    <w:p w:rsidR="002D13CF" w:rsidRPr="00CE2B13" w:rsidRDefault="002D13CF">
      <w:pPr>
        <w:rPr>
          <w:rFonts w:ascii="Times New Roman" w:cs="Times New Roman"/>
          <w:i/>
          <w:szCs w:val="21"/>
        </w:rPr>
      </w:pPr>
      <w:r w:rsidRPr="00CE2B13">
        <w:rPr>
          <w:rFonts w:ascii="Times New Roman" w:cs="Times New Roman" w:hint="eastAsia"/>
          <w:i/>
          <w:szCs w:val="21"/>
        </w:rPr>
        <w:t>本投资意向书旨在描述</w:t>
      </w:r>
      <w:proofErr w:type="spellStart"/>
      <w:r w:rsidR="00EA6C63" w:rsidRPr="00746646">
        <w:rPr>
          <w:rFonts w:ascii="Times New Roman" w:hAnsi="Times New Roman" w:cs="Times New Roman"/>
          <w:i/>
          <w:szCs w:val="21"/>
        </w:rPr>
        <w:t>Sinovation</w:t>
      </w:r>
      <w:proofErr w:type="spellEnd"/>
      <w:r w:rsidR="00EA6C63" w:rsidRPr="00746646">
        <w:rPr>
          <w:rFonts w:ascii="Times New Roman" w:hAnsi="Times New Roman" w:cs="Times New Roman"/>
          <w:i/>
          <w:szCs w:val="21"/>
        </w:rPr>
        <w:t xml:space="preserve"> Fund </w:t>
      </w:r>
      <w:r w:rsidR="000F47A1">
        <w:rPr>
          <w:rFonts w:ascii="Times New Roman" w:hAnsi="Times New Roman" w:cs="Times New Roman"/>
          <w:i/>
          <w:szCs w:val="21"/>
        </w:rPr>
        <w:t>IV</w:t>
      </w:r>
      <w:r w:rsidR="00EA6C63" w:rsidRPr="00746646">
        <w:rPr>
          <w:rFonts w:ascii="Times New Roman" w:hAnsi="Times New Roman" w:cs="Times New Roman"/>
          <w:i/>
          <w:szCs w:val="21"/>
        </w:rPr>
        <w:t>, L.P.</w:t>
      </w:r>
      <w:r w:rsidR="00EA6C63" w:rsidRPr="00746646">
        <w:rPr>
          <w:rFonts w:ascii="Times New Roman" w:hAnsi="Times New Roman" w:cs="Times New Roman" w:hint="eastAsia"/>
          <w:i/>
          <w:szCs w:val="21"/>
        </w:rPr>
        <w:t>及其指定方</w:t>
      </w:r>
      <w:r w:rsidR="00C0526C" w:rsidRPr="00CE2B13">
        <w:rPr>
          <w:rFonts w:ascii="Times New Roman" w:cs="Times New Roman" w:hint="eastAsia"/>
          <w:i/>
          <w:szCs w:val="21"/>
        </w:rPr>
        <w:t>（“投资人</w:t>
      </w:r>
      <w:r w:rsidR="00CC29E4" w:rsidRPr="00CE2B13">
        <w:rPr>
          <w:rFonts w:ascii="Times New Roman" w:cs="Times New Roman" w:hint="eastAsia"/>
          <w:i/>
          <w:szCs w:val="21"/>
        </w:rPr>
        <w:t>”）</w:t>
      </w:r>
      <w:r w:rsidRPr="00CE2B13">
        <w:rPr>
          <w:rFonts w:ascii="Times New Roman" w:cs="Times New Roman" w:hint="eastAsia"/>
          <w:i/>
          <w:szCs w:val="21"/>
        </w:rPr>
        <w:t>认购由创始股东所控股或控制的</w:t>
      </w:r>
      <w:r w:rsidR="00CE1BAC">
        <w:rPr>
          <w:rFonts w:ascii="Times New Roman" w:cs="Times New Roman" w:hint="eastAsia"/>
          <w:i/>
          <w:szCs w:val="21"/>
        </w:rPr>
        <w:t>路石科技（北京）</w:t>
      </w:r>
      <w:r w:rsidRPr="00CE2B13">
        <w:rPr>
          <w:rFonts w:ascii="Times New Roman" w:cs="Times New Roman" w:hint="eastAsia"/>
          <w:i/>
          <w:szCs w:val="21"/>
        </w:rPr>
        <w:t>公司新增注册资本事宜的主要合同条款。本意向书</w:t>
      </w:r>
      <w:r w:rsidRPr="00CE2B13">
        <w:rPr>
          <w:rFonts w:ascii="Times New Roman" w:cs="Times New Roman"/>
          <w:i/>
          <w:szCs w:val="21"/>
        </w:rPr>
        <w:t>除</w:t>
      </w:r>
      <w:r w:rsidR="00880A22">
        <w:rPr>
          <w:rFonts w:ascii="Times New Roman" w:cs="Times New Roman" w:hint="eastAsia"/>
          <w:i/>
          <w:szCs w:val="21"/>
        </w:rPr>
        <w:t>“尽职调查”、</w:t>
      </w:r>
      <w:r w:rsidR="00CC29E4" w:rsidRPr="00CE2B13">
        <w:rPr>
          <w:rFonts w:ascii="Times New Roman" w:cs="Times New Roman" w:hint="eastAsia"/>
          <w:i/>
          <w:szCs w:val="21"/>
        </w:rPr>
        <w:t>“费用”、</w:t>
      </w:r>
      <w:r w:rsidRPr="00CE2B13">
        <w:rPr>
          <w:rFonts w:ascii="Times New Roman" w:cs="Times New Roman"/>
          <w:i/>
          <w:szCs w:val="21"/>
        </w:rPr>
        <w:t>“</w:t>
      </w:r>
      <w:r w:rsidRPr="00CE2B13">
        <w:rPr>
          <w:rFonts w:ascii="Times New Roman" w:cs="Times New Roman"/>
          <w:i/>
          <w:szCs w:val="21"/>
        </w:rPr>
        <w:t>排他性条款</w:t>
      </w:r>
      <w:r w:rsidRPr="00CE2B13">
        <w:rPr>
          <w:rFonts w:ascii="Times New Roman" w:cs="Times New Roman"/>
          <w:i/>
          <w:szCs w:val="21"/>
        </w:rPr>
        <w:t>”</w:t>
      </w:r>
      <w:r w:rsidR="00C0526C" w:rsidRPr="00CE2B13">
        <w:rPr>
          <w:rFonts w:ascii="Times New Roman" w:cs="Times New Roman" w:hint="eastAsia"/>
          <w:i/>
          <w:szCs w:val="21"/>
        </w:rPr>
        <w:t>、</w:t>
      </w:r>
      <w:r w:rsidRPr="00CE2B13">
        <w:rPr>
          <w:rFonts w:ascii="Times New Roman" w:cs="Times New Roman"/>
          <w:i/>
          <w:szCs w:val="21"/>
        </w:rPr>
        <w:t>“</w:t>
      </w:r>
      <w:r w:rsidRPr="00CE2B13">
        <w:rPr>
          <w:rFonts w:ascii="Times New Roman" w:cs="Times New Roman"/>
          <w:i/>
          <w:szCs w:val="21"/>
        </w:rPr>
        <w:t>保密条款</w:t>
      </w:r>
      <w:r w:rsidRPr="00CE2B13">
        <w:rPr>
          <w:rFonts w:ascii="Times New Roman" w:cs="Times New Roman"/>
          <w:i/>
          <w:szCs w:val="21"/>
        </w:rPr>
        <w:t>”</w:t>
      </w:r>
      <w:r w:rsidRPr="00CE2B13">
        <w:rPr>
          <w:rFonts w:ascii="Times New Roman" w:cs="Times New Roman"/>
          <w:i/>
          <w:szCs w:val="21"/>
        </w:rPr>
        <w:t>及</w:t>
      </w:r>
      <w:r w:rsidRPr="00CE2B13">
        <w:rPr>
          <w:rFonts w:ascii="Times New Roman" w:cs="Times New Roman"/>
          <w:i/>
          <w:szCs w:val="21"/>
        </w:rPr>
        <w:t>“</w:t>
      </w:r>
      <w:r w:rsidRPr="00CE2B13">
        <w:rPr>
          <w:rFonts w:ascii="Times New Roman" w:cs="Times New Roman"/>
          <w:i/>
          <w:szCs w:val="21"/>
        </w:rPr>
        <w:t>争议解决</w:t>
      </w:r>
      <w:r w:rsidR="00C0526C" w:rsidRPr="00CE2B13">
        <w:rPr>
          <w:rFonts w:ascii="Times New Roman" w:cs="Times New Roman" w:hint="eastAsia"/>
          <w:i/>
          <w:szCs w:val="21"/>
        </w:rPr>
        <w:t>条款</w:t>
      </w:r>
      <w:r w:rsidRPr="00CE2B13">
        <w:rPr>
          <w:rFonts w:ascii="Times New Roman" w:cs="Times New Roman"/>
          <w:i/>
          <w:szCs w:val="21"/>
        </w:rPr>
        <w:t>”</w:t>
      </w:r>
      <w:r w:rsidRPr="00CE2B13">
        <w:rPr>
          <w:rFonts w:ascii="Times New Roman" w:cs="Times New Roman"/>
          <w:i/>
          <w:szCs w:val="21"/>
        </w:rPr>
        <w:t>外，</w:t>
      </w:r>
      <w:r w:rsidR="00CC29E4" w:rsidRPr="00CE2B13">
        <w:rPr>
          <w:rFonts w:ascii="Times New Roman" w:cs="Times New Roman" w:hint="eastAsia"/>
          <w:i/>
          <w:szCs w:val="21"/>
        </w:rPr>
        <w:t>对</w:t>
      </w:r>
      <w:r w:rsidR="00C0526C" w:rsidRPr="00CE2B13">
        <w:rPr>
          <w:rFonts w:ascii="Times New Roman" w:cs="Times New Roman" w:hint="eastAsia"/>
          <w:i/>
          <w:szCs w:val="21"/>
        </w:rPr>
        <w:t>投资人、创始股东</w:t>
      </w:r>
      <w:r w:rsidR="00CC29E4" w:rsidRPr="00CE2B13">
        <w:rPr>
          <w:rFonts w:ascii="Times New Roman" w:cs="Times New Roman" w:hint="eastAsia"/>
          <w:i/>
          <w:szCs w:val="21"/>
        </w:rPr>
        <w:t>及公司均</w:t>
      </w:r>
      <w:r w:rsidRPr="00CE2B13">
        <w:rPr>
          <w:rFonts w:ascii="Times New Roman" w:cs="Times New Roman"/>
          <w:i/>
          <w:szCs w:val="21"/>
        </w:rPr>
        <w:t>无法律效力。</w:t>
      </w:r>
      <w:r w:rsidR="00CC29E4" w:rsidRPr="00CE2B13">
        <w:rPr>
          <w:rFonts w:ascii="Times New Roman" w:cs="Times New Roman"/>
          <w:i/>
          <w:szCs w:val="21"/>
        </w:rPr>
        <w:t>本意向书并不构成</w:t>
      </w:r>
      <w:r w:rsidR="00CC29E4" w:rsidRPr="00CE2B13">
        <w:rPr>
          <w:rFonts w:ascii="Times New Roman" w:cs="Times New Roman" w:hint="eastAsia"/>
          <w:i/>
          <w:szCs w:val="21"/>
        </w:rPr>
        <w:t>投资人的投资承诺，其投资将以完成令其满意的尽职调查、</w:t>
      </w:r>
      <w:r w:rsidR="00D10B73">
        <w:rPr>
          <w:rFonts w:ascii="Times New Roman" w:cs="Times New Roman" w:hint="eastAsia"/>
          <w:i/>
          <w:szCs w:val="21"/>
        </w:rPr>
        <w:t>并签署</w:t>
      </w:r>
      <w:r w:rsidR="00D10B73">
        <w:rPr>
          <w:rFonts w:ascii="Times New Roman" w:cs="Times New Roman"/>
          <w:i/>
          <w:szCs w:val="21"/>
        </w:rPr>
        <w:t>最终交易文件</w:t>
      </w:r>
      <w:r w:rsidR="00C0526C" w:rsidRPr="00CE2B13">
        <w:rPr>
          <w:rFonts w:ascii="Times New Roman" w:cs="Times New Roman" w:hint="eastAsia"/>
          <w:i/>
          <w:szCs w:val="21"/>
        </w:rPr>
        <w:t>等</w:t>
      </w:r>
      <w:r w:rsidR="00CC29E4" w:rsidRPr="00CE2B13">
        <w:rPr>
          <w:rFonts w:ascii="Times New Roman" w:cs="Times New Roman" w:hint="eastAsia"/>
          <w:i/>
          <w:szCs w:val="21"/>
        </w:rPr>
        <w:t>为前提条件</w:t>
      </w:r>
      <w:r w:rsidR="00CC29E4" w:rsidRPr="00CE2B13">
        <w:rPr>
          <w:rFonts w:ascii="Times New Roman" w:cs="Times New Roman"/>
          <w:i/>
          <w:szCs w:val="21"/>
        </w:rPr>
        <w:t>。</w:t>
      </w:r>
    </w:p>
    <w:p w:rsidR="002D13CF" w:rsidRPr="00CE2B13" w:rsidRDefault="002D13CF">
      <w:pPr>
        <w:rPr>
          <w:b/>
        </w:rPr>
      </w:pPr>
    </w:p>
    <w:tbl>
      <w:tblPr>
        <w:tblStyle w:val="a3"/>
        <w:tblW w:w="8506" w:type="dxa"/>
        <w:tblLook w:val="04A0" w:firstRow="1" w:lastRow="0" w:firstColumn="1" w:lastColumn="0" w:noHBand="0" w:noVBand="1"/>
      </w:tblPr>
      <w:tblGrid>
        <w:gridCol w:w="1526"/>
        <w:gridCol w:w="6974"/>
        <w:gridCol w:w="6"/>
      </w:tblGrid>
      <w:tr w:rsidR="00C810E5" w:rsidRPr="00CB2919" w:rsidTr="00251BE6">
        <w:trPr>
          <w:gridAfter w:val="1"/>
          <w:wAfter w:w="6" w:type="dxa"/>
        </w:trPr>
        <w:tc>
          <w:tcPr>
            <w:tcW w:w="1526" w:type="dxa"/>
          </w:tcPr>
          <w:p w:rsidR="00C810E5" w:rsidRPr="00CE2B13" w:rsidRDefault="00D0365B" w:rsidP="00CC29E4">
            <w:pPr>
              <w:rPr>
                <w:rFonts w:ascii="Times New Roman" w:hAnsi="Times New Roman" w:cs="Times New Roman"/>
                <w:b/>
                <w:szCs w:val="21"/>
              </w:rPr>
            </w:pPr>
            <w:r w:rsidRPr="00CE2B13">
              <w:rPr>
                <w:rFonts w:ascii="Times New Roman" w:hAnsiTheme="minorEastAsia" w:cs="Times New Roman"/>
                <w:b/>
                <w:szCs w:val="21"/>
              </w:rPr>
              <w:t>公司</w:t>
            </w:r>
          </w:p>
        </w:tc>
        <w:tc>
          <w:tcPr>
            <w:tcW w:w="6974" w:type="dxa"/>
          </w:tcPr>
          <w:p w:rsidR="00D0365B" w:rsidRPr="00CE2B13" w:rsidRDefault="00F51AFF" w:rsidP="003B37B3">
            <w:pPr>
              <w:rPr>
                <w:rFonts w:ascii="Times New Roman" w:hAnsi="Times New Roman" w:cs="Times New Roman"/>
                <w:szCs w:val="21"/>
              </w:rPr>
            </w:pPr>
            <w:r>
              <w:rPr>
                <w:rFonts w:ascii="Times New Roman" w:hAnsiTheme="minorEastAsia" w:cs="Times New Roman" w:hint="eastAsia"/>
                <w:szCs w:val="21"/>
              </w:rPr>
              <w:t>路石科技（北京）</w:t>
            </w:r>
            <w:r w:rsidR="00D0365B" w:rsidRPr="00CE2B13">
              <w:rPr>
                <w:rFonts w:ascii="Times New Roman" w:hAnsiTheme="minorEastAsia" w:cs="Times New Roman"/>
                <w:szCs w:val="21"/>
              </w:rPr>
              <w:t>有限公司，由创始股东在中国境内设立的有限责任公司。</w:t>
            </w:r>
          </w:p>
          <w:p w:rsidR="003B37B3" w:rsidRPr="00CB2919" w:rsidRDefault="00CC29E4" w:rsidP="000B757A">
            <w:pPr>
              <w:rPr>
                <w:rFonts w:ascii="Times New Roman" w:hAnsi="Times New Roman" w:cs="Times New Roman"/>
                <w:szCs w:val="21"/>
              </w:rPr>
            </w:pPr>
            <w:r w:rsidRPr="00CE2B13">
              <w:rPr>
                <w:rFonts w:ascii="Times New Roman" w:hAnsiTheme="minorEastAsia" w:cs="Times New Roman"/>
                <w:szCs w:val="21"/>
              </w:rPr>
              <w:t>（</w:t>
            </w:r>
            <w:r w:rsidRPr="00CE2B13">
              <w:rPr>
                <w:rFonts w:ascii="Times New Roman" w:hAnsiTheme="minorEastAsia" w:cs="Times New Roman" w:hint="eastAsia"/>
                <w:szCs w:val="21"/>
              </w:rPr>
              <w:t>该</w:t>
            </w:r>
            <w:r w:rsidR="00D0365B" w:rsidRPr="00CE2B13">
              <w:rPr>
                <w:rFonts w:ascii="Times New Roman" w:hAnsiTheme="minorEastAsia" w:cs="Times New Roman"/>
                <w:szCs w:val="21"/>
              </w:rPr>
              <w:t>公司与创始股东</w:t>
            </w:r>
            <w:r w:rsidRPr="00CE2B13">
              <w:rPr>
                <w:rFonts w:ascii="Times New Roman" w:hAnsiTheme="minorEastAsia" w:cs="Times New Roman" w:hint="eastAsia"/>
                <w:szCs w:val="21"/>
              </w:rPr>
              <w:t>全部或部分、</w:t>
            </w:r>
            <w:r w:rsidRPr="00CE2B13">
              <w:rPr>
                <w:rFonts w:ascii="Times New Roman" w:hAnsiTheme="minorEastAsia" w:cs="Times New Roman"/>
                <w:szCs w:val="21"/>
              </w:rPr>
              <w:t>直接或间接</w:t>
            </w:r>
            <w:r w:rsidRPr="00CE2B13">
              <w:rPr>
                <w:rFonts w:ascii="Times New Roman" w:hAnsiTheme="minorEastAsia" w:cs="Times New Roman" w:hint="eastAsia"/>
                <w:szCs w:val="21"/>
              </w:rPr>
              <w:t>持股或</w:t>
            </w:r>
            <w:r w:rsidR="002D13CF" w:rsidRPr="00CE2B13">
              <w:rPr>
                <w:rFonts w:ascii="Times New Roman" w:hAnsiTheme="minorEastAsia" w:cs="Times New Roman"/>
                <w:szCs w:val="21"/>
              </w:rPr>
              <w:t>控制的境内</w:t>
            </w:r>
            <w:r w:rsidRPr="00CE2B13">
              <w:rPr>
                <w:rFonts w:ascii="Times New Roman" w:hAnsiTheme="minorEastAsia" w:cs="Times New Roman" w:hint="eastAsia"/>
                <w:szCs w:val="21"/>
              </w:rPr>
              <w:t>公司、实体</w:t>
            </w:r>
            <w:r w:rsidR="002D13CF" w:rsidRPr="00287A56">
              <w:rPr>
                <w:rFonts w:ascii="Times New Roman" w:hAnsiTheme="minorEastAsia" w:cs="Times New Roman"/>
                <w:szCs w:val="21"/>
              </w:rPr>
              <w:t>及其</w:t>
            </w:r>
            <w:proofErr w:type="gramStart"/>
            <w:r w:rsidR="002D13CF" w:rsidRPr="00287A56">
              <w:rPr>
                <w:rFonts w:ascii="Times New Roman" w:hAnsiTheme="minorEastAsia" w:cs="Times New Roman"/>
                <w:szCs w:val="21"/>
              </w:rPr>
              <w:t>他主体</w:t>
            </w:r>
            <w:proofErr w:type="gramEnd"/>
            <w:r w:rsidR="00D0365B" w:rsidRPr="00CB2919">
              <w:rPr>
                <w:rFonts w:ascii="Times New Roman" w:hAnsiTheme="minorEastAsia" w:cs="Times New Roman"/>
                <w:szCs w:val="21"/>
              </w:rPr>
              <w:t>合称为</w:t>
            </w:r>
            <w:r w:rsidR="00D0365B" w:rsidRPr="00CB2919">
              <w:rPr>
                <w:rFonts w:ascii="Times New Roman" w:hAnsi="Times New Roman" w:cs="Times New Roman"/>
                <w:szCs w:val="21"/>
              </w:rPr>
              <w:t xml:space="preserve"> “</w:t>
            </w:r>
            <w:r w:rsidR="00D0365B" w:rsidRPr="00CB2919">
              <w:rPr>
                <w:rFonts w:ascii="Times New Roman" w:hAnsiTheme="minorEastAsia" w:cs="Times New Roman"/>
                <w:szCs w:val="21"/>
              </w:rPr>
              <w:t>公司</w:t>
            </w:r>
            <w:r w:rsidR="00D0365B" w:rsidRPr="00CB2919">
              <w:rPr>
                <w:rFonts w:ascii="Times New Roman" w:hAnsi="Times New Roman" w:cs="Times New Roman"/>
                <w:szCs w:val="21"/>
              </w:rPr>
              <w:t>”</w:t>
            </w:r>
            <w:r w:rsidR="00D0365B" w:rsidRPr="00CB2919">
              <w:rPr>
                <w:rFonts w:ascii="Times New Roman" w:hAnsiTheme="minorEastAsia" w:cs="Times New Roman"/>
                <w:szCs w:val="21"/>
              </w:rPr>
              <w:t>）</w:t>
            </w:r>
          </w:p>
        </w:tc>
      </w:tr>
      <w:tr w:rsidR="00C0526C" w:rsidRPr="00CB2919" w:rsidTr="00251BE6">
        <w:trPr>
          <w:gridAfter w:val="1"/>
          <w:wAfter w:w="6" w:type="dxa"/>
        </w:trPr>
        <w:tc>
          <w:tcPr>
            <w:tcW w:w="1526" w:type="dxa"/>
          </w:tcPr>
          <w:p w:rsidR="00C0526C" w:rsidRPr="00CB2919" w:rsidRDefault="00C0526C" w:rsidP="002D0297">
            <w:pPr>
              <w:rPr>
                <w:rFonts w:ascii="Times New Roman" w:hAnsi="Times New Roman" w:cs="Times New Roman"/>
                <w:b/>
                <w:szCs w:val="21"/>
              </w:rPr>
            </w:pPr>
            <w:r w:rsidRPr="00CB2919">
              <w:rPr>
                <w:rFonts w:ascii="Times New Roman" w:hAnsiTheme="minorEastAsia" w:cs="Times New Roman"/>
                <w:b/>
                <w:szCs w:val="21"/>
              </w:rPr>
              <w:t>创始股东</w:t>
            </w:r>
          </w:p>
        </w:tc>
        <w:tc>
          <w:tcPr>
            <w:tcW w:w="6974" w:type="dxa"/>
          </w:tcPr>
          <w:p w:rsidR="00E138E3" w:rsidRPr="003F56FC" w:rsidRDefault="00E138E3" w:rsidP="00E138E3">
            <w:pPr>
              <w:rPr>
                <w:rFonts w:ascii="Times New Roman" w:hAnsi="Times New Roman" w:cs="Times New Roman"/>
                <w:szCs w:val="21"/>
              </w:rPr>
            </w:pPr>
            <w:r w:rsidRPr="003F56FC">
              <w:rPr>
                <w:rFonts w:ascii="Times New Roman" w:hAnsi="Times New Roman" w:cs="Times New Roman" w:hint="eastAsia"/>
                <w:szCs w:val="21"/>
              </w:rPr>
              <w:t>徐铮</w:t>
            </w:r>
            <w:r>
              <w:rPr>
                <w:rFonts w:ascii="Times New Roman" w:hAnsi="Times New Roman" w:cs="Times New Roman" w:hint="eastAsia"/>
                <w:szCs w:val="21"/>
              </w:rPr>
              <w:t>，身份证号：</w:t>
            </w:r>
            <w:r w:rsidRPr="003F56FC">
              <w:rPr>
                <w:rFonts w:ascii="Times New Roman" w:hAnsi="Times New Roman" w:cs="Times New Roman" w:hint="eastAsia"/>
                <w:szCs w:val="21"/>
              </w:rPr>
              <w:t>110222198203300814</w:t>
            </w:r>
          </w:p>
          <w:p w:rsidR="00E138E3" w:rsidRPr="003F56FC" w:rsidRDefault="00E138E3" w:rsidP="00E138E3">
            <w:pPr>
              <w:rPr>
                <w:rFonts w:ascii="Times New Roman" w:hAnsi="Times New Roman" w:cs="Times New Roman"/>
                <w:szCs w:val="21"/>
              </w:rPr>
            </w:pPr>
            <w:r w:rsidRPr="003F56FC">
              <w:rPr>
                <w:rFonts w:ascii="Times New Roman" w:hAnsi="Times New Roman" w:cs="Times New Roman" w:hint="eastAsia"/>
                <w:szCs w:val="21"/>
              </w:rPr>
              <w:t>李天畅</w:t>
            </w:r>
            <w:r>
              <w:rPr>
                <w:rFonts w:ascii="Times New Roman" w:hAnsi="Times New Roman" w:cs="Times New Roman" w:hint="eastAsia"/>
                <w:szCs w:val="21"/>
              </w:rPr>
              <w:t>，身份证号：</w:t>
            </w:r>
            <w:r w:rsidRPr="003F56FC">
              <w:rPr>
                <w:rFonts w:ascii="Times New Roman" w:hAnsi="Times New Roman" w:cs="Times New Roman" w:hint="eastAsia"/>
                <w:szCs w:val="21"/>
              </w:rPr>
              <w:t>110105198201238111</w:t>
            </w:r>
          </w:p>
          <w:p w:rsidR="00C0526C" w:rsidRPr="00CB2919" w:rsidRDefault="00E138E3" w:rsidP="002D0297">
            <w:pPr>
              <w:rPr>
                <w:rFonts w:ascii="Times New Roman" w:hAnsi="Times New Roman" w:cs="Times New Roman"/>
                <w:szCs w:val="21"/>
              </w:rPr>
            </w:pPr>
            <w:r w:rsidRPr="003F56FC">
              <w:rPr>
                <w:rFonts w:ascii="Times New Roman" w:hAnsi="Times New Roman" w:cs="Times New Roman" w:hint="eastAsia"/>
                <w:szCs w:val="21"/>
              </w:rPr>
              <w:t>刘全晖</w:t>
            </w:r>
            <w:r>
              <w:rPr>
                <w:rFonts w:ascii="Times New Roman" w:hAnsi="Times New Roman" w:cs="Times New Roman" w:hint="eastAsia"/>
                <w:szCs w:val="21"/>
              </w:rPr>
              <w:t>，身份证号：</w:t>
            </w:r>
            <w:r w:rsidRPr="003F56FC">
              <w:rPr>
                <w:rFonts w:ascii="Times New Roman" w:hAnsi="Times New Roman" w:cs="Times New Roman" w:hint="eastAsia"/>
                <w:szCs w:val="21"/>
              </w:rPr>
              <w:t>612401198306020873</w:t>
            </w:r>
          </w:p>
        </w:tc>
      </w:tr>
      <w:tr w:rsidR="00C810E5" w:rsidRPr="00CE2B13" w:rsidTr="00251BE6">
        <w:trPr>
          <w:gridAfter w:val="1"/>
          <w:wAfter w:w="6" w:type="dxa"/>
        </w:trPr>
        <w:tc>
          <w:tcPr>
            <w:tcW w:w="1526" w:type="dxa"/>
          </w:tcPr>
          <w:p w:rsidR="00C810E5" w:rsidRPr="00CE2B13" w:rsidRDefault="00C0526C">
            <w:pPr>
              <w:rPr>
                <w:rFonts w:ascii="Times New Roman" w:hAnsi="Times New Roman" w:cs="Times New Roman"/>
                <w:b/>
                <w:szCs w:val="21"/>
              </w:rPr>
            </w:pPr>
            <w:r w:rsidRPr="00CE2B13">
              <w:rPr>
                <w:rFonts w:ascii="Times New Roman" w:hAnsiTheme="minorEastAsia" w:cs="Times New Roman"/>
                <w:b/>
                <w:szCs w:val="21"/>
              </w:rPr>
              <w:t>投资人</w:t>
            </w:r>
          </w:p>
        </w:tc>
        <w:tc>
          <w:tcPr>
            <w:tcW w:w="6974" w:type="dxa"/>
          </w:tcPr>
          <w:p w:rsidR="00C0526C" w:rsidRPr="00CE2B13" w:rsidRDefault="00EA6C63" w:rsidP="008564FC">
            <w:pPr>
              <w:rPr>
                <w:rFonts w:ascii="宋体" w:eastAsia="宋体" w:hAnsi="宋体" w:cs="Times New Roman"/>
                <w:szCs w:val="21"/>
              </w:rPr>
            </w:pPr>
            <w:proofErr w:type="spellStart"/>
            <w:r w:rsidRPr="00746646">
              <w:rPr>
                <w:rFonts w:ascii="Times New Roman" w:hAnsi="Times New Roman" w:cs="Times New Roman"/>
                <w:i/>
                <w:szCs w:val="21"/>
              </w:rPr>
              <w:t>Sinovation</w:t>
            </w:r>
            <w:proofErr w:type="spellEnd"/>
            <w:r w:rsidRPr="00746646">
              <w:rPr>
                <w:rFonts w:ascii="Times New Roman" w:hAnsi="Times New Roman" w:cs="Times New Roman"/>
                <w:i/>
                <w:szCs w:val="21"/>
              </w:rPr>
              <w:t xml:space="preserve"> Fund </w:t>
            </w:r>
            <w:r w:rsidR="00296086">
              <w:rPr>
                <w:rFonts w:ascii="Times New Roman" w:hAnsi="Times New Roman" w:cs="Times New Roman"/>
                <w:i/>
                <w:szCs w:val="21"/>
              </w:rPr>
              <w:t>IV</w:t>
            </w:r>
            <w:r w:rsidRPr="00746646">
              <w:rPr>
                <w:rFonts w:ascii="Times New Roman" w:hAnsi="Times New Roman" w:cs="Times New Roman"/>
                <w:i/>
                <w:szCs w:val="21"/>
              </w:rPr>
              <w:t>, L.P.</w:t>
            </w:r>
            <w:r w:rsidRPr="00AC567A">
              <w:rPr>
                <w:rFonts w:ascii="Times New Roman" w:hAnsi="Times New Roman" w:cs="Times New Roman" w:hint="eastAsia"/>
                <w:szCs w:val="21"/>
              </w:rPr>
              <w:t>及其关联基金，</w:t>
            </w:r>
            <w:r w:rsidR="007E249C" w:rsidRPr="0008076D">
              <w:rPr>
                <w:rFonts w:ascii="Times New Roman" w:hAnsi="Times New Roman" w:cs="Times New Roman" w:hint="eastAsia"/>
                <w:szCs w:val="21"/>
              </w:rPr>
              <w:t>投资</w:t>
            </w:r>
            <w:r w:rsidR="007E249C" w:rsidRPr="0008076D">
              <w:rPr>
                <w:rFonts w:ascii="Times New Roman" w:hAnsi="Times New Roman" w:cs="Times New Roman"/>
                <w:szCs w:val="21"/>
              </w:rPr>
              <w:t>300</w:t>
            </w:r>
            <w:r w:rsidR="007E249C" w:rsidRPr="0008076D">
              <w:rPr>
                <w:rFonts w:ascii="Times New Roman" w:hAnsi="Times New Roman" w:cs="Times New Roman" w:hint="eastAsia"/>
                <w:szCs w:val="21"/>
              </w:rPr>
              <w:t>万美元</w:t>
            </w:r>
            <w:r w:rsidR="007E249C" w:rsidRPr="0008076D">
              <w:rPr>
                <w:rFonts w:ascii="Times New Roman" w:hAnsi="Times New Roman" w:cs="Times New Roman" w:hint="eastAsia"/>
                <w:bCs/>
                <w:kern w:val="0"/>
                <w:szCs w:val="21"/>
              </w:rPr>
              <w:t>，持有</w:t>
            </w:r>
            <w:r w:rsidR="007E249C" w:rsidRPr="0008076D">
              <w:rPr>
                <w:rFonts w:ascii="Times New Roman" w:hAnsi="Times New Roman" w:cs="Times New Roman"/>
                <w:bCs/>
                <w:kern w:val="0"/>
                <w:szCs w:val="21"/>
              </w:rPr>
              <w:t>18%</w:t>
            </w:r>
            <w:r w:rsidR="007E249C" w:rsidRPr="0008076D">
              <w:rPr>
                <w:rFonts w:ascii="Times New Roman" w:hAnsi="Times New Roman" w:cs="Times New Roman" w:hint="eastAsia"/>
                <w:bCs/>
                <w:kern w:val="0"/>
                <w:szCs w:val="21"/>
              </w:rPr>
              <w:t>的股份</w:t>
            </w:r>
            <w:r w:rsidRPr="00AC567A">
              <w:rPr>
                <w:rFonts w:ascii="Times New Roman" w:hAnsi="Times New Roman" w:cs="Times New Roman" w:hint="eastAsia"/>
                <w:bCs/>
                <w:kern w:val="0"/>
                <w:szCs w:val="21"/>
              </w:rPr>
              <w:t>。</w:t>
            </w:r>
          </w:p>
        </w:tc>
      </w:tr>
      <w:tr w:rsidR="005E1B94" w:rsidRPr="00CE2B13" w:rsidTr="00251BE6">
        <w:trPr>
          <w:gridAfter w:val="1"/>
          <w:wAfter w:w="6" w:type="dxa"/>
          <w:trHeight w:val="596"/>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投资结构</w:t>
            </w:r>
          </w:p>
        </w:tc>
        <w:tc>
          <w:tcPr>
            <w:tcW w:w="6974" w:type="dxa"/>
          </w:tcPr>
          <w:p w:rsidR="005E1B94" w:rsidRPr="00CE2B13" w:rsidRDefault="001D19E2" w:rsidP="001B6DBF">
            <w:pPr>
              <w:rPr>
                <w:rFonts w:ascii="Times New Roman" w:hAnsi="Times New Roman" w:cs="Times New Roman"/>
                <w:szCs w:val="21"/>
              </w:rPr>
            </w:pPr>
            <w:r w:rsidRPr="00CE2B13">
              <w:rPr>
                <w:rFonts w:ascii="Times New Roman" w:hAnsiTheme="minorEastAsia" w:cs="Times New Roman" w:hint="eastAsia"/>
                <w:szCs w:val="21"/>
              </w:rPr>
              <w:t>公司融资前估值为</w:t>
            </w:r>
            <w:r w:rsidR="001B6DBF">
              <w:rPr>
                <w:rFonts w:ascii="Times New Roman" w:hAnsiTheme="minorEastAsia" w:cs="Times New Roman"/>
                <w:szCs w:val="21"/>
              </w:rPr>
              <w:t>1366</w:t>
            </w:r>
            <w:r w:rsidR="0019548B">
              <w:rPr>
                <w:rFonts w:ascii="Times New Roman" w:hAnsiTheme="minorEastAsia" w:cs="Times New Roman"/>
                <w:szCs w:val="21"/>
              </w:rPr>
              <w:t>万</w:t>
            </w:r>
            <w:r w:rsidR="00966F45">
              <w:rPr>
                <w:rFonts w:ascii="Times New Roman" w:hAnsiTheme="minorEastAsia" w:cs="Times New Roman" w:hint="eastAsia"/>
                <w:szCs w:val="21"/>
              </w:rPr>
              <w:t>美元</w:t>
            </w:r>
            <w:r w:rsidRPr="00CE2B13">
              <w:rPr>
                <w:rFonts w:ascii="Times New Roman" w:hAnsiTheme="minorEastAsia" w:cs="Times New Roman" w:hint="eastAsia"/>
                <w:szCs w:val="21"/>
              </w:rPr>
              <w:t>，</w:t>
            </w:r>
            <w:r w:rsidR="00AB7A97" w:rsidRPr="00CE2B13">
              <w:rPr>
                <w:rFonts w:ascii="Times New Roman" w:hAnsiTheme="minorEastAsia" w:cs="Times New Roman"/>
                <w:szCs w:val="21"/>
              </w:rPr>
              <w:t>公司</w:t>
            </w:r>
            <w:r w:rsidR="00AB7A97" w:rsidRPr="00CE2B13">
              <w:rPr>
                <w:rFonts w:ascii="Times New Roman" w:hAnsiTheme="minorEastAsia" w:cs="Times New Roman" w:hint="eastAsia"/>
                <w:szCs w:val="21"/>
              </w:rPr>
              <w:t>融资</w:t>
            </w:r>
            <w:r w:rsidR="005E1B94" w:rsidRPr="00CE2B13">
              <w:rPr>
                <w:rFonts w:ascii="Times New Roman" w:hAnsiTheme="minorEastAsia" w:cs="Times New Roman" w:hint="eastAsia"/>
                <w:szCs w:val="21"/>
              </w:rPr>
              <w:t>后</w:t>
            </w:r>
            <w:r w:rsidR="005E1B94" w:rsidRPr="00CE2B13">
              <w:rPr>
                <w:rFonts w:ascii="Times New Roman" w:hAnsiTheme="minorEastAsia" w:cs="Times New Roman"/>
                <w:szCs w:val="21"/>
              </w:rPr>
              <w:t>估值为</w:t>
            </w:r>
            <w:r w:rsidR="007B23BD">
              <w:rPr>
                <w:rFonts w:ascii="Times New Roman" w:hAnsiTheme="minorEastAsia" w:cs="Times New Roman" w:hint="eastAsia"/>
                <w:szCs w:val="21"/>
              </w:rPr>
              <w:t>1</w:t>
            </w:r>
            <w:r w:rsidR="007B23BD">
              <w:rPr>
                <w:rFonts w:ascii="Times New Roman" w:hAnsiTheme="minorEastAsia" w:cs="Times New Roman"/>
                <w:szCs w:val="21"/>
              </w:rPr>
              <w:t>666</w:t>
            </w:r>
            <w:r w:rsidR="00BE5372">
              <w:rPr>
                <w:rFonts w:ascii="Times New Roman" w:hAnsiTheme="minorEastAsia" w:cs="Times New Roman"/>
                <w:szCs w:val="21"/>
              </w:rPr>
              <w:t>万</w:t>
            </w:r>
            <w:r w:rsidR="00966F45">
              <w:rPr>
                <w:rFonts w:ascii="Times New Roman" w:hAnsiTheme="minorEastAsia" w:cs="Times New Roman" w:hint="eastAsia"/>
                <w:szCs w:val="21"/>
              </w:rPr>
              <w:t>美元</w:t>
            </w:r>
            <w:r w:rsidR="005E1B94" w:rsidRPr="00CE2B13">
              <w:rPr>
                <w:rFonts w:ascii="Times New Roman" w:hAnsiTheme="minorEastAsia" w:cs="Times New Roman"/>
                <w:szCs w:val="21"/>
              </w:rPr>
              <w:t>，投资完成前后</w:t>
            </w:r>
            <w:r w:rsidR="005E1B94" w:rsidRPr="00CE2B13">
              <w:rPr>
                <w:rFonts w:ascii="Times New Roman" w:hAnsiTheme="minorEastAsia" w:cs="Times New Roman" w:hint="eastAsia"/>
                <w:szCs w:val="21"/>
              </w:rPr>
              <w:t>以及预留员工期权池后</w:t>
            </w:r>
            <w:r w:rsidR="005E1B94" w:rsidRPr="00CE2B13">
              <w:rPr>
                <w:rFonts w:ascii="Times New Roman" w:hAnsiTheme="minorEastAsia" w:cs="Times New Roman"/>
                <w:szCs w:val="21"/>
              </w:rPr>
              <w:t>公司的股权结构</w:t>
            </w:r>
            <w:r w:rsidR="005E1B94" w:rsidRPr="00CE2B13">
              <w:rPr>
                <w:rFonts w:ascii="Times New Roman" w:hAnsiTheme="minorEastAsia" w:cs="Times New Roman" w:hint="eastAsia"/>
                <w:szCs w:val="21"/>
              </w:rPr>
              <w:t>如附件所示。</w:t>
            </w:r>
          </w:p>
        </w:tc>
      </w:tr>
      <w:tr w:rsidR="005E1B94" w:rsidRPr="00CE2B13"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交割条件</w:t>
            </w:r>
          </w:p>
        </w:tc>
        <w:tc>
          <w:tcPr>
            <w:tcW w:w="6974" w:type="dxa"/>
          </w:tcPr>
          <w:p w:rsidR="005E1B94" w:rsidRPr="00CE2B13" w:rsidRDefault="002F0AE2" w:rsidP="002352E3">
            <w:pPr>
              <w:rPr>
                <w:szCs w:val="21"/>
              </w:rPr>
            </w:pPr>
            <w:r w:rsidRPr="00CE2B13">
              <w:rPr>
                <w:rFonts w:ascii="Times New Roman" w:hAnsiTheme="minorEastAsia" w:cs="Times New Roman"/>
                <w:szCs w:val="21"/>
              </w:rPr>
              <w:t>包括</w:t>
            </w:r>
            <w:r w:rsidRPr="00CE2B13">
              <w:rPr>
                <w:rFonts w:ascii="Times New Roman" w:hAnsiTheme="minorEastAsia" w:cs="Times New Roman" w:hint="eastAsia"/>
                <w:szCs w:val="21"/>
              </w:rPr>
              <w:t>但</w:t>
            </w:r>
            <w:r w:rsidRPr="00CE2B13">
              <w:rPr>
                <w:rFonts w:ascii="Times New Roman" w:hAnsiTheme="minorEastAsia" w:cs="Times New Roman"/>
                <w:szCs w:val="21"/>
              </w:rPr>
              <w:t>不限于</w:t>
            </w:r>
            <w:r w:rsidR="00A73CC9" w:rsidRPr="00CE2B13">
              <w:rPr>
                <w:rFonts w:ascii="Times New Roman" w:hAnsiTheme="minorEastAsia" w:cs="Times New Roman"/>
                <w:color w:val="000000" w:themeColor="text1"/>
                <w:szCs w:val="21"/>
              </w:rPr>
              <w:t>(</w:t>
            </w:r>
            <w:r w:rsidR="00A73CC9" w:rsidRPr="00CE2B13">
              <w:rPr>
                <w:color w:val="000000" w:themeColor="text1"/>
                <w:szCs w:val="21"/>
              </w:rPr>
              <w:t>1</w:t>
            </w:r>
            <w:r w:rsidR="00A73CC9" w:rsidRPr="00CE2B13">
              <w:rPr>
                <w:rFonts w:ascii="Times New Roman" w:hAnsi="Times New Roman" w:cs="Times New Roman"/>
                <w:color w:val="000000" w:themeColor="text1"/>
                <w:szCs w:val="21"/>
              </w:rPr>
              <w:t>)</w:t>
            </w:r>
            <w:r w:rsidRPr="00CE2B13">
              <w:rPr>
                <w:rFonts w:ascii="Times New Roman" w:hAnsiTheme="minorEastAsia" w:cs="Times New Roman"/>
                <w:szCs w:val="21"/>
              </w:rPr>
              <w:t>投资人</w:t>
            </w:r>
            <w:r w:rsidRPr="00287A56">
              <w:rPr>
                <w:rFonts w:ascii="Times New Roman" w:hAnsiTheme="minorEastAsia" w:cs="Times New Roman" w:hint="eastAsia"/>
                <w:szCs w:val="21"/>
              </w:rPr>
              <w:t>已</w:t>
            </w:r>
            <w:r w:rsidRPr="00287A56">
              <w:rPr>
                <w:rFonts w:ascii="Times New Roman" w:hAnsiTheme="minorEastAsia" w:cs="Times New Roman"/>
                <w:szCs w:val="21"/>
              </w:rPr>
              <w:t>同意公司</w:t>
            </w:r>
            <w:r w:rsidR="0059771E">
              <w:rPr>
                <w:rFonts w:ascii="Times New Roman" w:hAnsiTheme="minorEastAsia" w:cs="Times New Roman" w:hint="eastAsia"/>
                <w:szCs w:val="21"/>
              </w:rPr>
              <w:t>接下来</w:t>
            </w:r>
            <w:r w:rsidR="0059771E">
              <w:rPr>
                <w:rFonts w:ascii="Times New Roman" w:hAnsiTheme="minorEastAsia" w:cs="Times New Roman" w:hint="eastAsia"/>
                <w:szCs w:val="21"/>
              </w:rPr>
              <w:t>1</w:t>
            </w:r>
            <w:r w:rsidR="0059771E">
              <w:rPr>
                <w:rFonts w:ascii="Times New Roman" w:hAnsiTheme="minorEastAsia" w:cs="Times New Roman"/>
                <w:szCs w:val="21"/>
              </w:rPr>
              <w:t>2</w:t>
            </w:r>
            <w:r w:rsidR="0059771E">
              <w:rPr>
                <w:rFonts w:ascii="Times New Roman" w:hAnsiTheme="minorEastAsia" w:cs="Times New Roman"/>
                <w:szCs w:val="21"/>
              </w:rPr>
              <w:t>个月</w:t>
            </w:r>
            <w:r w:rsidRPr="00287A56">
              <w:rPr>
                <w:rFonts w:ascii="Times New Roman" w:hAnsiTheme="minorEastAsia" w:cs="Times New Roman"/>
                <w:szCs w:val="21"/>
              </w:rPr>
              <w:t>的商业计划和预算；</w:t>
            </w:r>
            <w:r w:rsidR="00A73CC9" w:rsidRPr="00CB2919">
              <w:rPr>
                <w:rFonts w:ascii="Times New Roman" w:hAnsiTheme="minorEastAsia" w:cs="Times New Roman" w:hint="eastAsia"/>
                <w:color w:val="000000" w:themeColor="text1"/>
                <w:szCs w:val="21"/>
              </w:rPr>
              <w:t>(</w:t>
            </w:r>
            <w:r w:rsidR="00A73CC9" w:rsidRPr="00CB2919">
              <w:rPr>
                <w:color w:val="000000" w:themeColor="text1"/>
                <w:szCs w:val="21"/>
              </w:rPr>
              <w:t>2</w:t>
            </w:r>
            <w:r w:rsidR="00A73CC9" w:rsidRPr="00CB2919">
              <w:rPr>
                <w:rFonts w:ascii="Times New Roman" w:hAnsi="Times New Roman" w:cs="Times New Roman"/>
                <w:color w:val="000000" w:themeColor="text1"/>
                <w:szCs w:val="21"/>
              </w:rPr>
              <w:t>)</w:t>
            </w:r>
            <w:r w:rsidRPr="00CB2919">
              <w:rPr>
                <w:rFonts w:ascii="Times New Roman" w:hAnsiTheme="minorEastAsia" w:cs="Times New Roman" w:hint="eastAsia"/>
                <w:szCs w:val="21"/>
              </w:rPr>
              <w:t>创始股东及关键员工已到岗，并签署</w:t>
            </w:r>
            <w:r w:rsidRPr="00CB2919">
              <w:rPr>
                <w:rFonts w:ascii="Times New Roman" w:hAnsiTheme="minorEastAsia" w:cs="Times New Roman"/>
                <w:szCs w:val="21"/>
              </w:rPr>
              <w:t>令投</w:t>
            </w:r>
            <w:r w:rsidRPr="00CB2919">
              <w:rPr>
                <w:rFonts w:ascii="Times New Roman" w:hAnsiTheme="minorEastAsia" w:cs="Times New Roman" w:hint="eastAsia"/>
                <w:szCs w:val="21"/>
              </w:rPr>
              <w:t>资</w:t>
            </w:r>
            <w:r w:rsidRPr="00CB2919">
              <w:rPr>
                <w:rFonts w:ascii="Times New Roman" w:hAnsiTheme="minorEastAsia" w:cs="Times New Roman"/>
                <w:szCs w:val="21"/>
              </w:rPr>
              <w:t>人</w:t>
            </w:r>
            <w:r w:rsidRPr="00CB2919">
              <w:rPr>
                <w:rFonts w:ascii="Times New Roman" w:hAnsiTheme="minorEastAsia" w:cs="Times New Roman" w:hint="eastAsia"/>
                <w:szCs w:val="21"/>
              </w:rPr>
              <w:t>满</w:t>
            </w:r>
            <w:r w:rsidRPr="00CB2919">
              <w:rPr>
                <w:rFonts w:ascii="Times New Roman" w:hAnsiTheme="minorEastAsia" w:cs="Times New Roman"/>
                <w:szCs w:val="21"/>
              </w:rPr>
              <w:t>意的</w:t>
            </w:r>
            <w:r w:rsidRPr="00CB2919">
              <w:rPr>
                <w:rFonts w:ascii="Times New Roman" w:hAnsiTheme="minorEastAsia" w:cs="Times New Roman" w:hint="eastAsia"/>
                <w:szCs w:val="21"/>
              </w:rPr>
              <w:t>劳动</w:t>
            </w:r>
            <w:r w:rsidRPr="00CB2919">
              <w:rPr>
                <w:rFonts w:ascii="Times New Roman" w:hAnsiTheme="minorEastAsia" w:cs="Times New Roman"/>
                <w:szCs w:val="21"/>
              </w:rPr>
              <w:t>合同</w:t>
            </w:r>
            <w:r w:rsidRPr="00CB2919">
              <w:rPr>
                <w:rFonts w:ascii="Times New Roman" w:hAnsiTheme="minorEastAsia" w:cs="Times New Roman" w:hint="eastAsia"/>
                <w:szCs w:val="21"/>
              </w:rPr>
              <w:t>及</w:t>
            </w:r>
            <w:r w:rsidRPr="00CB2919">
              <w:rPr>
                <w:rFonts w:ascii="Times New Roman" w:hAnsiTheme="minorEastAsia" w:cs="Times New Roman"/>
                <w:szCs w:val="21"/>
              </w:rPr>
              <w:t>保密、</w:t>
            </w:r>
            <w:r w:rsidRPr="00CB2919">
              <w:rPr>
                <w:rFonts w:ascii="Times New Roman" w:hAnsiTheme="minorEastAsia" w:cs="Times New Roman" w:hint="eastAsia"/>
                <w:szCs w:val="21"/>
              </w:rPr>
              <w:t>无形财产</w:t>
            </w:r>
            <w:r w:rsidRPr="00CB2919">
              <w:rPr>
                <w:rFonts w:ascii="Times New Roman" w:hAnsiTheme="minorEastAsia" w:cs="Times New Roman"/>
                <w:szCs w:val="21"/>
              </w:rPr>
              <w:t>、非</w:t>
            </w:r>
            <w:r w:rsidRPr="00CB2919">
              <w:rPr>
                <w:rFonts w:ascii="Times New Roman" w:hAnsiTheme="minorEastAsia" w:cs="Times New Roman" w:hint="eastAsia"/>
                <w:szCs w:val="21"/>
              </w:rPr>
              <w:t>竞</w:t>
            </w:r>
            <w:r w:rsidRPr="00CB2919">
              <w:rPr>
                <w:rFonts w:ascii="Times New Roman" w:hAnsiTheme="minorEastAsia" w:cs="Times New Roman"/>
                <w:szCs w:val="21"/>
              </w:rPr>
              <w:t>争</w:t>
            </w:r>
            <w:r w:rsidRPr="00CE2B13">
              <w:rPr>
                <w:rFonts w:ascii="Times New Roman" w:hAnsiTheme="minorEastAsia" w:cs="Times New Roman" w:hint="eastAsia"/>
                <w:szCs w:val="21"/>
              </w:rPr>
              <w:t>、</w:t>
            </w:r>
            <w:r w:rsidRPr="00CE2B13">
              <w:rPr>
                <w:rFonts w:ascii="Times New Roman" w:hAnsiTheme="minorEastAsia" w:cs="Times New Roman"/>
                <w:szCs w:val="21"/>
              </w:rPr>
              <w:t>禁止拉</w:t>
            </w:r>
            <w:r w:rsidRPr="00CE2B13">
              <w:rPr>
                <w:rFonts w:ascii="Times New Roman" w:hAnsiTheme="minorEastAsia" w:cs="Times New Roman" w:hint="eastAsia"/>
                <w:szCs w:val="21"/>
              </w:rPr>
              <w:t>拢协议</w:t>
            </w:r>
            <w:r w:rsidRPr="00CE2B13">
              <w:rPr>
                <w:rFonts w:ascii="Times New Roman" w:hAnsiTheme="minorEastAsia" w:cs="Times New Roman"/>
                <w:szCs w:val="21"/>
              </w:rPr>
              <w:t>等</w:t>
            </w:r>
            <w:r w:rsidRPr="00CE2B13">
              <w:rPr>
                <w:rFonts w:ascii="Times New Roman" w:hAnsiTheme="minorEastAsia" w:cs="Times New Roman" w:hint="eastAsia"/>
                <w:szCs w:val="21"/>
              </w:rPr>
              <w:t>；</w:t>
            </w:r>
            <w:r w:rsidR="00A73CC9" w:rsidRPr="00CE2B13">
              <w:rPr>
                <w:rFonts w:ascii="Times New Roman" w:hAnsiTheme="minorEastAsia" w:cs="Times New Roman"/>
                <w:color w:val="000000" w:themeColor="text1"/>
                <w:szCs w:val="21"/>
              </w:rPr>
              <w:t>(</w:t>
            </w:r>
            <w:r w:rsidR="00A73CC9" w:rsidRPr="00CE2B13">
              <w:rPr>
                <w:color w:val="000000" w:themeColor="text1"/>
                <w:szCs w:val="21"/>
              </w:rPr>
              <w:t>3</w:t>
            </w:r>
            <w:r w:rsidR="00A73CC9" w:rsidRPr="00CE2B13">
              <w:rPr>
                <w:rFonts w:ascii="Times New Roman" w:hAnsi="Times New Roman" w:cs="Times New Roman"/>
                <w:color w:val="000000" w:themeColor="text1"/>
                <w:szCs w:val="21"/>
              </w:rPr>
              <w:t>)</w:t>
            </w:r>
            <w:r w:rsidRPr="00CE2B13">
              <w:rPr>
                <w:rFonts w:ascii="Times New Roman" w:hAnsiTheme="minorEastAsia" w:cs="Times New Roman"/>
                <w:szCs w:val="21"/>
              </w:rPr>
              <w:t>创始股东</w:t>
            </w:r>
            <w:r w:rsidRPr="00CE2B13">
              <w:rPr>
                <w:rFonts w:ascii="Times New Roman" w:hAnsiTheme="minorEastAsia" w:cs="Times New Roman" w:hint="eastAsia"/>
                <w:szCs w:val="21"/>
              </w:rPr>
              <w:t>及</w:t>
            </w:r>
            <w:r w:rsidRPr="00CE2B13">
              <w:rPr>
                <w:rFonts w:ascii="Times New Roman" w:hAnsiTheme="minorEastAsia" w:cs="Times New Roman"/>
                <w:szCs w:val="21"/>
              </w:rPr>
              <w:t>其关联公司</w:t>
            </w:r>
            <w:r w:rsidRPr="00CE2B13">
              <w:rPr>
                <w:rFonts w:ascii="Times New Roman" w:hAnsiTheme="minorEastAsia" w:cs="Times New Roman" w:hint="eastAsia"/>
                <w:szCs w:val="21"/>
              </w:rPr>
              <w:t>已</w:t>
            </w:r>
            <w:r w:rsidRPr="00CE2B13">
              <w:rPr>
                <w:rFonts w:ascii="Times New Roman" w:hAnsiTheme="minorEastAsia" w:cs="Times New Roman"/>
                <w:szCs w:val="21"/>
              </w:rPr>
              <w:t>将其所拥有的与公司业务营有关的知识产权无偿转让给公司</w:t>
            </w:r>
            <w:r w:rsidRPr="00CE2B13">
              <w:rPr>
                <w:rFonts w:ascii="Times New Roman" w:hAnsiTheme="minorEastAsia" w:cs="Times New Roman" w:hint="eastAsia"/>
                <w:szCs w:val="21"/>
              </w:rPr>
              <w:t>；</w:t>
            </w:r>
            <w:r w:rsidR="00A73CC9" w:rsidRPr="00CE2B13">
              <w:rPr>
                <w:rFonts w:ascii="Times New Roman" w:hAnsiTheme="minorEastAsia" w:cs="Times New Roman" w:hint="eastAsia"/>
                <w:color w:val="000000" w:themeColor="text1"/>
                <w:szCs w:val="21"/>
              </w:rPr>
              <w:t>(</w:t>
            </w:r>
            <w:r w:rsidR="00A73CC9" w:rsidRPr="00CE2B13">
              <w:rPr>
                <w:color w:val="000000" w:themeColor="text1"/>
                <w:szCs w:val="21"/>
              </w:rPr>
              <w:t>4</w:t>
            </w:r>
            <w:r w:rsidR="00A73CC9" w:rsidRPr="00CE2B13">
              <w:rPr>
                <w:rFonts w:ascii="Times New Roman" w:hAnsi="Times New Roman" w:cs="Times New Roman"/>
                <w:color w:val="000000" w:themeColor="text1"/>
                <w:szCs w:val="21"/>
              </w:rPr>
              <w:t>)</w:t>
            </w:r>
            <w:r w:rsidRPr="00CE2B13">
              <w:rPr>
                <w:rFonts w:ascii="Times New Roman" w:hAnsiTheme="minorEastAsia" w:cs="Times New Roman" w:hint="eastAsia"/>
                <w:szCs w:val="21"/>
              </w:rPr>
              <w:t>完成令投资</w:t>
            </w:r>
            <w:r w:rsidRPr="00CE2B13">
              <w:rPr>
                <w:rFonts w:ascii="Times New Roman" w:hAnsiTheme="minorEastAsia" w:cs="Times New Roman"/>
                <w:szCs w:val="21"/>
              </w:rPr>
              <w:t>人</w:t>
            </w:r>
            <w:r w:rsidRPr="00CE2B13">
              <w:rPr>
                <w:rFonts w:ascii="Times New Roman" w:hAnsiTheme="minorEastAsia" w:cs="Times New Roman" w:hint="eastAsia"/>
                <w:szCs w:val="21"/>
              </w:rPr>
              <w:t>满</w:t>
            </w:r>
            <w:r w:rsidRPr="00CE2B13">
              <w:rPr>
                <w:rFonts w:ascii="Times New Roman" w:hAnsiTheme="minorEastAsia" w:cs="Times New Roman"/>
                <w:szCs w:val="21"/>
              </w:rPr>
              <w:t>意的尽</w:t>
            </w:r>
            <w:r w:rsidRPr="00CE2B13">
              <w:rPr>
                <w:rFonts w:ascii="Times New Roman" w:hAnsiTheme="minorEastAsia" w:cs="Times New Roman" w:hint="eastAsia"/>
                <w:szCs w:val="21"/>
              </w:rPr>
              <w:t>职调查</w:t>
            </w:r>
            <w:r w:rsidRPr="00CE2B13">
              <w:rPr>
                <w:rFonts w:ascii="Times New Roman" w:hAnsiTheme="minorEastAsia" w:cs="Times New Roman"/>
                <w:szCs w:val="21"/>
              </w:rPr>
              <w:t>及基于此提出的合理要求；</w:t>
            </w:r>
            <w:r w:rsidR="00A73CC9" w:rsidRPr="00CE2B13">
              <w:rPr>
                <w:rFonts w:ascii="Times New Roman" w:hAnsiTheme="minorEastAsia" w:cs="Times New Roman" w:hint="eastAsia"/>
                <w:color w:val="000000" w:themeColor="text1"/>
                <w:szCs w:val="21"/>
              </w:rPr>
              <w:t>(</w:t>
            </w:r>
            <w:r w:rsidR="00A73CC9" w:rsidRPr="00CE2B13">
              <w:rPr>
                <w:color w:val="000000" w:themeColor="text1"/>
                <w:szCs w:val="21"/>
              </w:rPr>
              <w:t>5</w:t>
            </w:r>
            <w:r w:rsidR="00A73CC9" w:rsidRPr="00287A56">
              <w:rPr>
                <w:rFonts w:ascii="Times New Roman" w:hAnsi="Times New Roman" w:cs="Times New Roman"/>
                <w:color w:val="000000" w:themeColor="text1"/>
                <w:szCs w:val="21"/>
              </w:rPr>
              <w:t>)</w:t>
            </w:r>
            <w:r w:rsidRPr="00CB2919">
              <w:rPr>
                <w:rFonts w:ascii="Times New Roman" w:hAnsiTheme="minorEastAsia" w:cs="Times New Roman"/>
                <w:szCs w:val="21"/>
              </w:rPr>
              <w:t>签署</w:t>
            </w:r>
            <w:r w:rsidR="00586345" w:rsidRPr="00CB2919">
              <w:rPr>
                <w:rFonts w:ascii="Times New Roman" w:hAnsiTheme="minorEastAsia" w:cs="Times New Roman"/>
                <w:szCs w:val="21"/>
              </w:rPr>
              <w:t>股权</w:t>
            </w:r>
            <w:r w:rsidRPr="00CB2919">
              <w:rPr>
                <w:rFonts w:ascii="Times New Roman" w:hAnsiTheme="minorEastAsia" w:cs="Times New Roman"/>
                <w:szCs w:val="21"/>
              </w:rPr>
              <w:t>购买协议、</w:t>
            </w:r>
            <w:r w:rsidR="006F4B50">
              <w:rPr>
                <w:rFonts w:ascii="Times New Roman" w:hAnsiTheme="minorEastAsia" w:cs="Times New Roman" w:hint="eastAsia"/>
                <w:szCs w:val="21"/>
              </w:rPr>
              <w:t>合资</w:t>
            </w:r>
            <w:r w:rsidR="006F4B50">
              <w:rPr>
                <w:rFonts w:ascii="Times New Roman" w:hAnsiTheme="minorEastAsia" w:cs="Times New Roman"/>
                <w:szCs w:val="21"/>
              </w:rPr>
              <w:t>经营</w:t>
            </w:r>
            <w:r w:rsidR="006F4B50">
              <w:rPr>
                <w:rFonts w:ascii="Times New Roman" w:hAnsiTheme="minorEastAsia" w:cs="Times New Roman" w:hint="eastAsia"/>
                <w:szCs w:val="21"/>
              </w:rPr>
              <w:t>合同</w:t>
            </w:r>
            <w:r w:rsidRPr="00CB2919">
              <w:rPr>
                <w:rFonts w:ascii="Times New Roman" w:hAnsiTheme="minorEastAsia" w:cs="Times New Roman"/>
                <w:szCs w:val="21"/>
              </w:rPr>
              <w:t>、章程及其他相关法律文件；</w:t>
            </w:r>
            <w:r w:rsidR="00A73CC9" w:rsidRPr="00CE2B13">
              <w:rPr>
                <w:rFonts w:ascii="Times New Roman" w:hAnsiTheme="minorEastAsia" w:cs="Times New Roman"/>
                <w:color w:val="000000" w:themeColor="text1"/>
                <w:szCs w:val="21"/>
              </w:rPr>
              <w:t>(</w:t>
            </w:r>
            <w:r w:rsidR="00A73CC9" w:rsidRPr="00CE2B13">
              <w:rPr>
                <w:color w:val="000000" w:themeColor="text1"/>
                <w:szCs w:val="21"/>
              </w:rPr>
              <w:t>6</w:t>
            </w:r>
            <w:r w:rsidR="00A73CC9" w:rsidRPr="00CE2B13">
              <w:rPr>
                <w:rFonts w:ascii="Times New Roman" w:hAnsi="Times New Roman" w:cs="Times New Roman"/>
                <w:color w:val="000000" w:themeColor="text1"/>
                <w:szCs w:val="21"/>
              </w:rPr>
              <w:t>)</w:t>
            </w:r>
            <w:r w:rsidRPr="00CE2B13">
              <w:rPr>
                <w:rFonts w:ascii="Times New Roman" w:hAnsiTheme="minorEastAsia" w:cs="Times New Roman" w:hint="eastAsia"/>
                <w:szCs w:val="21"/>
              </w:rPr>
              <w:t>公司</w:t>
            </w:r>
            <w:r w:rsidRPr="00CE2B13">
              <w:rPr>
                <w:rFonts w:ascii="Times New Roman" w:hAnsiTheme="minorEastAsia" w:cs="Times New Roman"/>
                <w:szCs w:val="21"/>
              </w:rPr>
              <w:t>及创始股东无重大不利变化；</w:t>
            </w:r>
            <w:r w:rsidR="00880A22">
              <w:rPr>
                <w:rFonts w:ascii="Times New Roman" w:eastAsia="宋体" w:hAnsi="Times New Roman" w:cs="Times New Roman" w:hint="eastAsia"/>
                <w:color w:val="000000"/>
                <w:szCs w:val="21"/>
              </w:rPr>
              <w:t xml:space="preserve">(7) </w:t>
            </w:r>
            <w:r w:rsidR="00880A22" w:rsidRPr="00B35BB7">
              <w:rPr>
                <w:rFonts w:ascii="Times New Roman" w:hAnsi="Times New Roman" w:cs="Times New Roman"/>
                <w:sz w:val="22"/>
              </w:rPr>
              <w:t>获得现有股东、</w:t>
            </w:r>
            <w:r w:rsidR="00880A22">
              <w:rPr>
                <w:rFonts w:ascii="Times New Roman" w:hAnsi="Times New Roman" w:cs="Times New Roman" w:hint="eastAsia"/>
                <w:sz w:val="22"/>
              </w:rPr>
              <w:t>有关</w:t>
            </w:r>
            <w:r w:rsidR="00880A22">
              <w:rPr>
                <w:rFonts w:ascii="Times New Roman" w:hAnsi="Times New Roman" w:cs="Times New Roman"/>
                <w:sz w:val="22"/>
              </w:rPr>
              <w:t>方</w:t>
            </w:r>
            <w:r w:rsidR="00880A22" w:rsidRPr="00B35BB7">
              <w:rPr>
                <w:rFonts w:ascii="Times New Roman" w:hAnsi="Times New Roman" w:cs="Times New Roman"/>
                <w:sz w:val="22"/>
              </w:rPr>
              <w:t>及相关政府机关的全部必要批准与同意</w:t>
            </w:r>
            <w:r w:rsidR="00880A22">
              <w:rPr>
                <w:rFonts w:ascii="Times New Roman" w:hAnsi="Times New Roman" w:cs="Times New Roman" w:hint="eastAsia"/>
                <w:sz w:val="22"/>
              </w:rPr>
              <w:t>;</w:t>
            </w:r>
            <w:r w:rsidR="00726909">
              <w:rPr>
                <w:rFonts w:ascii="Times New Roman" w:hAnsi="Times New Roman" w:cs="Times New Roman" w:hint="eastAsia"/>
                <w:sz w:val="22"/>
              </w:rPr>
              <w:t>(</w:t>
            </w:r>
            <w:r w:rsidR="00726909">
              <w:rPr>
                <w:rFonts w:ascii="Times New Roman" w:hAnsi="Times New Roman" w:cs="Times New Roman"/>
                <w:sz w:val="22"/>
              </w:rPr>
              <w:t>8</w:t>
            </w:r>
            <w:r w:rsidR="00726909">
              <w:rPr>
                <w:rFonts w:ascii="Times New Roman" w:hAnsi="Times New Roman" w:cs="Times New Roman" w:hint="eastAsia"/>
                <w:sz w:val="22"/>
              </w:rPr>
              <w:t>)</w:t>
            </w:r>
            <w:r w:rsidR="002352E3">
              <w:rPr>
                <w:rFonts w:ascii="Times New Roman" w:hAnsi="Times New Roman" w:cs="Times New Roman" w:hint="eastAsia"/>
                <w:sz w:val="22"/>
              </w:rPr>
              <w:t>申请</w:t>
            </w:r>
            <w:r w:rsidR="00726909" w:rsidRPr="00EC0967">
              <w:rPr>
                <w:rFonts w:ascii="Times New Roman" w:hAnsi="Times New Roman" w:cs="Times New Roman"/>
                <w:sz w:val="22"/>
              </w:rPr>
              <w:t>合资公司设立</w:t>
            </w:r>
            <w:r w:rsidR="002352E3" w:rsidRPr="00EC0967" w:rsidDel="002352E3">
              <w:rPr>
                <w:rFonts w:ascii="Times New Roman" w:hAnsi="Times New Roman" w:cs="Times New Roman"/>
                <w:sz w:val="22"/>
              </w:rPr>
              <w:t xml:space="preserve"> </w:t>
            </w:r>
            <w:r w:rsidR="00A73CC9" w:rsidRPr="00CE2B13">
              <w:rPr>
                <w:rFonts w:ascii="Times New Roman" w:hAnsiTheme="minorEastAsia" w:cs="Times New Roman"/>
                <w:color w:val="000000" w:themeColor="text1"/>
                <w:szCs w:val="21"/>
              </w:rPr>
              <w:t>(</w:t>
            </w:r>
            <w:r w:rsidR="00540E0E">
              <w:rPr>
                <w:color w:val="000000" w:themeColor="text1"/>
                <w:szCs w:val="21"/>
              </w:rPr>
              <w:t>9</w:t>
            </w:r>
            <w:r w:rsidR="00A73CC9" w:rsidRPr="00CE2B13">
              <w:rPr>
                <w:rFonts w:ascii="Times New Roman" w:hAnsi="Times New Roman" w:cs="Times New Roman"/>
                <w:color w:val="000000" w:themeColor="text1"/>
                <w:szCs w:val="21"/>
              </w:rPr>
              <w:t>)</w:t>
            </w:r>
            <w:r w:rsidRPr="00CE2B13">
              <w:rPr>
                <w:rFonts w:ascii="Times New Roman" w:hAnsiTheme="minorEastAsia" w:cs="Times New Roman"/>
                <w:szCs w:val="21"/>
              </w:rPr>
              <w:t>其他合理、惯常的交割条件，包括指定的法律意</w:t>
            </w:r>
            <w:r w:rsidRPr="00CE2B13">
              <w:rPr>
                <w:rFonts w:ascii="Times New Roman" w:hAnsiTheme="minorEastAsia" w:cs="Times New Roman" w:hint="eastAsia"/>
                <w:szCs w:val="21"/>
              </w:rPr>
              <w:t>见书</w:t>
            </w:r>
            <w:r w:rsidRPr="00CE2B13">
              <w:rPr>
                <w:rFonts w:ascii="Times New Roman" w:hAnsiTheme="minorEastAsia" w:cs="Times New Roman"/>
                <w:szCs w:val="21"/>
              </w:rPr>
              <w:t>。</w:t>
            </w:r>
          </w:p>
        </w:tc>
      </w:tr>
      <w:tr w:rsidR="00EC0967" w:rsidRPr="00CE2B13" w:rsidTr="00251BE6">
        <w:trPr>
          <w:gridAfter w:val="1"/>
          <w:wAfter w:w="6" w:type="dxa"/>
        </w:trPr>
        <w:tc>
          <w:tcPr>
            <w:tcW w:w="1526" w:type="dxa"/>
          </w:tcPr>
          <w:p w:rsidR="00EC0967" w:rsidRPr="00CE2B13" w:rsidRDefault="00EC0967" w:rsidP="002D0297">
            <w:pPr>
              <w:rPr>
                <w:rFonts w:ascii="Times New Roman" w:hAnsiTheme="minorEastAsia" w:cs="Times New Roman"/>
                <w:b/>
                <w:szCs w:val="21"/>
              </w:rPr>
            </w:pPr>
            <w:r>
              <w:rPr>
                <w:rFonts w:ascii="Times New Roman" w:hAnsiTheme="minorEastAsia" w:cs="Times New Roman"/>
                <w:b/>
                <w:szCs w:val="21"/>
              </w:rPr>
              <w:t>贷款</w:t>
            </w:r>
          </w:p>
        </w:tc>
        <w:tc>
          <w:tcPr>
            <w:tcW w:w="6974" w:type="dxa"/>
          </w:tcPr>
          <w:p w:rsidR="00EC0967" w:rsidRPr="00CE2B13" w:rsidRDefault="00216D0A" w:rsidP="00216D0A">
            <w:pPr>
              <w:rPr>
                <w:rFonts w:ascii="Times New Roman" w:hAnsiTheme="minorEastAsia" w:cs="Times New Roman"/>
                <w:szCs w:val="21"/>
              </w:rPr>
            </w:pPr>
            <w:r w:rsidRPr="00AC567A">
              <w:rPr>
                <w:rFonts w:ascii="Times New Roman" w:hAnsi="Times New Roman" w:cs="Times New Roman" w:hint="eastAsia"/>
                <w:szCs w:val="21"/>
              </w:rPr>
              <w:t>投资人同意在本意向书签署后，提供</w:t>
            </w:r>
            <w:r>
              <w:rPr>
                <w:rFonts w:ascii="Times New Roman" w:hAnsi="Times New Roman" w:cs="Times New Roman" w:hint="eastAsia"/>
                <w:szCs w:val="21"/>
              </w:rPr>
              <w:t>1</w:t>
            </w:r>
            <w:r>
              <w:rPr>
                <w:rFonts w:ascii="Times New Roman" w:hAnsi="Times New Roman" w:cs="Times New Roman"/>
                <w:szCs w:val="21"/>
              </w:rPr>
              <w:t>20</w:t>
            </w:r>
            <w:r w:rsidRPr="00AC567A">
              <w:rPr>
                <w:rFonts w:ascii="Times New Roman" w:hAnsi="Times New Roman" w:cs="Times New Roman"/>
                <w:szCs w:val="21"/>
              </w:rPr>
              <w:t>万美元的过桥贷款</w:t>
            </w:r>
            <w:r>
              <w:rPr>
                <w:rFonts w:ascii="Times New Roman" w:hAnsi="Times New Roman" w:cs="Times New Roman" w:hint="eastAsia"/>
                <w:szCs w:val="21"/>
              </w:rPr>
              <w:t>，</w:t>
            </w:r>
            <w:r>
              <w:rPr>
                <w:rFonts w:ascii="Times New Roman" w:hAnsi="Times New Roman" w:cs="Times New Roman"/>
                <w:szCs w:val="21"/>
              </w:rPr>
              <w:t>具体</w:t>
            </w:r>
            <w:r>
              <w:rPr>
                <w:rFonts w:ascii="Times New Roman" w:hAnsi="Times New Roman" w:cs="Times New Roman" w:hint="eastAsia"/>
                <w:szCs w:val="21"/>
              </w:rPr>
              <w:t>条款由</w:t>
            </w:r>
            <w:r>
              <w:rPr>
                <w:rFonts w:ascii="Times New Roman" w:hAnsi="Times New Roman" w:cs="Times New Roman"/>
                <w:szCs w:val="21"/>
              </w:rPr>
              <w:t>双方另行</w:t>
            </w:r>
            <w:r>
              <w:rPr>
                <w:rFonts w:ascii="Times New Roman" w:hAnsi="Times New Roman" w:cs="Times New Roman" w:hint="eastAsia"/>
                <w:szCs w:val="21"/>
              </w:rPr>
              <w:t>协商</w:t>
            </w:r>
            <w:r>
              <w:rPr>
                <w:rFonts w:ascii="Times New Roman" w:hAnsi="Times New Roman" w:cs="Times New Roman"/>
                <w:szCs w:val="21"/>
              </w:rPr>
              <w:t>确定</w:t>
            </w:r>
            <w:r w:rsidRPr="00AC567A">
              <w:rPr>
                <w:rFonts w:ascii="Times New Roman" w:hAnsi="Times New Roman" w:cs="Times New Roman"/>
                <w:szCs w:val="21"/>
              </w:rPr>
              <w:t>。</w:t>
            </w:r>
          </w:p>
        </w:tc>
      </w:tr>
      <w:tr w:rsidR="005E1B94" w:rsidRPr="00CE2B13" w:rsidTr="00251BE6">
        <w:trPr>
          <w:gridAfter w:val="1"/>
          <w:wAfter w:w="6" w:type="dxa"/>
        </w:trPr>
        <w:tc>
          <w:tcPr>
            <w:tcW w:w="1526" w:type="dxa"/>
          </w:tcPr>
          <w:p w:rsidR="005E1B94" w:rsidRPr="00CE2B13" w:rsidRDefault="00894383" w:rsidP="002D0297">
            <w:pPr>
              <w:rPr>
                <w:rFonts w:ascii="Times New Roman" w:hAnsi="Times New Roman" w:cs="Times New Roman"/>
                <w:b/>
                <w:szCs w:val="21"/>
              </w:rPr>
            </w:pPr>
            <w:r w:rsidRPr="00CE2B13">
              <w:rPr>
                <w:rFonts w:ascii="Times New Roman" w:hAnsiTheme="minorEastAsia" w:cs="Times New Roman"/>
                <w:b/>
                <w:szCs w:val="21"/>
              </w:rPr>
              <w:t>股权</w:t>
            </w:r>
            <w:r w:rsidRPr="00CE2B13">
              <w:rPr>
                <w:rFonts w:ascii="Times New Roman" w:hAnsiTheme="minorEastAsia" w:cs="Times New Roman" w:hint="eastAsia"/>
                <w:b/>
                <w:szCs w:val="21"/>
              </w:rPr>
              <w:t>行权</w:t>
            </w:r>
            <w:r w:rsidRPr="00CE2B13">
              <w:rPr>
                <w:rFonts w:ascii="Times New Roman" w:hAnsiTheme="minorEastAsia" w:cs="Times New Roman"/>
                <w:b/>
                <w:szCs w:val="21"/>
              </w:rPr>
              <w:t>及</w:t>
            </w:r>
            <w:r w:rsidRPr="00CE2B13">
              <w:rPr>
                <w:rFonts w:ascii="Times New Roman" w:hAnsiTheme="minorEastAsia" w:cs="Times New Roman" w:hint="eastAsia"/>
                <w:b/>
                <w:szCs w:val="21"/>
              </w:rPr>
              <w:t>回购</w:t>
            </w:r>
          </w:p>
        </w:tc>
        <w:tc>
          <w:tcPr>
            <w:tcW w:w="6974" w:type="dxa"/>
          </w:tcPr>
          <w:p w:rsidR="001D19E2" w:rsidRPr="00CE2B13" w:rsidRDefault="005E1B94" w:rsidP="002D0297">
            <w:pPr>
              <w:rPr>
                <w:rFonts w:ascii="Times New Roman" w:hAnsiTheme="minorEastAsia" w:cs="Times New Roman"/>
                <w:szCs w:val="21"/>
              </w:rPr>
            </w:pPr>
            <w:r w:rsidRPr="00CE2B13">
              <w:rPr>
                <w:rFonts w:ascii="Times New Roman" w:hAnsiTheme="minorEastAsia" w:cs="Times New Roman" w:hint="eastAsia"/>
                <w:szCs w:val="21"/>
              </w:rPr>
              <w:t>创始股东所持股权</w:t>
            </w:r>
            <w:r w:rsidR="00E84700" w:rsidRPr="00CE2B13">
              <w:rPr>
                <w:rFonts w:ascii="Times New Roman" w:hAnsiTheme="minorEastAsia" w:cs="Times New Roman" w:hint="eastAsia"/>
                <w:szCs w:val="21"/>
              </w:rPr>
              <w:t>为限制性股权，</w:t>
            </w:r>
            <w:r w:rsidR="001D19E2" w:rsidRPr="00CE2B13">
              <w:rPr>
                <w:rFonts w:ascii="Times New Roman" w:hAnsiTheme="minorEastAsia" w:cs="Times New Roman" w:hint="eastAsia"/>
                <w:szCs w:val="21"/>
              </w:rPr>
              <w:t>在</w:t>
            </w:r>
            <w:r w:rsidR="001D19E2" w:rsidRPr="00CE2B13">
              <w:rPr>
                <w:rFonts w:ascii="Times New Roman" w:hAnsiTheme="minorEastAsia" w:cs="Times New Roman"/>
                <w:szCs w:val="21"/>
              </w:rPr>
              <w:t>全职工作的前提下，</w:t>
            </w:r>
            <w:r w:rsidR="00E84700" w:rsidRPr="00CE2B13">
              <w:rPr>
                <w:rFonts w:ascii="Times New Roman" w:hAnsiTheme="minorEastAsia" w:cs="Times New Roman" w:hint="eastAsia"/>
                <w:szCs w:val="21"/>
              </w:rPr>
              <w:t>应</w:t>
            </w:r>
            <w:r w:rsidR="00C319A0">
              <w:rPr>
                <w:rFonts w:ascii="Times New Roman" w:hAnsiTheme="minorEastAsia" w:cs="Times New Roman" w:hint="eastAsia"/>
                <w:szCs w:val="21"/>
              </w:rPr>
              <w:t>自交割日起</w:t>
            </w:r>
            <w:r w:rsidR="00E84700" w:rsidRPr="00CE2B13">
              <w:rPr>
                <w:rFonts w:ascii="Times New Roman" w:hAnsiTheme="minorEastAsia" w:cs="Times New Roman" w:hint="eastAsia"/>
                <w:szCs w:val="21"/>
              </w:rPr>
              <w:t>按每年</w:t>
            </w:r>
            <w:r w:rsidR="00E84700" w:rsidRPr="00CE2B13">
              <w:rPr>
                <w:rFonts w:ascii="Times New Roman" w:hAnsiTheme="minorEastAsia" w:cs="Times New Roman"/>
                <w:szCs w:val="21"/>
              </w:rPr>
              <w:t>25%</w:t>
            </w:r>
            <w:r w:rsidR="00E84700" w:rsidRPr="00CE2B13">
              <w:rPr>
                <w:rFonts w:ascii="Times New Roman" w:hAnsiTheme="minorEastAsia" w:cs="Times New Roman" w:hint="eastAsia"/>
                <w:szCs w:val="21"/>
              </w:rPr>
              <w:t>的比例在</w:t>
            </w:r>
            <w:r w:rsidR="00E84700" w:rsidRPr="00CE2B13">
              <w:rPr>
                <w:rFonts w:ascii="Times New Roman" w:hAnsiTheme="minorEastAsia" w:cs="Times New Roman"/>
                <w:szCs w:val="21"/>
              </w:rPr>
              <w:t>4</w:t>
            </w:r>
            <w:r w:rsidR="00E84700" w:rsidRPr="00CE2B13">
              <w:rPr>
                <w:rFonts w:ascii="Times New Roman" w:hAnsiTheme="minorEastAsia" w:cs="Times New Roman" w:hint="eastAsia"/>
                <w:szCs w:val="21"/>
              </w:rPr>
              <w:t>年</w:t>
            </w:r>
            <w:r w:rsidR="001D19E2" w:rsidRPr="00CE2B13">
              <w:rPr>
                <w:rFonts w:ascii="Times New Roman" w:hAnsiTheme="minorEastAsia" w:cs="Times New Roman" w:hint="eastAsia"/>
                <w:szCs w:val="21"/>
              </w:rPr>
              <w:t>内逐步行权。</w:t>
            </w:r>
          </w:p>
          <w:p w:rsidR="001D19E2" w:rsidRPr="00CE2B13" w:rsidRDefault="00E84700" w:rsidP="001D19E2">
            <w:pPr>
              <w:rPr>
                <w:rFonts w:ascii="Times New Roman" w:hAnsi="Times New Roman" w:cs="Times New Roman"/>
                <w:szCs w:val="21"/>
              </w:rPr>
            </w:pPr>
            <w:r w:rsidRPr="00CE2B13">
              <w:rPr>
                <w:rFonts w:ascii="Times New Roman" w:hAnsiTheme="minorEastAsia" w:cs="Times New Roman" w:hint="eastAsia"/>
                <w:szCs w:val="21"/>
              </w:rPr>
              <w:t>在创始股东离职或停止服务时，</w:t>
            </w:r>
            <w:r w:rsidR="001D19E2" w:rsidRPr="00CE2B13">
              <w:rPr>
                <w:rFonts w:ascii="Times New Roman" w:hAnsiTheme="minorEastAsia" w:cs="Times New Roman" w:hint="eastAsia"/>
                <w:szCs w:val="21"/>
              </w:rPr>
              <w:t>就</w:t>
            </w:r>
            <w:r w:rsidR="00BC1E16" w:rsidRPr="00CE2B13">
              <w:rPr>
                <w:rFonts w:ascii="Times New Roman" w:hAnsiTheme="minorEastAsia" w:cs="Times New Roman" w:hint="eastAsia"/>
                <w:szCs w:val="21"/>
              </w:rPr>
              <w:t>已</w:t>
            </w:r>
            <w:r w:rsidR="001D19E2" w:rsidRPr="00CE2B13">
              <w:rPr>
                <w:rFonts w:ascii="Times New Roman" w:hAnsiTheme="minorEastAsia" w:cs="Times New Roman"/>
                <w:szCs w:val="21"/>
              </w:rPr>
              <w:t>行权的股权，</w:t>
            </w:r>
            <w:r w:rsidR="001D19E2" w:rsidRPr="00CE2B13">
              <w:rPr>
                <w:rFonts w:ascii="Times New Roman" w:hAnsiTheme="minorEastAsia" w:cs="Times New Roman" w:hint="eastAsia"/>
                <w:szCs w:val="21"/>
              </w:rPr>
              <w:t>有关方</w:t>
            </w:r>
            <w:r w:rsidR="001D19E2" w:rsidRPr="00CE2B13">
              <w:rPr>
                <w:rFonts w:ascii="Times New Roman" w:hAnsiTheme="minorEastAsia" w:cs="Times New Roman"/>
                <w:szCs w:val="21"/>
              </w:rPr>
              <w:t>有权按以下顺序根据</w:t>
            </w:r>
            <w:r w:rsidR="005E1B94" w:rsidRPr="00CE2B13">
              <w:rPr>
                <w:rFonts w:ascii="Times New Roman" w:hAnsiTheme="minorEastAsia" w:cs="Times New Roman"/>
                <w:szCs w:val="21"/>
              </w:rPr>
              <w:t>公司董事会所通过之决议</w:t>
            </w:r>
            <w:r w:rsidRPr="00CE2B13">
              <w:rPr>
                <w:rFonts w:ascii="Times New Roman" w:hAnsiTheme="minorEastAsia" w:cs="Times New Roman" w:hint="eastAsia"/>
                <w:szCs w:val="21"/>
              </w:rPr>
              <w:t>（含投资人董事）</w:t>
            </w:r>
            <w:r w:rsidR="005E1B94" w:rsidRPr="00CE2B13">
              <w:rPr>
                <w:rFonts w:ascii="Times New Roman" w:hAnsiTheme="minorEastAsia" w:cs="Times New Roman"/>
                <w:szCs w:val="21"/>
              </w:rPr>
              <w:t>确定的价格购买</w:t>
            </w:r>
            <w:r w:rsidR="007D03F8" w:rsidRPr="00CE2B13">
              <w:rPr>
                <w:rFonts w:ascii="Times New Roman" w:hAnsiTheme="minorEastAsia" w:cs="Times New Roman" w:hint="eastAsia"/>
                <w:szCs w:val="21"/>
              </w:rPr>
              <w:t>：</w:t>
            </w:r>
            <w:r w:rsidR="00A73CC9" w:rsidRPr="00CE2B13">
              <w:rPr>
                <w:rFonts w:ascii="Times New Roman" w:hAnsiTheme="minorEastAsia" w:cs="Times New Roman"/>
                <w:color w:val="000000" w:themeColor="text1"/>
                <w:szCs w:val="21"/>
              </w:rPr>
              <w:t>(</w:t>
            </w:r>
            <w:r w:rsidR="00A73CC9" w:rsidRPr="00CE2B13">
              <w:rPr>
                <w:color w:val="000000" w:themeColor="text1"/>
                <w:szCs w:val="21"/>
              </w:rPr>
              <w:t>1</w:t>
            </w:r>
            <w:r w:rsidR="00A73CC9" w:rsidRPr="00CE2B13">
              <w:rPr>
                <w:rFonts w:ascii="Times New Roman" w:hAnsi="Times New Roman" w:cs="Times New Roman"/>
                <w:color w:val="000000" w:themeColor="text1"/>
                <w:szCs w:val="21"/>
              </w:rPr>
              <w:t>)</w:t>
            </w:r>
            <w:r w:rsidR="001D19E2" w:rsidRPr="00CE2B13">
              <w:rPr>
                <w:rFonts w:ascii="Times New Roman" w:hAnsiTheme="minorEastAsia" w:cs="Times New Roman" w:hint="eastAsia"/>
                <w:szCs w:val="21"/>
              </w:rPr>
              <w:t>公司</w:t>
            </w:r>
            <w:r w:rsidR="00A73CC9" w:rsidRPr="00CE2B13">
              <w:rPr>
                <w:rFonts w:ascii="Times New Roman" w:hAnsiTheme="minorEastAsia" w:cs="Times New Roman" w:hint="eastAsia"/>
                <w:szCs w:val="21"/>
              </w:rPr>
              <w:t>；</w:t>
            </w:r>
            <w:r w:rsidR="00A73CC9" w:rsidRPr="00CE2B13">
              <w:rPr>
                <w:rFonts w:ascii="Times New Roman" w:hAnsiTheme="minorEastAsia" w:cs="Times New Roman"/>
                <w:color w:val="000000" w:themeColor="text1"/>
                <w:szCs w:val="21"/>
              </w:rPr>
              <w:t>(</w:t>
            </w:r>
            <w:r w:rsidR="00A73CC9" w:rsidRPr="00CE2B13">
              <w:rPr>
                <w:color w:val="000000" w:themeColor="text1"/>
                <w:szCs w:val="21"/>
              </w:rPr>
              <w:t>2</w:t>
            </w:r>
            <w:r w:rsidR="00A73CC9" w:rsidRPr="00CE2B13">
              <w:rPr>
                <w:rFonts w:ascii="Times New Roman" w:hAnsi="Times New Roman" w:cs="Times New Roman"/>
                <w:color w:val="000000" w:themeColor="text1"/>
                <w:szCs w:val="21"/>
              </w:rPr>
              <w:t>)</w:t>
            </w:r>
            <w:r w:rsidR="007D03F8" w:rsidRPr="00CE2B13">
              <w:rPr>
                <w:rFonts w:ascii="Times New Roman" w:hAnsiTheme="minorEastAsia" w:cs="Times New Roman" w:hint="eastAsia"/>
                <w:szCs w:val="21"/>
              </w:rPr>
              <w:t>创</w:t>
            </w:r>
            <w:r w:rsidR="007D03F8" w:rsidRPr="00CE2B13">
              <w:rPr>
                <w:rFonts w:ascii="Times New Roman" w:hAnsiTheme="minorEastAsia" w:cs="Times New Roman"/>
                <w:szCs w:val="21"/>
              </w:rPr>
              <w:t>始股东</w:t>
            </w:r>
            <w:r w:rsidR="00A73CC9" w:rsidRPr="00CE2B13">
              <w:rPr>
                <w:rFonts w:ascii="Times New Roman" w:hAnsiTheme="minorEastAsia" w:cs="Times New Roman" w:hint="eastAsia"/>
                <w:szCs w:val="21"/>
              </w:rPr>
              <w:t>；</w:t>
            </w:r>
            <w:r w:rsidR="00A73CC9" w:rsidRPr="00CE2B13">
              <w:rPr>
                <w:rFonts w:ascii="Times New Roman" w:hAnsiTheme="minorEastAsia" w:cs="Times New Roman"/>
                <w:color w:val="000000" w:themeColor="text1"/>
                <w:szCs w:val="21"/>
              </w:rPr>
              <w:t>(</w:t>
            </w:r>
            <w:r w:rsidR="00A73CC9" w:rsidRPr="00CE2B13">
              <w:rPr>
                <w:color w:val="000000" w:themeColor="text1"/>
                <w:szCs w:val="21"/>
              </w:rPr>
              <w:t>3</w:t>
            </w:r>
            <w:r w:rsidR="00A73CC9" w:rsidRPr="00CE2B13">
              <w:rPr>
                <w:rFonts w:ascii="Times New Roman" w:hAnsi="Times New Roman" w:cs="Times New Roman"/>
                <w:color w:val="000000" w:themeColor="text1"/>
                <w:szCs w:val="21"/>
              </w:rPr>
              <w:t>)</w:t>
            </w:r>
            <w:r w:rsidR="007D03F8" w:rsidRPr="00CE2B13">
              <w:rPr>
                <w:rFonts w:ascii="Times New Roman" w:hAnsiTheme="minorEastAsia" w:cs="Times New Roman" w:hint="eastAsia"/>
                <w:szCs w:val="21"/>
              </w:rPr>
              <w:t>投资</w:t>
            </w:r>
            <w:r w:rsidR="00B71616">
              <w:rPr>
                <w:rFonts w:ascii="Times New Roman" w:hAnsiTheme="minorEastAsia" w:cs="Times New Roman" w:hint="eastAsia"/>
                <w:szCs w:val="21"/>
              </w:rPr>
              <w:t>人</w:t>
            </w:r>
            <w:r w:rsidR="007D03F8" w:rsidRPr="00CE2B13">
              <w:rPr>
                <w:rFonts w:ascii="Times New Roman" w:hAnsiTheme="minorEastAsia" w:cs="Times New Roman"/>
                <w:szCs w:val="21"/>
              </w:rPr>
              <w:t>。</w:t>
            </w:r>
            <w:r w:rsidR="001D19E2" w:rsidRPr="00CE2B13">
              <w:rPr>
                <w:rFonts w:ascii="Times New Roman" w:hAnsi="Times New Roman" w:cs="Times New Roman" w:hint="eastAsia"/>
                <w:szCs w:val="21"/>
              </w:rPr>
              <w:t>但如因</w:t>
            </w:r>
            <w:r w:rsidR="000C3793">
              <w:rPr>
                <w:rFonts w:ascii="Times New Roman" w:hAnsi="Times New Roman" w:cs="Times New Roman" w:hint="eastAsia"/>
                <w:szCs w:val="21"/>
              </w:rPr>
              <w:t>单方</w:t>
            </w:r>
            <w:r w:rsidR="000C3793">
              <w:rPr>
                <w:rFonts w:ascii="Times New Roman" w:hAnsi="Times New Roman" w:cs="Times New Roman"/>
                <w:szCs w:val="21"/>
              </w:rPr>
              <w:t>终止劳动合同、</w:t>
            </w:r>
            <w:r w:rsidR="001D19E2" w:rsidRPr="00CE2B13">
              <w:rPr>
                <w:rFonts w:ascii="Times New Roman" w:hAnsi="Times New Roman" w:cs="Times New Roman" w:hint="eastAsia"/>
                <w:szCs w:val="21"/>
              </w:rPr>
              <w:t>严重损害公司利益的行为而离开或参与、加入公司竞争对手，则将被无偿购买。</w:t>
            </w:r>
          </w:p>
          <w:p w:rsidR="005E1B94" w:rsidRPr="00CE2B13" w:rsidRDefault="001D19E2" w:rsidP="001D19E2">
            <w:pPr>
              <w:rPr>
                <w:rFonts w:ascii="Times New Roman" w:hAnsiTheme="minorEastAsia" w:cs="Times New Roman"/>
                <w:szCs w:val="21"/>
              </w:rPr>
            </w:pPr>
            <w:r w:rsidRPr="00CE2B13">
              <w:rPr>
                <w:rFonts w:ascii="Times New Roman" w:hAnsiTheme="minorEastAsia" w:cs="Times New Roman"/>
                <w:szCs w:val="21"/>
              </w:rPr>
              <w:t>离开的创始股东为</w:t>
            </w:r>
            <w:r w:rsidRPr="00CE2B13">
              <w:rPr>
                <w:rFonts w:ascii="Times New Roman" w:hAnsiTheme="minorEastAsia" w:cs="Times New Roman"/>
                <w:szCs w:val="21"/>
              </w:rPr>
              <w:t>ESOP</w:t>
            </w:r>
            <w:proofErr w:type="gramStart"/>
            <w:r w:rsidRPr="00CE2B13">
              <w:rPr>
                <w:rFonts w:ascii="Times New Roman" w:hAnsiTheme="minorEastAsia" w:cs="Times New Roman"/>
                <w:szCs w:val="21"/>
              </w:rPr>
              <w:t>代持的</w:t>
            </w:r>
            <w:proofErr w:type="gramEnd"/>
            <w:r w:rsidRPr="00CE2B13">
              <w:rPr>
                <w:rFonts w:ascii="Times New Roman" w:hAnsiTheme="minorEastAsia" w:cs="Times New Roman"/>
                <w:szCs w:val="21"/>
              </w:rPr>
              <w:t>股权将转为由受让方代持。</w:t>
            </w:r>
            <w:r w:rsidRPr="00CE2B13">
              <w:rPr>
                <w:rFonts w:ascii="Times New Roman" w:hAnsiTheme="minorEastAsia" w:cs="Times New Roman" w:hint="eastAsia"/>
                <w:szCs w:val="21"/>
              </w:rPr>
              <w:t>员工基于</w:t>
            </w:r>
            <w:r w:rsidRPr="00CE2B13">
              <w:rPr>
                <w:rFonts w:ascii="Times New Roman" w:hAnsiTheme="minorEastAsia" w:cs="Times New Roman"/>
                <w:szCs w:val="21"/>
              </w:rPr>
              <w:t>ESOP</w:t>
            </w:r>
            <w:r w:rsidRPr="00CE2B13">
              <w:rPr>
                <w:rFonts w:ascii="Times New Roman" w:hAnsiTheme="minorEastAsia" w:cs="Times New Roman" w:hint="eastAsia"/>
                <w:szCs w:val="21"/>
              </w:rPr>
              <w:t>获得的</w:t>
            </w:r>
            <w:r w:rsidR="00586345" w:rsidRPr="00CE2B13">
              <w:rPr>
                <w:rFonts w:ascii="Times New Roman" w:hAnsiTheme="minorEastAsia" w:cs="Times New Roman" w:hint="eastAsia"/>
                <w:szCs w:val="21"/>
              </w:rPr>
              <w:t>股权</w:t>
            </w:r>
            <w:r w:rsidRPr="00CE2B13">
              <w:rPr>
                <w:rFonts w:ascii="Times New Roman" w:hAnsiTheme="minorEastAsia" w:cs="Times New Roman" w:hint="eastAsia"/>
                <w:szCs w:val="21"/>
              </w:rPr>
              <w:t>，亦受限于上述要求。</w:t>
            </w:r>
          </w:p>
        </w:tc>
      </w:tr>
      <w:tr w:rsidR="005E1B94" w:rsidRPr="00CE2B13"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员工</w:t>
            </w:r>
            <w:r w:rsidRPr="00CE2B13">
              <w:rPr>
                <w:rFonts w:ascii="Times New Roman" w:hAnsiTheme="minorEastAsia" w:cs="Times New Roman" w:hint="eastAsia"/>
                <w:b/>
                <w:szCs w:val="21"/>
              </w:rPr>
              <w:t>股权激励</w:t>
            </w:r>
            <w:r w:rsidRPr="00CE2B13">
              <w:rPr>
                <w:rFonts w:ascii="Times New Roman" w:hAnsiTheme="minorEastAsia" w:cs="Times New Roman"/>
                <w:b/>
                <w:szCs w:val="21"/>
              </w:rPr>
              <w:t>计划</w:t>
            </w:r>
          </w:p>
        </w:tc>
        <w:tc>
          <w:tcPr>
            <w:tcW w:w="6974" w:type="dxa"/>
          </w:tcPr>
          <w:p w:rsidR="005E1B94" w:rsidRPr="008B71E1" w:rsidRDefault="001D19E2" w:rsidP="009A5FC5">
            <w:pPr>
              <w:rPr>
                <w:rFonts w:ascii="Times New Roman" w:hAnsi="Times New Roman" w:cs="Times New Roman"/>
                <w:szCs w:val="21"/>
              </w:rPr>
            </w:pPr>
            <w:r w:rsidRPr="00323C3C">
              <w:rPr>
                <w:rFonts w:hint="eastAsia"/>
                <w:szCs w:val="21"/>
              </w:rPr>
              <w:t>公司应在交割之前或之时预留本次交割完成后充分稀释基础上的</w:t>
            </w:r>
            <w:r w:rsidR="009A5FC5" w:rsidRPr="008B71E1">
              <w:rPr>
                <w:rFonts w:hint="eastAsia"/>
                <w:szCs w:val="21"/>
              </w:rPr>
              <w:t>1</w:t>
            </w:r>
            <w:r w:rsidR="009A5FC5">
              <w:rPr>
                <w:szCs w:val="21"/>
              </w:rPr>
              <w:t>0</w:t>
            </w:r>
            <w:r w:rsidRPr="008B71E1">
              <w:rPr>
                <w:szCs w:val="21"/>
              </w:rPr>
              <w:t>%</w:t>
            </w:r>
            <w:r w:rsidRPr="00323C3C">
              <w:rPr>
                <w:rFonts w:hint="eastAsia"/>
                <w:szCs w:val="21"/>
              </w:rPr>
              <w:t>的</w:t>
            </w:r>
            <w:r w:rsidR="00586345" w:rsidRPr="00323C3C">
              <w:rPr>
                <w:rFonts w:hint="eastAsia"/>
                <w:szCs w:val="21"/>
              </w:rPr>
              <w:t>股权</w:t>
            </w:r>
            <w:r w:rsidRPr="00323C3C">
              <w:rPr>
                <w:rFonts w:hint="eastAsia"/>
                <w:szCs w:val="21"/>
              </w:rPr>
              <w:t>作为员工期权池。</w:t>
            </w:r>
          </w:p>
        </w:tc>
      </w:tr>
      <w:tr w:rsidR="005E1B94" w:rsidRPr="00DB6662"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股息分配权</w:t>
            </w:r>
          </w:p>
        </w:tc>
        <w:tc>
          <w:tcPr>
            <w:tcW w:w="6974" w:type="dxa"/>
          </w:tcPr>
          <w:p w:rsidR="001D19E2" w:rsidRPr="008B71E1" w:rsidRDefault="005E1B94" w:rsidP="001D19E2">
            <w:pPr>
              <w:rPr>
                <w:rFonts w:ascii="Times New Roman" w:hAnsi="Times New Roman" w:cs="Times New Roman"/>
                <w:szCs w:val="21"/>
              </w:rPr>
            </w:pPr>
            <w:r w:rsidRPr="00323C3C">
              <w:rPr>
                <w:rFonts w:ascii="Times New Roman" w:hAnsiTheme="minorEastAsia" w:cs="Times New Roman" w:hint="eastAsia"/>
                <w:szCs w:val="21"/>
              </w:rPr>
              <w:t>投资人</w:t>
            </w:r>
            <w:r w:rsidR="001D19E2" w:rsidRPr="00323C3C">
              <w:rPr>
                <w:rFonts w:ascii="Times New Roman" w:hAnsi="Times New Roman" w:cs="Times New Roman"/>
                <w:color w:val="000000"/>
                <w:szCs w:val="21"/>
              </w:rPr>
              <w:t>将优先于其他股东获得投资额</w:t>
            </w:r>
            <w:r w:rsidR="009503E6" w:rsidRPr="00323C3C">
              <w:rPr>
                <w:rFonts w:ascii="Times New Roman" w:hAnsi="Times New Roman" w:cs="Times New Roman"/>
                <w:szCs w:val="21"/>
              </w:rPr>
              <w:t>10</w:t>
            </w:r>
            <w:r w:rsidR="001D19E2" w:rsidRPr="00323C3C">
              <w:rPr>
                <w:rFonts w:ascii="Times New Roman" w:hAnsi="Times New Roman" w:cs="Times New Roman"/>
                <w:szCs w:val="21"/>
              </w:rPr>
              <w:t>%</w:t>
            </w:r>
            <w:r w:rsidR="001D19E2" w:rsidRPr="00323C3C">
              <w:rPr>
                <w:rFonts w:ascii="Times New Roman" w:hAnsi="Times New Roman" w:cs="Times New Roman" w:hint="eastAsia"/>
                <w:szCs w:val="21"/>
              </w:rPr>
              <w:t>的</w:t>
            </w:r>
            <w:r w:rsidR="007E249C" w:rsidRPr="0008076D">
              <w:rPr>
                <w:rFonts w:ascii="Times New Roman" w:hAnsi="Times New Roman" w:cs="Times New Roman" w:hint="eastAsia"/>
                <w:color w:val="000000"/>
                <w:szCs w:val="21"/>
              </w:rPr>
              <w:t>可累计</w:t>
            </w:r>
            <w:r w:rsidR="007E249C" w:rsidRPr="0008076D">
              <w:rPr>
                <w:rFonts w:ascii="Times New Roman" w:hAnsi="Times New Roman" w:cs="Times New Roman" w:hint="eastAsia"/>
                <w:szCs w:val="21"/>
              </w:rPr>
              <w:t>的年优先股息</w:t>
            </w:r>
            <w:r w:rsidR="001D19E2" w:rsidRPr="008B71E1">
              <w:rPr>
                <w:rFonts w:ascii="Times New Roman" w:hAnsi="Times New Roman" w:cs="Times New Roman"/>
                <w:szCs w:val="21"/>
              </w:rPr>
              <w:t>，并按</w:t>
            </w:r>
            <w:r w:rsidR="00586345" w:rsidRPr="008B71E1">
              <w:rPr>
                <w:rFonts w:ascii="Times New Roman" w:hAnsi="Times New Roman" w:cs="Times New Roman" w:hint="eastAsia"/>
                <w:szCs w:val="21"/>
              </w:rPr>
              <w:t>持股</w:t>
            </w:r>
            <w:r w:rsidR="001D19E2" w:rsidRPr="008B71E1">
              <w:rPr>
                <w:rFonts w:ascii="Times New Roman" w:hAnsi="Times New Roman" w:cs="Times New Roman"/>
                <w:szCs w:val="21"/>
              </w:rPr>
              <w:t>比例参与剩余股息的分配。</w:t>
            </w:r>
          </w:p>
          <w:p w:rsidR="005E1B94" w:rsidRPr="00323C3C" w:rsidRDefault="001D19E2" w:rsidP="00213328">
            <w:pPr>
              <w:rPr>
                <w:rFonts w:ascii="Times New Roman" w:hAnsi="Times New Roman" w:cs="Times New Roman"/>
                <w:szCs w:val="21"/>
              </w:rPr>
            </w:pPr>
            <w:r w:rsidRPr="008B71E1">
              <w:rPr>
                <w:rFonts w:ascii="Times New Roman" w:hAnsi="Times New Roman" w:cs="Times New Roman" w:hint="eastAsia"/>
                <w:color w:val="000000"/>
                <w:szCs w:val="21"/>
              </w:rPr>
              <w:t>在公司年税后利润超过</w:t>
            </w:r>
            <w:r w:rsidR="00954F8E" w:rsidRPr="008B71E1">
              <w:rPr>
                <w:rFonts w:ascii="Times New Roman" w:hAnsi="Times New Roman" w:cs="Times New Roman" w:hint="eastAsia"/>
                <w:color w:val="000000"/>
                <w:szCs w:val="21"/>
              </w:rPr>
              <w:t>人民币</w:t>
            </w:r>
            <w:r w:rsidR="009503E6" w:rsidRPr="008B71E1">
              <w:rPr>
                <w:rFonts w:ascii="Times New Roman" w:hAnsi="Times New Roman" w:cs="Times New Roman" w:hint="eastAsia"/>
                <w:color w:val="000000"/>
                <w:szCs w:val="21"/>
              </w:rPr>
              <w:t>20</w:t>
            </w:r>
            <w:r w:rsidR="009503E6" w:rsidRPr="008B71E1">
              <w:rPr>
                <w:rFonts w:ascii="Times New Roman" w:hAnsi="Times New Roman" w:cs="Times New Roman"/>
                <w:color w:val="000000"/>
                <w:szCs w:val="21"/>
              </w:rPr>
              <w:t>00</w:t>
            </w:r>
            <w:r w:rsidR="00954F8E" w:rsidRPr="008B71E1">
              <w:rPr>
                <w:rFonts w:ascii="Times New Roman" w:hAnsi="Times New Roman" w:cs="Times New Roman" w:hint="eastAsia"/>
                <w:color w:val="000000"/>
                <w:szCs w:val="21"/>
              </w:rPr>
              <w:t>万</w:t>
            </w:r>
            <w:r w:rsidRPr="00323C3C">
              <w:rPr>
                <w:rFonts w:ascii="Times New Roman" w:hAnsi="Times New Roman" w:cs="Times New Roman" w:hint="eastAsia"/>
                <w:color w:val="000000"/>
                <w:szCs w:val="21"/>
              </w:rPr>
              <w:t>时，公司应且创始股东应确保公司进行利润分配，且利润分配总额应不低于税后利润的</w:t>
            </w:r>
            <w:r w:rsidR="009503E6" w:rsidRPr="008B71E1">
              <w:rPr>
                <w:rFonts w:ascii="Times New Roman" w:hAnsi="Times New Roman" w:cs="Times New Roman"/>
                <w:color w:val="000000"/>
                <w:szCs w:val="21"/>
              </w:rPr>
              <w:t>20</w:t>
            </w:r>
            <w:r w:rsidRPr="008B71E1">
              <w:rPr>
                <w:rFonts w:ascii="Times New Roman" w:hAnsi="Times New Roman" w:cs="Times New Roman"/>
                <w:color w:val="000000"/>
                <w:szCs w:val="21"/>
              </w:rPr>
              <w:t>%</w:t>
            </w:r>
            <w:r w:rsidRPr="00323C3C">
              <w:rPr>
                <w:rFonts w:ascii="Times New Roman" w:hAnsi="Times New Roman" w:cs="Times New Roman" w:hint="eastAsia"/>
                <w:color w:val="000000"/>
                <w:szCs w:val="21"/>
              </w:rPr>
              <w:t>。</w:t>
            </w:r>
          </w:p>
        </w:tc>
      </w:tr>
      <w:tr w:rsidR="00BB49C6" w:rsidRPr="00CE2B13" w:rsidTr="00251BE6">
        <w:trPr>
          <w:gridAfter w:val="1"/>
          <w:wAfter w:w="6" w:type="dxa"/>
        </w:trPr>
        <w:tc>
          <w:tcPr>
            <w:tcW w:w="1526" w:type="dxa"/>
          </w:tcPr>
          <w:p w:rsidR="00BB49C6" w:rsidRPr="00CE2B13" w:rsidRDefault="00BB49C6">
            <w:pPr>
              <w:rPr>
                <w:rFonts w:ascii="Times New Roman" w:hAnsi="Times New Roman" w:cs="Times New Roman"/>
                <w:b/>
                <w:szCs w:val="21"/>
              </w:rPr>
            </w:pPr>
            <w:r w:rsidRPr="00CE2B13">
              <w:rPr>
                <w:rFonts w:ascii="Times New Roman" w:hAnsiTheme="minorEastAsia" w:cs="Times New Roman"/>
                <w:b/>
                <w:szCs w:val="21"/>
              </w:rPr>
              <w:t>优先清算权</w:t>
            </w:r>
          </w:p>
        </w:tc>
        <w:tc>
          <w:tcPr>
            <w:tcW w:w="6974" w:type="dxa"/>
          </w:tcPr>
          <w:p w:rsidR="00B37FC3" w:rsidRPr="00CE2B13" w:rsidRDefault="001D19E2" w:rsidP="005D088F">
            <w:pPr>
              <w:pStyle w:val="Body1"/>
              <w:rPr>
                <w:rFonts w:eastAsiaTheme="minorEastAsia"/>
                <w:szCs w:val="21"/>
              </w:rPr>
            </w:pPr>
            <w:r w:rsidRPr="00CE2B13">
              <w:rPr>
                <w:rFonts w:eastAsiaTheme="minorEastAsia" w:hint="eastAsia"/>
                <w:szCs w:val="21"/>
              </w:rPr>
              <w:t>公司如</w:t>
            </w:r>
            <w:r w:rsidR="00880A22">
              <w:rPr>
                <w:rFonts w:eastAsiaTheme="minorEastAsia" w:hint="eastAsia"/>
                <w:szCs w:val="21"/>
              </w:rPr>
              <w:t>通过</w:t>
            </w:r>
            <w:r w:rsidR="00880A22">
              <w:rPr>
                <w:rFonts w:eastAsiaTheme="minorEastAsia"/>
                <w:szCs w:val="21"/>
              </w:rPr>
              <w:t>单一或系列交易</w:t>
            </w:r>
            <w:r w:rsidRPr="00CE2B13">
              <w:rPr>
                <w:rFonts w:eastAsiaTheme="minorEastAsia" w:hint="eastAsia"/>
                <w:szCs w:val="21"/>
              </w:rPr>
              <w:t>进行</w:t>
            </w:r>
            <w:r w:rsidR="00880A22">
              <w:rPr>
                <w:rFonts w:eastAsiaTheme="minorEastAsia" w:hint="eastAsia"/>
                <w:szCs w:val="21"/>
              </w:rPr>
              <w:t>或</w:t>
            </w:r>
            <w:r w:rsidRPr="00CE2B13">
              <w:rPr>
                <w:rFonts w:eastAsiaTheme="minorEastAsia" w:hint="eastAsia"/>
                <w:szCs w:val="21"/>
              </w:rPr>
              <w:t>发生清算或售出事件，包括但不限于（</w:t>
            </w:r>
            <w:r w:rsidRPr="00CE2B13">
              <w:rPr>
                <w:rFonts w:eastAsiaTheme="minorEastAsia"/>
                <w:szCs w:val="21"/>
              </w:rPr>
              <w:t>1</w:t>
            </w:r>
            <w:r w:rsidRPr="00CE2B13">
              <w:rPr>
                <w:rFonts w:eastAsiaTheme="minorEastAsia" w:hint="eastAsia"/>
                <w:szCs w:val="21"/>
              </w:rPr>
              <w:t>）解散、清算、停业等；（</w:t>
            </w:r>
            <w:r w:rsidRPr="00CE2B13">
              <w:rPr>
                <w:rFonts w:eastAsiaTheme="minorEastAsia"/>
                <w:szCs w:val="21"/>
              </w:rPr>
              <w:t>2</w:t>
            </w:r>
            <w:r w:rsidRPr="00CE2B13">
              <w:rPr>
                <w:rFonts w:eastAsiaTheme="minorEastAsia" w:hint="eastAsia"/>
                <w:szCs w:val="21"/>
              </w:rPr>
              <w:t>）公司合并、</w:t>
            </w:r>
            <w:r w:rsidR="00A75354">
              <w:rPr>
                <w:rFonts w:eastAsiaTheme="minorEastAsia" w:hint="eastAsia"/>
                <w:szCs w:val="21"/>
              </w:rPr>
              <w:t>重组</w:t>
            </w:r>
            <w:r w:rsidR="00A75354">
              <w:rPr>
                <w:rFonts w:eastAsiaTheme="minorEastAsia"/>
                <w:szCs w:val="21"/>
              </w:rPr>
              <w:t>、</w:t>
            </w:r>
            <w:r w:rsidRPr="00CE2B13">
              <w:rPr>
                <w:rFonts w:eastAsiaTheme="minorEastAsia" w:hint="eastAsia"/>
                <w:szCs w:val="21"/>
              </w:rPr>
              <w:t>收购</w:t>
            </w:r>
            <w:r w:rsidR="000243BB" w:rsidRPr="00CE2B13">
              <w:rPr>
                <w:rFonts w:eastAsiaTheme="minorEastAsia" w:hint="eastAsia"/>
                <w:szCs w:val="21"/>
              </w:rPr>
              <w:t>、</w:t>
            </w:r>
            <w:r w:rsidRPr="00CE2B13">
              <w:rPr>
                <w:rFonts w:eastAsiaTheme="minorEastAsia" w:hint="eastAsia"/>
                <w:szCs w:val="21"/>
              </w:rPr>
              <w:t>处置全部或大部分资产或知识产权、控制权变更</w:t>
            </w:r>
            <w:r w:rsidR="00A75354">
              <w:rPr>
                <w:rFonts w:eastAsiaTheme="minorEastAsia" w:hint="eastAsia"/>
                <w:szCs w:val="21"/>
              </w:rPr>
              <w:t>、</w:t>
            </w:r>
            <w:r w:rsidR="00A75354">
              <w:rPr>
                <w:rFonts w:eastAsiaTheme="minorEastAsia"/>
                <w:szCs w:val="21"/>
              </w:rPr>
              <w:t>业务</w:t>
            </w:r>
            <w:r w:rsidR="00A75354">
              <w:rPr>
                <w:rFonts w:eastAsiaTheme="minorEastAsia" w:hint="eastAsia"/>
                <w:szCs w:val="21"/>
              </w:rPr>
              <w:t>整合</w:t>
            </w:r>
            <w:r w:rsidRPr="00CE2B13">
              <w:rPr>
                <w:rFonts w:eastAsiaTheme="minorEastAsia" w:hint="eastAsia"/>
                <w:szCs w:val="21"/>
              </w:rPr>
              <w:t>等</w:t>
            </w:r>
            <w:r w:rsidR="00FB0062">
              <w:rPr>
                <w:rFonts w:eastAsiaTheme="minorEastAsia" w:hint="eastAsia"/>
                <w:szCs w:val="21"/>
              </w:rPr>
              <w:t>；</w:t>
            </w:r>
            <w:r w:rsidR="00FB0062" w:rsidRPr="00AC567A">
              <w:rPr>
                <w:rFonts w:hAnsiTheme="minorEastAsia"/>
                <w:color w:val="000000" w:themeColor="text1"/>
                <w:kern w:val="0"/>
                <w:szCs w:val="21"/>
              </w:rPr>
              <w:t>(</w:t>
            </w:r>
            <w:r w:rsidR="00FB0062" w:rsidRPr="00AC567A">
              <w:rPr>
                <w:color w:val="000000" w:themeColor="text1"/>
                <w:kern w:val="0"/>
                <w:szCs w:val="21"/>
              </w:rPr>
              <w:t>3)</w:t>
            </w:r>
            <w:r w:rsidR="00A40684">
              <w:rPr>
                <w:rFonts w:eastAsiaTheme="minorEastAsia"/>
                <w:szCs w:val="21"/>
              </w:rPr>
              <w:t>公司或创始人</w:t>
            </w:r>
            <w:r w:rsidR="00A40684">
              <w:rPr>
                <w:rFonts w:eastAsiaTheme="minorEastAsia" w:hint="eastAsia"/>
                <w:szCs w:val="21"/>
              </w:rPr>
              <w:t>严重</w:t>
            </w:r>
            <w:r w:rsidR="00A40684" w:rsidRPr="00FD1618">
              <w:rPr>
                <w:rFonts w:eastAsiaTheme="minorEastAsia"/>
                <w:szCs w:val="21"/>
              </w:rPr>
              <w:t>违约</w:t>
            </w:r>
            <w:r w:rsidR="00A40684" w:rsidRPr="00FD1618">
              <w:rPr>
                <w:rFonts w:eastAsiaTheme="minorEastAsia" w:hint="eastAsia"/>
                <w:szCs w:val="21"/>
              </w:rPr>
              <w:t>或</w:t>
            </w:r>
            <w:r w:rsidR="00A40684">
              <w:rPr>
                <w:rFonts w:eastAsiaTheme="minorEastAsia" w:hint="eastAsia"/>
                <w:szCs w:val="21"/>
              </w:rPr>
              <w:t>严</w:t>
            </w:r>
            <w:r w:rsidR="00A40684">
              <w:rPr>
                <w:rFonts w:eastAsiaTheme="minorEastAsia" w:hint="eastAsia"/>
                <w:szCs w:val="21"/>
              </w:rPr>
              <w:lastRenderedPageBreak/>
              <w:t>重</w:t>
            </w:r>
            <w:r w:rsidR="00A40684">
              <w:rPr>
                <w:rFonts w:eastAsiaTheme="minorEastAsia"/>
                <w:szCs w:val="21"/>
              </w:rPr>
              <w:t>违反</w:t>
            </w:r>
            <w:r w:rsidR="00A40684" w:rsidRPr="00FD1618">
              <w:rPr>
                <w:rFonts w:eastAsiaTheme="minorEastAsia" w:hint="eastAsia"/>
                <w:szCs w:val="21"/>
              </w:rPr>
              <w:t>法律法规</w:t>
            </w:r>
            <w:r w:rsidR="00FB0062">
              <w:rPr>
                <w:rFonts w:eastAsiaTheme="minorEastAsia" w:hint="eastAsia"/>
                <w:szCs w:val="21"/>
              </w:rPr>
              <w:t>或创始人</w:t>
            </w:r>
            <w:r w:rsidR="00FB0062">
              <w:rPr>
                <w:rFonts w:eastAsiaTheme="minorEastAsia"/>
                <w:szCs w:val="21"/>
              </w:rPr>
              <w:t>因</w:t>
            </w:r>
            <w:r w:rsidR="00FB0062">
              <w:rPr>
                <w:rFonts w:eastAsiaTheme="minorEastAsia" w:hint="eastAsia"/>
                <w:szCs w:val="21"/>
              </w:rPr>
              <w:t>任何</w:t>
            </w:r>
            <w:r w:rsidR="00FB0062">
              <w:rPr>
                <w:rFonts w:eastAsiaTheme="minorEastAsia"/>
                <w:szCs w:val="21"/>
              </w:rPr>
              <w:t>原因无法履职</w:t>
            </w:r>
            <w:r w:rsidR="00FB0062">
              <w:rPr>
                <w:rFonts w:eastAsiaTheme="minorEastAsia" w:hint="eastAsia"/>
                <w:szCs w:val="21"/>
              </w:rPr>
              <w:t>，</w:t>
            </w:r>
            <w:r w:rsidR="000243BB" w:rsidRPr="00CE2B13">
              <w:rPr>
                <w:rFonts w:eastAsiaTheme="minorEastAsia" w:hint="eastAsia"/>
                <w:szCs w:val="21"/>
              </w:rPr>
              <w:t>投资人</w:t>
            </w:r>
            <w:r w:rsidRPr="00CE2B13">
              <w:rPr>
                <w:rFonts w:eastAsiaTheme="minorEastAsia" w:hint="eastAsia"/>
                <w:szCs w:val="21"/>
              </w:rPr>
              <w:t>有权先于且优先于公司其他股东先取得的金额为</w:t>
            </w:r>
            <w:r w:rsidR="00401AA2">
              <w:rPr>
                <w:rFonts w:eastAsiaTheme="minorEastAsia" w:hint="eastAsia"/>
                <w:szCs w:val="21"/>
              </w:rPr>
              <w:t>投资</w:t>
            </w:r>
            <w:r w:rsidR="00401AA2">
              <w:rPr>
                <w:rFonts w:eastAsiaTheme="minorEastAsia"/>
                <w:szCs w:val="21"/>
              </w:rPr>
              <w:t>总额</w:t>
            </w:r>
            <w:r w:rsidR="00401AA2" w:rsidRPr="00401AA2">
              <w:rPr>
                <w:rFonts w:eastAsiaTheme="minorEastAsia" w:hint="eastAsia"/>
                <w:szCs w:val="21"/>
              </w:rPr>
              <w:t>以及</w:t>
            </w:r>
            <w:r w:rsidR="0047542B">
              <w:rPr>
                <w:rFonts w:eastAsiaTheme="minorEastAsia" w:hint="eastAsia"/>
                <w:szCs w:val="21"/>
              </w:rPr>
              <w:t>按照</w:t>
            </w:r>
            <w:r w:rsidR="007E249C" w:rsidRPr="0008076D">
              <w:rPr>
                <w:rFonts w:asciiTheme="minorHAnsi" w:eastAsiaTheme="minorEastAsia" w:hAnsiTheme="minorHAnsi" w:cstheme="minorBidi"/>
                <w:color w:val="auto"/>
                <w:szCs w:val="21"/>
              </w:rPr>
              <w:t>9%</w:t>
            </w:r>
            <w:r w:rsidR="007E249C" w:rsidRPr="0008076D">
              <w:rPr>
                <w:rFonts w:asciiTheme="minorHAnsi" w:eastAsiaTheme="minorEastAsia" w:hAnsiTheme="minorHAnsi" w:cstheme="minorBidi" w:hint="eastAsia"/>
                <w:color w:val="auto"/>
                <w:szCs w:val="21"/>
              </w:rPr>
              <w:t>的年单利</w:t>
            </w:r>
            <w:r w:rsidR="00401AA2" w:rsidRPr="00B76083">
              <w:rPr>
                <w:rFonts w:eastAsiaTheme="minorEastAsia" w:hint="eastAsia"/>
                <w:szCs w:val="21"/>
              </w:rPr>
              <w:t>计算所得的利息</w:t>
            </w:r>
            <w:r w:rsidRPr="00CE2B13">
              <w:rPr>
                <w:rFonts w:eastAsiaTheme="minorEastAsia" w:hint="eastAsia"/>
                <w:szCs w:val="21"/>
              </w:rPr>
              <w:t>及全部累计</w:t>
            </w:r>
            <w:r w:rsidR="00401AA2">
              <w:rPr>
                <w:rFonts w:eastAsiaTheme="minorEastAsia" w:hint="eastAsia"/>
                <w:szCs w:val="21"/>
              </w:rPr>
              <w:t>已</w:t>
            </w:r>
            <w:r w:rsidR="00401AA2">
              <w:rPr>
                <w:rFonts w:eastAsiaTheme="minorEastAsia"/>
                <w:szCs w:val="21"/>
              </w:rPr>
              <w:t>宣布</w:t>
            </w:r>
            <w:r w:rsidRPr="00CE2B13">
              <w:rPr>
                <w:rFonts w:eastAsiaTheme="minorEastAsia" w:hint="eastAsia"/>
                <w:szCs w:val="21"/>
              </w:rPr>
              <w:t>未分配的股息，并有权按持股比例参与剩余财产分配。</w:t>
            </w:r>
          </w:p>
        </w:tc>
      </w:tr>
      <w:tr w:rsidR="008126EB" w:rsidRPr="00CE2B13" w:rsidTr="00251BE6">
        <w:trPr>
          <w:gridAfter w:val="1"/>
          <w:wAfter w:w="6" w:type="dxa"/>
          <w:trHeight w:val="416"/>
        </w:trPr>
        <w:tc>
          <w:tcPr>
            <w:tcW w:w="1526" w:type="dxa"/>
          </w:tcPr>
          <w:p w:rsidR="008126EB" w:rsidRPr="00CB2919" w:rsidRDefault="005E1B94" w:rsidP="009406F7">
            <w:pPr>
              <w:rPr>
                <w:rFonts w:ascii="Times New Roman" w:hAnsi="Times New Roman" w:cs="Times New Roman"/>
                <w:b/>
                <w:bCs/>
                <w:szCs w:val="21"/>
              </w:rPr>
            </w:pPr>
            <w:r w:rsidRPr="00CB2919">
              <w:rPr>
                <w:rFonts w:ascii="Times New Roman" w:hAnsi="Times New Roman" w:cs="Times New Roman" w:hint="eastAsia"/>
                <w:b/>
                <w:bCs/>
                <w:szCs w:val="21"/>
              </w:rPr>
              <w:lastRenderedPageBreak/>
              <w:t>退出</w:t>
            </w:r>
            <w:r w:rsidR="008126EB" w:rsidRPr="00CB2919">
              <w:rPr>
                <w:rFonts w:ascii="Times New Roman" w:hAnsi="Times New Roman" w:cs="Times New Roman"/>
                <w:b/>
                <w:bCs/>
                <w:szCs w:val="21"/>
              </w:rPr>
              <w:t>权</w:t>
            </w:r>
          </w:p>
        </w:tc>
        <w:tc>
          <w:tcPr>
            <w:tcW w:w="6974" w:type="dxa"/>
          </w:tcPr>
          <w:p w:rsidR="008126EB" w:rsidRPr="00CB2919" w:rsidRDefault="005E1B94" w:rsidP="00270C83">
            <w:pPr>
              <w:pStyle w:val="Body1"/>
              <w:rPr>
                <w:rFonts w:eastAsia="宋体"/>
                <w:szCs w:val="21"/>
              </w:rPr>
            </w:pPr>
            <w:r w:rsidRPr="00CB2919">
              <w:rPr>
                <w:rFonts w:eastAsia="宋体" w:hint="eastAsia"/>
                <w:szCs w:val="21"/>
              </w:rPr>
              <w:t>1</w:t>
            </w:r>
            <w:r w:rsidRPr="00323C3C">
              <w:rPr>
                <w:rFonts w:eastAsia="宋体" w:hint="eastAsia"/>
                <w:szCs w:val="21"/>
              </w:rPr>
              <w:t>）</w:t>
            </w:r>
            <w:r w:rsidRPr="008B71E1">
              <w:rPr>
                <w:rFonts w:eastAsia="宋体" w:hint="eastAsia"/>
                <w:szCs w:val="21"/>
              </w:rPr>
              <w:t>从</w:t>
            </w:r>
            <w:r w:rsidR="002B5775" w:rsidRPr="008B71E1">
              <w:rPr>
                <w:rFonts w:eastAsia="宋体" w:hint="eastAsia"/>
                <w:szCs w:val="21"/>
              </w:rPr>
              <w:t>2</w:t>
            </w:r>
            <w:r w:rsidR="002B5775" w:rsidRPr="008B71E1">
              <w:rPr>
                <w:rFonts w:eastAsia="宋体"/>
                <w:szCs w:val="21"/>
              </w:rPr>
              <w:t>02</w:t>
            </w:r>
            <w:r w:rsidR="002B5775">
              <w:rPr>
                <w:rFonts w:eastAsia="宋体"/>
                <w:szCs w:val="21"/>
              </w:rPr>
              <w:t>3</w:t>
            </w:r>
            <w:r w:rsidR="002B5775" w:rsidRPr="008B71E1">
              <w:rPr>
                <w:rFonts w:eastAsia="宋体" w:hint="eastAsia"/>
                <w:szCs w:val="21"/>
              </w:rPr>
              <w:t>年</w:t>
            </w:r>
            <w:r w:rsidR="002B5775">
              <w:rPr>
                <w:rFonts w:eastAsia="宋体"/>
                <w:szCs w:val="21"/>
              </w:rPr>
              <w:t>12</w:t>
            </w:r>
            <w:r w:rsidRPr="008B71E1">
              <w:rPr>
                <w:rFonts w:eastAsia="宋体" w:hint="eastAsia"/>
                <w:szCs w:val="21"/>
              </w:rPr>
              <w:t>月</w:t>
            </w:r>
            <w:r w:rsidR="002B5775">
              <w:rPr>
                <w:rFonts w:eastAsia="宋体"/>
                <w:szCs w:val="21"/>
              </w:rPr>
              <w:t>31</w:t>
            </w:r>
            <w:r w:rsidRPr="00323C3C">
              <w:rPr>
                <w:rFonts w:eastAsia="宋体" w:hint="eastAsia"/>
                <w:szCs w:val="21"/>
              </w:rPr>
              <w:t>日起，</w:t>
            </w:r>
            <w:r w:rsidRPr="00CE2B13">
              <w:rPr>
                <w:rFonts w:eastAsia="宋体"/>
                <w:szCs w:val="21"/>
              </w:rPr>
              <w:t>2</w:t>
            </w:r>
            <w:r w:rsidRPr="00CE2B13">
              <w:rPr>
                <w:rFonts w:eastAsia="宋体" w:hint="eastAsia"/>
                <w:szCs w:val="21"/>
              </w:rPr>
              <w:t>）公司和</w:t>
            </w:r>
            <w:r w:rsidRPr="00CE2B13">
              <w:rPr>
                <w:rFonts w:eastAsia="宋体"/>
                <w:szCs w:val="21"/>
              </w:rPr>
              <w:t>/</w:t>
            </w:r>
            <w:r w:rsidRPr="00CE2B13">
              <w:rPr>
                <w:rFonts w:eastAsia="宋体" w:hint="eastAsia"/>
                <w:szCs w:val="21"/>
              </w:rPr>
              <w:t>或创始股东严重违反法律法规或交易文件的约定，</w:t>
            </w:r>
            <w:r w:rsidR="0041047B" w:rsidRPr="00CE2B13">
              <w:rPr>
                <w:rFonts w:eastAsia="宋体"/>
                <w:szCs w:val="21"/>
              </w:rPr>
              <w:t>3</w:t>
            </w:r>
            <w:r w:rsidR="0041047B" w:rsidRPr="00CE2B13">
              <w:rPr>
                <w:rFonts w:eastAsia="宋体" w:hint="eastAsia"/>
                <w:szCs w:val="21"/>
              </w:rPr>
              <w:t>）公司</w:t>
            </w:r>
            <w:r w:rsidR="00E44EE1" w:rsidRPr="00CE2B13">
              <w:rPr>
                <w:rFonts w:eastAsia="宋体" w:hint="eastAsia"/>
                <w:szCs w:val="21"/>
              </w:rPr>
              <w:t>和</w:t>
            </w:r>
            <w:r w:rsidR="00E44EE1" w:rsidRPr="00CE2B13">
              <w:rPr>
                <w:rFonts w:eastAsia="宋体"/>
                <w:szCs w:val="21"/>
              </w:rPr>
              <w:t>/</w:t>
            </w:r>
            <w:r w:rsidR="0041047B" w:rsidRPr="00CE2B13">
              <w:rPr>
                <w:rFonts w:eastAsia="宋体" w:hint="eastAsia"/>
                <w:szCs w:val="21"/>
              </w:rPr>
              <w:t>或创始股东</w:t>
            </w:r>
            <w:r w:rsidR="00270C83">
              <w:rPr>
                <w:rFonts w:eastAsia="宋体" w:hint="eastAsia"/>
                <w:szCs w:val="21"/>
              </w:rPr>
              <w:t>丧失</w:t>
            </w:r>
            <w:r w:rsidR="00E44EE1" w:rsidRPr="00CE2B13">
              <w:rPr>
                <w:rFonts w:eastAsia="宋体" w:hint="eastAsia"/>
                <w:szCs w:val="21"/>
              </w:rPr>
              <w:t>与公司主营业务相关的知识产权</w:t>
            </w:r>
            <w:r w:rsidR="0041047B" w:rsidRPr="00CE2B13">
              <w:rPr>
                <w:rFonts w:eastAsia="宋体" w:hint="eastAsia"/>
                <w:szCs w:val="21"/>
              </w:rPr>
              <w:t>，</w:t>
            </w:r>
            <w:r w:rsidR="00586345" w:rsidRPr="00CE2B13">
              <w:rPr>
                <w:rFonts w:eastAsia="宋体" w:hint="eastAsia"/>
                <w:szCs w:val="21"/>
              </w:rPr>
              <w:t>或</w:t>
            </w:r>
            <w:r w:rsidR="0041047B" w:rsidRPr="00CE2B13">
              <w:rPr>
                <w:rFonts w:eastAsia="宋体"/>
                <w:szCs w:val="21"/>
              </w:rPr>
              <w:t>4</w:t>
            </w:r>
            <w:r w:rsidR="00586345" w:rsidRPr="00CE2B13">
              <w:rPr>
                <w:rFonts w:eastAsia="宋体" w:hint="eastAsia"/>
                <w:szCs w:val="21"/>
              </w:rPr>
              <w:t>）任何</w:t>
            </w:r>
            <w:r w:rsidR="00CF4A4A" w:rsidRPr="00CE2B13">
              <w:rPr>
                <w:rFonts w:eastAsia="宋体" w:hint="eastAsia"/>
                <w:szCs w:val="21"/>
              </w:rPr>
              <w:t>其他</w:t>
            </w:r>
            <w:r w:rsidR="00A75354">
              <w:rPr>
                <w:rFonts w:eastAsia="宋体" w:hint="eastAsia"/>
                <w:szCs w:val="21"/>
              </w:rPr>
              <w:t>股东</w:t>
            </w:r>
            <w:r w:rsidR="0078039E">
              <w:rPr>
                <w:rFonts w:eastAsia="宋体" w:hint="eastAsia"/>
                <w:szCs w:val="21"/>
              </w:rPr>
              <w:t>按协议</w:t>
            </w:r>
            <w:r w:rsidR="00586345" w:rsidRPr="00CE2B13">
              <w:rPr>
                <w:rFonts w:eastAsia="宋体" w:hint="eastAsia"/>
                <w:szCs w:val="21"/>
              </w:rPr>
              <w:t>要求回购股权时，</w:t>
            </w:r>
            <w:r w:rsidRPr="00CE2B13">
              <w:rPr>
                <w:rFonts w:eastAsia="宋体" w:hint="eastAsia"/>
                <w:szCs w:val="21"/>
              </w:rPr>
              <w:t>以时间较早者为准，</w:t>
            </w:r>
            <w:r w:rsidR="008126EB" w:rsidRPr="00CE2B13">
              <w:rPr>
                <w:rFonts w:eastAsia="宋体" w:hint="eastAsia"/>
                <w:szCs w:val="21"/>
              </w:rPr>
              <w:t>则</w:t>
            </w:r>
            <w:r w:rsidR="00C0526C" w:rsidRPr="00CE2B13">
              <w:rPr>
                <w:rFonts w:eastAsia="宋体" w:hint="eastAsia"/>
                <w:szCs w:val="21"/>
              </w:rPr>
              <w:t>投资人</w:t>
            </w:r>
            <w:r w:rsidR="008126EB" w:rsidRPr="00CE2B13">
              <w:rPr>
                <w:rFonts w:eastAsia="宋体" w:hint="eastAsia"/>
                <w:szCs w:val="21"/>
              </w:rPr>
              <w:t>有权</w:t>
            </w:r>
            <w:r w:rsidR="001D19E2" w:rsidRPr="00CE2B13">
              <w:rPr>
                <w:rFonts w:eastAsia="宋体" w:hint="eastAsia"/>
                <w:szCs w:val="21"/>
              </w:rPr>
              <w:t>优先于</w:t>
            </w:r>
            <w:r w:rsidR="008126EB" w:rsidRPr="00CE2B13">
              <w:rPr>
                <w:rFonts w:eastAsia="宋体" w:hint="eastAsia"/>
                <w:szCs w:val="21"/>
              </w:rPr>
              <w:t>其他股东选择要求公司</w:t>
            </w:r>
            <w:r w:rsidR="0056484A" w:rsidRPr="00CE2B13">
              <w:rPr>
                <w:rFonts w:eastAsia="宋体" w:hint="eastAsia"/>
                <w:szCs w:val="21"/>
              </w:rPr>
              <w:t>及创始股东</w:t>
            </w:r>
            <w:r w:rsidR="009A5FC5">
              <w:rPr>
                <w:rFonts w:eastAsia="宋体" w:hint="eastAsia"/>
                <w:szCs w:val="21"/>
              </w:rPr>
              <w:t>（以所持公司权益为限，但如存在故意重大过失、欺诈等情形不受前述限制）</w:t>
            </w:r>
            <w:r w:rsidR="008126EB" w:rsidRPr="00CE2B13">
              <w:rPr>
                <w:rFonts w:eastAsia="宋体" w:hint="eastAsia"/>
                <w:szCs w:val="21"/>
              </w:rPr>
              <w:t>回购</w:t>
            </w:r>
            <w:r w:rsidR="00C0526C" w:rsidRPr="00CE2B13">
              <w:rPr>
                <w:rFonts w:eastAsia="宋体" w:hint="eastAsia"/>
                <w:szCs w:val="21"/>
              </w:rPr>
              <w:t>投资人</w:t>
            </w:r>
            <w:r w:rsidR="008126EB" w:rsidRPr="00CE2B13">
              <w:rPr>
                <w:rFonts w:eastAsia="宋体" w:hint="eastAsia"/>
                <w:szCs w:val="21"/>
              </w:rPr>
              <w:t>当时所持有的全部或部分股权，回购价</w:t>
            </w:r>
            <w:r w:rsidR="008126EB" w:rsidRPr="007B5A27">
              <w:rPr>
                <w:rFonts w:eastAsia="宋体" w:hint="eastAsia"/>
                <w:szCs w:val="21"/>
              </w:rPr>
              <w:t>格</w:t>
            </w:r>
            <w:r w:rsidR="00AA1A60" w:rsidRPr="007B5A27">
              <w:rPr>
                <w:rFonts w:eastAsia="宋体" w:hint="eastAsia"/>
                <w:szCs w:val="21"/>
              </w:rPr>
              <w:t>由</w:t>
            </w:r>
            <w:r w:rsidR="00AA1A60" w:rsidRPr="007B5A27">
              <w:rPr>
                <w:rFonts w:eastAsia="宋体"/>
                <w:szCs w:val="21"/>
              </w:rPr>
              <w:t>投资人</w:t>
            </w:r>
            <w:r w:rsidR="00AA1A60" w:rsidRPr="007B5A27">
              <w:rPr>
                <w:rFonts w:eastAsia="宋体" w:hint="eastAsia"/>
                <w:szCs w:val="21"/>
              </w:rPr>
              <w:t>选择</w:t>
            </w:r>
            <w:r w:rsidR="00AA1A60" w:rsidRPr="007B5A27">
              <w:rPr>
                <w:rFonts w:eastAsia="宋体"/>
                <w:szCs w:val="21"/>
              </w:rPr>
              <w:t>按</w:t>
            </w:r>
            <w:r w:rsidR="00712533" w:rsidRPr="007B5A27">
              <w:rPr>
                <w:rFonts w:eastAsia="宋体" w:hint="eastAsia"/>
                <w:szCs w:val="21"/>
              </w:rPr>
              <w:t>其中一种</w:t>
            </w:r>
            <w:r w:rsidR="00AA1A60" w:rsidRPr="007B5A27">
              <w:rPr>
                <w:rFonts w:eastAsia="宋体"/>
                <w:szCs w:val="21"/>
              </w:rPr>
              <w:t>方式计算：</w:t>
            </w:r>
            <w:r w:rsidR="00712533" w:rsidRPr="007B5A27">
              <w:rPr>
                <w:rFonts w:eastAsia="宋体" w:hint="eastAsia"/>
                <w:szCs w:val="21"/>
              </w:rPr>
              <w:t>(</w:t>
            </w:r>
            <w:proofErr w:type="spellStart"/>
            <w:r w:rsidR="00712533" w:rsidRPr="007B5A27">
              <w:rPr>
                <w:rFonts w:eastAsia="宋体"/>
                <w:szCs w:val="21"/>
              </w:rPr>
              <w:t>i</w:t>
            </w:r>
            <w:proofErr w:type="spellEnd"/>
            <w:r w:rsidR="00712533" w:rsidRPr="007B5A27">
              <w:rPr>
                <w:rFonts w:eastAsia="宋体" w:hint="eastAsia"/>
                <w:szCs w:val="21"/>
              </w:rPr>
              <w:t>)</w:t>
            </w:r>
            <w:r w:rsidR="004926B6" w:rsidRPr="007B5A27">
              <w:rPr>
                <w:rFonts w:eastAsia="宋体" w:hint="eastAsia"/>
                <w:szCs w:val="21"/>
              </w:rPr>
              <w:t>本轮投资金额</w:t>
            </w:r>
            <w:r w:rsidR="00401AA2" w:rsidRPr="007B5A27">
              <w:rPr>
                <w:rFonts w:eastAsia="宋体" w:hint="eastAsia"/>
                <w:szCs w:val="21"/>
              </w:rPr>
              <w:t>及按</w:t>
            </w:r>
            <w:r w:rsidR="007E249C" w:rsidRPr="0008076D">
              <w:rPr>
                <w:rFonts w:asciiTheme="minorHAnsi" w:eastAsia="宋体" w:hAnsiTheme="minorHAnsi" w:cstheme="minorBidi" w:hint="eastAsia"/>
                <w:color w:val="auto"/>
                <w:szCs w:val="21"/>
              </w:rPr>
              <w:t>照</w:t>
            </w:r>
            <w:r w:rsidR="007E249C" w:rsidRPr="0008076D">
              <w:rPr>
                <w:rFonts w:asciiTheme="minorHAnsi" w:eastAsia="宋体" w:hAnsiTheme="minorHAnsi" w:cstheme="minorBidi"/>
                <w:color w:val="auto"/>
                <w:szCs w:val="21"/>
              </w:rPr>
              <w:t>9%</w:t>
            </w:r>
            <w:r w:rsidR="007E249C" w:rsidRPr="0008076D">
              <w:rPr>
                <w:rFonts w:asciiTheme="minorHAnsi" w:eastAsia="宋体" w:hAnsiTheme="minorHAnsi" w:cstheme="minorBidi" w:hint="eastAsia"/>
                <w:color w:val="auto"/>
                <w:szCs w:val="21"/>
              </w:rPr>
              <w:t>的年单利计算所</w:t>
            </w:r>
            <w:r w:rsidR="00401AA2" w:rsidRPr="007B5A27">
              <w:rPr>
                <w:rFonts w:eastAsia="宋体" w:hint="eastAsia"/>
                <w:szCs w:val="21"/>
              </w:rPr>
              <w:t>得的利息</w:t>
            </w:r>
            <w:r w:rsidR="008126EB" w:rsidRPr="007B5A27">
              <w:rPr>
                <w:rFonts w:eastAsia="宋体" w:hint="eastAsia"/>
                <w:szCs w:val="21"/>
              </w:rPr>
              <w:t>加上届时累计</w:t>
            </w:r>
            <w:r w:rsidR="00401AA2" w:rsidRPr="007B5A27">
              <w:rPr>
                <w:rFonts w:eastAsia="宋体" w:hint="eastAsia"/>
                <w:szCs w:val="21"/>
              </w:rPr>
              <w:t>已</w:t>
            </w:r>
            <w:r w:rsidR="00401AA2" w:rsidRPr="007B5A27">
              <w:rPr>
                <w:rFonts w:eastAsia="宋体"/>
                <w:szCs w:val="21"/>
              </w:rPr>
              <w:t>宣布</w:t>
            </w:r>
            <w:r w:rsidR="008126EB" w:rsidRPr="007B5A27">
              <w:rPr>
                <w:rFonts w:eastAsia="宋体" w:hint="eastAsia"/>
                <w:szCs w:val="21"/>
              </w:rPr>
              <w:t>未分配的股息及红利</w:t>
            </w:r>
            <w:r w:rsidR="0041047B" w:rsidRPr="007B5A27">
              <w:rPr>
                <w:rFonts w:eastAsia="宋体" w:hint="eastAsia"/>
                <w:szCs w:val="21"/>
              </w:rPr>
              <w:t>，</w:t>
            </w:r>
            <w:r w:rsidR="00CB2919" w:rsidRPr="007B5A27">
              <w:rPr>
                <w:rFonts w:eastAsia="宋体" w:hint="eastAsia"/>
                <w:szCs w:val="21"/>
              </w:rPr>
              <w:t>或</w:t>
            </w:r>
            <w:r w:rsidR="00712533" w:rsidRPr="007B5A27">
              <w:rPr>
                <w:rFonts w:eastAsia="宋体" w:hint="eastAsia"/>
                <w:szCs w:val="21"/>
              </w:rPr>
              <w:t>(</w:t>
            </w:r>
            <w:r w:rsidR="00712533" w:rsidRPr="007B5A27">
              <w:rPr>
                <w:rFonts w:eastAsia="宋体"/>
                <w:szCs w:val="21"/>
              </w:rPr>
              <w:t>ii</w:t>
            </w:r>
            <w:r w:rsidR="00712533" w:rsidRPr="007B5A27">
              <w:rPr>
                <w:rFonts w:eastAsia="宋体" w:hint="eastAsia"/>
                <w:szCs w:val="21"/>
              </w:rPr>
              <w:t>)</w:t>
            </w:r>
            <w:r w:rsidR="00CB2919" w:rsidRPr="007B5A27">
              <w:rPr>
                <w:rFonts w:eastAsia="宋体" w:hint="eastAsia"/>
                <w:szCs w:val="21"/>
              </w:rPr>
              <w:t>投资人</w:t>
            </w:r>
            <w:r w:rsidR="00CB2919" w:rsidRPr="00CB2919">
              <w:rPr>
                <w:rFonts w:eastAsia="宋体"/>
                <w:szCs w:val="21"/>
              </w:rPr>
              <w:t>所持股权比例对应的公司净资产价值</w:t>
            </w:r>
            <w:r w:rsidRPr="00CB2919">
              <w:rPr>
                <w:rFonts w:eastAsia="宋体" w:hint="eastAsia"/>
                <w:szCs w:val="21"/>
              </w:rPr>
              <w:t>。</w:t>
            </w:r>
          </w:p>
        </w:tc>
      </w:tr>
      <w:tr w:rsidR="005E1B94" w:rsidRPr="00CE2B13"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反稀释权</w:t>
            </w:r>
          </w:p>
        </w:tc>
        <w:tc>
          <w:tcPr>
            <w:tcW w:w="6974" w:type="dxa"/>
          </w:tcPr>
          <w:p w:rsidR="005E1B94" w:rsidRPr="00CE2B13" w:rsidRDefault="005E1B94" w:rsidP="00DD74E5">
            <w:pPr>
              <w:pStyle w:val="Body1"/>
              <w:rPr>
                <w:rFonts w:eastAsia="宋体"/>
                <w:szCs w:val="21"/>
              </w:rPr>
            </w:pPr>
            <w:r w:rsidRPr="00CE2B13">
              <w:rPr>
                <w:rFonts w:eastAsia="宋体" w:hint="eastAsia"/>
                <w:szCs w:val="21"/>
              </w:rPr>
              <w:t>若公司进行后续融资，其融资单价低于投资人本轮投资的单价或后续融资前估值低于本轮融资后估值，则投资人有权</w:t>
            </w:r>
            <w:r w:rsidR="004B573D">
              <w:rPr>
                <w:rFonts w:eastAsia="宋体" w:hint="eastAsia"/>
                <w:szCs w:val="21"/>
              </w:rPr>
              <w:t>，</w:t>
            </w:r>
            <w:r w:rsidR="004B573D">
              <w:rPr>
                <w:rFonts w:eastAsia="宋体" w:hint="eastAsia"/>
                <w:szCs w:val="21"/>
              </w:rPr>
              <w:t>(</w:t>
            </w:r>
            <w:proofErr w:type="spellStart"/>
            <w:r w:rsidR="004B573D">
              <w:rPr>
                <w:rFonts w:eastAsia="宋体"/>
                <w:szCs w:val="21"/>
              </w:rPr>
              <w:t>i</w:t>
            </w:r>
            <w:proofErr w:type="spellEnd"/>
            <w:r w:rsidR="004B573D">
              <w:rPr>
                <w:rFonts w:eastAsia="宋体" w:hint="eastAsia"/>
                <w:szCs w:val="21"/>
              </w:rPr>
              <w:t>)</w:t>
            </w:r>
            <w:r w:rsidRPr="00CE2B13">
              <w:rPr>
                <w:rFonts w:eastAsia="宋体" w:hint="eastAsia"/>
                <w:szCs w:val="21"/>
              </w:rPr>
              <w:t>以零对价</w:t>
            </w:r>
            <w:r w:rsidR="001D19E2" w:rsidRPr="00CE2B13">
              <w:rPr>
                <w:rFonts w:eastAsia="宋体" w:hint="eastAsia"/>
                <w:szCs w:val="21"/>
              </w:rPr>
              <w:t>或以</w:t>
            </w:r>
            <w:r w:rsidR="00894383" w:rsidRPr="00CE2B13">
              <w:rPr>
                <w:rFonts w:eastAsia="宋体" w:hint="eastAsia"/>
                <w:szCs w:val="21"/>
              </w:rPr>
              <w:t>公司</w:t>
            </w:r>
            <w:r w:rsidR="00894383" w:rsidRPr="00CE2B13">
              <w:rPr>
                <w:rFonts w:eastAsia="宋体"/>
                <w:szCs w:val="21"/>
              </w:rPr>
              <w:t>/</w:t>
            </w:r>
            <w:r w:rsidR="001D19E2" w:rsidRPr="00CE2B13">
              <w:rPr>
                <w:rFonts w:eastAsia="宋体" w:hint="eastAsia"/>
                <w:szCs w:val="21"/>
              </w:rPr>
              <w:t>创始人</w:t>
            </w:r>
            <w:r w:rsidR="00894383" w:rsidRPr="00CE2B13">
              <w:rPr>
                <w:rFonts w:eastAsia="宋体" w:hint="eastAsia"/>
                <w:szCs w:val="21"/>
              </w:rPr>
              <w:t>补偿的</w:t>
            </w:r>
            <w:r w:rsidR="001D19E2" w:rsidRPr="00CE2B13">
              <w:rPr>
                <w:rFonts w:eastAsia="宋体" w:hint="eastAsia"/>
                <w:szCs w:val="21"/>
              </w:rPr>
              <w:t>现金进一步获得公司新增</w:t>
            </w:r>
            <w:r w:rsidRPr="00CE2B13">
              <w:rPr>
                <w:rFonts w:eastAsia="宋体" w:hint="eastAsia"/>
                <w:szCs w:val="21"/>
              </w:rPr>
              <w:t>的</w:t>
            </w:r>
            <w:r w:rsidR="001D19E2" w:rsidRPr="00CE2B13">
              <w:rPr>
                <w:rFonts w:eastAsia="宋体" w:hint="eastAsia"/>
                <w:szCs w:val="21"/>
              </w:rPr>
              <w:t>或创始股东转让的</w:t>
            </w:r>
            <w:r w:rsidRPr="00CE2B13">
              <w:rPr>
                <w:rFonts w:eastAsia="宋体" w:hint="eastAsia"/>
                <w:szCs w:val="21"/>
              </w:rPr>
              <w:t>股权</w:t>
            </w:r>
            <w:r w:rsidRPr="00CE2B13">
              <w:rPr>
                <w:rFonts w:eastAsia="宋体"/>
                <w:szCs w:val="21"/>
              </w:rPr>
              <w:t>(“</w:t>
            </w:r>
            <w:r w:rsidRPr="00CE2B13">
              <w:rPr>
                <w:rFonts w:eastAsia="宋体" w:hint="eastAsia"/>
                <w:szCs w:val="21"/>
              </w:rPr>
              <w:t>额外股权</w:t>
            </w:r>
            <w:r w:rsidRPr="00CE2B13">
              <w:rPr>
                <w:rFonts w:eastAsia="宋体"/>
                <w:szCs w:val="21"/>
              </w:rPr>
              <w:t>”)</w:t>
            </w:r>
            <w:r w:rsidRPr="00CE2B13">
              <w:rPr>
                <w:rFonts w:eastAsia="宋体" w:hint="eastAsia"/>
                <w:szCs w:val="21"/>
              </w:rPr>
              <w:t>，以使得投资人为其所持的公司所有股权所支付的平均对价相当于按照</w:t>
            </w:r>
            <w:r w:rsidRPr="00CE2B13">
              <w:rPr>
                <w:rFonts w:eastAsia="宋体"/>
                <w:szCs w:val="21"/>
              </w:rPr>
              <w:t>“</w:t>
            </w:r>
            <w:r w:rsidRPr="00CE2B13">
              <w:rPr>
                <w:rFonts w:eastAsia="宋体" w:hint="eastAsia"/>
                <w:szCs w:val="21"/>
              </w:rPr>
              <w:t>广</w:t>
            </w:r>
            <w:r w:rsidR="00DD74E5">
              <w:rPr>
                <w:rFonts w:eastAsia="宋体" w:hint="eastAsia"/>
                <w:szCs w:val="21"/>
              </w:rPr>
              <w:t>义</w:t>
            </w:r>
            <w:r w:rsidRPr="00CE2B13">
              <w:rPr>
                <w:rFonts w:eastAsia="宋体" w:hint="eastAsia"/>
                <w:szCs w:val="21"/>
              </w:rPr>
              <w:t>加权平均</w:t>
            </w:r>
            <w:r w:rsidRPr="00CE2B13">
              <w:rPr>
                <w:rFonts w:eastAsia="宋体"/>
                <w:szCs w:val="21"/>
              </w:rPr>
              <w:t>”</w:t>
            </w:r>
            <w:r w:rsidRPr="00CE2B13">
              <w:rPr>
                <w:rFonts w:eastAsia="宋体" w:hint="eastAsia"/>
                <w:szCs w:val="21"/>
              </w:rPr>
              <w:t>价格进行调整后</w:t>
            </w:r>
            <w:r w:rsidRPr="007B5A27">
              <w:rPr>
                <w:rFonts w:eastAsia="宋体" w:hint="eastAsia"/>
                <w:szCs w:val="21"/>
              </w:rPr>
              <w:t>的单价。</w:t>
            </w:r>
            <w:r w:rsidR="00CF4A4A" w:rsidRPr="007B5A27">
              <w:rPr>
                <w:rFonts w:eastAsia="宋体" w:hint="eastAsia"/>
                <w:szCs w:val="21"/>
              </w:rPr>
              <w:t>公司将</w:t>
            </w:r>
            <w:r w:rsidR="00CF4A4A" w:rsidRPr="00CE2B13">
              <w:rPr>
                <w:rFonts w:eastAsia="宋体" w:hint="eastAsia"/>
                <w:szCs w:val="21"/>
              </w:rPr>
              <w:t>承担由此</w:t>
            </w:r>
            <w:r w:rsidR="00285D20" w:rsidRPr="00CE2B13">
              <w:rPr>
                <w:rFonts w:eastAsia="宋体" w:hint="eastAsia"/>
                <w:szCs w:val="21"/>
              </w:rPr>
              <w:t>产生的税费</w:t>
            </w:r>
            <w:r w:rsidR="00CF4A4A" w:rsidRPr="00CE2B13">
              <w:rPr>
                <w:rFonts w:eastAsia="宋体" w:hint="eastAsia"/>
                <w:szCs w:val="21"/>
              </w:rPr>
              <w:t>等</w:t>
            </w:r>
            <w:r w:rsidR="00A842EA" w:rsidRPr="00CE2B13">
              <w:rPr>
                <w:rFonts w:eastAsia="宋体" w:hint="eastAsia"/>
                <w:szCs w:val="21"/>
              </w:rPr>
              <w:t>成本</w:t>
            </w:r>
            <w:r w:rsidR="00CF4A4A" w:rsidRPr="00CE2B13">
              <w:rPr>
                <w:rFonts w:eastAsia="宋体" w:hint="eastAsia"/>
                <w:szCs w:val="21"/>
              </w:rPr>
              <w:t>。</w:t>
            </w:r>
          </w:p>
        </w:tc>
      </w:tr>
      <w:tr w:rsidR="00BB49C6" w:rsidRPr="00CE2B13" w:rsidTr="00251BE6">
        <w:trPr>
          <w:gridAfter w:val="1"/>
          <w:wAfter w:w="6" w:type="dxa"/>
        </w:trPr>
        <w:tc>
          <w:tcPr>
            <w:tcW w:w="1526" w:type="dxa"/>
          </w:tcPr>
          <w:p w:rsidR="00BB49C6" w:rsidRPr="00CE2B13" w:rsidRDefault="00BB49C6">
            <w:pPr>
              <w:rPr>
                <w:rFonts w:ascii="Times New Roman" w:hAnsi="Times New Roman" w:cs="Times New Roman"/>
                <w:b/>
                <w:szCs w:val="21"/>
              </w:rPr>
            </w:pPr>
            <w:r w:rsidRPr="00CE2B13">
              <w:rPr>
                <w:rFonts w:ascii="Times New Roman" w:hAnsiTheme="minorEastAsia" w:cs="Times New Roman"/>
                <w:b/>
                <w:szCs w:val="21"/>
              </w:rPr>
              <w:t>信息获取权</w:t>
            </w:r>
          </w:p>
        </w:tc>
        <w:tc>
          <w:tcPr>
            <w:tcW w:w="6974" w:type="dxa"/>
          </w:tcPr>
          <w:p w:rsidR="00B37FC3" w:rsidRPr="00CE2B13" w:rsidRDefault="00523611" w:rsidP="001D19E2">
            <w:pPr>
              <w:pStyle w:val="Body1"/>
              <w:rPr>
                <w:rFonts w:eastAsiaTheme="minorEastAsia" w:hAnsiTheme="minorEastAsia"/>
                <w:szCs w:val="21"/>
              </w:rPr>
            </w:pPr>
            <w:r w:rsidRPr="00CE2B13">
              <w:rPr>
                <w:rFonts w:eastAsiaTheme="minorEastAsia" w:hAnsiTheme="minorEastAsia" w:hint="eastAsia"/>
                <w:szCs w:val="21"/>
              </w:rPr>
              <w:t>公司和</w:t>
            </w:r>
            <w:r w:rsidRPr="00CE2B13">
              <w:rPr>
                <w:rFonts w:eastAsiaTheme="minorEastAsia" w:hAnsiTheme="minorEastAsia"/>
                <w:szCs w:val="21"/>
              </w:rPr>
              <w:t>/</w:t>
            </w:r>
            <w:r w:rsidRPr="00CE2B13">
              <w:rPr>
                <w:rFonts w:eastAsiaTheme="minorEastAsia" w:hAnsiTheme="minorEastAsia" w:hint="eastAsia"/>
                <w:szCs w:val="21"/>
              </w:rPr>
              <w:t>或创始股东应向</w:t>
            </w:r>
            <w:r w:rsidR="00C0526C" w:rsidRPr="00CE2B13">
              <w:rPr>
                <w:rFonts w:eastAsiaTheme="minorEastAsia" w:hAnsiTheme="minorEastAsia" w:hint="eastAsia"/>
                <w:szCs w:val="21"/>
              </w:rPr>
              <w:t>投资人</w:t>
            </w:r>
            <w:r w:rsidRPr="00CE2B13">
              <w:rPr>
                <w:rFonts w:eastAsiaTheme="minorEastAsia" w:hAnsiTheme="minorEastAsia" w:hint="eastAsia"/>
                <w:szCs w:val="21"/>
              </w:rPr>
              <w:t>提供如下资料</w:t>
            </w:r>
            <w:r w:rsidR="000243BB" w:rsidRPr="00CE2B13">
              <w:rPr>
                <w:rFonts w:eastAsiaTheme="minorEastAsia" w:hAnsiTheme="minorEastAsia" w:hint="eastAsia"/>
                <w:szCs w:val="21"/>
              </w:rPr>
              <w:t>，</w:t>
            </w:r>
            <w:r w:rsidR="00A73CC9" w:rsidRPr="00CE2B13">
              <w:rPr>
                <w:rFonts w:hAnsiTheme="minorEastAsia"/>
                <w:color w:val="000000" w:themeColor="text1"/>
                <w:szCs w:val="21"/>
              </w:rPr>
              <w:t>(</w:t>
            </w:r>
            <w:r w:rsidR="00A73CC9" w:rsidRPr="00CE2B13">
              <w:rPr>
                <w:color w:val="000000" w:themeColor="text1"/>
                <w:szCs w:val="21"/>
              </w:rPr>
              <w:t>1)</w:t>
            </w:r>
            <w:r w:rsidR="00B37FC3" w:rsidRPr="00CE2B13">
              <w:rPr>
                <w:rFonts w:eastAsiaTheme="minorEastAsia" w:hAnsiTheme="minorEastAsia"/>
                <w:szCs w:val="21"/>
              </w:rPr>
              <w:t>在各财务年度结束后</w:t>
            </w:r>
            <w:r w:rsidR="00D07236" w:rsidRPr="00CE2B13">
              <w:rPr>
                <w:rFonts w:eastAsiaTheme="minorEastAsia" w:hAnsiTheme="minorEastAsia"/>
                <w:szCs w:val="21"/>
              </w:rPr>
              <w:t>90</w:t>
            </w:r>
            <w:r w:rsidR="00B37FC3" w:rsidRPr="00CE2B13">
              <w:rPr>
                <w:rFonts w:eastAsiaTheme="minorEastAsia" w:hAnsiTheme="minorEastAsia"/>
                <w:szCs w:val="21"/>
              </w:rPr>
              <w:t>日内提供经</w:t>
            </w:r>
            <w:r w:rsidR="00C0526C" w:rsidRPr="00CE2B13">
              <w:rPr>
                <w:rFonts w:eastAsiaTheme="minorEastAsia" w:hAnsiTheme="minorEastAsia"/>
                <w:szCs w:val="21"/>
              </w:rPr>
              <w:t>投资人</w:t>
            </w:r>
            <w:r w:rsidR="00B37FC3" w:rsidRPr="00CE2B13">
              <w:rPr>
                <w:rFonts w:eastAsiaTheme="minorEastAsia" w:hAnsiTheme="minorEastAsia"/>
                <w:szCs w:val="21"/>
              </w:rPr>
              <w:t>认可的会计师事务所审计的年度财务报告</w:t>
            </w:r>
            <w:r w:rsidR="00112D65" w:rsidRPr="00CE2B13">
              <w:rPr>
                <w:rFonts w:eastAsiaTheme="minorEastAsia" w:hAnsiTheme="minorEastAsia" w:hint="eastAsia"/>
                <w:szCs w:val="21"/>
              </w:rPr>
              <w:t>；</w:t>
            </w:r>
            <w:r w:rsidR="00A73CC9" w:rsidRPr="00CE2B13">
              <w:rPr>
                <w:rFonts w:hAnsiTheme="minorEastAsia"/>
                <w:color w:val="000000" w:themeColor="text1"/>
                <w:szCs w:val="21"/>
              </w:rPr>
              <w:t>(</w:t>
            </w:r>
            <w:r w:rsidR="00A73CC9" w:rsidRPr="00CE2B13">
              <w:rPr>
                <w:color w:val="000000" w:themeColor="text1"/>
                <w:szCs w:val="21"/>
              </w:rPr>
              <w:t>2)</w:t>
            </w:r>
            <w:r w:rsidR="005E1B94" w:rsidRPr="00CE2B13">
              <w:rPr>
                <w:rFonts w:eastAsiaTheme="minorEastAsia" w:hAnsiTheme="minorEastAsia"/>
                <w:szCs w:val="21"/>
              </w:rPr>
              <w:t>在各财务年度结束前</w:t>
            </w:r>
            <w:r w:rsidR="005E1B94" w:rsidRPr="00CE2B13">
              <w:rPr>
                <w:rFonts w:eastAsiaTheme="minorEastAsia" w:hAnsiTheme="minorEastAsia"/>
                <w:szCs w:val="21"/>
              </w:rPr>
              <w:t>45</w:t>
            </w:r>
            <w:r w:rsidR="005E1B94" w:rsidRPr="00CE2B13">
              <w:rPr>
                <w:rFonts w:eastAsiaTheme="minorEastAsia" w:hAnsiTheme="minorEastAsia"/>
                <w:szCs w:val="21"/>
              </w:rPr>
              <w:t>日内提供下一年度的年度合并预算计划以及和上一年度的对比</w:t>
            </w:r>
            <w:r w:rsidR="00112D65" w:rsidRPr="00CE2B13">
              <w:rPr>
                <w:rFonts w:eastAsiaTheme="minorEastAsia" w:hAnsiTheme="minorEastAsia" w:hint="eastAsia"/>
                <w:szCs w:val="21"/>
              </w:rPr>
              <w:t>；</w:t>
            </w:r>
            <w:r w:rsidR="00A73CC9" w:rsidRPr="00CE2B13">
              <w:rPr>
                <w:rFonts w:hAnsiTheme="minorEastAsia"/>
                <w:color w:val="000000" w:themeColor="text1"/>
                <w:szCs w:val="21"/>
              </w:rPr>
              <w:t>(</w:t>
            </w:r>
            <w:r w:rsidR="00A73CC9" w:rsidRPr="00CE2B13">
              <w:rPr>
                <w:color w:val="000000" w:themeColor="text1"/>
                <w:szCs w:val="21"/>
              </w:rPr>
              <w:t>3)</w:t>
            </w:r>
            <w:r w:rsidR="00EA6987" w:rsidRPr="00CE2B13">
              <w:rPr>
                <w:rFonts w:eastAsiaTheme="minorEastAsia" w:hAnsiTheme="minorEastAsia" w:hint="eastAsia"/>
                <w:szCs w:val="21"/>
              </w:rPr>
              <w:t>在每季度结束后</w:t>
            </w:r>
            <w:r w:rsidR="005E1B94" w:rsidRPr="00CE2B13">
              <w:rPr>
                <w:rFonts w:eastAsiaTheme="minorEastAsia" w:hAnsiTheme="minorEastAsia"/>
                <w:szCs w:val="21"/>
              </w:rPr>
              <w:t>15</w:t>
            </w:r>
            <w:r w:rsidR="00EA6987" w:rsidRPr="00CE2B13">
              <w:rPr>
                <w:rFonts w:eastAsiaTheme="minorEastAsia" w:hAnsiTheme="minorEastAsia" w:hint="eastAsia"/>
                <w:szCs w:val="21"/>
              </w:rPr>
              <w:t>日内提供</w:t>
            </w:r>
            <w:r w:rsidR="009A73ED" w:rsidRPr="00CE2B13">
              <w:rPr>
                <w:rFonts w:eastAsiaTheme="minorEastAsia" w:hAnsiTheme="minorEastAsia" w:hint="eastAsia"/>
                <w:szCs w:val="21"/>
              </w:rPr>
              <w:t>未经审计的</w:t>
            </w:r>
            <w:r w:rsidR="00EA6987" w:rsidRPr="00CE2B13">
              <w:rPr>
                <w:rFonts w:eastAsiaTheme="minorEastAsia" w:hAnsiTheme="minorEastAsia" w:hint="eastAsia"/>
                <w:szCs w:val="21"/>
              </w:rPr>
              <w:t>上一季度</w:t>
            </w:r>
            <w:r w:rsidR="005E1B94" w:rsidRPr="00CE2B13">
              <w:rPr>
                <w:rFonts w:eastAsiaTheme="minorEastAsia" w:hAnsiTheme="minorEastAsia" w:hint="eastAsia"/>
                <w:szCs w:val="21"/>
              </w:rPr>
              <w:t>财务报表</w:t>
            </w:r>
            <w:r w:rsidR="004D2C7D" w:rsidRPr="00CE2B13">
              <w:rPr>
                <w:rFonts w:eastAsiaTheme="minorEastAsia" w:hint="eastAsia"/>
                <w:szCs w:val="21"/>
              </w:rPr>
              <w:t>和管理账目，以及最后一级科目余额明细表</w:t>
            </w:r>
            <w:r w:rsidR="00112D65" w:rsidRPr="00CE2B13">
              <w:rPr>
                <w:rFonts w:eastAsiaTheme="minorEastAsia" w:hAnsiTheme="minorEastAsia" w:hint="eastAsia"/>
                <w:szCs w:val="21"/>
              </w:rPr>
              <w:t>；</w:t>
            </w:r>
            <w:r w:rsidR="00A73CC9" w:rsidRPr="00CE2B13">
              <w:rPr>
                <w:rFonts w:hAnsiTheme="minorEastAsia"/>
                <w:color w:val="000000" w:themeColor="text1"/>
                <w:szCs w:val="21"/>
              </w:rPr>
              <w:t>(</w:t>
            </w:r>
            <w:r w:rsidR="00A73CC9" w:rsidRPr="00CE2B13">
              <w:rPr>
                <w:color w:val="000000" w:themeColor="text1"/>
                <w:szCs w:val="21"/>
              </w:rPr>
              <w:t>4)</w:t>
            </w:r>
            <w:r w:rsidR="00B37FC3" w:rsidRPr="00CE2B13">
              <w:rPr>
                <w:rFonts w:eastAsiaTheme="minorEastAsia" w:hAnsiTheme="minorEastAsia"/>
                <w:szCs w:val="21"/>
              </w:rPr>
              <w:t>在每月</w:t>
            </w:r>
            <w:r w:rsidR="00B37FC3" w:rsidRPr="00CE2B13">
              <w:rPr>
                <w:rFonts w:eastAsiaTheme="minorEastAsia" w:hAnsiTheme="minorEastAsia"/>
                <w:szCs w:val="21"/>
              </w:rPr>
              <w:t>15</w:t>
            </w:r>
            <w:r w:rsidR="00107157" w:rsidRPr="00CE2B13">
              <w:rPr>
                <w:rFonts w:eastAsiaTheme="minorEastAsia" w:hAnsiTheme="minorEastAsia" w:hint="eastAsia"/>
                <w:szCs w:val="21"/>
              </w:rPr>
              <w:t>日</w:t>
            </w:r>
            <w:r w:rsidR="005E1B94" w:rsidRPr="00CE2B13">
              <w:rPr>
                <w:rFonts w:eastAsiaTheme="minorEastAsia" w:hAnsiTheme="minorEastAsia" w:hint="eastAsia"/>
                <w:szCs w:val="21"/>
              </w:rPr>
              <w:t>内</w:t>
            </w:r>
            <w:r w:rsidR="00B37FC3" w:rsidRPr="00CE2B13">
              <w:rPr>
                <w:rFonts w:eastAsiaTheme="minorEastAsia" w:hAnsiTheme="minorEastAsia"/>
                <w:szCs w:val="21"/>
              </w:rPr>
              <w:t>提供上月合并</w:t>
            </w:r>
            <w:r w:rsidR="005E1B94" w:rsidRPr="00CE2B13">
              <w:rPr>
                <w:rFonts w:eastAsiaTheme="minorEastAsia" w:hAnsiTheme="minorEastAsia" w:hint="eastAsia"/>
                <w:szCs w:val="21"/>
              </w:rPr>
              <w:t>财务报表和管理账目</w:t>
            </w:r>
            <w:r w:rsidR="00A75354" w:rsidRPr="00B76083">
              <w:rPr>
                <w:rFonts w:eastAsiaTheme="minorEastAsia" w:hAnsiTheme="minorEastAsia" w:hint="eastAsia"/>
                <w:szCs w:val="21"/>
              </w:rPr>
              <w:t>；及</w:t>
            </w:r>
            <w:r w:rsidR="00D63A09" w:rsidRPr="00CE2B13">
              <w:rPr>
                <w:rFonts w:hAnsiTheme="minorEastAsia"/>
                <w:color w:val="000000" w:themeColor="text1"/>
                <w:szCs w:val="21"/>
              </w:rPr>
              <w:t>(</w:t>
            </w:r>
            <w:r w:rsidR="00D63A09">
              <w:rPr>
                <w:color w:val="000000" w:themeColor="text1"/>
                <w:szCs w:val="21"/>
              </w:rPr>
              <w:t>5</w:t>
            </w:r>
            <w:r w:rsidR="00D63A09" w:rsidRPr="00CE2B13">
              <w:rPr>
                <w:color w:val="000000" w:themeColor="text1"/>
                <w:szCs w:val="21"/>
              </w:rPr>
              <w:t>)</w:t>
            </w:r>
            <w:r w:rsidR="00A75354" w:rsidRPr="00B76083">
              <w:rPr>
                <w:rFonts w:eastAsiaTheme="minorEastAsia" w:hAnsiTheme="minorEastAsia" w:hint="eastAsia"/>
                <w:szCs w:val="21"/>
              </w:rPr>
              <w:t>投资人合理要求的与公司经营和财务有关的其他信息。若公司获悉任何可能对其业务、经营、财务或发展前景产生重大不利影响的信息，应自获悉该等信息之日起</w:t>
            </w:r>
            <w:r w:rsidR="00A75354" w:rsidRPr="00B76083">
              <w:rPr>
                <w:rFonts w:eastAsiaTheme="minorEastAsia" w:hAnsiTheme="minorEastAsia"/>
                <w:szCs w:val="21"/>
              </w:rPr>
              <w:t>2</w:t>
            </w:r>
            <w:r w:rsidR="00A75354" w:rsidRPr="00B76083">
              <w:rPr>
                <w:rFonts w:eastAsiaTheme="minorEastAsia" w:hAnsiTheme="minorEastAsia" w:hint="eastAsia"/>
                <w:szCs w:val="21"/>
              </w:rPr>
              <w:t>日内提供给投资人。</w:t>
            </w:r>
          </w:p>
          <w:p w:rsidR="00B37FC3" w:rsidRPr="00CE2B13" w:rsidRDefault="005E1B94" w:rsidP="001D19E2">
            <w:pPr>
              <w:pStyle w:val="Body1"/>
              <w:rPr>
                <w:rFonts w:eastAsiaTheme="minorEastAsia"/>
                <w:szCs w:val="21"/>
              </w:rPr>
            </w:pPr>
            <w:r w:rsidRPr="00CE2B13">
              <w:rPr>
                <w:rFonts w:eastAsiaTheme="minorEastAsia" w:hAnsiTheme="minorEastAsia" w:hint="eastAsia"/>
                <w:szCs w:val="21"/>
              </w:rPr>
              <w:t>只要</w:t>
            </w:r>
            <w:r w:rsidR="00C0526C" w:rsidRPr="00CE2B13">
              <w:rPr>
                <w:rFonts w:eastAsiaTheme="minorEastAsia" w:hAnsiTheme="minorEastAsia" w:hint="eastAsia"/>
                <w:szCs w:val="21"/>
              </w:rPr>
              <w:t>投资人</w:t>
            </w:r>
            <w:r w:rsidRPr="00CE2B13">
              <w:rPr>
                <w:rFonts w:eastAsiaTheme="minorEastAsia" w:hAnsiTheme="minorEastAsia" w:hint="eastAsia"/>
                <w:szCs w:val="21"/>
              </w:rPr>
              <w:t>仍然是公司股东</w:t>
            </w:r>
            <w:r w:rsidR="00112D65" w:rsidRPr="00CE2B13">
              <w:rPr>
                <w:rFonts w:eastAsiaTheme="minorEastAsia" w:hAnsiTheme="minorEastAsia" w:hint="eastAsia"/>
                <w:szCs w:val="21"/>
              </w:rPr>
              <w:t>，</w:t>
            </w:r>
            <w:r w:rsidRPr="00CE2B13">
              <w:rPr>
                <w:rFonts w:eastAsiaTheme="minorEastAsia" w:hAnsiTheme="minorEastAsia" w:hint="eastAsia"/>
                <w:szCs w:val="21"/>
              </w:rPr>
              <w:t>则</w:t>
            </w:r>
            <w:r w:rsidR="00C0526C" w:rsidRPr="00CE2B13">
              <w:rPr>
                <w:rFonts w:eastAsiaTheme="minorEastAsia" w:hAnsiTheme="minorEastAsia"/>
                <w:szCs w:val="21"/>
              </w:rPr>
              <w:t>投资人</w:t>
            </w:r>
            <w:r w:rsidR="00112D65" w:rsidRPr="00CE2B13">
              <w:rPr>
                <w:rFonts w:eastAsiaTheme="minorEastAsia" w:hAnsiTheme="minorEastAsia" w:hint="eastAsia"/>
                <w:szCs w:val="21"/>
              </w:rPr>
              <w:t>享有通常的检查</w:t>
            </w:r>
            <w:r w:rsidRPr="00CE2B13">
              <w:rPr>
                <w:rFonts w:eastAsiaTheme="minorEastAsia" w:hAnsiTheme="minorEastAsia" w:hint="eastAsia"/>
                <w:szCs w:val="21"/>
              </w:rPr>
              <w:t>和视察</w:t>
            </w:r>
            <w:r w:rsidR="00112D65" w:rsidRPr="00CE2B13">
              <w:rPr>
                <w:rFonts w:eastAsiaTheme="minorEastAsia" w:hAnsiTheme="minorEastAsia" w:hint="eastAsia"/>
                <w:szCs w:val="21"/>
              </w:rPr>
              <w:t>权。</w:t>
            </w:r>
            <w:r w:rsidR="001D19E2" w:rsidRPr="00CE2B13">
              <w:rPr>
                <w:rFonts w:eastAsiaTheme="minorEastAsia" w:hint="eastAsia"/>
                <w:szCs w:val="21"/>
              </w:rPr>
              <w:t>信息权及检查和视察权在公司进行合格</w:t>
            </w:r>
            <w:r w:rsidR="001D19E2" w:rsidRPr="00CE2B13">
              <w:rPr>
                <w:rFonts w:eastAsiaTheme="minorEastAsia"/>
                <w:szCs w:val="21"/>
              </w:rPr>
              <w:t>IPO</w:t>
            </w:r>
            <w:r w:rsidR="001D19E2" w:rsidRPr="00CE2B13">
              <w:rPr>
                <w:rFonts w:eastAsiaTheme="minorEastAsia" w:hint="eastAsia"/>
                <w:szCs w:val="21"/>
              </w:rPr>
              <w:t>时即终止。</w:t>
            </w:r>
          </w:p>
          <w:p w:rsidR="00285D20" w:rsidRPr="00CE2B13" w:rsidRDefault="00871FC3" w:rsidP="001640E3">
            <w:pPr>
              <w:pStyle w:val="Body1"/>
              <w:rPr>
                <w:rFonts w:eastAsiaTheme="minorEastAsia" w:hAnsiTheme="minorEastAsia"/>
                <w:szCs w:val="21"/>
              </w:rPr>
            </w:pPr>
            <w:r w:rsidRPr="00CE2B13">
              <w:rPr>
                <w:rFonts w:eastAsiaTheme="minorEastAsia" w:hint="eastAsia"/>
                <w:szCs w:val="21"/>
              </w:rPr>
              <w:t>合格</w:t>
            </w:r>
            <w:r w:rsidRPr="00CE2B13">
              <w:rPr>
                <w:rFonts w:eastAsiaTheme="minorEastAsia"/>
                <w:szCs w:val="21"/>
              </w:rPr>
              <w:t>IPO</w:t>
            </w:r>
            <w:r w:rsidRPr="00CE2B13">
              <w:rPr>
                <w:rFonts w:eastAsiaTheme="minorEastAsia" w:hint="eastAsia"/>
                <w:szCs w:val="21"/>
              </w:rPr>
              <w:t>指，在投资人认可的市场以实盘承销方式进行的公开招股，市值不低</w:t>
            </w:r>
            <w:r w:rsidRPr="00323C3C">
              <w:rPr>
                <w:rFonts w:eastAsiaTheme="minorEastAsia" w:hint="eastAsia"/>
                <w:szCs w:val="21"/>
              </w:rPr>
              <w:t>于</w:t>
            </w:r>
            <w:r w:rsidRPr="008B71E1">
              <w:rPr>
                <w:rFonts w:eastAsiaTheme="minorEastAsia"/>
                <w:szCs w:val="21"/>
              </w:rPr>
              <w:t>2</w:t>
            </w:r>
            <w:r w:rsidRPr="008B71E1">
              <w:rPr>
                <w:rFonts w:eastAsiaTheme="minorEastAsia" w:hint="eastAsia"/>
                <w:szCs w:val="21"/>
              </w:rPr>
              <w:t>亿</w:t>
            </w:r>
            <w:r w:rsidRPr="00323C3C">
              <w:rPr>
                <w:rFonts w:eastAsiaTheme="minorEastAsia" w:hint="eastAsia"/>
                <w:szCs w:val="21"/>
              </w:rPr>
              <w:t>美元或等值人民币，融资额不</w:t>
            </w:r>
            <w:r w:rsidR="007E249C" w:rsidRPr="0008076D">
              <w:rPr>
                <w:rFonts w:asciiTheme="minorHAnsi" w:eastAsiaTheme="minorEastAsia" w:hAnsiTheme="minorHAnsi" w:cstheme="minorBidi" w:hint="eastAsia"/>
                <w:color w:val="auto"/>
                <w:szCs w:val="21"/>
              </w:rPr>
              <w:t>低于</w:t>
            </w:r>
            <w:r w:rsidR="007E249C" w:rsidRPr="0008076D">
              <w:rPr>
                <w:rFonts w:asciiTheme="minorHAnsi" w:eastAsiaTheme="minorEastAsia" w:hAnsiTheme="minorHAnsi" w:cstheme="minorBidi"/>
                <w:color w:val="auto"/>
                <w:szCs w:val="21"/>
              </w:rPr>
              <w:t>4000</w:t>
            </w:r>
            <w:r w:rsidR="007E249C" w:rsidRPr="0008076D">
              <w:rPr>
                <w:rFonts w:asciiTheme="minorHAnsi" w:eastAsiaTheme="minorEastAsia" w:hAnsiTheme="minorHAnsi" w:cstheme="minorBidi" w:hint="eastAsia"/>
                <w:color w:val="auto"/>
                <w:szCs w:val="21"/>
              </w:rPr>
              <w:t>万美元</w:t>
            </w:r>
            <w:r w:rsidR="00684103" w:rsidRPr="00CE2B13">
              <w:rPr>
                <w:rFonts w:eastAsiaTheme="minorEastAsia" w:hint="eastAsia"/>
                <w:szCs w:val="21"/>
              </w:rPr>
              <w:t>或等值人民币</w:t>
            </w:r>
            <w:r w:rsidR="00285D20" w:rsidRPr="00CE2B13">
              <w:rPr>
                <w:rFonts w:eastAsiaTheme="minorEastAsia" w:hint="eastAsia"/>
                <w:szCs w:val="21"/>
              </w:rPr>
              <w:t>。</w:t>
            </w:r>
          </w:p>
        </w:tc>
      </w:tr>
      <w:tr w:rsidR="00BB49C6" w:rsidRPr="00CE2B13" w:rsidTr="00251BE6">
        <w:trPr>
          <w:gridAfter w:val="1"/>
          <w:wAfter w:w="6" w:type="dxa"/>
        </w:trPr>
        <w:tc>
          <w:tcPr>
            <w:tcW w:w="1526" w:type="dxa"/>
          </w:tcPr>
          <w:p w:rsidR="00BB49C6" w:rsidRPr="00CE2B13" w:rsidRDefault="00B37FC3">
            <w:pPr>
              <w:rPr>
                <w:rFonts w:ascii="Times New Roman" w:hAnsi="Times New Roman" w:cs="Times New Roman"/>
                <w:b/>
                <w:szCs w:val="21"/>
              </w:rPr>
            </w:pPr>
            <w:r w:rsidRPr="00CE2B13">
              <w:rPr>
                <w:rFonts w:ascii="Times New Roman" w:hAnsiTheme="minorEastAsia" w:cs="Times New Roman"/>
                <w:b/>
                <w:szCs w:val="21"/>
              </w:rPr>
              <w:t>优先认购权</w:t>
            </w:r>
          </w:p>
        </w:tc>
        <w:tc>
          <w:tcPr>
            <w:tcW w:w="6974" w:type="dxa"/>
          </w:tcPr>
          <w:p w:rsidR="00BB49C6" w:rsidRPr="00CE2B13" w:rsidRDefault="00B37FC3" w:rsidP="001D19E2">
            <w:pPr>
              <w:pStyle w:val="Body1"/>
              <w:rPr>
                <w:szCs w:val="21"/>
              </w:rPr>
            </w:pPr>
            <w:r w:rsidRPr="00CE2B13">
              <w:rPr>
                <w:rFonts w:eastAsiaTheme="minorEastAsia" w:hAnsiTheme="minorEastAsia"/>
                <w:szCs w:val="21"/>
              </w:rPr>
              <w:t>如公司准备</w:t>
            </w:r>
            <w:r w:rsidR="005E1B94" w:rsidRPr="00CE2B13">
              <w:rPr>
                <w:rFonts w:eastAsiaTheme="minorEastAsia" w:hAnsiTheme="minorEastAsia" w:hint="eastAsia"/>
                <w:szCs w:val="21"/>
              </w:rPr>
              <w:t>进行后续融资</w:t>
            </w:r>
            <w:r w:rsidRPr="00CE2B13">
              <w:rPr>
                <w:rFonts w:eastAsiaTheme="minorEastAsia" w:hAnsiTheme="minorEastAsia"/>
                <w:szCs w:val="21"/>
              </w:rPr>
              <w:t>或引入其他外部投资者，</w:t>
            </w:r>
            <w:r w:rsidR="00C0526C" w:rsidRPr="00CE2B13">
              <w:rPr>
                <w:rFonts w:eastAsiaTheme="minorEastAsia" w:hAnsiTheme="minorEastAsia"/>
                <w:szCs w:val="21"/>
              </w:rPr>
              <w:t>投资人</w:t>
            </w:r>
            <w:r w:rsidR="00112D65" w:rsidRPr="00CE2B13">
              <w:rPr>
                <w:rFonts w:eastAsiaTheme="minorEastAsia" w:hAnsiTheme="minorEastAsia" w:hint="eastAsia"/>
                <w:szCs w:val="21"/>
              </w:rPr>
              <w:t>及其关联方</w:t>
            </w:r>
            <w:r w:rsidR="005E1B94" w:rsidRPr="00CE2B13">
              <w:rPr>
                <w:rFonts w:eastAsiaTheme="minorEastAsia" w:hAnsiTheme="minorEastAsia"/>
                <w:szCs w:val="21"/>
              </w:rPr>
              <w:t>有权</w:t>
            </w:r>
            <w:r w:rsidR="002D0297" w:rsidRPr="00CE2B13">
              <w:rPr>
                <w:rFonts w:eastAsiaTheme="minorEastAsia" w:hAnsiTheme="minorEastAsia" w:hint="eastAsia"/>
                <w:szCs w:val="21"/>
              </w:rPr>
              <w:t>按其持股比例</w:t>
            </w:r>
            <w:r w:rsidR="005E1B94" w:rsidRPr="00CE2B13">
              <w:rPr>
                <w:rFonts w:eastAsiaTheme="minorEastAsia" w:hAnsiTheme="minorEastAsia"/>
                <w:szCs w:val="21"/>
              </w:rPr>
              <w:t>以同等条件及价格</w:t>
            </w:r>
            <w:r w:rsidR="005E1B94" w:rsidRPr="00CE2B13">
              <w:rPr>
                <w:rFonts w:eastAsiaTheme="minorEastAsia" w:hAnsiTheme="minorEastAsia" w:hint="eastAsia"/>
                <w:szCs w:val="21"/>
              </w:rPr>
              <w:t>优先参与该轮融资</w:t>
            </w:r>
            <w:r w:rsidRPr="00CE2B13">
              <w:rPr>
                <w:rFonts w:eastAsiaTheme="minorEastAsia" w:hAnsiTheme="minorEastAsia"/>
                <w:szCs w:val="21"/>
              </w:rPr>
              <w:t>。</w:t>
            </w:r>
            <w:r w:rsidR="002D0297" w:rsidRPr="00CE2B13">
              <w:rPr>
                <w:rFonts w:eastAsiaTheme="minorEastAsia" w:hAnsiTheme="minorEastAsia" w:hint="eastAsia"/>
                <w:szCs w:val="21"/>
              </w:rPr>
              <w:t>如任何其他</w:t>
            </w:r>
            <w:r w:rsidR="0033212F" w:rsidRPr="00CE2B13">
              <w:rPr>
                <w:rFonts w:eastAsiaTheme="minorEastAsia" w:hAnsiTheme="minorEastAsia" w:hint="eastAsia"/>
                <w:szCs w:val="21"/>
              </w:rPr>
              <w:t>投资人</w:t>
            </w:r>
            <w:r w:rsidR="002D0297" w:rsidRPr="00CE2B13">
              <w:rPr>
                <w:rFonts w:eastAsiaTheme="minorEastAsia" w:hAnsiTheme="minorEastAsia" w:hint="eastAsia"/>
                <w:szCs w:val="21"/>
              </w:rPr>
              <w:t>股东放弃认购，则投资人有权超额认购。</w:t>
            </w:r>
          </w:p>
        </w:tc>
      </w:tr>
      <w:tr w:rsidR="005E1B94" w:rsidRPr="00CE2B13" w:rsidTr="00251BE6">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股权转让限制</w:t>
            </w:r>
          </w:p>
        </w:tc>
        <w:tc>
          <w:tcPr>
            <w:tcW w:w="6974" w:type="dxa"/>
          </w:tcPr>
          <w:p w:rsidR="005E1B94" w:rsidRPr="00CE2B13" w:rsidRDefault="0058477A" w:rsidP="001D19E2">
            <w:pPr>
              <w:rPr>
                <w:rFonts w:ascii="Times New Roman" w:hAnsiTheme="minorEastAsia" w:cs="Times New Roman"/>
                <w:szCs w:val="21"/>
              </w:rPr>
            </w:pPr>
            <w:r w:rsidRPr="00CE2B13">
              <w:rPr>
                <w:rFonts w:ascii="Times New Roman" w:hAnsiTheme="minorEastAsia" w:cs="Times New Roman" w:hint="eastAsia"/>
                <w:szCs w:val="21"/>
              </w:rPr>
              <w:t>在公司进行合格</w:t>
            </w:r>
            <w:r w:rsidRPr="00CE2B13">
              <w:rPr>
                <w:rFonts w:ascii="Times New Roman" w:hAnsiTheme="minorEastAsia" w:cs="Times New Roman"/>
                <w:szCs w:val="21"/>
              </w:rPr>
              <w:t>IPO</w:t>
            </w:r>
            <w:r w:rsidRPr="00CE2B13">
              <w:rPr>
                <w:rFonts w:ascii="Times New Roman" w:hAnsiTheme="minorEastAsia" w:cs="Times New Roman" w:hint="eastAsia"/>
                <w:szCs w:val="21"/>
              </w:rPr>
              <w:t>前，只有经</w:t>
            </w:r>
            <w:r w:rsidR="005E1B94" w:rsidRPr="00CE2B13">
              <w:rPr>
                <w:rFonts w:ascii="Times New Roman" w:hAnsiTheme="minorEastAsia" w:cs="Times New Roman"/>
                <w:szCs w:val="21"/>
              </w:rPr>
              <w:t>投资人事先书面同意，创始股东</w:t>
            </w:r>
            <w:r w:rsidR="005E1B94" w:rsidRPr="00CE2B13">
              <w:rPr>
                <w:rFonts w:ascii="Times New Roman" w:hAnsiTheme="minorEastAsia" w:cs="Times New Roman" w:hint="eastAsia"/>
                <w:szCs w:val="21"/>
              </w:rPr>
              <w:t>、员工</w:t>
            </w:r>
            <w:r w:rsidR="00191D86" w:rsidRPr="00CE2B13">
              <w:rPr>
                <w:rFonts w:hAnsiTheme="minorEastAsia" w:hint="eastAsia"/>
                <w:szCs w:val="21"/>
              </w:rPr>
              <w:t>及其他重要股东</w:t>
            </w:r>
            <w:r w:rsidR="00211F3A" w:rsidRPr="00CE2B13">
              <w:rPr>
                <w:rFonts w:hAnsiTheme="minorEastAsia" w:hint="eastAsia"/>
                <w:szCs w:val="21"/>
              </w:rPr>
              <w:t>（由创始股东</w:t>
            </w:r>
            <w:r w:rsidR="00211F3A" w:rsidRPr="00CE2B13">
              <w:rPr>
                <w:rFonts w:hAnsiTheme="minorEastAsia"/>
                <w:szCs w:val="21"/>
              </w:rPr>
              <w:t>及投资人共同指定</w:t>
            </w:r>
            <w:r w:rsidR="00211F3A" w:rsidRPr="00CE2B13">
              <w:rPr>
                <w:rFonts w:hAnsiTheme="minorEastAsia" w:hint="eastAsia"/>
                <w:szCs w:val="21"/>
              </w:rPr>
              <w:t>）</w:t>
            </w:r>
            <w:r w:rsidR="005E1B94" w:rsidRPr="00CE2B13">
              <w:rPr>
                <w:rFonts w:ascii="Times New Roman" w:hAnsiTheme="minorEastAsia" w:cs="Times New Roman"/>
                <w:szCs w:val="21"/>
              </w:rPr>
              <w:t>方可转让</w:t>
            </w:r>
            <w:r w:rsidR="005E1B94" w:rsidRPr="00CE2B13">
              <w:rPr>
                <w:rFonts w:ascii="Times New Roman" w:hAnsiTheme="minorEastAsia" w:cs="Times New Roman" w:hint="eastAsia"/>
                <w:szCs w:val="21"/>
              </w:rPr>
              <w:t>、设置权利负担或以其他方式处置</w:t>
            </w:r>
            <w:r w:rsidR="005E1B94" w:rsidRPr="00CE2B13">
              <w:rPr>
                <w:rFonts w:ascii="Times New Roman" w:hAnsiTheme="minorEastAsia" w:cs="Times New Roman"/>
                <w:szCs w:val="21"/>
              </w:rPr>
              <w:t>其</w:t>
            </w:r>
            <w:r w:rsidR="00140ECE">
              <w:rPr>
                <w:rFonts w:ascii="Times New Roman" w:hAnsiTheme="minorEastAsia" w:cs="Times New Roman" w:hint="eastAsia"/>
                <w:szCs w:val="21"/>
              </w:rPr>
              <w:t>直接或间接</w:t>
            </w:r>
            <w:r w:rsidR="005E1B94" w:rsidRPr="00CE2B13">
              <w:rPr>
                <w:rFonts w:ascii="Times New Roman" w:hAnsiTheme="minorEastAsia" w:cs="Times New Roman"/>
                <w:szCs w:val="21"/>
              </w:rPr>
              <w:t>在公司中持有的股权</w:t>
            </w:r>
            <w:r w:rsidR="005E1B94" w:rsidRPr="00CE2B13">
              <w:rPr>
                <w:rFonts w:ascii="Times New Roman" w:hAnsiTheme="minorEastAsia" w:cs="Times New Roman" w:hint="eastAsia"/>
                <w:szCs w:val="21"/>
              </w:rPr>
              <w:t>。</w:t>
            </w:r>
          </w:p>
        </w:tc>
      </w:tr>
      <w:tr w:rsidR="00BB49C6" w:rsidRPr="00CE2B13" w:rsidTr="00251BE6">
        <w:trPr>
          <w:gridAfter w:val="1"/>
          <w:wAfter w:w="6" w:type="dxa"/>
        </w:trPr>
        <w:tc>
          <w:tcPr>
            <w:tcW w:w="1526" w:type="dxa"/>
          </w:tcPr>
          <w:p w:rsidR="00BB49C6" w:rsidRPr="00CE2B13" w:rsidRDefault="00B37FC3">
            <w:pPr>
              <w:rPr>
                <w:rFonts w:ascii="Times New Roman" w:hAnsi="Times New Roman" w:cs="Times New Roman"/>
                <w:b/>
                <w:szCs w:val="21"/>
              </w:rPr>
            </w:pPr>
            <w:r w:rsidRPr="00CE2B13">
              <w:rPr>
                <w:rFonts w:ascii="Times New Roman" w:hAnsiTheme="minorEastAsia" w:cs="Times New Roman"/>
                <w:b/>
                <w:szCs w:val="21"/>
              </w:rPr>
              <w:t>共同出售权及优先购买权</w:t>
            </w:r>
          </w:p>
        </w:tc>
        <w:tc>
          <w:tcPr>
            <w:tcW w:w="6974" w:type="dxa"/>
          </w:tcPr>
          <w:p w:rsidR="00BB49C6" w:rsidRDefault="00B37FC3" w:rsidP="00507729">
            <w:pPr>
              <w:pStyle w:val="Body1"/>
              <w:rPr>
                <w:rFonts w:eastAsiaTheme="minorEastAsia" w:hAnsiTheme="minorEastAsia"/>
                <w:szCs w:val="21"/>
              </w:rPr>
            </w:pPr>
            <w:r w:rsidRPr="00CE2B13">
              <w:rPr>
                <w:rFonts w:eastAsiaTheme="minorEastAsia" w:hAnsiTheme="minorEastAsia"/>
                <w:szCs w:val="21"/>
              </w:rPr>
              <w:t>在与</w:t>
            </w:r>
            <w:r w:rsidR="00751E0B" w:rsidRPr="00CE2B13">
              <w:rPr>
                <w:rFonts w:eastAsiaTheme="minorEastAsia" w:hAnsiTheme="minorEastAsia" w:hint="eastAsia"/>
                <w:szCs w:val="21"/>
              </w:rPr>
              <w:t>股权转让限制条款及</w:t>
            </w:r>
            <w:r w:rsidRPr="00CE2B13">
              <w:rPr>
                <w:rFonts w:eastAsiaTheme="minorEastAsia" w:hAnsiTheme="minorEastAsia"/>
                <w:szCs w:val="21"/>
              </w:rPr>
              <w:t>股权回购条款不冲突的情况下，当创始股东</w:t>
            </w:r>
            <w:r w:rsidR="005E1B94" w:rsidRPr="00CE2B13">
              <w:rPr>
                <w:rFonts w:eastAsiaTheme="minorEastAsia" w:hAnsiTheme="minorEastAsia" w:hint="eastAsia"/>
                <w:szCs w:val="21"/>
              </w:rPr>
              <w:t>、员工及其他重要股东（由</w:t>
            </w:r>
            <w:r w:rsidR="00112D65" w:rsidRPr="00CE2B13">
              <w:rPr>
                <w:rFonts w:eastAsiaTheme="minorEastAsia" w:hAnsiTheme="minorEastAsia" w:hint="eastAsia"/>
                <w:szCs w:val="21"/>
              </w:rPr>
              <w:t>创始股东</w:t>
            </w:r>
            <w:r w:rsidRPr="00CE2B13">
              <w:rPr>
                <w:rFonts w:eastAsiaTheme="minorEastAsia" w:hAnsiTheme="minorEastAsia"/>
                <w:szCs w:val="21"/>
              </w:rPr>
              <w:t>及</w:t>
            </w:r>
            <w:r w:rsidR="00C0526C" w:rsidRPr="00CE2B13">
              <w:rPr>
                <w:rFonts w:eastAsiaTheme="minorEastAsia" w:hAnsiTheme="minorEastAsia"/>
                <w:szCs w:val="21"/>
              </w:rPr>
              <w:t>投资人</w:t>
            </w:r>
            <w:r w:rsidRPr="00CE2B13">
              <w:rPr>
                <w:rFonts w:eastAsiaTheme="minorEastAsia" w:hAnsiTheme="minorEastAsia"/>
                <w:szCs w:val="21"/>
              </w:rPr>
              <w:t>共同指定</w:t>
            </w:r>
            <w:r w:rsidR="005E1B94" w:rsidRPr="00CE2B13">
              <w:rPr>
                <w:rFonts w:eastAsiaTheme="minorEastAsia" w:hAnsiTheme="minorEastAsia" w:hint="eastAsia"/>
                <w:szCs w:val="21"/>
              </w:rPr>
              <w:t>）</w:t>
            </w:r>
            <w:r w:rsidRPr="00CE2B13">
              <w:rPr>
                <w:rFonts w:eastAsiaTheme="minorEastAsia" w:hAnsiTheme="minorEastAsia"/>
                <w:szCs w:val="21"/>
              </w:rPr>
              <w:t>拟出售其拥有的部分或全部股权时，则</w:t>
            </w:r>
            <w:r w:rsidR="00C0526C" w:rsidRPr="00CE2B13">
              <w:rPr>
                <w:rFonts w:eastAsiaTheme="minorEastAsia" w:hAnsiTheme="minorEastAsia"/>
                <w:szCs w:val="21"/>
              </w:rPr>
              <w:t>投资人</w:t>
            </w:r>
            <w:r w:rsidRPr="00CE2B13">
              <w:rPr>
                <w:rFonts w:eastAsiaTheme="minorEastAsia" w:hAnsiTheme="minorEastAsia"/>
                <w:szCs w:val="21"/>
              </w:rPr>
              <w:t>有权</w:t>
            </w:r>
            <w:r w:rsidR="00A73CC9" w:rsidRPr="00CE2B13">
              <w:rPr>
                <w:rFonts w:hAnsiTheme="minorEastAsia"/>
                <w:color w:val="000000" w:themeColor="text1"/>
                <w:szCs w:val="21"/>
              </w:rPr>
              <w:t>(</w:t>
            </w:r>
            <w:r w:rsidR="00A73CC9" w:rsidRPr="00CE2B13">
              <w:rPr>
                <w:color w:val="000000" w:themeColor="text1"/>
                <w:szCs w:val="21"/>
              </w:rPr>
              <w:t>1)</w:t>
            </w:r>
            <w:r w:rsidR="00112D65" w:rsidRPr="00CE2B13">
              <w:rPr>
                <w:rFonts w:eastAsiaTheme="minorEastAsia" w:hAnsiTheme="minorEastAsia" w:hint="eastAsia"/>
                <w:szCs w:val="21"/>
              </w:rPr>
              <w:t>以同等</w:t>
            </w:r>
            <w:r w:rsidRPr="00CE2B13">
              <w:rPr>
                <w:rFonts w:eastAsiaTheme="minorEastAsia" w:hAnsiTheme="minorEastAsia"/>
                <w:szCs w:val="21"/>
              </w:rPr>
              <w:t>条件优先购买该等股权；</w:t>
            </w:r>
            <w:r w:rsidR="00A73CC9" w:rsidRPr="00CE2B13">
              <w:rPr>
                <w:rFonts w:hAnsiTheme="minorEastAsia"/>
                <w:color w:val="000000" w:themeColor="text1"/>
                <w:szCs w:val="21"/>
              </w:rPr>
              <w:t>(</w:t>
            </w:r>
            <w:r w:rsidR="00A73CC9" w:rsidRPr="00CE2B13">
              <w:rPr>
                <w:color w:val="000000" w:themeColor="text1"/>
                <w:szCs w:val="21"/>
              </w:rPr>
              <w:t>2)</w:t>
            </w:r>
            <w:r w:rsidR="002D0297" w:rsidRPr="00CE2B13">
              <w:rPr>
                <w:rFonts w:eastAsiaTheme="minorEastAsia" w:hAnsiTheme="minorEastAsia" w:hint="eastAsia"/>
                <w:szCs w:val="21"/>
              </w:rPr>
              <w:t>以同等价格与条件，</w:t>
            </w:r>
            <w:r w:rsidRPr="00CE2B13">
              <w:rPr>
                <w:rFonts w:eastAsiaTheme="minorEastAsia" w:hAnsiTheme="minorEastAsia"/>
                <w:szCs w:val="21"/>
              </w:rPr>
              <w:t>同比例向潜在购买者出售股权。</w:t>
            </w:r>
          </w:p>
          <w:p w:rsidR="004162BC" w:rsidRPr="00CE2B13" w:rsidRDefault="004162BC" w:rsidP="000C1EF1">
            <w:pPr>
              <w:pStyle w:val="Body1"/>
              <w:rPr>
                <w:szCs w:val="21"/>
              </w:rPr>
            </w:pPr>
            <w:r>
              <w:rPr>
                <w:rFonts w:eastAsiaTheme="minorEastAsia" w:hint="eastAsia"/>
                <w:szCs w:val="21"/>
              </w:rPr>
              <w:t>投资人</w:t>
            </w:r>
            <w:r w:rsidR="000C1EF1">
              <w:rPr>
                <w:rFonts w:eastAsiaTheme="minorEastAsia" w:hint="eastAsia"/>
                <w:szCs w:val="21"/>
              </w:rPr>
              <w:t>可</w:t>
            </w:r>
            <w:r w:rsidR="000C1EF1">
              <w:rPr>
                <w:rFonts w:eastAsiaTheme="minorEastAsia"/>
                <w:szCs w:val="21"/>
              </w:rPr>
              <w:t>自由转让其股权</w:t>
            </w:r>
            <w:r w:rsidR="007E249C" w:rsidRPr="0008076D">
              <w:rPr>
                <w:rFonts w:asciiTheme="minorHAnsi" w:eastAsiaTheme="minorEastAsia" w:hAnsiTheme="minorHAnsi" w:cstheme="minorBidi" w:hint="eastAsia"/>
                <w:color w:val="auto"/>
                <w:szCs w:val="21"/>
              </w:rPr>
              <w:t>（购买方为公司列明的竞争对手除外，具体可在投资协议中约定），</w:t>
            </w:r>
            <w:r>
              <w:rPr>
                <w:rFonts w:eastAsiaTheme="minorEastAsia" w:hint="eastAsia"/>
                <w:szCs w:val="21"/>
              </w:rPr>
              <w:t>其他股东</w:t>
            </w:r>
            <w:r>
              <w:rPr>
                <w:rFonts w:eastAsiaTheme="minorEastAsia"/>
                <w:szCs w:val="21"/>
              </w:rPr>
              <w:t>应</w:t>
            </w:r>
            <w:r>
              <w:rPr>
                <w:rFonts w:eastAsiaTheme="minorEastAsia" w:hint="eastAsia"/>
                <w:szCs w:val="21"/>
              </w:rPr>
              <w:t>放弃</w:t>
            </w:r>
            <w:r>
              <w:rPr>
                <w:rFonts w:eastAsiaTheme="minorEastAsia"/>
                <w:szCs w:val="21"/>
              </w:rPr>
              <w:t>优先购买权等</w:t>
            </w:r>
            <w:r>
              <w:rPr>
                <w:rFonts w:eastAsiaTheme="minorEastAsia" w:hint="eastAsia"/>
                <w:szCs w:val="21"/>
              </w:rPr>
              <w:t>相关</w:t>
            </w:r>
            <w:r>
              <w:rPr>
                <w:rFonts w:eastAsiaTheme="minorEastAsia"/>
                <w:szCs w:val="21"/>
              </w:rPr>
              <w:t>权利。</w:t>
            </w:r>
          </w:p>
        </w:tc>
      </w:tr>
      <w:tr w:rsidR="00B37FC3" w:rsidRPr="00CE2B13" w:rsidTr="00251BE6">
        <w:trPr>
          <w:gridAfter w:val="1"/>
          <w:wAfter w:w="6" w:type="dxa"/>
        </w:trPr>
        <w:tc>
          <w:tcPr>
            <w:tcW w:w="1526" w:type="dxa"/>
          </w:tcPr>
          <w:p w:rsidR="00B37FC3" w:rsidRPr="00CE2B13" w:rsidRDefault="00B37FC3">
            <w:pPr>
              <w:rPr>
                <w:rFonts w:ascii="Times New Roman" w:hAnsi="Times New Roman" w:cs="Times New Roman"/>
                <w:b/>
                <w:szCs w:val="21"/>
              </w:rPr>
            </w:pPr>
            <w:proofErr w:type="gramStart"/>
            <w:r w:rsidRPr="00CE2B13">
              <w:rPr>
                <w:rFonts w:ascii="Times New Roman" w:hAnsiTheme="minorEastAsia" w:cs="Times New Roman"/>
                <w:b/>
                <w:szCs w:val="21"/>
              </w:rPr>
              <w:t>领售权</w:t>
            </w:r>
            <w:proofErr w:type="gramEnd"/>
          </w:p>
        </w:tc>
        <w:tc>
          <w:tcPr>
            <w:tcW w:w="6974" w:type="dxa"/>
          </w:tcPr>
          <w:p w:rsidR="00700991" w:rsidRPr="00287A56" w:rsidRDefault="00B37FC3" w:rsidP="00E138E3">
            <w:pPr>
              <w:rPr>
                <w:rFonts w:ascii="Times New Roman" w:hAnsi="Times New Roman" w:cs="Times New Roman"/>
                <w:szCs w:val="21"/>
              </w:rPr>
            </w:pPr>
            <w:r w:rsidRPr="00CE2B13">
              <w:rPr>
                <w:rFonts w:ascii="Times New Roman" w:hAnsiTheme="minorEastAsia" w:cs="Times New Roman"/>
                <w:szCs w:val="21"/>
              </w:rPr>
              <w:t>如果有第三方愿意以本轮融资</w:t>
            </w:r>
            <w:r w:rsidR="00B773FE" w:rsidRPr="00CE2B13">
              <w:rPr>
                <w:rFonts w:ascii="Times New Roman" w:hAnsiTheme="minorEastAsia" w:cs="Times New Roman" w:hint="eastAsia"/>
                <w:szCs w:val="21"/>
              </w:rPr>
              <w:t>投资后</w:t>
            </w:r>
            <w:r w:rsidRPr="00CE2B13">
              <w:rPr>
                <w:rFonts w:ascii="Times New Roman" w:hAnsiTheme="minorEastAsia" w:cs="Times New Roman"/>
                <w:szCs w:val="21"/>
              </w:rPr>
              <w:t>估值</w:t>
            </w:r>
            <w:r w:rsidR="00616811" w:rsidRPr="008B71E1">
              <w:rPr>
                <w:rFonts w:ascii="Times New Roman" w:hAnsiTheme="minorEastAsia" w:cs="Times New Roman" w:hint="eastAsia"/>
                <w:szCs w:val="21"/>
              </w:rPr>
              <w:t>1</w:t>
            </w:r>
            <w:r w:rsidR="00616811">
              <w:rPr>
                <w:rFonts w:ascii="Times New Roman" w:hAnsiTheme="minorEastAsia" w:cs="Times New Roman"/>
                <w:szCs w:val="21"/>
              </w:rPr>
              <w:t>2</w:t>
            </w:r>
            <w:r w:rsidRPr="00CE2B13">
              <w:rPr>
                <w:rFonts w:ascii="Times New Roman" w:hAnsiTheme="minorEastAsia" w:cs="Times New Roman"/>
                <w:szCs w:val="21"/>
              </w:rPr>
              <w:t>倍以上的金额收购公司时</w:t>
            </w:r>
            <w:r w:rsidR="00BB7451">
              <w:rPr>
                <w:rFonts w:ascii="Times New Roman" w:hAnsiTheme="minorEastAsia" w:cs="Times New Roman" w:hint="eastAsia"/>
                <w:szCs w:val="21"/>
              </w:rPr>
              <w:t>，</w:t>
            </w:r>
            <w:r w:rsidRPr="00CE2B13">
              <w:rPr>
                <w:rFonts w:ascii="Times New Roman" w:hAnsiTheme="minorEastAsia" w:cs="Times New Roman"/>
                <w:szCs w:val="21"/>
              </w:rPr>
              <w:t>如果</w:t>
            </w:r>
            <w:r w:rsidR="00C0526C" w:rsidRPr="00CE2B13">
              <w:rPr>
                <w:rFonts w:ascii="Times New Roman" w:hAnsiTheme="minorEastAsia" w:cs="Times New Roman"/>
                <w:szCs w:val="21"/>
              </w:rPr>
              <w:t>投资人</w:t>
            </w:r>
            <w:r w:rsidRPr="00CE2B13">
              <w:rPr>
                <w:rFonts w:ascii="Times New Roman" w:hAnsiTheme="minorEastAsia" w:cs="Times New Roman"/>
                <w:szCs w:val="21"/>
              </w:rPr>
              <w:t>同意，其他股东</w:t>
            </w:r>
            <w:r w:rsidR="00641D08" w:rsidRPr="00CE2B13">
              <w:rPr>
                <w:rFonts w:ascii="Times New Roman" w:hAnsiTheme="minorEastAsia" w:cs="Times New Roman" w:hint="eastAsia"/>
                <w:szCs w:val="21"/>
              </w:rPr>
              <w:t>均应</w:t>
            </w:r>
            <w:r w:rsidR="005E1B94" w:rsidRPr="00CE2B13">
              <w:rPr>
                <w:rFonts w:ascii="Times New Roman" w:hAnsiTheme="minorEastAsia" w:cs="Times New Roman" w:hint="eastAsia"/>
                <w:szCs w:val="21"/>
              </w:rPr>
              <w:t>出售、转让并</w:t>
            </w:r>
            <w:r w:rsidR="002D0297" w:rsidRPr="00CE2B13">
              <w:rPr>
                <w:rFonts w:ascii="Times New Roman" w:hAnsiTheme="minorEastAsia" w:cs="Times New Roman" w:hint="eastAsia"/>
                <w:szCs w:val="21"/>
              </w:rPr>
              <w:t>同意</w:t>
            </w:r>
            <w:r w:rsidR="005E1B94" w:rsidRPr="00CE2B13">
              <w:rPr>
                <w:rFonts w:ascii="Times New Roman" w:hAnsiTheme="minorEastAsia" w:cs="Times New Roman" w:hint="eastAsia"/>
                <w:szCs w:val="21"/>
              </w:rPr>
              <w:t>进行该项收购交易</w:t>
            </w:r>
            <w:r w:rsidR="00CF4A4A" w:rsidRPr="00CE2B13">
              <w:rPr>
                <w:rFonts w:ascii="Times New Roman" w:hAnsiTheme="minorEastAsia" w:cs="Times New Roman" w:hint="eastAsia"/>
                <w:szCs w:val="21"/>
              </w:rPr>
              <w:t>及</w:t>
            </w:r>
            <w:r w:rsidR="00CF4A4A" w:rsidRPr="00CE2B13">
              <w:rPr>
                <w:rFonts w:ascii="Times New Roman" w:hAnsiTheme="minorEastAsia" w:cs="Times New Roman"/>
                <w:szCs w:val="21"/>
              </w:rPr>
              <w:t>相关行动</w:t>
            </w:r>
            <w:r w:rsidRPr="00CE2B13">
              <w:rPr>
                <w:rFonts w:ascii="Times New Roman" w:hAnsiTheme="minorEastAsia" w:cs="Times New Roman"/>
                <w:szCs w:val="21"/>
              </w:rPr>
              <w:t>。</w:t>
            </w:r>
          </w:p>
        </w:tc>
      </w:tr>
      <w:tr w:rsidR="00B37FC3" w:rsidRPr="00CE2B13" w:rsidTr="00251BE6">
        <w:trPr>
          <w:gridAfter w:val="1"/>
          <w:wAfter w:w="6" w:type="dxa"/>
        </w:trPr>
        <w:tc>
          <w:tcPr>
            <w:tcW w:w="1526" w:type="dxa"/>
          </w:tcPr>
          <w:p w:rsidR="00B37FC3" w:rsidRPr="00217D1A" w:rsidRDefault="00B37FC3">
            <w:pPr>
              <w:rPr>
                <w:rFonts w:ascii="Times New Roman" w:hAnsi="Times New Roman" w:cs="Times New Roman"/>
                <w:b/>
                <w:szCs w:val="21"/>
              </w:rPr>
            </w:pPr>
            <w:r w:rsidRPr="00217D1A">
              <w:rPr>
                <w:rFonts w:ascii="Times New Roman" w:hAnsiTheme="minorEastAsia" w:cs="Times New Roman"/>
                <w:b/>
                <w:szCs w:val="21"/>
              </w:rPr>
              <w:lastRenderedPageBreak/>
              <w:t>董事会席位</w:t>
            </w:r>
          </w:p>
        </w:tc>
        <w:tc>
          <w:tcPr>
            <w:tcW w:w="6974" w:type="dxa"/>
          </w:tcPr>
          <w:p w:rsidR="00B37FC3" w:rsidRPr="00217D1A" w:rsidRDefault="007E249C" w:rsidP="00DB6662">
            <w:pPr>
              <w:pStyle w:val="Body1"/>
              <w:tabs>
                <w:tab w:val="left" w:pos="709"/>
              </w:tabs>
              <w:rPr>
                <w:snapToGrid w:val="0"/>
                <w:szCs w:val="21"/>
              </w:rPr>
            </w:pPr>
            <w:r w:rsidRPr="0008076D">
              <w:rPr>
                <w:rFonts w:asciiTheme="minorHAnsi" w:eastAsiaTheme="minorEastAsia" w:hAnsiTheme="minorEastAsia" w:cstheme="minorBidi"/>
                <w:color w:val="auto"/>
                <w:szCs w:val="21"/>
              </w:rPr>
              <w:t>公司董事会由</w:t>
            </w:r>
            <w:r w:rsidRPr="0008076D">
              <w:rPr>
                <w:rFonts w:asciiTheme="minorHAnsi" w:eastAsiaTheme="minorEastAsia" w:hAnsiTheme="minorEastAsia" w:cstheme="minorBidi"/>
                <w:color w:val="auto"/>
                <w:szCs w:val="21"/>
              </w:rPr>
              <w:t>5</w:t>
            </w:r>
            <w:r w:rsidRPr="0008076D">
              <w:rPr>
                <w:rFonts w:asciiTheme="minorHAnsi" w:eastAsiaTheme="minorEastAsia" w:hAnsiTheme="minorEastAsia" w:cstheme="minorBidi"/>
                <w:color w:val="auto"/>
                <w:szCs w:val="21"/>
              </w:rPr>
              <w:t>名董事构成，其中</w:t>
            </w:r>
            <w:r w:rsidRPr="0008076D">
              <w:rPr>
                <w:rFonts w:asciiTheme="minorHAnsi" w:eastAsiaTheme="minorEastAsia" w:hAnsiTheme="minorEastAsia" w:cstheme="minorBidi" w:hint="eastAsia"/>
                <w:color w:val="auto"/>
                <w:szCs w:val="21"/>
              </w:rPr>
              <w:t>创始</w:t>
            </w:r>
            <w:r w:rsidRPr="0008076D">
              <w:rPr>
                <w:rFonts w:asciiTheme="minorHAnsi" w:eastAsiaTheme="minorEastAsia" w:hAnsiTheme="minorEastAsia" w:cstheme="minorBidi"/>
                <w:color w:val="auto"/>
                <w:szCs w:val="21"/>
              </w:rPr>
              <w:t>股东</w:t>
            </w:r>
            <w:r w:rsidRPr="0008076D">
              <w:rPr>
                <w:rFonts w:asciiTheme="minorHAnsi" w:eastAsiaTheme="minorEastAsia" w:hAnsiTheme="minorEastAsia" w:cstheme="minorBidi" w:hint="eastAsia"/>
                <w:color w:val="auto"/>
                <w:szCs w:val="21"/>
              </w:rPr>
              <w:t>委派</w:t>
            </w:r>
            <w:r w:rsidRPr="0008076D">
              <w:rPr>
                <w:rFonts w:asciiTheme="minorHAnsi" w:eastAsiaTheme="minorEastAsia" w:hAnsiTheme="minorEastAsia" w:cstheme="minorBidi"/>
                <w:color w:val="auto"/>
                <w:szCs w:val="21"/>
              </w:rPr>
              <w:t>4</w:t>
            </w:r>
            <w:r w:rsidRPr="0008076D">
              <w:rPr>
                <w:rFonts w:asciiTheme="minorHAnsi" w:eastAsiaTheme="minorEastAsia" w:hAnsiTheme="minorEastAsia" w:cstheme="minorBidi"/>
                <w:color w:val="auto"/>
                <w:szCs w:val="21"/>
              </w:rPr>
              <w:t>名</w:t>
            </w:r>
            <w:r w:rsidRPr="0008076D">
              <w:rPr>
                <w:rFonts w:asciiTheme="minorHAnsi" w:eastAsiaTheme="minorEastAsia" w:hAnsiTheme="minorEastAsia" w:cstheme="minorBidi" w:hint="eastAsia"/>
                <w:color w:val="auto"/>
                <w:szCs w:val="21"/>
              </w:rPr>
              <w:t>董事</w:t>
            </w:r>
            <w:r w:rsidRPr="0008076D">
              <w:rPr>
                <w:rFonts w:asciiTheme="minorHAnsi" w:eastAsiaTheme="minorEastAsia" w:hAnsiTheme="minorEastAsia" w:cstheme="minorBidi"/>
                <w:color w:val="auto"/>
                <w:szCs w:val="21"/>
              </w:rPr>
              <w:t>，</w:t>
            </w:r>
            <w:r w:rsidRPr="0008076D">
              <w:rPr>
                <w:rFonts w:asciiTheme="minorHAnsi" w:eastAsiaTheme="minorEastAsia" w:hAnsiTheme="minorEastAsia" w:cstheme="minorBidi" w:hint="eastAsia"/>
                <w:color w:val="auto"/>
                <w:szCs w:val="21"/>
              </w:rPr>
              <w:t>投资</w:t>
            </w:r>
            <w:r w:rsidRPr="0008076D">
              <w:rPr>
                <w:rFonts w:asciiTheme="minorHAnsi" w:eastAsiaTheme="minorEastAsia" w:hAnsiTheme="minorEastAsia" w:cstheme="minorBidi"/>
                <w:color w:val="auto"/>
                <w:szCs w:val="21"/>
              </w:rPr>
              <w:t>人</w:t>
            </w:r>
            <w:r w:rsidRPr="0008076D">
              <w:rPr>
                <w:rFonts w:asciiTheme="minorHAnsi" w:eastAsiaTheme="minorEastAsia" w:hAnsiTheme="minorEastAsia" w:cstheme="minorBidi" w:hint="eastAsia"/>
                <w:color w:val="auto"/>
                <w:szCs w:val="21"/>
              </w:rPr>
              <w:t>委派</w:t>
            </w:r>
            <w:r w:rsidRPr="0008076D">
              <w:rPr>
                <w:rFonts w:asciiTheme="minorHAnsi" w:eastAsiaTheme="minorEastAsia" w:hAnsiTheme="minorEastAsia" w:cstheme="minorBidi"/>
                <w:color w:val="auto"/>
                <w:szCs w:val="21"/>
              </w:rPr>
              <w:t>1</w:t>
            </w:r>
            <w:r w:rsidRPr="0008076D">
              <w:rPr>
                <w:rFonts w:asciiTheme="minorHAnsi" w:eastAsiaTheme="minorEastAsia" w:hAnsiTheme="minorEastAsia" w:cstheme="minorBidi"/>
                <w:color w:val="auto"/>
                <w:szCs w:val="21"/>
              </w:rPr>
              <w:t>名</w:t>
            </w:r>
            <w:r w:rsidRPr="0008076D">
              <w:rPr>
                <w:rFonts w:asciiTheme="minorHAnsi" w:eastAsiaTheme="minorEastAsia" w:hAnsiTheme="minorEastAsia" w:cstheme="minorBidi" w:hint="eastAsia"/>
                <w:color w:val="auto"/>
                <w:szCs w:val="21"/>
              </w:rPr>
              <w:t>董事</w:t>
            </w:r>
            <w:r w:rsidRPr="0008076D">
              <w:rPr>
                <w:rFonts w:asciiTheme="minorHAnsi" w:eastAsiaTheme="minorEastAsia" w:hAnsiTheme="minorEastAsia" w:cstheme="minorBidi"/>
                <w:color w:val="auto"/>
                <w:szCs w:val="21"/>
              </w:rPr>
              <w:t>。</w:t>
            </w:r>
            <w:r w:rsidRPr="0008076D">
              <w:rPr>
                <w:rFonts w:asciiTheme="minorHAnsi" w:eastAsiaTheme="minorEastAsia" w:hAnsiTheme="minorHAnsi" w:cstheme="minorBidi" w:hint="eastAsia"/>
                <w:color w:val="auto"/>
                <w:szCs w:val="21"/>
              </w:rPr>
              <w:t>董事会每季度召开一次，除非经董事会半数以上投票同意（含投资人董事批准）另行安排。</w:t>
            </w:r>
          </w:p>
        </w:tc>
      </w:tr>
      <w:tr w:rsidR="002D0297" w:rsidRPr="00CE2B13" w:rsidTr="00251BE6">
        <w:trPr>
          <w:gridAfter w:val="1"/>
          <w:wAfter w:w="6" w:type="dxa"/>
        </w:trPr>
        <w:tc>
          <w:tcPr>
            <w:tcW w:w="1526" w:type="dxa"/>
          </w:tcPr>
          <w:p w:rsidR="002D0297" w:rsidRPr="00CE2B13" w:rsidRDefault="002D0297" w:rsidP="002D0297">
            <w:pPr>
              <w:rPr>
                <w:rFonts w:ascii="Times New Roman" w:hAnsi="Times New Roman" w:cs="Times New Roman"/>
                <w:b/>
                <w:szCs w:val="21"/>
              </w:rPr>
            </w:pPr>
            <w:r w:rsidRPr="00CE2B13">
              <w:rPr>
                <w:rFonts w:ascii="Times New Roman" w:hAnsi="Times New Roman" w:cs="Times New Roman" w:hint="eastAsia"/>
                <w:b/>
                <w:szCs w:val="21"/>
              </w:rPr>
              <w:t>观察员权利</w:t>
            </w:r>
          </w:p>
        </w:tc>
        <w:tc>
          <w:tcPr>
            <w:tcW w:w="6974" w:type="dxa"/>
          </w:tcPr>
          <w:p w:rsidR="002D0297" w:rsidRPr="00CE2B13" w:rsidRDefault="00E84700" w:rsidP="001D19E2">
            <w:pPr>
              <w:pStyle w:val="Body1"/>
              <w:tabs>
                <w:tab w:val="left" w:pos="709"/>
              </w:tabs>
              <w:rPr>
                <w:rFonts w:eastAsiaTheme="minorEastAsia"/>
                <w:szCs w:val="21"/>
              </w:rPr>
            </w:pPr>
            <w:r w:rsidRPr="00CE2B13">
              <w:rPr>
                <w:rFonts w:eastAsiaTheme="minorEastAsia" w:hint="eastAsia"/>
                <w:szCs w:val="21"/>
              </w:rPr>
              <w:t>如果投资人不再委派</w:t>
            </w:r>
            <w:r w:rsidR="001D19E2" w:rsidRPr="00CE2B13">
              <w:rPr>
                <w:rFonts w:eastAsiaTheme="minorEastAsia" w:hint="eastAsia"/>
                <w:szCs w:val="21"/>
              </w:rPr>
              <w:t>董事，</w:t>
            </w:r>
            <w:r w:rsidR="002D0297" w:rsidRPr="00CE2B13">
              <w:rPr>
                <w:rFonts w:eastAsiaTheme="minorEastAsia" w:hint="eastAsia"/>
                <w:szCs w:val="21"/>
              </w:rPr>
              <w:t>投资人</w:t>
            </w:r>
            <w:r w:rsidR="001D19E2" w:rsidRPr="00CE2B13">
              <w:rPr>
                <w:rFonts w:eastAsiaTheme="minorEastAsia" w:hint="eastAsia"/>
                <w:szCs w:val="21"/>
              </w:rPr>
              <w:t>仍有权委派一名董事会观察员。</w:t>
            </w:r>
          </w:p>
        </w:tc>
      </w:tr>
      <w:tr w:rsidR="002D0297" w:rsidRPr="00CE2B13" w:rsidTr="00251BE6">
        <w:trPr>
          <w:gridAfter w:val="1"/>
          <w:wAfter w:w="6" w:type="dxa"/>
        </w:trPr>
        <w:tc>
          <w:tcPr>
            <w:tcW w:w="1526" w:type="dxa"/>
          </w:tcPr>
          <w:p w:rsidR="002D0297" w:rsidRPr="00CE2B13" w:rsidRDefault="002D0297" w:rsidP="002D0297">
            <w:pPr>
              <w:rPr>
                <w:rFonts w:ascii="Times New Roman" w:hAnsi="Times New Roman" w:cs="Times New Roman"/>
                <w:b/>
                <w:szCs w:val="21"/>
              </w:rPr>
            </w:pPr>
            <w:r w:rsidRPr="00CE2B13">
              <w:rPr>
                <w:rFonts w:ascii="Times New Roman" w:hAnsiTheme="minorEastAsia" w:cs="Times New Roman"/>
                <w:b/>
                <w:szCs w:val="21"/>
              </w:rPr>
              <w:t>保护条款</w:t>
            </w:r>
          </w:p>
        </w:tc>
        <w:tc>
          <w:tcPr>
            <w:tcW w:w="6974" w:type="dxa"/>
          </w:tcPr>
          <w:p w:rsidR="002D0297" w:rsidRPr="00CE2B13" w:rsidRDefault="002D0297" w:rsidP="002D0297">
            <w:pPr>
              <w:pStyle w:val="Body1"/>
              <w:rPr>
                <w:rFonts w:eastAsiaTheme="minorEastAsia"/>
                <w:szCs w:val="21"/>
              </w:rPr>
            </w:pPr>
            <w:r w:rsidRPr="00CE2B13">
              <w:rPr>
                <w:rFonts w:eastAsiaTheme="minorEastAsia" w:hAnsiTheme="minorEastAsia"/>
                <w:szCs w:val="21"/>
              </w:rPr>
              <w:t>未经投资人</w:t>
            </w:r>
            <w:r w:rsidR="00F94DAF">
              <w:rPr>
                <w:rFonts w:eastAsiaTheme="minorEastAsia" w:hAnsiTheme="minorEastAsia" w:hint="eastAsia"/>
                <w:szCs w:val="21"/>
              </w:rPr>
              <w:t>委派</w:t>
            </w:r>
            <w:r w:rsidR="00F94DAF">
              <w:rPr>
                <w:rFonts w:eastAsiaTheme="minorEastAsia" w:hAnsiTheme="minorEastAsia"/>
                <w:szCs w:val="21"/>
              </w:rPr>
              <w:t>董事</w:t>
            </w:r>
            <w:r w:rsidRPr="00CE2B13">
              <w:rPr>
                <w:rFonts w:eastAsiaTheme="minorEastAsia" w:hAnsiTheme="minorEastAsia"/>
                <w:szCs w:val="21"/>
              </w:rPr>
              <w:t>书面同意，创始股东、公司不得进行以下行为：</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公司清算、停业、解散；</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公司合并、收购、重组、控制权变更等。</w:t>
            </w:r>
          </w:p>
          <w:p w:rsidR="00590396"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不再从事公司目前的业务，改变公司业务，或进行新的业务线；</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修改公司的章程及其他关键文件；</w:t>
            </w:r>
          </w:p>
          <w:p w:rsidR="00590396" w:rsidRPr="007B5A27"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增加、减少或注销公司股本，发行、分配、购买或回购股份或可转股证券、购股权</w:t>
            </w:r>
            <w:r w:rsidRPr="007B5A27">
              <w:rPr>
                <w:rFonts w:eastAsiaTheme="minorEastAsia" w:hint="eastAsia"/>
                <w:szCs w:val="21"/>
              </w:rPr>
              <w:t>、期权，或进行任何其他稀释或减少投资人有效持股的行为</w:t>
            </w:r>
            <w:r w:rsidR="001D214D" w:rsidRPr="007B5A27">
              <w:rPr>
                <w:rFonts w:eastAsiaTheme="minorEastAsia" w:hint="eastAsia"/>
                <w:szCs w:val="21"/>
              </w:rPr>
              <w:t>，</w:t>
            </w:r>
            <w:r w:rsidR="001D214D" w:rsidRPr="007B5A27">
              <w:rPr>
                <w:rFonts w:eastAsiaTheme="minorEastAsia"/>
                <w:szCs w:val="21"/>
              </w:rPr>
              <w:t>或</w:t>
            </w:r>
            <w:r w:rsidR="001D214D" w:rsidRPr="007B5A27">
              <w:rPr>
                <w:rFonts w:eastAsiaTheme="minorEastAsia" w:hint="eastAsia"/>
                <w:szCs w:val="21"/>
              </w:rPr>
              <w:t>以公司</w:t>
            </w:r>
            <w:r w:rsidR="001D214D" w:rsidRPr="007B5A27">
              <w:rPr>
                <w:rFonts w:eastAsiaTheme="minorEastAsia"/>
                <w:szCs w:val="21"/>
              </w:rPr>
              <w:t>全部或</w:t>
            </w:r>
            <w:r w:rsidR="001D214D" w:rsidRPr="007B5A27">
              <w:rPr>
                <w:rFonts w:eastAsiaTheme="minorEastAsia" w:hint="eastAsia"/>
                <w:szCs w:val="21"/>
              </w:rPr>
              <w:t>部分</w:t>
            </w:r>
            <w:r w:rsidR="001D214D" w:rsidRPr="007B5A27">
              <w:rPr>
                <w:rFonts w:eastAsiaTheme="minorEastAsia"/>
                <w:szCs w:val="21"/>
              </w:rPr>
              <w:t>资产或</w:t>
            </w:r>
            <w:r w:rsidR="001D214D" w:rsidRPr="007B5A27">
              <w:rPr>
                <w:rFonts w:eastAsiaTheme="minorEastAsia" w:hint="eastAsia"/>
                <w:szCs w:val="21"/>
              </w:rPr>
              <w:t>业务</w:t>
            </w:r>
            <w:r w:rsidR="001D214D" w:rsidRPr="007B5A27">
              <w:rPr>
                <w:rFonts w:eastAsiaTheme="minorEastAsia"/>
                <w:szCs w:val="21"/>
              </w:rPr>
              <w:t>直接或</w:t>
            </w:r>
            <w:proofErr w:type="gramStart"/>
            <w:r w:rsidR="001D214D" w:rsidRPr="007B5A27">
              <w:rPr>
                <w:rFonts w:eastAsiaTheme="minorEastAsia" w:hint="eastAsia"/>
                <w:szCs w:val="21"/>
              </w:rPr>
              <w:t>间接</w:t>
            </w:r>
            <w:r w:rsidR="001D214D" w:rsidRPr="007B5A27">
              <w:rPr>
                <w:rFonts w:eastAsiaTheme="minorEastAsia"/>
                <w:szCs w:val="21"/>
              </w:rPr>
              <w:t>以</w:t>
            </w:r>
            <w:proofErr w:type="gramEnd"/>
            <w:r w:rsidR="001D214D" w:rsidRPr="007B5A27">
              <w:rPr>
                <w:rFonts w:eastAsiaTheme="minorEastAsia" w:hint="eastAsia"/>
                <w:szCs w:val="21"/>
              </w:rPr>
              <w:t>任何</w:t>
            </w:r>
            <w:r w:rsidR="001D214D" w:rsidRPr="007B5A27">
              <w:rPr>
                <w:rFonts w:eastAsiaTheme="minorEastAsia"/>
                <w:szCs w:val="21"/>
              </w:rPr>
              <w:t>方式进行融资</w:t>
            </w:r>
            <w:r w:rsidRPr="007B5A27">
              <w:rPr>
                <w:rFonts w:eastAsiaTheme="minorEastAsia" w:hint="eastAsia"/>
                <w:szCs w:val="21"/>
              </w:rPr>
              <w:t>；</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7B5A27">
              <w:rPr>
                <w:rFonts w:eastAsiaTheme="minorEastAsia" w:hint="eastAsia"/>
                <w:szCs w:val="21"/>
              </w:rPr>
              <w:t>更改或调整为保障投</w:t>
            </w:r>
            <w:r w:rsidRPr="00CE2B13">
              <w:rPr>
                <w:rFonts w:eastAsiaTheme="minorEastAsia" w:hint="eastAsia"/>
                <w:szCs w:val="21"/>
              </w:rPr>
              <w:t>资人利益而设定的各项权利、优先权；</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授权、发行或调整已发行股份的类别，使其拥有与投资人相同或更优先的权利；</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以任何形式进行利润分配；</w:t>
            </w:r>
          </w:p>
          <w:p w:rsidR="00590396"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出售</w:t>
            </w:r>
            <w:r w:rsidR="00F94DAF">
              <w:rPr>
                <w:rFonts w:eastAsiaTheme="minorEastAsia" w:hint="eastAsia"/>
                <w:szCs w:val="21"/>
              </w:rPr>
              <w:t>、</w:t>
            </w:r>
            <w:r w:rsidR="00F94DAF" w:rsidRPr="00CE2B13">
              <w:rPr>
                <w:rFonts w:eastAsiaTheme="minorEastAsia" w:hint="eastAsia"/>
                <w:szCs w:val="21"/>
              </w:rPr>
              <w:t>转让、授权、抵押或以其他方式</w:t>
            </w:r>
            <w:r w:rsidRPr="00CE2B13">
              <w:rPr>
                <w:rFonts w:eastAsiaTheme="minorEastAsia" w:hint="eastAsia"/>
                <w:szCs w:val="21"/>
              </w:rPr>
              <w:t>处置公司全部或部分业务、商誉、资产或知识产权；</w:t>
            </w:r>
          </w:p>
          <w:p w:rsidR="00314E33" w:rsidRPr="00CE2B13" w:rsidRDefault="00314E33" w:rsidP="00590396">
            <w:pPr>
              <w:pStyle w:val="Body1"/>
              <w:numPr>
                <w:ilvl w:val="0"/>
                <w:numId w:val="14"/>
              </w:numPr>
              <w:tabs>
                <w:tab w:val="clear" w:pos="709"/>
                <w:tab w:val="num" w:pos="884"/>
              </w:tabs>
              <w:ind w:left="884" w:hanging="850"/>
              <w:rPr>
                <w:rFonts w:eastAsiaTheme="minorEastAsia"/>
                <w:szCs w:val="21"/>
              </w:rPr>
            </w:pPr>
            <w:r>
              <w:rPr>
                <w:rFonts w:eastAsiaTheme="minorEastAsia" w:hint="eastAsia"/>
                <w:szCs w:val="21"/>
              </w:rPr>
              <w:t>新设</w:t>
            </w:r>
            <w:r>
              <w:rPr>
                <w:rFonts w:eastAsiaTheme="minorEastAsia"/>
                <w:szCs w:val="21"/>
              </w:rPr>
              <w:t>子公司或附属公司</w:t>
            </w:r>
            <w:r>
              <w:rPr>
                <w:rFonts w:eastAsiaTheme="minorEastAsia" w:hint="eastAsia"/>
                <w:szCs w:val="21"/>
              </w:rPr>
              <w:t>，</w:t>
            </w:r>
            <w:r>
              <w:rPr>
                <w:rFonts w:eastAsiaTheme="minorEastAsia"/>
                <w:szCs w:val="21"/>
              </w:rPr>
              <w:t>以及</w:t>
            </w:r>
            <w:r>
              <w:rPr>
                <w:rFonts w:eastAsiaTheme="minorEastAsia" w:hint="eastAsia"/>
                <w:szCs w:val="21"/>
              </w:rPr>
              <w:t>进行</w:t>
            </w:r>
            <w:r>
              <w:rPr>
                <w:rFonts w:eastAsiaTheme="minorEastAsia"/>
                <w:szCs w:val="21"/>
              </w:rPr>
              <w:t>对外投资</w:t>
            </w:r>
            <w:r>
              <w:rPr>
                <w:rFonts w:eastAsiaTheme="minorEastAsia" w:hint="eastAsia"/>
                <w:szCs w:val="21"/>
              </w:rPr>
              <w:t>；</w:t>
            </w:r>
          </w:p>
          <w:p w:rsidR="00590396" w:rsidRPr="00CE2B13" w:rsidRDefault="00590396" w:rsidP="00590396">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szCs w:val="21"/>
              </w:rPr>
              <w:t>直接或间接处置、稀释公司在子公司或境内公司中的权益；</w:t>
            </w:r>
          </w:p>
          <w:p w:rsidR="002D0297" w:rsidRPr="00CE2B13" w:rsidRDefault="00590396" w:rsidP="002D0297">
            <w:pPr>
              <w:pStyle w:val="Body1"/>
              <w:numPr>
                <w:ilvl w:val="0"/>
                <w:numId w:val="14"/>
              </w:numPr>
              <w:tabs>
                <w:tab w:val="clear" w:pos="709"/>
                <w:tab w:val="num" w:pos="884"/>
              </w:tabs>
              <w:ind w:left="884" w:hanging="850"/>
              <w:rPr>
                <w:rFonts w:eastAsiaTheme="minorEastAsia"/>
                <w:szCs w:val="21"/>
              </w:rPr>
            </w:pPr>
            <w:r w:rsidRPr="00CE2B13">
              <w:rPr>
                <w:rFonts w:eastAsiaTheme="minorEastAsia" w:hint="eastAsia"/>
                <w:bCs/>
                <w:szCs w:val="24"/>
              </w:rPr>
              <w:t>调整董事会或届时设置的委员会规模；</w:t>
            </w:r>
          </w:p>
          <w:p w:rsidR="002D0297" w:rsidRPr="00CE2B13" w:rsidRDefault="00436851" w:rsidP="002D0297">
            <w:pPr>
              <w:pStyle w:val="Body1"/>
              <w:numPr>
                <w:ilvl w:val="0"/>
                <w:numId w:val="14"/>
              </w:numPr>
              <w:tabs>
                <w:tab w:val="clear" w:pos="709"/>
                <w:tab w:val="num" w:pos="884"/>
              </w:tabs>
              <w:ind w:left="884" w:hanging="850"/>
              <w:rPr>
                <w:rFonts w:eastAsiaTheme="minorEastAsia" w:hAnsiTheme="minorEastAsia"/>
                <w:szCs w:val="21"/>
              </w:rPr>
            </w:pPr>
            <w:r w:rsidRPr="00CE2B13">
              <w:rPr>
                <w:rFonts w:eastAsiaTheme="minorEastAsia" w:hAnsiTheme="minorEastAsia" w:hint="eastAsia"/>
                <w:szCs w:val="21"/>
              </w:rPr>
              <w:t>关联</w:t>
            </w:r>
            <w:r w:rsidR="002D0297" w:rsidRPr="00CE2B13">
              <w:rPr>
                <w:rFonts w:eastAsiaTheme="minorEastAsia" w:hAnsiTheme="minorEastAsia" w:hint="eastAsia"/>
                <w:szCs w:val="21"/>
              </w:rPr>
              <w:t>交易；</w:t>
            </w:r>
          </w:p>
          <w:p w:rsidR="002D0297" w:rsidRPr="008B71E1" w:rsidRDefault="002D0297" w:rsidP="002D0297">
            <w:pPr>
              <w:pStyle w:val="Body1"/>
              <w:numPr>
                <w:ilvl w:val="0"/>
                <w:numId w:val="14"/>
              </w:numPr>
              <w:tabs>
                <w:tab w:val="clear" w:pos="709"/>
                <w:tab w:val="num" w:pos="884"/>
              </w:tabs>
              <w:ind w:left="884" w:hanging="850"/>
              <w:rPr>
                <w:rFonts w:eastAsiaTheme="minorEastAsia" w:hAnsiTheme="minorEastAsia"/>
                <w:szCs w:val="21"/>
              </w:rPr>
            </w:pPr>
            <w:r w:rsidRPr="00CE2B13">
              <w:rPr>
                <w:rFonts w:eastAsiaTheme="minorEastAsia" w:hAnsiTheme="minorEastAsia"/>
                <w:szCs w:val="21"/>
              </w:rPr>
              <w:t>在任何</w:t>
            </w:r>
            <w:r w:rsidRPr="00CE2B13">
              <w:rPr>
                <w:rFonts w:eastAsiaTheme="minorEastAsia" w:hAnsiTheme="minorEastAsia"/>
                <w:szCs w:val="21"/>
              </w:rPr>
              <w:t>12</w:t>
            </w:r>
            <w:r w:rsidRPr="00CE2B13">
              <w:rPr>
                <w:rFonts w:eastAsiaTheme="minorEastAsia" w:hAnsiTheme="minorEastAsia"/>
                <w:szCs w:val="21"/>
              </w:rPr>
              <w:t>个月内，给公司或其子公司</w:t>
            </w:r>
            <w:r w:rsidRPr="00323C3C">
              <w:rPr>
                <w:rFonts w:eastAsiaTheme="minorEastAsia" w:hAnsiTheme="minorEastAsia"/>
                <w:szCs w:val="21"/>
              </w:rPr>
              <w:t>（如适用）的任何员工的报酬（包括工资、奖金及其他福利）超过人民币</w:t>
            </w:r>
            <w:r w:rsidR="001440D5" w:rsidRPr="008B71E1">
              <w:rPr>
                <w:rFonts w:eastAsiaTheme="minorEastAsia" w:hAnsiTheme="minorEastAsia"/>
                <w:szCs w:val="21"/>
              </w:rPr>
              <w:t>50</w:t>
            </w:r>
            <w:r w:rsidRPr="008B71E1">
              <w:rPr>
                <w:rFonts w:eastAsiaTheme="minorEastAsia" w:hAnsiTheme="minorEastAsia"/>
                <w:szCs w:val="21"/>
              </w:rPr>
              <w:t>万</w:t>
            </w:r>
            <w:r w:rsidRPr="00323C3C">
              <w:rPr>
                <w:rFonts w:eastAsiaTheme="minorEastAsia" w:hAnsiTheme="minorEastAsia"/>
                <w:szCs w:val="21"/>
              </w:rPr>
              <w:t>元，或将税前利润的</w:t>
            </w:r>
            <w:r w:rsidRPr="00323C3C">
              <w:rPr>
                <w:rFonts w:eastAsiaTheme="minorEastAsia" w:hAnsiTheme="minorEastAsia"/>
                <w:szCs w:val="21"/>
              </w:rPr>
              <w:t>20%</w:t>
            </w:r>
            <w:r w:rsidRPr="008B71E1">
              <w:rPr>
                <w:rFonts w:eastAsiaTheme="minorEastAsia" w:hAnsiTheme="minorEastAsia"/>
                <w:szCs w:val="21"/>
              </w:rPr>
              <w:t>以上用于向员工发放报酬；</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szCs w:val="21"/>
              </w:rPr>
              <w:t>批准</w:t>
            </w:r>
            <w:r w:rsidRPr="008B71E1">
              <w:rPr>
                <w:rFonts w:eastAsiaTheme="minorEastAsia" w:hAnsiTheme="minorEastAsia" w:hint="eastAsia"/>
                <w:szCs w:val="21"/>
              </w:rPr>
              <w:t>或修改年度预算、决算方案、</w:t>
            </w:r>
            <w:r w:rsidRPr="008B71E1">
              <w:rPr>
                <w:rFonts w:eastAsiaTheme="minorEastAsia" w:hAnsiTheme="minorEastAsia"/>
                <w:szCs w:val="21"/>
              </w:rPr>
              <w:t>年度业务计划</w:t>
            </w:r>
            <w:r w:rsidRPr="008B71E1">
              <w:rPr>
                <w:rFonts w:eastAsiaTheme="minorEastAsia" w:hAnsiTheme="minorEastAsia" w:hint="eastAsia"/>
                <w:szCs w:val="21"/>
              </w:rPr>
              <w:t>；</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szCs w:val="21"/>
              </w:rPr>
              <w:t>聘任或解聘公司的首席执行官、首席财务官、首席运营官、首席技术官等</w:t>
            </w:r>
            <w:r w:rsidRPr="008B71E1">
              <w:rPr>
                <w:rFonts w:eastAsiaTheme="minorEastAsia" w:hAnsiTheme="minorEastAsia" w:hint="eastAsia"/>
                <w:szCs w:val="21"/>
              </w:rPr>
              <w:t>同等职位的公司</w:t>
            </w:r>
            <w:r w:rsidRPr="008B71E1">
              <w:rPr>
                <w:rFonts w:eastAsiaTheme="minorEastAsia" w:hAnsiTheme="minorEastAsia"/>
                <w:szCs w:val="21"/>
              </w:rPr>
              <w:t>高级管理人员</w:t>
            </w:r>
            <w:r w:rsidRPr="008B71E1">
              <w:rPr>
                <w:rFonts w:eastAsiaTheme="minorEastAsia" w:hAnsiTheme="minorEastAsia" w:hint="eastAsia"/>
                <w:szCs w:val="21"/>
              </w:rPr>
              <w:t>并</w:t>
            </w:r>
            <w:r w:rsidRPr="008B71E1">
              <w:rPr>
                <w:rFonts w:eastAsiaTheme="minorEastAsia" w:hAnsiTheme="minorEastAsia"/>
                <w:szCs w:val="21"/>
              </w:rPr>
              <w:t>决定其薪酬；</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hint="eastAsia"/>
                <w:szCs w:val="21"/>
              </w:rPr>
              <w:t>设置和修改公司</w:t>
            </w:r>
            <w:r w:rsidRPr="008B71E1">
              <w:rPr>
                <w:rFonts w:eastAsiaTheme="minorEastAsia" w:hAnsiTheme="minorEastAsia"/>
                <w:szCs w:val="21"/>
              </w:rPr>
              <w:t>奖励</w:t>
            </w:r>
            <w:r w:rsidRPr="008B71E1">
              <w:rPr>
                <w:rFonts w:eastAsiaTheme="minorEastAsia" w:hAnsiTheme="minorEastAsia" w:hint="eastAsia"/>
                <w:szCs w:val="21"/>
              </w:rPr>
              <w:t>、福利、利润分享计划和员工股权激励计划</w:t>
            </w:r>
            <w:r w:rsidRPr="008B71E1">
              <w:rPr>
                <w:rFonts w:eastAsiaTheme="minorEastAsia" w:hAnsiTheme="minorEastAsia"/>
                <w:szCs w:val="21"/>
              </w:rPr>
              <w:t>；</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int="eastAsia"/>
                <w:szCs w:val="21"/>
              </w:rPr>
              <w:t>改变公司会计政策，指定或变更公司的审计师；</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szCs w:val="21"/>
              </w:rPr>
              <w:t>批准上市方案，包括上市时间、地点、价格等</w:t>
            </w:r>
            <w:r w:rsidRPr="008B71E1">
              <w:rPr>
                <w:rFonts w:eastAsiaTheme="minorEastAsia" w:hAnsiTheme="minorEastAsia" w:hint="eastAsia"/>
                <w:szCs w:val="21"/>
              </w:rPr>
              <w:t>；</w:t>
            </w:r>
          </w:p>
          <w:p w:rsidR="00F94DAF" w:rsidRPr="00323C3C"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int="eastAsia"/>
                <w:szCs w:val="21"/>
              </w:rPr>
              <w:t>年度预算之外的单笔超过人民币</w:t>
            </w:r>
            <w:r w:rsidR="00B21EB6" w:rsidRPr="008B71E1">
              <w:rPr>
                <w:rFonts w:eastAsiaTheme="minorEastAsia" w:hint="eastAsia"/>
                <w:szCs w:val="21"/>
              </w:rPr>
              <w:t>6</w:t>
            </w:r>
            <w:r w:rsidR="00B21EB6" w:rsidRPr="008B71E1">
              <w:rPr>
                <w:rFonts w:eastAsiaTheme="minorEastAsia"/>
                <w:szCs w:val="21"/>
              </w:rPr>
              <w:t>0</w:t>
            </w:r>
            <w:r w:rsidRPr="00323C3C">
              <w:rPr>
                <w:rFonts w:eastAsiaTheme="minorEastAsia" w:hint="eastAsia"/>
                <w:szCs w:val="21"/>
              </w:rPr>
              <w:t>万元或年度累计超过人民币</w:t>
            </w:r>
            <w:r w:rsidR="00B21EB6" w:rsidRPr="008B71E1">
              <w:rPr>
                <w:rFonts w:eastAsiaTheme="minorEastAsia" w:hint="eastAsia"/>
                <w:szCs w:val="21"/>
              </w:rPr>
              <w:t>1</w:t>
            </w:r>
            <w:r w:rsidR="00B21EB6" w:rsidRPr="008B71E1">
              <w:rPr>
                <w:rFonts w:eastAsiaTheme="minorEastAsia"/>
                <w:szCs w:val="21"/>
              </w:rPr>
              <w:t>50</w:t>
            </w:r>
            <w:r w:rsidRPr="00323C3C">
              <w:rPr>
                <w:rFonts w:eastAsiaTheme="minorEastAsia" w:hint="eastAsia"/>
                <w:szCs w:val="21"/>
              </w:rPr>
              <w:t>万元的支出</w:t>
            </w:r>
            <w:r w:rsidRPr="00323C3C">
              <w:rPr>
                <w:rFonts w:eastAsiaTheme="minorEastAsia"/>
                <w:szCs w:val="21"/>
              </w:rPr>
              <w:t>；</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int="eastAsia"/>
                <w:szCs w:val="21"/>
              </w:rPr>
              <w:t>公司以其资产、业务、权利进行任何对外担保、抵押、质押；</w:t>
            </w:r>
          </w:p>
          <w:p w:rsidR="00F94DAF" w:rsidRPr="008B71E1"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int="eastAsia"/>
                <w:szCs w:val="21"/>
              </w:rPr>
              <w:t>向公司以外的任何实体（</w:t>
            </w:r>
            <w:proofErr w:type="gramStart"/>
            <w:r w:rsidRPr="008B71E1">
              <w:rPr>
                <w:rFonts w:eastAsiaTheme="minorEastAsia" w:hint="eastAsia"/>
                <w:szCs w:val="21"/>
              </w:rPr>
              <w:t>除非为</w:t>
            </w:r>
            <w:proofErr w:type="gramEnd"/>
            <w:r w:rsidRPr="008B71E1">
              <w:rPr>
                <w:rFonts w:eastAsiaTheme="minorEastAsia" w:hint="eastAsia"/>
                <w:szCs w:val="21"/>
              </w:rPr>
              <w:t>公司全资拥有）、个人（包括公司员工、董事）提供借款或预付款，但公司日常运营过程中的预付款或类似支付除外；</w:t>
            </w:r>
          </w:p>
          <w:p w:rsidR="00F94DAF" w:rsidRPr="00323C3C" w:rsidRDefault="00F94DAF" w:rsidP="002D0297">
            <w:pPr>
              <w:pStyle w:val="Body1"/>
              <w:numPr>
                <w:ilvl w:val="0"/>
                <w:numId w:val="14"/>
              </w:numPr>
              <w:tabs>
                <w:tab w:val="clear" w:pos="709"/>
                <w:tab w:val="num" w:pos="884"/>
              </w:tabs>
              <w:ind w:left="884" w:hanging="850"/>
              <w:rPr>
                <w:rFonts w:eastAsiaTheme="minorEastAsia" w:hAnsiTheme="minorEastAsia"/>
                <w:szCs w:val="21"/>
              </w:rPr>
            </w:pPr>
            <w:r w:rsidRPr="008B71E1">
              <w:rPr>
                <w:rFonts w:eastAsiaTheme="minorEastAsia" w:hAnsiTheme="minorEastAsia"/>
                <w:szCs w:val="21"/>
              </w:rPr>
              <w:t>年度预算之外的公司单笔超过</w:t>
            </w:r>
            <w:r w:rsidR="00EF00CD" w:rsidRPr="008B71E1">
              <w:rPr>
                <w:rFonts w:eastAsiaTheme="minorEastAsia" w:hint="eastAsia"/>
                <w:szCs w:val="21"/>
              </w:rPr>
              <w:t>60</w:t>
            </w:r>
            <w:r w:rsidRPr="00323C3C">
              <w:rPr>
                <w:rFonts w:eastAsiaTheme="minorEastAsia" w:hAnsiTheme="minorEastAsia"/>
                <w:szCs w:val="21"/>
              </w:rPr>
              <w:t>万元人民币，或者债务余额累计超过</w:t>
            </w:r>
            <w:r w:rsidR="00EF00CD" w:rsidRPr="008B71E1">
              <w:rPr>
                <w:rFonts w:eastAsiaTheme="minorEastAsia" w:hint="eastAsia"/>
                <w:szCs w:val="21"/>
              </w:rPr>
              <w:t>1</w:t>
            </w:r>
            <w:r w:rsidR="00EF00CD" w:rsidRPr="008B71E1">
              <w:rPr>
                <w:rFonts w:eastAsiaTheme="minorEastAsia"/>
                <w:szCs w:val="21"/>
              </w:rPr>
              <w:t>50</w:t>
            </w:r>
            <w:r w:rsidRPr="00323C3C">
              <w:rPr>
                <w:rFonts w:eastAsiaTheme="minorEastAsia" w:hAnsiTheme="minorEastAsia"/>
                <w:szCs w:val="21"/>
              </w:rPr>
              <w:t>万元人民币以后的所有</w:t>
            </w:r>
            <w:r w:rsidRPr="00323C3C">
              <w:rPr>
                <w:rFonts w:eastAsiaTheme="minorEastAsia" w:hAnsiTheme="minorEastAsia" w:hint="eastAsia"/>
                <w:szCs w:val="21"/>
              </w:rPr>
              <w:t>负债；</w:t>
            </w:r>
          </w:p>
          <w:p w:rsidR="002D0297" w:rsidRPr="00CE2B13" w:rsidRDefault="00590396" w:rsidP="002D0297">
            <w:pPr>
              <w:pStyle w:val="Body1"/>
              <w:numPr>
                <w:ilvl w:val="0"/>
                <w:numId w:val="14"/>
              </w:numPr>
              <w:tabs>
                <w:tab w:val="clear" w:pos="709"/>
                <w:tab w:val="num" w:pos="884"/>
              </w:tabs>
              <w:ind w:left="884" w:hanging="850"/>
              <w:rPr>
                <w:szCs w:val="21"/>
              </w:rPr>
            </w:pPr>
            <w:r w:rsidRPr="008B71E1">
              <w:rPr>
                <w:rFonts w:eastAsiaTheme="minorEastAsia"/>
                <w:szCs w:val="21"/>
              </w:rPr>
              <w:t>进行其他严重影响公司运营情况的事项</w:t>
            </w:r>
            <w:r w:rsidR="002D0297" w:rsidRPr="008B71E1">
              <w:rPr>
                <w:rFonts w:eastAsiaTheme="minorEastAsia" w:hAnsiTheme="minorEastAsia"/>
                <w:szCs w:val="21"/>
              </w:rPr>
              <w:t>。</w:t>
            </w:r>
          </w:p>
        </w:tc>
      </w:tr>
      <w:tr w:rsidR="00E85E52" w:rsidRPr="00CE2B13" w:rsidTr="00251BE6">
        <w:trPr>
          <w:gridAfter w:val="1"/>
          <w:wAfter w:w="6" w:type="dxa"/>
        </w:trPr>
        <w:tc>
          <w:tcPr>
            <w:tcW w:w="1526" w:type="dxa"/>
          </w:tcPr>
          <w:p w:rsidR="00E85E52" w:rsidRPr="00CE2B13" w:rsidRDefault="00E85E52">
            <w:pPr>
              <w:rPr>
                <w:rFonts w:ascii="Times New Roman" w:hAnsiTheme="minorEastAsia" w:cs="Times New Roman"/>
                <w:b/>
                <w:szCs w:val="21"/>
              </w:rPr>
            </w:pPr>
            <w:r w:rsidRPr="00CE2B13">
              <w:rPr>
                <w:rFonts w:ascii="Times New Roman" w:hAnsiTheme="minorEastAsia" w:cs="Times New Roman" w:hint="eastAsia"/>
                <w:b/>
                <w:szCs w:val="21"/>
              </w:rPr>
              <w:t>免责</w:t>
            </w:r>
          </w:p>
        </w:tc>
        <w:tc>
          <w:tcPr>
            <w:tcW w:w="6974" w:type="dxa"/>
          </w:tcPr>
          <w:p w:rsidR="00E85E52" w:rsidRPr="00CE2B13" w:rsidRDefault="00894383" w:rsidP="006A3238">
            <w:pPr>
              <w:pStyle w:val="Body1"/>
              <w:tabs>
                <w:tab w:val="left" w:pos="2552"/>
              </w:tabs>
              <w:rPr>
                <w:rFonts w:eastAsiaTheme="minorEastAsia" w:hAnsiTheme="minorEastAsia"/>
                <w:szCs w:val="21"/>
              </w:rPr>
            </w:pPr>
            <w:r w:rsidRPr="00CE2B13">
              <w:rPr>
                <w:rFonts w:eastAsiaTheme="minorEastAsia" w:hint="eastAsia"/>
                <w:szCs w:val="21"/>
              </w:rPr>
              <w:t>在法律允许的最大范围内规定免责条款，以使得投资人董事、员工、顾问、投资人本身及其合伙人免于承担责任或受到任何损失、索赔，并就此给予补偿。</w:t>
            </w:r>
          </w:p>
        </w:tc>
      </w:tr>
      <w:tr w:rsidR="00700991" w:rsidRPr="00CE2B13" w:rsidTr="00251BE6">
        <w:trPr>
          <w:gridAfter w:val="1"/>
          <w:wAfter w:w="6" w:type="dxa"/>
        </w:trPr>
        <w:tc>
          <w:tcPr>
            <w:tcW w:w="1526" w:type="dxa"/>
          </w:tcPr>
          <w:p w:rsidR="00700991" w:rsidRPr="00CE2B13" w:rsidRDefault="00700991">
            <w:pPr>
              <w:rPr>
                <w:rFonts w:ascii="Times New Roman" w:hAnsi="Times New Roman" w:cs="Times New Roman"/>
                <w:b/>
                <w:szCs w:val="21"/>
              </w:rPr>
            </w:pPr>
            <w:r w:rsidRPr="00CE2B13">
              <w:rPr>
                <w:rFonts w:ascii="Times New Roman" w:hAnsiTheme="minorEastAsia" w:cs="Times New Roman"/>
                <w:b/>
                <w:szCs w:val="21"/>
              </w:rPr>
              <w:lastRenderedPageBreak/>
              <w:t>陈述与保证</w:t>
            </w:r>
          </w:p>
        </w:tc>
        <w:tc>
          <w:tcPr>
            <w:tcW w:w="6974" w:type="dxa"/>
          </w:tcPr>
          <w:p w:rsidR="00700991" w:rsidRPr="00CE2B13" w:rsidRDefault="00C31CB8" w:rsidP="0070280F">
            <w:pPr>
              <w:rPr>
                <w:color w:val="000000" w:themeColor="text1"/>
                <w:szCs w:val="21"/>
              </w:rPr>
            </w:pPr>
            <w:r w:rsidRPr="00CE2B13">
              <w:rPr>
                <w:rFonts w:ascii="Times New Roman" w:hAnsiTheme="minorEastAsia" w:cs="Times New Roman" w:hint="eastAsia"/>
                <w:color w:val="000000" w:themeColor="text1"/>
                <w:szCs w:val="21"/>
              </w:rPr>
              <w:t>创始股东</w:t>
            </w:r>
            <w:r w:rsidRPr="00CE2B13">
              <w:rPr>
                <w:rFonts w:ascii="Times New Roman" w:hAnsiTheme="minorEastAsia" w:cs="Times New Roman"/>
                <w:color w:val="000000" w:themeColor="text1"/>
                <w:szCs w:val="21"/>
              </w:rPr>
              <w:t>及</w:t>
            </w:r>
            <w:r w:rsidR="00700991" w:rsidRPr="00CE2B13">
              <w:rPr>
                <w:rFonts w:ascii="Times New Roman" w:hAnsiTheme="minorEastAsia" w:cs="Times New Roman"/>
                <w:color w:val="000000" w:themeColor="text1"/>
                <w:szCs w:val="21"/>
              </w:rPr>
              <w:t>公司</w:t>
            </w:r>
            <w:r w:rsidR="0008292F">
              <w:rPr>
                <w:rFonts w:ascii="Times New Roman" w:hAnsiTheme="minorEastAsia" w:cs="Times New Roman" w:hint="eastAsia"/>
                <w:color w:val="000000" w:themeColor="text1"/>
                <w:szCs w:val="21"/>
              </w:rPr>
              <w:t>做</w:t>
            </w:r>
            <w:r w:rsidR="00AB1814" w:rsidRPr="00CE2B13">
              <w:rPr>
                <w:rFonts w:ascii="Times New Roman" w:hAnsiTheme="minorEastAsia" w:cs="Times New Roman" w:hint="eastAsia"/>
                <w:color w:val="000000" w:themeColor="text1"/>
                <w:szCs w:val="21"/>
              </w:rPr>
              <w:t>出</w:t>
            </w:r>
            <w:r w:rsidR="00AB1814" w:rsidRPr="00CE2B13">
              <w:rPr>
                <w:rFonts w:ascii="Times New Roman" w:hAnsiTheme="minorEastAsia" w:cs="Times New Roman"/>
                <w:color w:val="000000" w:themeColor="text1"/>
                <w:szCs w:val="21"/>
              </w:rPr>
              <w:t>陈述和保证，包括但不限于</w:t>
            </w:r>
            <w:r w:rsidR="00700991" w:rsidRPr="00CE2B13">
              <w:rPr>
                <w:rFonts w:ascii="Times New Roman" w:hAnsiTheme="minorEastAsia" w:cs="Times New Roman"/>
                <w:color w:val="000000" w:themeColor="text1"/>
                <w:szCs w:val="21"/>
              </w:rPr>
              <w:t>如下方面：</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 </w:t>
            </w:r>
            <w:r w:rsidR="00700991" w:rsidRPr="00CE2B13">
              <w:rPr>
                <w:rFonts w:ascii="Times New Roman" w:hAnsiTheme="minorEastAsia" w:cs="Times New Roman"/>
                <w:color w:val="000000" w:themeColor="text1"/>
                <w:szCs w:val="21"/>
              </w:rPr>
              <w:t>公司有效成立及合法的组织架构；</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2) </w:t>
            </w:r>
            <w:r w:rsidR="00700991" w:rsidRPr="00CE2B13">
              <w:rPr>
                <w:rFonts w:ascii="Times New Roman" w:hAnsiTheme="minorEastAsia" w:cs="Times New Roman"/>
                <w:color w:val="000000" w:themeColor="text1"/>
                <w:szCs w:val="21"/>
              </w:rPr>
              <w:t>股权结构；</w:t>
            </w:r>
            <w:r w:rsidR="00A73CC9" w:rsidRPr="00CE2B13">
              <w:rPr>
                <w:rFonts w:ascii="Times New Roman" w:hAnsi="Times New Roman" w:cs="Times New Roman"/>
                <w:color w:val="000000" w:themeColor="text1"/>
                <w:szCs w:val="21"/>
              </w:rPr>
              <w:t>(</w:t>
            </w:r>
            <w:r w:rsidR="00700991" w:rsidRPr="00CE2B13">
              <w:rPr>
                <w:rFonts w:ascii="Times New Roman" w:hAnsi="Times New Roman" w:cs="Times New Roman"/>
                <w:color w:val="000000" w:themeColor="text1"/>
                <w:szCs w:val="21"/>
              </w:rPr>
              <w:t xml:space="preserve">3) </w:t>
            </w:r>
            <w:r w:rsidR="00700991" w:rsidRPr="00CE2B13">
              <w:rPr>
                <w:rFonts w:ascii="Times New Roman" w:hAnsiTheme="minorEastAsia" w:cs="Times New Roman"/>
                <w:color w:val="000000" w:themeColor="text1"/>
                <w:szCs w:val="21"/>
              </w:rPr>
              <w:t>获得相关方的授权；</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4) </w:t>
            </w:r>
            <w:r w:rsidR="00700991" w:rsidRPr="00CE2B13">
              <w:rPr>
                <w:rFonts w:ascii="Times New Roman" w:hAnsiTheme="minorEastAsia" w:cs="Times New Roman"/>
                <w:color w:val="000000" w:themeColor="text1"/>
                <w:szCs w:val="21"/>
              </w:rPr>
              <w:t>有效的股票发行；</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5) </w:t>
            </w:r>
            <w:r w:rsidR="00700991" w:rsidRPr="00CE2B13">
              <w:rPr>
                <w:rFonts w:ascii="Times New Roman" w:hAnsiTheme="minorEastAsia" w:cs="Times New Roman"/>
                <w:color w:val="000000" w:themeColor="text1"/>
                <w:szCs w:val="21"/>
              </w:rPr>
              <w:t>获得所有必须的政府批准和许可；</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6) </w:t>
            </w:r>
            <w:r w:rsidR="00700991" w:rsidRPr="00CE2B13">
              <w:rPr>
                <w:rFonts w:ascii="Times New Roman" w:hAnsiTheme="minorEastAsia" w:cs="Times New Roman"/>
                <w:color w:val="000000" w:themeColor="text1"/>
                <w:szCs w:val="21"/>
              </w:rPr>
              <w:t>没有不利的诉讼；</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7) </w:t>
            </w:r>
            <w:r w:rsidR="00700991" w:rsidRPr="00CE2B13">
              <w:rPr>
                <w:rFonts w:ascii="Times New Roman" w:hAnsiTheme="minorEastAsia" w:cs="Times New Roman"/>
                <w:color w:val="000000" w:themeColor="text1"/>
                <w:szCs w:val="21"/>
              </w:rPr>
              <w:t>拥有所有的知识产权；</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8) </w:t>
            </w:r>
            <w:r w:rsidR="00700991" w:rsidRPr="00CE2B13">
              <w:rPr>
                <w:rFonts w:ascii="Times New Roman" w:hAnsiTheme="minorEastAsia" w:cs="Times New Roman"/>
                <w:color w:val="000000" w:themeColor="text1"/>
                <w:szCs w:val="21"/>
              </w:rPr>
              <w:t>与关键员工间签署了有效的劳动合同、保密协议</w:t>
            </w:r>
            <w:r w:rsidR="0042789E" w:rsidRPr="00CE2B13">
              <w:rPr>
                <w:rFonts w:ascii="Times New Roman" w:hAnsiTheme="minorEastAsia" w:cs="Times New Roman" w:hint="eastAsia"/>
                <w:color w:val="000000" w:themeColor="text1"/>
                <w:szCs w:val="21"/>
              </w:rPr>
              <w:t>、</w:t>
            </w:r>
            <w:r w:rsidR="00FD3436" w:rsidRPr="00CE2B13">
              <w:rPr>
                <w:rFonts w:ascii="Times New Roman" w:hAnsiTheme="minorEastAsia" w:cs="Times New Roman" w:hint="eastAsia"/>
                <w:color w:val="000000" w:themeColor="text1"/>
                <w:szCs w:val="21"/>
              </w:rPr>
              <w:t>专有权协议、非竞争协议</w:t>
            </w:r>
            <w:r w:rsidR="00700991" w:rsidRPr="00CE2B13">
              <w:rPr>
                <w:rFonts w:ascii="Times New Roman" w:hAnsiTheme="minorEastAsia" w:cs="Times New Roman"/>
                <w:color w:val="000000" w:themeColor="text1"/>
                <w:szCs w:val="21"/>
              </w:rPr>
              <w:t>等；</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9) </w:t>
            </w:r>
            <w:r w:rsidR="00700991" w:rsidRPr="00CE2B13">
              <w:rPr>
                <w:rFonts w:ascii="Times New Roman" w:hAnsiTheme="minorEastAsia" w:cs="Times New Roman"/>
                <w:color w:val="000000" w:themeColor="text1"/>
                <w:szCs w:val="21"/>
              </w:rPr>
              <w:t>保证信息披露的真实、准确、完整；</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10</w:t>
            </w:r>
            <w:r w:rsidR="00700991" w:rsidRPr="00CE2B13">
              <w:rPr>
                <w:rFonts w:ascii="Times New Roman" w:hAnsiTheme="minorEastAsia" w:cs="Times New Roman"/>
                <w:color w:val="000000" w:themeColor="text1"/>
                <w:szCs w:val="21"/>
              </w:rPr>
              <w:t>）商业计划书准确；</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11) </w:t>
            </w:r>
            <w:r w:rsidR="00700991" w:rsidRPr="00CE2B13">
              <w:rPr>
                <w:rFonts w:ascii="Times New Roman" w:hAnsiTheme="minorEastAsia" w:cs="Times New Roman"/>
                <w:color w:val="000000" w:themeColor="text1"/>
                <w:szCs w:val="21"/>
              </w:rPr>
              <w:t>全部资产拥有完整所有权；</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12) </w:t>
            </w:r>
            <w:r w:rsidR="00700991" w:rsidRPr="00CE2B13">
              <w:rPr>
                <w:rFonts w:ascii="Times New Roman" w:hAnsiTheme="minorEastAsia" w:cs="Times New Roman"/>
                <w:color w:val="000000" w:themeColor="text1"/>
                <w:szCs w:val="21"/>
              </w:rPr>
              <w:t>税务记录和公司历史记录完整；</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13) </w:t>
            </w:r>
            <w:r w:rsidR="00700991" w:rsidRPr="00CE2B13">
              <w:rPr>
                <w:rFonts w:ascii="Times New Roman" w:hAnsiTheme="minorEastAsia" w:cs="Times New Roman"/>
                <w:color w:val="000000" w:themeColor="text1"/>
                <w:szCs w:val="21"/>
              </w:rPr>
              <w:t>详实的财务报表；</w:t>
            </w:r>
            <w:r w:rsidR="00A73CC9" w:rsidRPr="00CE2B13">
              <w:rPr>
                <w:rFonts w:ascii="Times New Roman" w:hAnsiTheme="minorEastAsia" w:cs="Times New Roman"/>
                <w:color w:val="000000" w:themeColor="text1"/>
                <w:szCs w:val="21"/>
              </w:rPr>
              <w:t>(</w:t>
            </w:r>
            <w:r w:rsidR="00700991" w:rsidRPr="00CE2B13">
              <w:rPr>
                <w:rFonts w:ascii="Times New Roman" w:hAnsi="Times New Roman" w:cs="Times New Roman"/>
                <w:color w:val="000000" w:themeColor="text1"/>
                <w:szCs w:val="21"/>
              </w:rPr>
              <w:t xml:space="preserve">14) </w:t>
            </w:r>
            <w:r w:rsidR="00700991" w:rsidRPr="00CE2B13">
              <w:rPr>
                <w:rFonts w:ascii="Times New Roman" w:hAnsiTheme="minorEastAsia" w:cs="Times New Roman"/>
                <w:color w:val="000000" w:themeColor="text1"/>
                <w:szCs w:val="21"/>
              </w:rPr>
              <w:t>没有不利的事项、重大合同等</w:t>
            </w:r>
            <w:r w:rsidR="000070EB" w:rsidRPr="00CE2B13">
              <w:rPr>
                <w:rFonts w:ascii="Times New Roman" w:hAnsiTheme="minorEastAsia" w:cs="Times New Roman" w:hint="eastAsia"/>
                <w:color w:val="000000" w:themeColor="text1"/>
                <w:szCs w:val="21"/>
              </w:rPr>
              <w:t>及其他惯常的陈述与保证</w:t>
            </w:r>
            <w:r w:rsidR="00700991" w:rsidRPr="00CE2B13">
              <w:rPr>
                <w:rFonts w:ascii="Times New Roman" w:hAnsiTheme="minorEastAsia" w:cs="Times New Roman"/>
                <w:color w:val="000000" w:themeColor="text1"/>
                <w:szCs w:val="21"/>
              </w:rPr>
              <w:t>。</w:t>
            </w:r>
          </w:p>
        </w:tc>
      </w:tr>
      <w:tr w:rsidR="00AB7A97" w:rsidRPr="00CE2B13" w:rsidTr="00251BE6">
        <w:trPr>
          <w:gridAfter w:val="1"/>
          <w:wAfter w:w="6" w:type="dxa"/>
        </w:trPr>
        <w:tc>
          <w:tcPr>
            <w:tcW w:w="1526" w:type="dxa"/>
          </w:tcPr>
          <w:p w:rsidR="00AB7A97" w:rsidRPr="00CE2B13" w:rsidRDefault="00AB7A97" w:rsidP="00AB7A97">
            <w:pPr>
              <w:rPr>
                <w:rFonts w:ascii="Times New Roman" w:hAnsi="Times New Roman" w:cs="Times New Roman"/>
                <w:b/>
                <w:szCs w:val="21"/>
              </w:rPr>
            </w:pPr>
            <w:r w:rsidRPr="00CE2B13">
              <w:rPr>
                <w:rFonts w:ascii="Times New Roman" w:hAnsi="Times New Roman" w:cs="Times New Roman" w:hint="eastAsia"/>
                <w:b/>
                <w:szCs w:val="21"/>
              </w:rPr>
              <w:t>非竞争</w:t>
            </w:r>
            <w:r w:rsidR="004B61E9" w:rsidRPr="00CE2B13">
              <w:rPr>
                <w:rFonts w:ascii="Times New Roman" w:hAnsi="Times New Roman" w:cs="Times New Roman" w:hint="eastAsia"/>
                <w:b/>
                <w:szCs w:val="21"/>
              </w:rPr>
              <w:t>承诺</w:t>
            </w:r>
          </w:p>
        </w:tc>
        <w:tc>
          <w:tcPr>
            <w:tcW w:w="6974" w:type="dxa"/>
          </w:tcPr>
          <w:p w:rsidR="00AB7A97" w:rsidRPr="00CE2B13" w:rsidRDefault="004B61E9" w:rsidP="0033212F">
            <w:pPr>
              <w:rPr>
                <w:rFonts w:ascii="Times New Roman" w:hAnsi="Times New Roman" w:cs="Times New Roman"/>
                <w:b/>
                <w:color w:val="000000" w:themeColor="text1"/>
                <w:szCs w:val="21"/>
              </w:rPr>
            </w:pPr>
            <w:r w:rsidRPr="00CE2B13">
              <w:rPr>
                <w:rFonts w:ascii="Times New Roman" w:hAnsi="Times New Roman" w:cs="Times New Roman" w:hint="eastAsia"/>
                <w:color w:val="000000" w:themeColor="text1"/>
                <w:szCs w:val="21"/>
              </w:rPr>
              <w:t>每位创始人及关键员工在</w:t>
            </w:r>
            <w:r w:rsidR="0033212F" w:rsidRPr="00CE2B13">
              <w:rPr>
                <w:rFonts w:ascii="Times New Roman" w:hAnsi="Times New Roman" w:cs="Times New Roman" w:hint="eastAsia"/>
                <w:color w:val="000000" w:themeColor="text1"/>
                <w:szCs w:val="21"/>
              </w:rPr>
              <w:t>任职期</w:t>
            </w:r>
            <w:r w:rsidR="00CF4A4A" w:rsidRPr="00CE2B13">
              <w:rPr>
                <w:rFonts w:ascii="Times New Roman" w:hAnsi="Times New Roman" w:cs="Times New Roman" w:hint="eastAsia"/>
                <w:color w:val="000000" w:themeColor="text1"/>
                <w:szCs w:val="21"/>
              </w:rPr>
              <w:t>间</w:t>
            </w:r>
            <w:r w:rsidR="0010255C">
              <w:rPr>
                <w:rFonts w:ascii="Times New Roman" w:hAnsi="Times New Roman" w:cs="Times New Roman" w:hint="eastAsia"/>
                <w:color w:val="000000" w:themeColor="text1"/>
                <w:szCs w:val="21"/>
              </w:rPr>
              <w:t>、</w:t>
            </w:r>
            <w:r w:rsidR="00CE2B13" w:rsidRPr="00CE2B13">
              <w:rPr>
                <w:rFonts w:ascii="Times New Roman" w:hAnsi="Times New Roman" w:cs="Times New Roman" w:hint="eastAsia"/>
                <w:color w:val="000000" w:themeColor="text1"/>
                <w:szCs w:val="21"/>
              </w:rPr>
              <w:t>持有任何公司权益</w:t>
            </w:r>
            <w:r w:rsidR="00E54959">
              <w:rPr>
                <w:rFonts w:ascii="Times New Roman" w:hAnsi="Times New Roman" w:cs="Times New Roman" w:hint="eastAsia"/>
                <w:color w:val="000000" w:themeColor="text1"/>
                <w:szCs w:val="21"/>
              </w:rPr>
              <w:t>期间</w:t>
            </w:r>
            <w:r w:rsidR="001775DB">
              <w:rPr>
                <w:rFonts w:ascii="Times New Roman" w:hAnsi="Times New Roman" w:cs="Times New Roman" w:hint="eastAsia"/>
                <w:color w:val="000000" w:themeColor="text1"/>
                <w:szCs w:val="21"/>
              </w:rPr>
              <w:t>、</w:t>
            </w:r>
            <w:r w:rsidRPr="00CE2B13">
              <w:rPr>
                <w:rFonts w:ascii="Times New Roman" w:hAnsi="Times New Roman" w:cs="Times New Roman" w:hint="eastAsia"/>
                <w:color w:val="000000" w:themeColor="text1"/>
                <w:szCs w:val="21"/>
              </w:rPr>
              <w:t>离职</w:t>
            </w:r>
            <w:r w:rsidR="000C3793">
              <w:rPr>
                <w:rFonts w:ascii="Times New Roman" w:hAnsi="Times New Roman" w:cs="Times New Roman" w:hint="eastAsia"/>
                <w:color w:val="000000" w:themeColor="text1"/>
                <w:szCs w:val="21"/>
              </w:rPr>
              <w:t>或</w:t>
            </w:r>
            <w:r w:rsidR="001775DB">
              <w:rPr>
                <w:rFonts w:ascii="Times New Roman" w:hAnsi="Times New Roman" w:cs="Times New Roman"/>
                <w:color w:val="000000" w:themeColor="text1"/>
                <w:szCs w:val="21"/>
              </w:rPr>
              <w:t>不再持有权益</w:t>
            </w:r>
            <w:r w:rsidRPr="00CE2B13">
              <w:rPr>
                <w:rFonts w:ascii="Times New Roman" w:hAnsi="Times New Roman" w:cs="Times New Roman" w:hint="eastAsia"/>
                <w:color w:val="000000" w:themeColor="text1"/>
                <w:szCs w:val="21"/>
              </w:rPr>
              <w:t>后</w:t>
            </w:r>
            <w:r w:rsidRPr="00CE2B13">
              <w:rPr>
                <w:rFonts w:ascii="Times New Roman" w:hAnsi="Times New Roman" w:cs="Times New Roman"/>
                <w:color w:val="000000" w:themeColor="text1"/>
                <w:szCs w:val="21"/>
              </w:rPr>
              <w:t>1</w:t>
            </w:r>
            <w:r w:rsidRPr="00CE2B13">
              <w:rPr>
                <w:rFonts w:ascii="Times New Roman" w:hAnsi="Times New Roman" w:cs="Times New Roman" w:hint="eastAsia"/>
                <w:color w:val="000000" w:themeColor="text1"/>
                <w:szCs w:val="21"/>
              </w:rPr>
              <w:t>年内不得进行与公司相竞争的业务或拉拢公司员工、客户。</w:t>
            </w:r>
          </w:p>
        </w:tc>
      </w:tr>
      <w:tr w:rsidR="00FC0B6A" w:rsidRPr="00CE2B13" w:rsidTr="00251BE6">
        <w:trPr>
          <w:gridAfter w:val="1"/>
          <w:wAfter w:w="6" w:type="dxa"/>
        </w:trPr>
        <w:tc>
          <w:tcPr>
            <w:tcW w:w="1526" w:type="dxa"/>
          </w:tcPr>
          <w:p w:rsidR="00FC0B6A" w:rsidRPr="00CE2B13" w:rsidRDefault="001775DB" w:rsidP="00FC0B6A">
            <w:pPr>
              <w:rPr>
                <w:rFonts w:ascii="Times New Roman" w:hAnsi="Times New Roman" w:cs="Times New Roman"/>
                <w:b/>
                <w:szCs w:val="21"/>
              </w:rPr>
            </w:pPr>
            <w:r w:rsidRPr="00F342CD">
              <w:rPr>
                <w:rFonts w:ascii="Times New Roman" w:hAnsi="Times New Roman" w:cs="Times New Roman" w:hint="eastAsia"/>
                <w:b/>
                <w:szCs w:val="21"/>
              </w:rPr>
              <w:t>现有</w:t>
            </w:r>
            <w:r w:rsidR="00FC0B6A" w:rsidRPr="00F342CD">
              <w:rPr>
                <w:rFonts w:ascii="Times New Roman" w:hAnsi="Times New Roman" w:cs="Times New Roman" w:hint="eastAsia"/>
                <w:b/>
                <w:szCs w:val="21"/>
              </w:rPr>
              <w:t>优惠条款</w:t>
            </w:r>
          </w:p>
        </w:tc>
        <w:tc>
          <w:tcPr>
            <w:tcW w:w="6974" w:type="dxa"/>
          </w:tcPr>
          <w:p w:rsidR="00FC0B6A" w:rsidRPr="00CE2B13" w:rsidRDefault="00CE2B13" w:rsidP="001775DB">
            <w:pPr>
              <w:pStyle w:val="Body1"/>
              <w:tabs>
                <w:tab w:val="left" w:pos="709"/>
              </w:tabs>
              <w:rPr>
                <w:rFonts w:eastAsiaTheme="minorEastAsia"/>
                <w:szCs w:val="21"/>
              </w:rPr>
            </w:pPr>
            <w:r w:rsidRPr="00CE2B13">
              <w:rPr>
                <w:rFonts w:eastAsiaTheme="minorEastAsia" w:hint="eastAsia"/>
                <w:szCs w:val="21"/>
              </w:rPr>
              <w:t>若</w:t>
            </w:r>
            <w:r w:rsidR="00FC0B6A" w:rsidRPr="00CE2B13">
              <w:rPr>
                <w:rFonts w:eastAsiaTheme="minorEastAsia" w:hint="eastAsia"/>
                <w:szCs w:val="21"/>
              </w:rPr>
              <w:t>公司</w:t>
            </w:r>
            <w:r w:rsidR="007E249C" w:rsidRPr="0008076D">
              <w:rPr>
                <w:rFonts w:asciiTheme="minorHAnsi" w:eastAsiaTheme="minorEastAsia" w:hAnsiTheme="minorHAnsi" w:cstheme="minorBidi" w:hint="eastAsia"/>
                <w:color w:val="auto"/>
                <w:szCs w:val="21"/>
              </w:rPr>
              <w:t>现有</w:t>
            </w:r>
            <w:r w:rsidR="00FC0B6A" w:rsidRPr="00CE2B13">
              <w:rPr>
                <w:rFonts w:eastAsiaTheme="minorEastAsia" w:hint="eastAsia"/>
                <w:szCs w:val="21"/>
              </w:rPr>
              <w:t>任何股东或投资者享有某些权利或更为优惠的条款，则该等权利和条款自动为投资人所享有。</w:t>
            </w:r>
          </w:p>
        </w:tc>
      </w:tr>
      <w:tr w:rsidR="001775DB" w:rsidRPr="006720A1" w:rsidTr="001775DB">
        <w:tc>
          <w:tcPr>
            <w:tcW w:w="1526" w:type="dxa"/>
          </w:tcPr>
          <w:p w:rsidR="001775DB" w:rsidRPr="006720A1" w:rsidRDefault="001775DB" w:rsidP="00231791">
            <w:pPr>
              <w:rPr>
                <w:rFonts w:ascii="Times New Roman" w:hAnsi="Times New Roman" w:cs="Times New Roman"/>
                <w:b/>
                <w:szCs w:val="21"/>
              </w:rPr>
            </w:pPr>
            <w:r w:rsidRPr="00A2753E">
              <w:rPr>
                <w:rFonts w:ascii="Times New Roman" w:hAnsi="Times New Roman" w:cs="Times New Roman"/>
                <w:b/>
                <w:szCs w:val="21"/>
              </w:rPr>
              <w:t>尽职调查</w:t>
            </w:r>
          </w:p>
        </w:tc>
        <w:tc>
          <w:tcPr>
            <w:tcW w:w="6980" w:type="dxa"/>
            <w:gridSpan w:val="2"/>
          </w:tcPr>
          <w:p w:rsidR="001775DB" w:rsidRPr="00B5649A" w:rsidRDefault="001775DB" w:rsidP="00231791">
            <w:pPr>
              <w:pStyle w:val="Body1"/>
              <w:tabs>
                <w:tab w:val="left" w:pos="709"/>
              </w:tabs>
              <w:rPr>
                <w:rFonts w:eastAsiaTheme="minorEastAsia"/>
                <w:szCs w:val="21"/>
              </w:rPr>
            </w:pPr>
            <w:r w:rsidRPr="00A2753E">
              <w:rPr>
                <w:rFonts w:eastAsiaTheme="minorEastAsia" w:hint="eastAsia"/>
                <w:szCs w:val="21"/>
              </w:rPr>
              <w:t>公司和原股东应尽最大努力协助投资人进行法律、财务和商业的</w:t>
            </w:r>
            <w:r>
              <w:rPr>
                <w:rFonts w:eastAsiaTheme="minorEastAsia" w:hint="eastAsia"/>
                <w:szCs w:val="21"/>
              </w:rPr>
              <w:t>详细</w:t>
            </w:r>
            <w:r w:rsidRPr="00A2753E">
              <w:rPr>
                <w:rFonts w:eastAsiaTheme="minorEastAsia" w:hint="eastAsia"/>
                <w:szCs w:val="21"/>
              </w:rPr>
              <w:t>尽职调查以评估本次投资，并且将完全按实际情况和投资人的合理要求披露</w:t>
            </w:r>
            <w:r>
              <w:rPr>
                <w:rFonts w:eastAsiaTheme="minorEastAsia" w:hint="eastAsia"/>
                <w:szCs w:val="21"/>
              </w:rPr>
              <w:t>所有</w:t>
            </w:r>
            <w:r w:rsidRPr="00A2753E">
              <w:rPr>
                <w:rFonts w:eastAsiaTheme="minorEastAsia" w:hint="eastAsia"/>
                <w:szCs w:val="21"/>
              </w:rPr>
              <w:t>相关信息，以使尽职调查能得以合理和恰当地完成。</w:t>
            </w:r>
          </w:p>
        </w:tc>
      </w:tr>
      <w:tr w:rsidR="00B37FC3" w:rsidRPr="00CE2B13" w:rsidTr="00BC74CC">
        <w:trPr>
          <w:gridAfter w:val="1"/>
          <w:wAfter w:w="6" w:type="dxa"/>
        </w:trPr>
        <w:tc>
          <w:tcPr>
            <w:tcW w:w="1526" w:type="dxa"/>
          </w:tcPr>
          <w:p w:rsidR="00B37FC3" w:rsidRPr="00CE2B13" w:rsidRDefault="00700991">
            <w:pPr>
              <w:rPr>
                <w:rFonts w:ascii="Times New Roman" w:hAnsi="Times New Roman" w:cs="Times New Roman"/>
                <w:b/>
                <w:szCs w:val="21"/>
              </w:rPr>
            </w:pPr>
            <w:r w:rsidRPr="00CE2B13">
              <w:rPr>
                <w:rFonts w:ascii="Times New Roman" w:hAnsiTheme="minorEastAsia" w:cs="Times New Roman"/>
                <w:b/>
                <w:szCs w:val="21"/>
              </w:rPr>
              <w:t>排他性条款</w:t>
            </w:r>
          </w:p>
        </w:tc>
        <w:tc>
          <w:tcPr>
            <w:tcW w:w="6974" w:type="dxa"/>
          </w:tcPr>
          <w:p w:rsidR="00B37FC3" w:rsidRPr="00CE2B13" w:rsidRDefault="0070280F" w:rsidP="00530514">
            <w:pPr>
              <w:pStyle w:val="Body1"/>
              <w:tabs>
                <w:tab w:val="left" w:pos="2552"/>
              </w:tabs>
              <w:rPr>
                <w:szCs w:val="21"/>
              </w:rPr>
            </w:pPr>
            <w:r w:rsidRPr="00CE2B13">
              <w:rPr>
                <w:rFonts w:eastAsiaTheme="minorEastAsia" w:hint="eastAsia"/>
                <w:szCs w:val="21"/>
              </w:rPr>
              <w:t>在本意向书签署后</w:t>
            </w:r>
            <w:bookmarkStart w:id="0" w:name="_GoBack"/>
            <w:bookmarkEnd w:id="0"/>
            <w:r w:rsidR="007E249C" w:rsidRPr="0008076D">
              <w:rPr>
                <w:rFonts w:asciiTheme="minorHAnsi" w:eastAsiaTheme="minorEastAsia" w:hAnsiTheme="minorHAnsi" w:cstheme="minorBidi"/>
                <w:color w:val="auto"/>
                <w:szCs w:val="21"/>
              </w:rPr>
              <w:t>25</w:t>
            </w:r>
            <w:r w:rsidR="007E249C" w:rsidRPr="0008076D">
              <w:rPr>
                <w:rFonts w:asciiTheme="minorHAnsi" w:eastAsiaTheme="minorEastAsia" w:hAnsiTheme="minorHAnsi" w:cstheme="minorBidi" w:hint="eastAsia"/>
                <w:color w:val="auto"/>
                <w:szCs w:val="21"/>
              </w:rPr>
              <w:t>日内</w:t>
            </w:r>
            <w:r w:rsidRPr="00CE2B13">
              <w:rPr>
                <w:rFonts w:eastAsiaTheme="minorEastAsia" w:hint="eastAsia"/>
                <w:szCs w:val="21"/>
              </w:rPr>
              <w:t>，未经投资人同意，公司、股东、员工以及其他相关方不发起、寻求、磋商、谈判或以其他形式与任何投资人以外的第三方进行与公司股权</w:t>
            </w:r>
            <w:r w:rsidRPr="00CE2B13">
              <w:rPr>
                <w:rFonts w:eastAsiaTheme="minorEastAsia"/>
                <w:szCs w:val="21"/>
              </w:rPr>
              <w:t>/</w:t>
            </w:r>
            <w:r w:rsidRPr="00CE2B13">
              <w:rPr>
                <w:rFonts w:eastAsiaTheme="minorEastAsia" w:hint="eastAsia"/>
                <w:szCs w:val="21"/>
              </w:rPr>
              <w:t>债权融资、股权</w:t>
            </w:r>
            <w:r w:rsidRPr="00CE2B13">
              <w:rPr>
                <w:rFonts w:eastAsiaTheme="minorEastAsia"/>
                <w:szCs w:val="21"/>
              </w:rPr>
              <w:t>/</w:t>
            </w:r>
            <w:r w:rsidRPr="00CE2B13">
              <w:rPr>
                <w:rFonts w:eastAsiaTheme="minorEastAsia" w:hint="eastAsia"/>
                <w:szCs w:val="21"/>
              </w:rPr>
              <w:t>资产转让</w:t>
            </w:r>
            <w:r w:rsidR="001775DB">
              <w:rPr>
                <w:rFonts w:eastAsiaTheme="minorEastAsia" w:hint="eastAsia"/>
                <w:szCs w:val="21"/>
              </w:rPr>
              <w:t>、</w:t>
            </w:r>
            <w:r w:rsidR="001775DB">
              <w:rPr>
                <w:rFonts w:eastAsiaTheme="minorEastAsia"/>
                <w:szCs w:val="21"/>
              </w:rPr>
              <w:t>业务整合</w:t>
            </w:r>
            <w:r w:rsidRPr="00CE2B13">
              <w:rPr>
                <w:rFonts w:eastAsiaTheme="minorEastAsia" w:hint="eastAsia"/>
                <w:szCs w:val="21"/>
              </w:rPr>
              <w:t>等活动</w:t>
            </w:r>
            <w:r w:rsidR="001775DB">
              <w:rPr>
                <w:rFonts w:eastAsiaTheme="minorEastAsia" w:hint="eastAsia"/>
                <w:szCs w:val="21"/>
              </w:rPr>
              <w:t>，如</w:t>
            </w:r>
            <w:r w:rsidR="001775DB" w:rsidRPr="00A2753E">
              <w:rPr>
                <w:rFonts w:eastAsiaTheme="minorEastAsia" w:hint="eastAsia"/>
                <w:szCs w:val="21"/>
              </w:rPr>
              <w:t>收到的任何第三方与</w:t>
            </w:r>
            <w:r w:rsidR="001775DB">
              <w:rPr>
                <w:rFonts w:eastAsiaTheme="minorEastAsia" w:hint="eastAsia"/>
                <w:szCs w:val="21"/>
              </w:rPr>
              <w:t>上述</w:t>
            </w:r>
            <w:r w:rsidR="001775DB" w:rsidRPr="00A2753E">
              <w:rPr>
                <w:rFonts w:eastAsiaTheme="minorEastAsia" w:hint="eastAsia"/>
                <w:szCs w:val="21"/>
              </w:rPr>
              <w:t>交易有关的询问或提议</w:t>
            </w:r>
            <w:r w:rsidR="001775DB">
              <w:rPr>
                <w:rFonts w:eastAsiaTheme="minorEastAsia" w:hint="eastAsia"/>
                <w:szCs w:val="21"/>
              </w:rPr>
              <w:t>，应</w:t>
            </w:r>
            <w:r w:rsidR="001775DB" w:rsidRPr="00A2753E">
              <w:rPr>
                <w:rFonts w:eastAsiaTheme="minorEastAsia" w:hint="eastAsia"/>
                <w:szCs w:val="21"/>
              </w:rPr>
              <w:t>向投资人征求意见，包括该等提议的条款以及询问人或要约人的身份。</w:t>
            </w:r>
          </w:p>
        </w:tc>
      </w:tr>
      <w:tr w:rsidR="005E1B94" w:rsidRPr="00CE2B13" w:rsidTr="00BC74CC">
        <w:trPr>
          <w:gridAfter w:val="1"/>
          <w:wAfter w:w="6" w:type="dxa"/>
        </w:trPr>
        <w:tc>
          <w:tcPr>
            <w:tcW w:w="1526" w:type="dxa"/>
          </w:tcPr>
          <w:p w:rsidR="005E1B94" w:rsidRPr="00CE2B13" w:rsidRDefault="005E1B94" w:rsidP="002D0297">
            <w:pPr>
              <w:rPr>
                <w:rFonts w:ascii="Times New Roman" w:hAnsi="Times New Roman" w:cs="Times New Roman"/>
                <w:b/>
                <w:szCs w:val="21"/>
              </w:rPr>
            </w:pPr>
            <w:r w:rsidRPr="00CE2B13">
              <w:rPr>
                <w:rFonts w:ascii="Times New Roman" w:hAnsiTheme="minorEastAsia" w:cs="Times New Roman"/>
                <w:b/>
                <w:szCs w:val="21"/>
              </w:rPr>
              <w:t>交易费用</w:t>
            </w:r>
          </w:p>
        </w:tc>
        <w:tc>
          <w:tcPr>
            <w:tcW w:w="6974" w:type="dxa"/>
          </w:tcPr>
          <w:p w:rsidR="005E1B94" w:rsidRPr="00CE2B13" w:rsidRDefault="001775DB" w:rsidP="00A90E49">
            <w:pPr>
              <w:rPr>
                <w:rFonts w:ascii="Times New Roman" w:hAnsi="Times New Roman" w:cs="Times New Roman"/>
                <w:szCs w:val="21"/>
              </w:rPr>
            </w:pPr>
            <w:r w:rsidRPr="00A2753E">
              <w:rPr>
                <w:rFonts w:hint="eastAsia"/>
                <w:szCs w:val="21"/>
              </w:rPr>
              <w:t>如交易成功交割</w:t>
            </w:r>
            <w:r w:rsidR="00B24037">
              <w:rPr>
                <w:rFonts w:hint="eastAsia"/>
                <w:szCs w:val="21"/>
              </w:rPr>
              <w:t>，</w:t>
            </w:r>
            <w:r w:rsidRPr="00A2753E">
              <w:rPr>
                <w:rFonts w:hint="eastAsia"/>
                <w:szCs w:val="21"/>
              </w:rPr>
              <w:t>或</w:t>
            </w:r>
            <w:r w:rsidR="005E1B94" w:rsidRPr="00CE2B13">
              <w:rPr>
                <w:rFonts w:ascii="Times New Roman" w:hAnsiTheme="minorEastAsia" w:cs="Times New Roman" w:hint="eastAsia"/>
                <w:szCs w:val="21"/>
              </w:rPr>
              <w:t>在</w:t>
            </w:r>
            <w:r w:rsidR="005E1B94" w:rsidRPr="00CE2B13">
              <w:rPr>
                <w:rFonts w:ascii="Times New Roman" w:hAnsiTheme="minorEastAsia" w:cs="Times New Roman"/>
                <w:szCs w:val="21"/>
              </w:rPr>
              <w:t>投资合同</w:t>
            </w:r>
            <w:r w:rsidR="005E1B94" w:rsidRPr="00CE2B13">
              <w:rPr>
                <w:rFonts w:ascii="Times New Roman" w:hAnsiTheme="minorEastAsia" w:cs="Times New Roman" w:hint="eastAsia"/>
                <w:szCs w:val="21"/>
              </w:rPr>
              <w:t>等</w:t>
            </w:r>
            <w:r w:rsidR="005E1B94" w:rsidRPr="00CE2B13">
              <w:rPr>
                <w:rFonts w:ascii="Times New Roman" w:hAnsiTheme="minorEastAsia" w:cs="Times New Roman"/>
                <w:szCs w:val="21"/>
              </w:rPr>
              <w:t>正式交易文件签署并生效后，</w:t>
            </w:r>
            <w:r w:rsidR="00B24037" w:rsidRPr="00A2753E">
              <w:rPr>
                <w:rFonts w:hint="eastAsia"/>
                <w:szCs w:val="21"/>
              </w:rPr>
              <w:t>因</w:t>
            </w:r>
            <w:r w:rsidR="00B24037">
              <w:rPr>
                <w:rFonts w:hint="eastAsia"/>
                <w:szCs w:val="21"/>
              </w:rPr>
              <w:t>公司或创始股东</w:t>
            </w:r>
            <w:r w:rsidR="00B24037" w:rsidRPr="00A2753E">
              <w:rPr>
                <w:rFonts w:hint="eastAsia"/>
                <w:szCs w:val="21"/>
              </w:rPr>
              <w:t>过错原因而终止，</w:t>
            </w:r>
            <w:r w:rsidR="005E1B94" w:rsidRPr="00CE2B13">
              <w:rPr>
                <w:rFonts w:ascii="Times New Roman" w:hAnsiTheme="minorEastAsia" w:cs="Times New Roman"/>
                <w:szCs w:val="21"/>
              </w:rPr>
              <w:t>公司应承担</w:t>
            </w:r>
            <w:r w:rsidR="005E1B94" w:rsidRPr="00CE2B13">
              <w:rPr>
                <w:rFonts w:ascii="Times New Roman" w:hAnsiTheme="minorEastAsia" w:cs="Times New Roman" w:hint="eastAsia"/>
                <w:szCs w:val="21"/>
              </w:rPr>
              <w:t>投资人与</w:t>
            </w:r>
            <w:r w:rsidR="005E1B94" w:rsidRPr="00CE2B13">
              <w:rPr>
                <w:rFonts w:ascii="Times New Roman" w:hAnsiTheme="minorEastAsia" w:cs="Times New Roman"/>
                <w:szCs w:val="21"/>
              </w:rPr>
              <w:t>本次投资相关费用</w:t>
            </w:r>
            <w:r w:rsidR="00B24037">
              <w:rPr>
                <w:rFonts w:ascii="Times New Roman" w:hAnsiTheme="minorEastAsia" w:cs="Times New Roman" w:hint="eastAsia"/>
                <w:szCs w:val="21"/>
              </w:rPr>
              <w:t>（</w:t>
            </w:r>
            <w:r w:rsidR="007E249C" w:rsidRPr="0008076D">
              <w:rPr>
                <w:rFonts w:ascii="Times New Roman" w:hAnsiTheme="minorEastAsia" w:cs="Times New Roman" w:hint="eastAsia"/>
                <w:szCs w:val="21"/>
              </w:rPr>
              <w:t>上限人民币</w:t>
            </w:r>
            <w:r w:rsidR="007E249C" w:rsidRPr="0008076D">
              <w:rPr>
                <w:rFonts w:ascii="Times New Roman" w:hAnsiTheme="minorEastAsia" w:cs="Times New Roman"/>
                <w:szCs w:val="21"/>
              </w:rPr>
              <w:t>40</w:t>
            </w:r>
            <w:r w:rsidR="007E249C" w:rsidRPr="0008076D">
              <w:rPr>
                <w:rFonts w:ascii="Times New Roman" w:hAnsiTheme="minorEastAsia" w:cs="Times New Roman" w:hint="eastAsia"/>
                <w:szCs w:val="21"/>
              </w:rPr>
              <w:t>万元</w:t>
            </w:r>
            <w:r w:rsidR="00B24037">
              <w:rPr>
                <w:rFonts w:ascii="Times New Roman" w:hAnsiTheme="minorEastAsia" w:cs="Times New Roman" w:hint="eastAsia"/>
                <w:szCs w:val="21"/>
              </w:rPr>
              <w:t>）</w:t>
            </w:r>
            <w:r w:rsidR="005E1B94" w:rsidRPr="00CE2B13">
              <w:rPr>
                <w:rFonts w:ascii="Times New Roman" w:hAnsiTheme="minorEastAsia" w:cs="Times New Roman"/>
                <w:szCs w:val="21"/>
              </w:rPr>
              <w:t>，包括可能的</w:t>
            </w:r>
            <w:r w:rsidR="00AB7A97" w:rsidRPr="00CE2B13">
              <w:rPr>
                <w:rFonts w:ascii="Times New Roman" w:hAnsiTheme="minorEastAsia" w:cs="Times New Roman" w:hint="eastAsia"/>
                <w:szCs w:val="21"/>
              </w:rPr>
              <w:t>法律、会计等成本、</w:t>
            </w:r>
            <w:r w:rsidR="005E1B94" w:rsidRPr="00CE2B13">
              <w:rPr>
                <w:rFonts w:ascii="Times New Roman" w:hAnsiTheme="minorEastAsia" w:cs="Times New Roman"/>
                <w:szCs w:val="21"/>
              </w:rPr>
              <w:t>费用</w:t>
            </w:r>
            <w:r w:rsidR="005E1B94" w:rsidRPr="00CE2B13">
              <w:rPr>
                <w:rFonts w:ascii="Times New Roman" w:hAnsiTheme="minorEastAsia" w:cs="Times New Roman" w:hint="eastAsia"/>
                <w:szCs w:val="21"/>
              </w:rPr>
              <w:t>。</w:t>
            </w:r>
          </w:p>
        </w:tc>
      </w:tr>
      <w:tr w:rsidR="00700991" w:rsidRPr="00CE2B13" w:rsidTr="00BC74CC">
        <w:trPr>
          <w:gridAfter w:val="1"/>
          <w:wAfter w:w="6" w:type="dxa"/>
        </w:trPr>
        <w:tc>
          <w:tcPr>
            <w:tcW w:w="1526" w:type="dxa"/>
          </w:tcPr>
          <w:p w:rsidR="00700991" w:rsidRPr="00CE2B13" w:rsidRDefault="00700991">
            <w:pPr>
              <w:rPr>
                <w:rFonts w:ascii="Times New Roman" w:hAnsi="Times New Roman" w:cs="Times New Roman"/>
                <w:b/>
                <w:szCs w:val="21"/>
              </w:rPr>
            </w:pPr>
            <w:r w:rsidRPr="00CE2B13">
              <w:rPr>
                <w:rFonts w:ascii="Times New Roman" w:hAnsiTheme="minorEastAsia" w:cs="Times New Roman"/>
                <w:b/>
                <w:szCs w:val="21"/>
              </w:rPr>
              <w:t>保密条款</w:t>
            </w:r>
          </w:p>
        </w:tc>
        <w:tc>
          <w:tcPr>
            <w:tcW w:w="6974" w:type="dxa"/>
          </w:tcPr>
          <w:p w:rsidR="00700991" w:rsidRPr="00CE2B13" w:rsidRDefault="0070280F" w:rsidP="00436851">
            <w:pPr>
              <w:pStyle w:val="Body1"/>
              <w:tabs>
                <w:tab w:val="left" w:pos="2552"/>
              </w:tabs>
              <w:rPr>
                <w:rFonts w:eastAsiaTheme="minorEastAsia"/>
                <w:szCs w:val="21"/>
              </w:rPr>
            </w:pPr>
            <w:r w:rsidRPr="00CE2B13">
              <w:rPr>
                <w:rFonts w:eastAsiaTheme="minorEastAsia" w:hint="eastAsia"/>
                <w:szCs w:val="21"/>
              </w:rPr>
              <w:t>各方应对本意向书的签署、履行及所有条款、所含信息均严格保密，除非需要依照政府的合法要求进行披露，但是其须在披露前</w:t>
            </w:r>
            <w:r w:rsidRPr="00CE2B13">
              <w:rPr>
                <w:rFonts w:eastAsiaTheme="minorEastAsia"/>
                <w:szCs w:val="21"/>
              </w:rPr>
              <w:t>10</w:t>
            </w:r>
            <w:r w:rsidRPr="00CE2B13">
              <w:rPr>
                <w:rFonts w:eastAsiaTheme="minorEastAsia" w:hint="eastAsia"/>
                <w:szCs w:val="21"/>
              </w:rPr>
              <w:t>日或更早通知签署本意向书的其他各方。</w:t>
            </w:r>
            <w:r w:rsidR="001775DB" w:rsidRPr="00A2753E">
              <w:rPr>
                <w:rFonts w:eastAsiaTheme="minorEastAsia" w:hint="eastAsia"/>
                <w:szCs w:val="21"/>
              </w:rPr>
              <w:t>尽管有前述规定，投资人可以将本</w:t>
            </w:r>
            <w:r w:rsidR="001775DB">
              <w:rPr>
                <w:rFonts w:eastAsiaTheme="minorEastAsia" w:hint="eastAsia"/>
                <w:szCs w:val="21"/>
              </w:rPr>
              <w:t>意向书</w:t>
            </w:r>
            <w:r w:rsidR="001775DB" w:rsidRPr="00A2753E">
              <w:rPr>
                <w:rFonts w:eastAsiaTheme="minorEastAsia" w:hint="eastAsia"/>
                <w:szCs w:val="21"/>
              </w:rPr>
              <w:t>所规定的条款及条件披露给其关联方、股东、投资人和顾问、以及为基金报告目的而需要披露的其他人。</w:t>
            </w:r>
          </w:p>
        </w:tc>
      </w:tr>
      <w:tr w:rsidR="00700991" w:rsidRPr="00CE2B13" w:rsidTr="00BC74CC">
        <w:trPr>
          <w:gridAfter w:val="1"/>
          <w:wAfter w:w="6" w:type="dxa"/>
        </w:trPr>
        <w:tc>
          <w:tcPr>
            <w:tcW w:w="1526" w:type="dxa"/>
          </w:tcPr>
          <w:p w:rsidR="00700991" w:rsidRPr="00CE2B13" w:rsidRDefault="00700991">
            <w:pPr>
              <w:rPr>
                <w:rFonts w:ascii="Times New Roman" w:hAnsi="Times New Roman" w:cs="Times New Roman"/>
                <w:b/>
                <w:szCs w:val="21"/>
              </w:rPr>
            </w:pPr>
            <w:r w:rsidRPr="00CE2B13">
              <w:rPr>
                <w:rFonts w:ascii="Times New Roman" w:hAnsiTheme="minorEastAsia" w:cs="Times New Roman"/>
                <w:b/>
                <w:szCs w:val="21"/>
              </w:rPr>
              <w:t>争议解决</w:t>
            </w:r>
          </w:p>
        </w:tc>
        <w:tc>
          <w:tcPr>
            <w:tcW w:w="6974" w:type="dxa"/>
          </w:tcPr>
          <w:p w:rsidR="00700991" w:rsidRPr="00CE2B13" w:rsidRDefault="00700991" w:rsidP="002D4B37">
            <w:pPr>
              <w:pStyle w:val="Body1"/>
              <w:rPr>
                <w:rFonts w:eastAsiaTheme="minorEastAsia"/>
                <w:szCs w:val="21"/>
              </w:rPr>
            </w:pPr>
            <w:r w:rsidRPr="009219B9">
              <w:rPr>
                <w:rFonts w:eastAsiaTheme="minorEastAsia"/>
                <w:szCs w:val="21"/>
              </w:rPr>
              <w:t>本意向书适用</w:t>
            </w:r>
            <w:r w:rsidR="00FD3436" w:rsidRPr="009219B9">
              <w:rPr>
                <w:rFonts w:eastAsiaTheme="minorEastAsia" w:hint="eastAsia"/>
                <w:szCs w:val="21"/>
              </w:rPr>
              <w:t>中华人民共和国</w:t>
            </w:r>
            <w:r w:rsidRPr="009219B9">
              <w:rPr>
                <w:rFonts w:eastAsiaTheme="minorEastAsia"/>
                <w:szCs w:val="21"/>
              </w:rPr>
              <w:t>相关法律，</w:t>
            </w:r>
            <w:r w:rsidR="001775DB" w:rsidRPr="00A2753E">
              <w:rPr>
                <w:rFonts w:eastAsiaTheme="minorEastAsia"/>
                <w:szCs w:val="21"/>
              </w:rPr>
              <w:t>任何因本</w:t>
            </w:r>
            <w:r w:rsidR="001775DB">
              <w:rPr>
                <w:rFonts w:eastAsiaTheme="minorEastAsia" w:hint="eastAsia"/>
                <w:szCs w:val="21"/>
              </w:rPr>
              <w:t>意向书</w:t>
            </w:r>
            <w:r w:rsidR="001775DB" w:rsidRPr="007D5613">
              <w:rPr>
                <w:rFonts w:eastAsiaTheme="minorEastAsia"/>
                <w:szCs w:val="21"/>
              </w:rPr>
              <w:t>产生的或与本</w:t>
            </w:r>
            <w:r w:rsidR="001775DB">
              <w:rPr>
                <w:rFonts w:eastAsiaTheme="minorEastAsia" w:hint="eastAsia"/>
                <w:szCs w:val="21"/>
              </w:rPr>
              <w:t>意向书</w:t>
            </w:r>
            <w:r w:rsidR="001775DB" w:rsidRPr="00A2753E">
              <w:rPr>
                <w:rFonts w:eastAsiaTheme="minorEastAsia"/>
                <w:szCs w:val="21"/>
              </w:rPr>
              <w:t>有关的争议应当</w:t>
            </w:r>
            <w:r w:rsidRPr="009219B9">
              <w:rPr>
                <w:rFonts w:eastAsiaTheme="minorEastAsia"/>
                <w:szCs w:val="21"/>
              </w:rPr>
              <w:t>提交</w:t>
            </w:r>
            <w:r w:rsidR="002D4B37" w:rsidRPr="009219B9">
              <w:rPr>
                <w:rFonts w:eastAsiaTheme="minorEastAsia" w:hint="eastAsia"/>
                <w:szCs w:val="21"/>
              </w:rPr>
              <w:t>中国</w:t>
            </w:r>
            <w:r w:rsidR="002D4B37" w:rsidRPr="009219B9">
              <w:rPr>
                <w:rFonts w:eastAsiaTheme="minorEastAsia"/>
                <w:szCs w:val="21"/>
              </w:rPr>
              <w:t>国际</w:t>
            </w:r>
            <w:r w:rsidR="002D4B37" w:rsidRPr="009219B9">
              <w:rPr>
                <w:rFonts w:eastAsiaTheme="minorEastAsia" w:hint="eastAsia"/>
                <w:szCs w:val="21"/>
              </w:rPr>
              <w:t>经济</w:t>
            </w:r>
            <w:r w:rsidR="002D4B37" w:rsidRPr="009219B9">
              <w:rPr>
                <w:rFonts w:eastAsiaTheme="minorEastAsia"/>
                <w:szCs w:val="21"/>
              </w:rPr>
              <w:t>贸易仲裁委员会</w:t>
            </w:r>
            <w:r w:rsidRPr="009219B9">
              <w:rPr>
                <w:rFonts w:eastAsiaTheme="minorEastAsia"/>
                <w:szCs w:val="21"/>
              </w:rPr>
              <w:t>根据当时有效的仲裁规则解决。</w:t>
            </w:r>
          </w:p>
        </w:tc>
      </w:tr>
      <w:tr w:rsidR="00700991" w:rsidRPr="00CE2B13" w:rsidTr="00BC74CC">
        <w:trPr>
          <w:gridAfter w:val="1"/>
          <w:wAfter w:w="6" w:type="dxa"/>
        </w:trPr>
        <w:tc>
          <w:tcPr>
            <w:tcW w:w="1526" w:type="dxa"/>
          </w:tcPr>
          <w:p w:rsidR="00700991" w:rsidRPr="00CE2B13" w:rsidRDefault="00700991">
            <w:pPr>
              <w:rPr>
                <w:rFonts w:ascii="Times New Roman" w:hAnsi="Times New Roman" w:cs="Times New Roman"/>
                <w:b/>
                <w:szCs w:val="21"/>
              </w:rPr>
            </w:pPr>
            <w:r w:rsidRPr="00CE2B13">
              <w:rPr>
                <w:rFonts w:ascii="Times New Roman" w:hAnsiTheme="minorEastAsia" w:cs="Times New Roman"/>
                <w:b/>
                <w:szCs w:val="21"/>
              </w:rPr>
              <w:t>过期</w:t>
            </w:r>
          </w:p>
        </w:tc>
        <w:tc>
          <w:tcPr>
            <w:tcW w:w="6974" w:type="dxa"/>
          </w:tcPr>
          <w:p w:rsidR="00700991" w:rsidRPr="00CE2B13" w:rsidRDefault="00700991" w:rsidP="004C2293">
            <w:pPr>
              <w:pStyle w:val="Body1"/>
              <w:rPr>
                <w:rFonts w:eastAsiaTheme="minorEastAsia"/>
                <w:szCs w:val="21"/>
              </w:rPr>
            </w:pPr>
            <w:r w:rsidRPr="00CE2B13">
              <w:rPr>
                <w:rFonts w:eastAsiaTheme="minorEastAsia" w:hAnsiTheme="minorEastAsia"/>
                <w:szCs w:val="21"/>
              </w:rPr>
              <w:t>如本意向书在北京</w:t>
            </w:r>
            <w:r w:rsidRPr="00323C3C">
              <w:rPr>
                <w:rFonts w:eastAsiaTheme="minorEastAsia" w:hAnsiTheme="minorEastAsia"/>
                <w:szCs w:val="21"/>
              </w:rPr>
              <w:t>时间</w:t>
            </w:r>
            <w:r w:rsidR="008B5EB8" w:rsidRPr="008B71E1">
              <w:rPr>
                <w:rFonts w:eastAsiaTheme="minorEastAsia" w:hAnsiTheme="minorEastAsia"/>
                <w:szCs w:val="21"/>
              </w:rPr>
              <w:t>201</w:t>
            </w:r>
            <w:r w:rsidR="00CE2B13" w:rsidRPr="008B71E1">
              <w:rPr>
                <w:rFonts w:eastAsiaTheme="minorEastAsia" w:hAnsiTheme="minorEastAsia"/>
                <w:szCs w:val="21"/>
              </w:rPr>
              <w:t>8</w:t>
            </w:r>
            <w:r w:rsidR="008B5EB8" w:rsidRPr="008B71E1">
              <w:rPr>
                <w:rFonts w:eastAsiaTheme="minorEastAsia" w:hAnsiTheme="minorEastAsia"/>
                <w:szCs w:val="21"/>
              </w:rPr>
              <w:t>年</w:t>
            </w:r>
            <w:r w:rsidR="00FC3C0E" w:rsidRPr="008B71E1">
              <w:rPr>
                <w:rFonts w:eastAsiaTheme="minorEastAsia" w:hAnsiTheme="minorEastAsia" w:hint="eastAsia"/>
                <w:szCs w:val="21"/>
              </w:rPr>
              <w:t>6</w:t>
            </w:r>
            <w:r w:rsidRPr="008B71E1">
              <w:rPr>
                <w:rFonts w:eastAsiaTheme="minorEastAsia" w:hAnsiTheme="minorEastAsia"/>
                <w:szCs w:val="21"/>
              </w:rPr>
              <w:t>月</w:t>
            </w:r>
            <w:r w:rsidR="00FC3C0E" w:rsidRPr="008B71E1">
              <w:rPr>
                <w:rFonts w:eastAsiaTheme="minorEastAsia" w:hAnsiTheme="minorEastAsia" w:hint="eastAsia"/>
                <w:szCs w:val="21"/>
              </w:rPr>
              <w:t>1</w:t>
            </w:r>
            <w:r w:rsidRPr="008B71E1">
              <w:rPr>
                <w:rFonts w:eastAsiaTheme="minorEastAsia" w:hAnsiTheme="minorEastAsia"/>
                <w:szCs w:val="21"/>
              </w:rPr>
              <w:t>日</w:t>
            </w:r>
            <w:r w:rsidRPr="00323C3C">
              <w:rPr>
                <w:rFonts w:eastAsiaTheme="minorEastAsia" w:hAnsiTheme="minorEastAsia"/>
                <w:szCs w:val="21"/>
              </w:rPr>
              <w:t>前</w:t>
            </w:r>
            <w:r w:rsidRPr="00CE2B13">
              <w:rPr>
                <w:rFonts w:eastAsiaTheme="minorEastAsia" w:hAnsiTheme="minorEastAsia"/>
                <w:szCs w:val="21"/>
              </w:rPr>
              <w:t>未被双方签署，则本意向书无需任何一方通知即过期。</w:t>
            </w:r>
          </w:p>
        </w:tc>
      </w:tr>
    </w:tbl>
    <w:p w:rsidR="003B37B3" w:rsidRPr="00CE2B13" w:rsidRDefault="003B37B3" w:rsidP="00436851">
      <w:pPr>
        <w:pStyle w:val="FreeForm"/>
      </w:pPr>
    </w:p>
    <w:p w:rsidR="00304DD7" w:rsidRPr="00CE2B13" w:rsidRDefault="00304DD7" w:rsidP="00436851">
      <w:pPr>
        <w:pStyle w:val="FreeForm"/>
      </w:pPr>
    </w:p>
    <w:p w:rsidR="0050403B" w:rsidRPr="00CE2B13" w:rsidRDefault="0050403B" w:rsidP="00436851">
      <w:pPr>
        <w:pStyle w:val="FreeForm"/>
        <w:sectPr w:rsidR="0050403B" w:rsidRPr="00CE2B13" w:rsidSect="001B5A5D">
          <w:footerReference w:type="default" r:id="rId9"/>
          <w:pgSz w:w="11906" w:h="16838"/>
          <w:pgMar w:top="1440" w:right="1800" w:bottom="1440" w:left="1800" w:header="851" w:footer="992" w:gutter="0"/>
          <w:cols w:space="425"/>
          <w:docGrid w:type="lines" w:linePitch="312"/>
        </w:sectPr>
      </w:pPr>
    </w:p>
    <w:p w:rsidR="003B37B3" w:rsidRPr="00CE2B13" w:rsidRDefault="00FE116E" w:rsidP="00436851">
      <w:pPr>
        <w:pStyle w:val="FreeForm"/>
        <w:rPr>
          <w:sz w:val="21"/>
          <w:szCs w:val="21"/>
        </w:rPr>
      </w:pPr>
      <w:r w:rsidRPr="00CE2B13">
        <w:rPr>
          <w:sz w:val="21"/>
          <w:szCs w:val="21"/>
        </w:rPr>
        <w:lastRenderedPageBreak/>
        <w:t>[</w:t>
      </w:r>
      <w:r w:rsidR="003B37B3" w:rsidRPr="00CE2B13">
        <w:rPr>
          <w:rFonts w:hint="eastAsia"/>
          <w:sz w:val="21"/>
          <w:szCs w:val="21"/>
        </w:rPr>
        <w:t>签字页</w:t>
      </w:r>
      <w:r w:rsidR="003B37B3" w:rsidRPr="00CE2B13">
        <w:rPr>
          <w:sz w:val="21"/>
          <w:szCs w:val="21"/>
        </w:rPr>
        <w:t xml:space="preserve"> – </w:t>
      </w:r>
      <w:r w:rsidR="003B37B3" w:rsidRPr="00CE2B13">
        <w:rPr>
          <w:rFonts w:hint="eastAsia"/>
          <w:sz w:val="21"/>
          <w:szCs w:val="21"/>
        </w:rPr>
        <w:t>此页无正文</w:t>
      </w:r>
      <w:r w:rsidR="003B37B3" w:rsidRPr="00CE2B13">
        <w:rPr>
          <w:sz w:val="21"/>
          <w:szCs w:val="21"/>
        </w:rPr>
        <w:t>]</w:t>
      </w:r>
    </w:p>
    <w:p w:rsidR="003B37B3" w:rsidRPr="00CE2B13" w:rsidRDefault="003B37B3" w:rsidP="00436851">
      <w:pPr>
        <w:pStyle w:val="FreeForm"/>
        <w:rPr>
          <w:sz w:val="21"/>
          <w:szCs w:val="21"/>
        </w:rPr>
      </w:pPr>
    </w:p>
    <w:p w:rsidR="003B37B3" w:rsidRPr="00CE2B13" w:rsidRDefault="00436851" w:rsidP="00436851">
      <w:pPr>
        <w:pStyle w:val="FreeForm"/>
        <w:rPr>
          <w:sz w:val="21"/>
          <w:szCs w:val="21"/>
        </w:rPr>
      </w:pPr>
      <w:r w:rsidRPr="00CE2B13">
        <w:rPr>
          <w:rFonts w:hint="eastAsia"/>
          <w:sz w:val="21"/>
          <w:szCs w:val="21"/>
        </w:rPr>
        <w:t>投资人：</w:t>
      </w:r>
    </w:p>
    <w:p w:rsidR="00436851" w:rsidRPr="00CE2B13" w:rsidRDefault="00436851" w:rsidP="00436851">
      <w:pPr>
        <w:pStyle w:val="FreeForm"/>
        <w:rPr>
          <w:sz w:val="21"/>
          <w:szCs w:val="21"/>
        </w:rPr>
      </w:pPr>
    </w:p>
    <w:p w:rsidR="003B37B3" w:rsidRPr="00CE2B13" w:rsidRDefault="006B7708" w:rsidP="003B37B3">
      <w:pPr>
        <w:pStyle w:val="Body1"/>
        <w:spacing w:line="360" w:lineRule="exact"/>
        <w:rPr>
          <w:rFonts w:eastAsiaTheme="minorEastAsia" w:hAnsiTheme="minorEastAsia"/>
          <w:szCs w:val="21"/>
        </w:rPr>
      </w:pPr>
      <w:proofErr w:type="spellStart"/>
      <w:r w:rsidRPr="00746646">
        <w:rPr>
          <w:i/>
          <w:szCs w:val="21"/>
        </w:rPr>
        <w:t>Sinovation</w:t>
      </w:r>
      <w:proofErr w:type="spellEnd"/>
      <w:r w:rsidRPr="00746646">
        <w:rPr>
          <w:i/>
          <w:szCs w:val="21"/>
        </w:rPr>
        <w:t xml:space="preserve"> Fund </w:t>
      </w:r>
      <w:r>
        <w:rPr>
          <w:i/>
          <w:szCs w:val="21"/>
        </w:rPr>
        <w:t>IV</w:t>
      </w:r>
      <w:r w:rsidRPr="00746646">
        <w:rPr>
          <w:i/>
          <w:szCs w:val="21"/>
        </w:rPr>
        <w:t>, L.P.</w:t>
      </w:r>
    </w:p>
    <w:p w:rsidR="003B37B3" w:rsidRPr="00CE2B13" w:rsidRDefault="003B37B3" w:rsidP="003B37B3">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3B37B3" w:rsidRPr="00CE2B13" w:rsidRDefault="003B37B3" w:rsidP="003B37B3">
      <w:pPr>
        <w:pStyle w:val="Body1"/>
        <w:spacing w:line="360" w:lineRule="exact"/>
        <w:rPr>
          <w:rFonts w:eastAsiaTheme="minorEastAsia"/>
          <w:szCs w:val="21"/>
        </w:rPr>
      </w:pPr>
      <w:r w:rsidRPr="00CE2B13">
        <w:rPr>
          <w:rFonts w:eastAsiaTheme="minorEastAsia" w:hAnsiTheme="minorEastAsia"/>
          <w:szCs w:val="21"/>
        </w:rPr>
        <w:t>授权签字人：</w:t>
      </w:r>
    </w:p>
    <w:p w:rsidR="003B37B3" w:rsidRPr="00CE2B13" w:rsidRDefault="003B37B3" w:rsidP="003B37B3">
      <w:pPr>
        <w:pStyle w:val="Body1"/>
        <w:spacing w:line="360" w:lineRule="exact"/>
        <w:rPr>
          <w:rFonts w:eastAsiaTheme="minorEastAsia"/>
          <w:szCs w:val="21"/>
        </w:rPr>
      </w:pPr>
      <w:r w:rsidRPr="00CE2B13">
        <w:rPr>
          <w:rFonts w:eastAsiaTheme="minorEastAsia" w:hAnsiTheme="minorEastAsia"/>
          <w:szCs w:val="21"/>
        </w:rPr>
        <w:t>日期：</w:t>
      </w:r>
    </w:p>
    <w:p w:rsidR="003B37B3" w:rsidRPr="00CE2B13" w:rsidRDefault="003B37B3" w:rsidP="003B37B3">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b/>
          <w:szCs w:val="21"/>
        </w:rPr>
      </w:pPr>
      <w:r w:rsidRPr="00CE2B13">
        <w:rPr>
          <w:rFonts w:eastAsiaTheme="minorEastAsia" w:hint="eastAsia"/>
          <w:b/>
          <w:szCs w:val="21"/>
        </w:rPr>
        <w:t>公司：</w:t>
      </w:r>
    </w:p>
    <w:p w:rsidR="00216CDB" w:rsidRPr="00CE2B13" w:rsidRDefault="00216CDB" w:rsidP="00216CDB">
      <w:pPr>
        <w:pStyle w:val="Body1"/>
        <w:spacing w:line="360" w:lineRule="exact"/>
        <w:rPr>
          <w:rFonts w:eastAsiaTheme="minorEastAsia"/>
          <w:szCs w:val="21"/>
        </w:rPr>
      </w:pPr>
    </w:p>
    <w:p w:rsidR="00216CDB" w:rsidRPr="0093670F" w:rsidRDefault="00216CDB" w:rsidP="00216CDB">
      <w:pPr>
        <w:pStyle w:val="Body1"/>
        <w:tabs>
          <w:tab w:val="left" w:pos="709"/>
        </w:tabs>
        <w:spacing w:line="360" w:lineRule="exact"/>
        <w:rPr>
          <w:rFonts w:eastAsiaTheme="minorEastAsia" w:hAnsiTheme="minorEastAsia"/>
          <w:szCs w:val="21"/>
        </w:rPr>
      </w:pPr>
      <w:r w:rsidRPr="0093670F">
        <w:rPr>
          <w:rFonts w:eastAsiaTheme="minorEastAsia" w:hAnsiTheme="minorEastAsia" w:hint="eastAsia"/>
          <w:szCs w:val="21"/>
        </w:rPr>
        <w:t>路石科技（北京）</w:t>
      </w:r>
      <w:r w:rsidRPr="0093670F">
        <w:rPr>
          <w:rFonts w:eastAsiaTheme="minorEastAsia" w:hAnsiTheme="minorEastAsia"/>
          <w:szCs w:val="21"/>
        </w:rPr>
        <w:t>有限公司</w:t>
      </w:r>
    </w:p>
    <w:p w:rsidR="00216CDB" w:rsidRPr="00CE2B13" w:rsidRDefault="00216CDB" w:rsidP="00216CDB">
      <w:pPr>
        <w:pStyle w:val="Body1"/>
        <w:tabs>
          <w:tab w:val="left" w:pos="709"/>
        </w:tabs>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授权签字人：</w:t>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日期：</w:t>
      </w:r>
    </w:p>
    <w:p w:rsidR="00216CDB" w:rsidRPr="00CE2B13" w:rsidRDefault="00216CDB" w:rsidP="00216CDB">
      <w:pPr>
        <w:pStyle w:val="Body1"/>
        <w:tabs>
          <w:tab w:val="left" w:pos="709"/>
        </w:tabs>
        <w:spacing w:line="360" w:lineRule="exact"/>
        <w:rPr>
          <w:rFonts w:eastAsiaTheme="minorEastAsia"/>
          <w:szCs w:val="21"/>
        </w:rPr>
      </w:pPr>
    </w:p>
    <w:p w:rsidR="00216CDB" w:rsidRPr="00CE2B13" w:rsidRDefault="00216CDB" w:rsidP="00216CDB">
      <w:pPr>
        <w:pStyle w:val="Body1"/>
        <w:tabs>
          <w:tab w:val="left" w:pos="709"/>
        </w:tabs>
        <w:spacing w:line="360" w:lineRule="exact"/>
        <w:rPr>
          <w:rFonts w:eastAsiaTheme="minorEastAsia"/>
          <w:b/>
          <w:szCs w:val="21"/>
        </w:rPr>
      </w:pPr>
      <w:r w:rsidRPr="00CE2B13">
        <w:rPr>
          <w:rFonts w:eastAsiaTheme="minorEastAsia" w:hint="eastAsia"/>
          <w:b/>
          <w:szCs w:val="21"/>
        </w:rPr>
        <w:t>创始股东：</w:t>
      </w:r>
    </w:p>
    <w:p w:rsidR="00216CDB" w:rsidRPr="00CE2B13" w:rsidRDefault="00216CDB" w:rsidP="00216CDB">
      <w:pPr>
        <w:pStyle w:val="Body1"/>
        <w:tabs>
          <w:tab w:val="left" w:pos="709"/>
        </w:tabs>
        <w:spacing w:line="360" w:lineRule="exact"/>
        <w:rPr>
          <w:rFonts w:eastAsiaTheme="minorEastAsia"/>
          <w:szCs w:val="21"/>
        </w:rPr>
      </w:pPr>
    </w:p>
    <w:p w:rsidR="00216CDB" w:rsidRPr="0093670F" w:rsidRDefault="00216CDB" w:rsidP="00216CDB">
      <w:pPr>
        <w:pStyle w:val="Body1"/>
        <w:spacing w:line="360" w:lineRule="exact"/>
        <w:rPr>
          <w:rFonts w:eastAsiaTheme="minorEastAsia" w:hAnsiTheme="minorEastAsia"/>
          <w:szCs w:val="21"/>
        </w:rPr>
      </w:pPr>
      <w:r w:rsidRPr="0093670F">
        <w:rPr>
          <w:rFonts w:eastAsiaTheme="minorEastAsia" w:hAnsiTheme="minorEastAsia" w:hint="eastAsia"/>
          <w:szCs w:val="21"/>
        </w:rPr>
        <w:t>徐铮</w:t>
      </w:r>
    </w:p>
    <w:p w:rsidR="00216CDB" w:rsidRPr="00CE2B13" w:rsidRDefault="00216CDB" w:rsidP="00216CDB">
      <w:pPr>
        <w:pStyle w:val="Body1"/>
        <w:spacing w:line="360" w:lineRule="exact"/>
        <w:rPr>
          <w:rFonts w:eastAsiaTheme="minorEastAsia"/>
          <w:szCs w:val="21"/>
          <w:u w:val="single"/>
        </w:rPr>
      </w:pPr>
    </w:p>
    <w:p w:rsidR="00216CDB" w:rsidRPr="00CE2B13" w:rsidRDefault="00216CDB" w:rsidP="00216CDB">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身份证</w:t>
      </w:r>
      <w:r w:rsidRPr="00CE2B13">
        <w:rPr>
          <w:rFonts w:eastAsiaTheme="minorEastAsia" w:hAnsiTheme="minorEastAsia" w:hint="eastAsia"/>
          <w:szCs w:val="21"/>
        </w:rPr>
        <w:t>号</w:t>
      </w:r>
      <w:r w:rsidRPr="00CE2B13">
        <w:rPr>
          <w:rFonts w:eastAsiaTheme="minorEastAsia" w:hAnsiTheme="minorEastAsia"/>
          <w:szCs w:val="21"/>
        </w:rPr>
        <w:t>：</w:t>
      </w:r>
      <w:r w:rsidRPr="003F56FC">
        <w:rPr>
          <w:rFonts w:hint="eastAsia"/>
          <w:szCs w:val="21"/>
        </w:rPr>
        <w:t>110222198203300814</w:t>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日期：</w:t>
      </w:r>
    </w:p>
    <w:p w:rsidR="00216CDB" w:rsidRPr="00CE2B13" w:rsidRDefault="00216CDB" w:rsidP="00216CDB">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rPr>
      </w:pPr>
      <w:r w:rsidRPr="00CC713A">
        <w:rPr>
          <w:rFonts w:eastAsiaTheme="minorEastAsia" w:hAnsiTheme="minorEastAsia" w:hint="eastAsia"/>
          <w:szCs w:val="21"/>
        </w:rPr>
        <w:t>李天畅</w:t>
      </w:r>
    </w:p>
    <w:p w:rsidR="00216CDB" w:rsidRPr="00CE2B13" w:rsidRDefault="00216CDB" w:rsidP="00216CDB">
      <w:pPr>
        <w:pStyle w:val="Body1"/>
        <w:spacing w:line="360" w:lineRule="exact"/>
        <w:rPr>
          <w:rFonts w:eastAsiaTheme="minorEastAsia"/>
          <w:szCs w:val="21"/>
          <w:u w:val="single"/>
        </w:rPr>
      </w:pPr>
    </w:p>
    <w:p w:rsidR="00216CDB" w:rsidRPr="00CE2B13" w:rsidRDefault="00216CDB" w:rsidP="00216CDB">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身份证</w:t>
      </w:r>
      <w:r w:rsidRPr="00CE2B13">
        <w:rPr>
          <w:rFonts w:eastAsiaTheme="minorEastAsia" w:hAnsiTheme="minorEastAsia" w:hint="eastAsia"/>
          <w:szCs w:val="21"/>
        </w:rPr>
        <w:t>号</w:t>
      </w:r>
      <w:r w:rsidRPr="00CE2B13">
        <w:rPr>
          <w:rFonts w:eastAsiaTheme="minorEastAsia" w:hAnsiTheme="minorEastAsia"/>
          <w:szCs w:val="21"/>
        </w:rPr>
        <w:t>：</w:t>
      </w:r>
      <w:r w:rsidRPr="00CC713A">
        <w:rPr>
          <w:rFonts w:eastAsiaTheme="minorEastAsia" w:hAnsiTheme="minorEastAsia" w:hint="eastAsia"/>
          <w:szCs w:val="21"/>
        </w:rPr>
        <w:t>110105198201238111</w:t>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日期：</w:t>
      </w:r>
    </w:p>
    <w:p w:rsidR="00216CDB" w:rsidRDefault="00216CDB" w:rsidP="00216CDB">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rPr>
      </w:pPr>
    </w:p>
    <w:p w:rsidR="00216CDB" w:rsidRPr="00CE2B13" w:rsidRDefault="00216CDB" w:rsidP="00216CDB">
      <w:pPr>
        <w:pStyle w:val="Body1"/>
        <w:spacing w:line="360" w:lineRule="exact"/>
        <w:rPr>
          <w:rFonts w:eastAsiaTheme="minorEastAsia"/>
          <w:szCs w:val="21"/>
          <w:u w:val="single"/>
        </w:rPr>
      </w:pPr>
      <w:r w:rsidRPr="0081249E">
        <w:rPr>
          <w:rFonts w:eastAsiaTheme="minorEastAsia" w:hAnsiTheme="minorEastAsia" w:hint="eastAsia"/>
          <w:szCs w:val="21"/>
        </w:rPr>
        <w:t>刘全晖</w:t>
      </w:r>
    </w:p>
    <w:p w:rsidR="00216CDB" w:rsidRPr="00CE2B13" w:rsidRDefault="00216CDB" w:rsidP="00216CDB">
      <w:pPr>
        <w:pStyle w:val="Body1"/>
        <w:spacing w:line="360" w:lineRule="exact"/>
        <w:rPr>
          <w:rFonts w:eastAsiaTheme="minorEastAsia"/>
          <w:szCs w:val="21"/>
          <w:u w:val="single"/>
        </w:rPr>
      </w:pP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r w:rsidRPr="00CE2B13">
        <w:rPr>
          <w:rFonts w:eastAsiaTheme="minorEastAsia"/>
          <w:szCs w:val="21"/>
          <w:u w:val="single"/>
        </w:rPr>
        <w:tab/>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身份证</w:t>
      </w:r>
      <w:r w:rsidRPr="00CE2B13">
        <w:rPr>
          <w:rFonts w:eastAsiaTheme="minorEastAsia" w:hAnsiTheme="minorEastAsia" w:hint="eastAsia"/>
          <w:szCs w:val="21"/>
        </w:rPr>
        <w:t>号</w:t>
      </w:r>
      <w:r w:rsidRPr="00CE2B13">
        <w:rPr>
          <w:rFonts w:eastAsiaTheme="minorEastAsia" w:hAnsiTheme="minorEastAsia"/>
          <w:szCs w:val="21"/>
        </w:rPr>
        <w:t>：</w:t>
      </w:r>
      <w:r w:rsidRPr="0081249E">
        <w:rPr>
          <w:rFonts w:eastAsiaTheme="minorEastAsia" w:hAnsiTheme="minorEastAsia" w:hint="eastAsia"/>
          <w:szCs w:val="21"/>
        </w:rPr>
        <w:t>612401198306020873</w:t>
      </w:r>
    </w:p>
    <w:p w:rsidR="00216CDB" w:rsidRPr="00CE2B13" w:rsidRDefault="00216CDB" w:rsidP="00216CDB">
      <w:pPr>
        <w:pStyle w:val="Body1"/>
        <w:spacing w:line="360" w:lineRule="exact"/>
        <w:rPr>
          <w:rFonts w:eastAsiaTheme="minorEastAsia"/>
          <w:szCs w:val="21"/>
        </w:rPr>
      </w:pPr>
      <w:r w:rsidRPr="00CE2B13">
        <w:rPr>
          <w:rFonts w:eastAsiaTheme="minorEastAsia" w:hAnsiTheme="minorEastAsia"/>
          <w:szCs w:val="21"/>
        </w:rPr>
        <w:t>日期：</w:t>
      </w:r>
    </w:p>
    <w:p w:rsidR="00216CDB" w:rsidRPr="0081249E" w:rsidRDefault="00216CDB" w:rsidP="00216CDB">
      <w:pPr>
        <w:pStyle w:val="Body1"/>
        <w:spacing w:line="360" w:lineRule="exact"/>
        <w:rPr>
          <w:rFonts w:eastAsiaTheme="minorEastAsia"/>
          <w:szCs w:val="21"/>
        </w:rPr>
      </w:pPr>
    </w:p>
    <w:p w:rsidR="00216CDB" w:rsidRPr="00CE2B13" w:rsidRDefault="00216CDB" w:rsidP="00216CDB">
      <w:pPr>
        <w:rPr>
          <w:b/>
          <w:szCs w:val="21"/>
        </w:rPr>
        <w:sectPr w:rsidR="00216CDB" w:rsidRPr="00CE2B13" w:rsidSect="001B5A5D">
          <w:pgSz w:w="11906" w:h="16838"/>
          <w:pgMar w:top="1440" w:right="1800" w:bottom="1440" w:left="1800" w:header="851" w:footer="992" w:gutter="0"/>
          <w:cols w:space="425"/>
          <w:docGrid w:type="lines" w:linePitch="312"/>
        </w:sectPr>
      </w:pPr>
    </w:p>
    <w:p w:rsidR="00216CDB" w:rsidRPr="00CE2B13" w:rsidRDefault="00216CDB" w:rsidP="00216CDB">
      <w:pPr>
        <w:rPr>
          <w:b/>
          <w:szCs w:val="21"/>
        </w:rPr>
      </w:pPr>
      <w:r w:rsidRPr="00CE2B13">
        <w:rPr>
          <w:rFonts w:hint="eastAsia"/>
          <w:b/>
          <w:szCs w:val="21"/>
        </w:rPr>
        <w:lastRenderedPageBreak/>
        <w:t>附件</w:t>
      </w:r>
      <w:proofErr w:type="spellStart"/>
      <w:r w:rsidRPr="00CE2B13">
        <w:rPr>
          <w:b/>
          <w:szCs w:val="21"/>
        </w:rPr>
        <w:t>Captable</w:t>
      </w:r>
      <w:proofErr w:type="spellEnd"/>
      <w:r w:rsidRPr="00CE2B13">
        <w:rPr>
          <w:b/>
          <w:szCs w:val="21"/>
        </w:rPr>
        <w:t>:</w:t>
      </w:r>
    </w:p>
    <w:p w:rsidR="00216CDB" w:rsidRPr="00CE2B13" w:rsidRDefault="00216CDB" w:rsidP="00216CDB">
      <w:pPr>
        <w:rPr>
          <w:b/>
          <w:szCs w:val="21"/>
        </w:rPr>
      </w:pPr>
    </w:p>
    <w:tbl>
      <w:tblPr>
        <w:tblW w:w="6420" w:type="dxa"/>
        <w:tblLook w:val="04A0" w:firstRow="1" w:lastRow="0" w:firstColumn="1" w:lastColumn="0" w:noHBand="0" w:noVBand="1"/>
      </w:tblPr>
      <w:tblGrid>
        <w:gridCol w:w="1600"/>
        <w:gridCol w:w="1500"/>
        <w:gridCol w:w="1660"/>
        <w:gridCol w:w="1660"/>
      </w:tblGrid>
      <w:tr w:rsidR="00216CDB" w:rsidRPr="00CE2B13" w:rsidTr="007C1F27">
        <w:trPr>
          <w:trHeight w:val="285"/>
        </w:trPr>
        <w:tc>
          <w:tcPr>
            <w:tcW w:w="1600" w:type="dxa"/>
            <w:tcBorders>
              <w:top w:val="single" w:sz="8" w:space="0" w:color="auto"/>
              <w:left w:val="single" w:sz="8" w:space="0" w:color="auto"/>
              <w:bottom w:val="single" w:sz="8" w:space="0" w:color="auto"/>
              <w:right w:val="single" w:sz="8" w:space="0" w:color="auto"/>
            </w:tcBorders>
            <w:shd w:val="clear" w:color="auto" w:fill="auto"/>
            <w:hideMark/>
          </w:tcPr>
          <w:p w:rsidR="00216CDB" w:rsidRPr="00287A56" w:rsidRDefault="00216CDB" w:rsidP="007C1F27">
            <w:pPr>
              <w:widowControl/>
              <w:rPr>
                <w:rFonts w:ascii="宋体" w:eastAsia="宋体" w:hAnsi="宋体" w:cs="宋体"/>
                <w:color w:val="000000"/>
                <w:kern w:val="0"/>
                <w:szCs w:val="21"/>
              </w:rPr>
            </w:pPr>
            <w:r w:rsidRPr="00CE2B13">
              <w:rPr>
                <w:rFonts w:ascii="宋体" w:eastAsia="宋体" w:hAnsi="宋体" w:cs="宋体" w:hint="eastAsia"/>
                <w:color w:val="000000"/>
                <w:kern w:val="0"/>
                <w:szCs w:val="21"/>
              </w:rPr>
              <w:t>股东</w:t>
            </w:r>
          </w:p>
        </w:tc>
        <w:tc>
          <w:tcPr>
            <w:tcW w:w="1500" w:type="dxa"/>
            <w:tcBorders>
              <w:top w:val="single" w:sz="8" w:space="0" w:color="auto"/>
              <w:left w:val="nil"/>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sidRPr="00CE2B13">
              <w:rPr>
                <w:rFonts w:ascii="宋体" w:eastAsia="宋体" w:hAnsi="宋体" w:cs="宋体" w:hint="eastAsia"/>
                <w:color w:val="000000"/>
                <w:kern w:val="0"/>
                <w:szCs w:val="21"/>
              </w:rPr>
              <w:t>融资前</w:t>
            </w:r>
          </w:p>
        </w:tc>
        <w:tc>
          <w:tcPr>
            <w:tcW w:w="1660" w:type="dxa"/>
            <w:tcBorders>
              <w:top w:val="single" w:sz="8" w:space="0" w:color="auto"/>
              <w:left w:val="nil"/>
              <w:bottom w:val="single" w:sz="8" w:space="0" w:color="auto"/>
              <w:right w:val="single" w:sz="8" w:space="0" w:color="auto"/>
            </w:tcBorders>
          </w:tcPr>
          <w:p w:rsidR="00611F20" w:rsidRPr="00611F20" w:rsidRDefault="00216CDB" w:rsidP="007C1F27">
            <w:pPr>
              <w:widowControl/>
              <w:rPr>
                <w:rFonts w:ascii="Times New Roman" w:eastAsia="宋体" w:hAnsi="Times New Roman" w:cs="Times New Roman"/>
                <w:color w:val="000000"/>
                <w:kern w:val="0"/>
                <w:szCs w:val="21"/>
              </w:rPr>
            </w:pPr>
            <w:r w:rsidRPr="00CE2B13">
              <w:rPr>
                <w:rFonts w:ascii="宋体" w:eastAsia="宋体" w:hAnsi="宋体" w:cs="宋体" w:hint="eastAsia"/>
                <w:color w:val="000000"/>
                <w:kern w:val="0"/>
                <w:szCs w:val="21"/>
              </w:rPr>
              <w:t>投资额</w:t>
            </w:r>
            <w:r w:rsidR="00611F20" w:rsidRPr="00611F20">
              <w:rPr>
                <w:rFonts w:ascii="Times New Roman" w:eastAsia="宋体" w:hAnsi="Times New Roman" w:cs="Times New Roman"/>
                <w:color w:val="000000"/>
                <w:kern w:val="0"/>
                <w:szCs w:val="21"/>
              </w:rPr>
              <w:t>(USD)</w:t>
            </w:r>
          </w:p>
        </w:tc>
        <w:tc>
          <w:tcPr>
            <w:tcW w:w="1660" w:type="dxa"/>
            <w:tcBorders>
              <w:top w:val="single" w:sz="8" w:space="0" w:color="auto"/>
              <w:left w:val="nil"/>
              <w:bottom w:val="single" w:sz="8" w:space="0" w:color="auto"/>
              <w:right w:val="single" w:sz="8" w:space="0" w:color="auto"/>
            </w:tcBorders>
          </w:tcPr>
          <w:p w:rsidR="00216CDB" w:rsidRPr="00CE2B13" w:rsidRDefault="00216CDB" w:rsidP="007C1F27">
            <w:pPr>
              <w:widowControl/>
              <w:rPr>
                <w:rFonts w:ascii="宋体" w:eastAsia="宋体" w:hAnsi="宋体" w:cs="宋体"/>
                <w:color w:val="000000"/>
                <w:kern w:val="0"/>
                <w:szCs w:val="21"/>
              </w:rPr>
            </w:pPr>
            <w:r w:rsidRPr="00CE2B13">
              <w:rPr>
                <w:rFonts w:ascii="宋体" w:eastAsia="宋体" w:hAnsi="宋体" w:cs="宋体" w:hint="eastAsia"/>
                <w:color w:val="000000"/>
                <w:kern w:val="0"/>
                <w:szCs w:val="21"/>
              </w:rPr>
              <w:t>融资后</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Pr>
                <w:rFonts w:ascii="宋体" w:eastAsia="宋体" w:hAnsi="宋体" w:cs="宋体"/>
                <w:color w:val="000000"/>
                <w:kern w:val="0"/>
                <w:szCs w:val="21"/>
              </w:rPr>
              <w:t>徐铮</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CD5F5A"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64.88</w:t>
            </w:r>
            <w:r w:rsidR="00216CDB"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49.81</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proofErr w:type="gramStart"/>
            <w:r>
              <w:rPr>
                <w:rFonts w:ascii="宋体" w:eastAsia="宋体" w:hAnsi="宋体" w:cs="宋体"/>
                <w:color w:val="000000"/>
                <w:kern w:val="0"/>
                <w:szCs w:val="21"/>
              </w:rPr>
              <w:t>李天畅</w:t>
            </w:r>
            <w:proofErr w:type="gramEnd"/>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16.33</w:t>
            </w:r>
            <w:r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12.54</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proofErr w:type="gramStart"/>
            <w:r>
              <w:rPr>
                <w:rFonts w:ascii="宋体" w:eastAsia="宋体" w:hAnsi="宋体" w:cs="宋体"/>
                <w:color w:val="000000"/>
                <w:kern w:val="0"/>
                <w:szCs w:val="21"/>
              </w:rPr>
              <w:t>刘全晖</w:t>
            </w:r>
            <w:proofErr w:type="gramEnd"/>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2.79</w:t>
            </w:r>
            <w:r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2.14</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Pr>
                <w:rFonts w:ascii="宋体" w:eastAsia="宋体" w:hAnsi="宋体" w:cs="宋体"/>
                <w:color w:val="000000"/>
                <w:kern w:val="0"/>
                <w:szCs w:val="21"/>
              </w:rPr>
              <w:t>刘峻</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2.79</w:t>
            </w:r>
            <w:r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2.14</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京</w:t>
            </w:r>
            <w:proofErr w:type="gramStart"/>
            <w:r>
              <w:rPr>
                <w:rFonts w:ascii="Times New Roman" w:eastAsia="宋体" w:hAnsi="Times New Roman" w:cs="Times New Roman"/>
                <w:color w:val="000000"/>
                <w:kern w:val="0"/>
                <w:szCs w:val="21"/>
              </w:rPr>
              <w:t>北投资</w:t>
            </w:r>
            <w:proofErr w:type="gramEnd"/>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7.00</w:t>
            </w:r>
            <w:r w:rsidRPr="00CE2B13">
              <w:rPr>
                <w:rFonts w:ascii="Times New Roman" w:eastAsia="宋体" w:hAnsi="Times New Roman" w:cs="Times New Roman"/>
                <w:color w:val="000000"/>
                <w:kern w:val="0"/>
                <w:szCs w:val="21"/>
              </w:rPr>
              <w:t>%</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F7A70" w:rsidP="007C1F27">
            <w:pPr>
              <w:rPr>
                <w:szCs w:val="21"/>
              </w:rPr>
            </w:pPr>
            <w:r>
              <w:rPr>
                <w:rFonts w:ascii="Times New Roman" w:eastAsia="宋体" w:hAnsi="Times New Roman" w:cs="Times New Roman"/>
                <w:color w:val="000000"/>
                <w:kern w:val="0"/>
                <w:szCs w:val="21"/>
              </w:rPr>
              <w:t>5.37</w:t>
            </w:r>
            <w:r w:rsidR="00216CDB"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tcPr>
          <w:p w:rsidR="00216CDB"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ESOP</w:t>
            </w:r>
          </w:p>
          <w:p w:rsidR="00216CDB"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（徐</w:t>
            </w:r>
            <w:proofErr w:type="gramStart"/>
            <w:r>
              <w:rPr>
                <w:rFonts w:ascii="Times New Roman" w:eastAsia="宋体" w:hAnsi="Times New Roman" w:cs="Times New Roman" w:hint="eastAsia"/>
                <w:color w:val="000000"/>
                <w:kern w:val="0"/>
                <w:szCs w:val="21"/>
              </w:rPr>
              <w:t>铮代持</w:t>
            </w:r>
            <w:proofErr w:type="gramEnd"/>
            <w:r>
              <w:rPr>
                <w:rFonts w:ascii="Times New Roman" w:eastAsia="宋体" w:hAnsi="Times New Roman" w:cs="Times New Roman" w:hint="eastAsia"/>
                <w:color w:val="000000"/>
                <w:kern w:val="0"/>
                <w:szCs w:val="21"/>
              </w:rPr>
              <w:t>）</w:t>
            </w:r>
          </w:p>
        </w:tc>
        <w:tc>
          <w:tcPr>
            <w:tcW w:w="1500" w:type="dxa"/>
            <w:tcBorders>
              <w:top w:val="nil"/>
              <w:left w:val="nil"/>
              <w:bottom w:val="single" w:sz="8" w:space="0" w:color="auto"/>
              <w:right w:val="single" w:sz="8" w:space="0" w:color="auto"/>
            </w:tcBorders>
            <w:shd w:val="clear" w:color="auto" w:fill="auto"/>
          </w:tcPr>
          <w:p w:rsidR="00216CDB" w:rsidRDefault="00CD5F5A" w:rsidP="007C1F27">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6.21%</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B40555" w:rsidP="00B40555">
            <w:pPr>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w:t>
            </w:r>
            <w:r>
              <w:rPr>
                <w:rFonts w:ascii="Times New Roman" w:eastAsia="宋体" w:hAnsi="Times New Roman" w:cs="Times New Roman"/>
                <w:color w:val="000000"/>
                <w:kern w:val="0"/>
                <w:szCs w:val="21"/>
              </w:rPr>
              <w:t>0</w:t>
            </w:r>
            <w:r w:rsidR="009A03C4">
              <w:rPr>
                <w:rFonts w:ascii="Times New Roman" w:eastAsia="宋体" w:hAnsi="Times New Roman" w:cs="Times New Roman" w:hint="eastAsia"/>
                <w:color w:val="000000"/>
                <w:kern w:val="0"/>
                <w:szCs w:val="21"/>
              </w:rPr>
              <w:t>.00</w:t>
            </w:r>
            <w:r w:rsidR="00216CDB">
              <w:rPr>
                <w:rFonts w:ascii="Times New Roman" w:eastAsia="宋体" w:hAnsi="Times New Roman" w:cs="Times New Roman" w:hint="eastAsia"/>
                <w:color w:val="000000"/>
                <w:kern w:val="0"/>
                <w:szCs w:val="21"/>
              </w:rPr>
              <w:t>%</w:t>
            </w:r>
          </w:p>
        </w:tc>
      </w:tr>
      <w:tr w:rsidR="00216CDB" w:rsidRPr="00CE2B13" w:rsidTr="007C1F27">
        <w:trPr>
          <w:trHeight w:val="540"/>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sidRPr="00CE2B13">
              <w:rPr>
                <w:rFonts w:ascii="Times New Roman" w:eastAsia="宋体" w:hAnsi="Times New Roman" w:cs="Times New Roman" w:hint="eastAsia"/>
                <w:color w:val="000000"/>
                <w:kern w:val="0"/>
                <w:szCs w:val="21"/>
              </w:rPr>
              <w:t>创新工场</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0</w:t>
            </w:r>
          </w:p>
        </w:tc>
        <w:tc>
          <w:tcPr>
            <w:tcW w:w="1660" w:type="dxa"/>
            <w:tcBorders>
              <w:top w:val="nil"/>
              <w:left w:val="nil"/>
              <w:bottom w:val="single" w:sz="8" w:space="0" w:color="auto"/>
              <w:right w:val="single" w:sz="8" w:space="0" w:color="auto"/>
            </w:tcBorders>
          </w:tcPr>
          <w:p w:rsidR="00216CDB" w:rsidRPr="00CE2B13" w:rsidRDefault="00216CDB" w:rsidP="007C1F27">
            <w:pPr>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3</w:t>
            </w:r>
            <w:r>
              <w:rPr>
                <w:rFonts w:ascii="Times New Roman" w:eastAsia="宋体" w:hAnsi="Times New Roman" w:cs="Times New Roman" w:hint="eastAsia"/>
                <w:color w:val="000000"/>
                <w:kern w:val="0"/>
                <w:szCs w:val="21"/>
              </w:rPr>
              <w:t>,</w:t>
            </w:r>
            <w:r>
              <w:rPr>
                <w:rFonts w:ascii="Times New Roman" w:eastAsia="宋体" w:hAnsi="Times New Roman" w:cs="Times New Roman"/>
                <w:color w:val="000000"/>
                <w:kern w:val="0"/>
                <w:szCs w:val="21"/>
              </w:rPr>
              <w:t>0</w:t>
            </w:r>
            <w:r>
              <w:rPr>
                <w:rFonts w:ascii="Times New Roman" w:eastAsia="宋体" w:hAnsi="Times New Roman" w:cs="Times New Roman" w:hint="eastAsia"/>
                <w:color w:val="000000"/>
                <w:kern w:val="0"/>
                <w:szCs w:val="21"/>
              </w:rPr>
              <w:t>00,000</w:t>
            </w:r>
          </w:p>
        </w:tc>
        <w:tc>
          <w:tcPr>
            <w:tcW w:w="1660" w:type="dxa"/>
            <w:tcBorders>
              <w:top w:val="nil"/>
              <w:left w:val="nil"/>
              <w:bottom w:val="single" w:sz="8" w:space="0" w:color="auto"/>
              <w:right w:val="single" w:sz="8" w:space="0" w:color="auto"/>
            </w:tcBorders>
          </w:tcPr>
          <w:p w:rsidR="00216CDB" w:rsidRPr="00CE2B13" w:rsidRDefault="00216CDB" w:rsidP="007C1F27">
            <w:pPr>
              <w:rPr>
                <w:szCs w:val="21"/>
              </w:rPr>
            </w:pPr>
            <w:r>
              <w:rPr>
                <w:rFonts w:ascii="Times New Roman" w:eastAsia="宋体" w:hAnsi="Times New Roman" w:cs="Times New Roman"/>
                <w:color w:val="000000"/>
                <w:kern w:val="0"/>
                <w:szCs w:val="21"/>
              </w:rPr>
              <w:t>18</w:t>
            </w:r>
            <w:r>
              <w:rPr>
                <w:rFonts w:ascii="Times New Roman" w:eastAsia="宋体" w:hAnsi="Times New Roman" w:cs="Times New Roman" w:hint="eastAsia"/>
                <w:color w:val="000000"/>
                <w:kern w:val="0"/>
                <w:szCs w:val="21"/>
              </w:rPr>
              <w:t>.00</w:t>
            </w:r>
            <w:r w:rsidRPr="00CE2B13">
              <w:rPr>
                <w:rFonts w:ascii="Times New Roman" w:eastAsia="宋体" w:hAnsi="Times New Roman" w:cs="Times New Roman"/>
                <w:color w:val="000000"/>
                <w:kern w:val="0"/>
                <w:szCs w:val="21"/>
              </w:rPr>
              <w:t>%</w:t>
            </w:r>
          </w:p>
        </w:tc>
      </w:tr>
      <w:tr w:rsidR="00216CDB" w:rsidRPr="00CE2B13" w:rsidTr="007C1F27">
        <w:trPr>
          <w:trHeight w:val="285"/>
        </w:trPr>
        <w:tc>
          <w:tcPr>
            <w:tcW w:w="1600" w:type="dxa"/>
            <w:tcBorders>
              <w:top w:val="nil"/>
              <w:left w:val="single" w:sz="8" w:space="0" w:color="auto"/>
              <w:bottom w:val="single" w:sz="8" w:space="0" w:color="auto"/>
              <w:right w:val="single" w:sz="8" w:space="0" w:color="auto"/>
            </w:tcBorders>
            <w:shd w:val="clear" w:color="auto" w:fill="auto"/>
            <w:hideMark/>
          </w:tcPr>
          <w:p w:rsidR="00216CDB" w:rsidRPr="00CE2B13" w:rsidRDefault="00216CDB" w:rsidP="007C1F27">
            <w:pPr>
              <w:widowControl/>
              <w:rPr>
                <w:rFonts w:ascii="宋体" w:eastAsia="宋体" w:hAnsi="宋体" w:cs="宋体"/>
                <w:color w:val="000000"/>
                <w:kern w:val="0"/>
                <w:szCs w:val="21"/>
              </w:rPr>
            </w:pPr>
            <w:r w:rsidRPr="00CE2B13">
              <w:rPr>
                <w:rFonts w:ascii="宋体" w:eastAsia="宋体" w:hAnsi="宋体" w:cs="宋体" w:hint="eastAsia"/>
                <w:color w:val="000000"/>
                <w:kern w:val="0"/>
                <w:szCs w:val="21"/>
              </w:rPr>
              <w:t>合计</w:t>
            </w:r>
          </w:p>
        </w:tc>
        <w:tc>
          <w:tcPr>
            <w:tcW w:w="1500" w:type="dxa"/>
            <w:tcBorders>
              <w:top w:val="nil"/>
              <w:left w:val="nil"/>
              <w:bottom w:val="single" w:sz="8" w:space="0" w:color="auto"/>
              <w:right w:val="single" w:sz="8" w:space="0" w:color="auto"/>
            </w:tcBorders>
            <w:shd w:val="clear" w:color="auto" w:fill="auto"/>
            <w:hideMark/>
          </w:tcPr>
          <w:p w:rsidR="00216CDB" w:rsidRPr="00CE2B13" w:rsidRDefault="00216CDB" w:rsidP="007C1F27">
            <w:pPr>
              <w:widowControl/>
              <w:rPr>
                <w:rFonts w:ascii="Times New Roman" w:eastAsia="宋体" w:hAnsi="Times New Roman" w:cs="Times New Roman"/>
                <w:color w:val="000000"/>
                <w:kern w:val="0"/>
                <w:szCs w:val="21"/>
              </w:rPr>
            </w:pPr>
            <w:r w:rsidRPr="00CE2B13">
              <w:rPr>
                <w:rFonts w:ascii="Times New Roman" w:eastAsia="宋体" w:hAnsi="Times New Roman" w:cs="Times New Roman"/>
                <w:color w:val="000000"/>
                <w:kern w:val="0"/>
                <w:szCs w:val="21"/>
              </w:rPr>
              <w:t>100.00%</w:t>
            </w:r>
          </w:p>
        </w:tc>
        <w:tc>
          <w:tcPr>
            <w:tcW w:w="1660" w:type="dxa"/>
            <w:tcBorders>
              <w:top w:val="nil"/>
              <w:left w:val="nil"/>
              <w:bottom w:val="single" w:sz="8" w:space="0" w:color="auto"/>
              <w:right w:val="single" w:sz="8" w:space="0" w:color="auto"/>
            </w:tcBorders>
          </w:tcPr>
          <w:p w:rsidR="00216CDB" w:rsidRPr="00CE2B13" w:rsidRDefault="00216CDB" w:rsidP="007C1F27">
            <w:pPr>
              <w:widowControl/>
              <w:rPr>
                <w:rFonts w:ascii="Times New Roman" w:eastAsia="宋体" w:hAnsi="Times New Roman" w:cs="Times New Roman"/>
                <w:color w:val="000000"/>
                <w:kern w:val="0"/>
                <w:szCs w:val="21"/>
              </w:rPr>
            </w:pPr>
          </w:p>
        </w:tc>
        <w:tc>
          <w:tcPr>
            <w:tcW w:w="1660" w:type="dxa"/>
            <w:tcBorders>
              <w:top w:val="nil"/>
              <w:left w:val="nil"/>
              <w:bottom w:val="single" w:sz="8" w:space="0" w:color="auto"/>
              <w:right w:val="single" w:sz="8" w:space="0" w:color="auto"/>
            </w:tcBorders>
          </w:tcPr>
          <w:p w:rsidR="00216CDB" w:rsidRPr="00CE2B13" w:rsidRDefault="00216CDB" w:rsidP="007C1F27">
            <w:pPr>
              <w:widowControl/>
              <w:rPr>
                <w:rFonts w:ascii="Times New Roman" w:eastAsia="宋体" w:hAnsi="Times New Roman" w:cs="Times New Roman"/>
                <w:color w:val="000000"/>
                <w:kern w:val="0"/>
                <w:szCs w:val="21"/>
              </w:rPr>
            </w:pPr>
            <w:r w:rsidRPr="00CE2B13">
              <w:rPr>
                <w:rFonts w:ascii="Times New Roman" w:eastAsia="宋体" w:hAnsi="Times New Roman" w:cs="Times New Roman"/>
                <w:color w:val="000000"/>
                <w:kern w:val="0"/>
                <w:szCs w:val="21"/>
              </w:rPr>
              <w:t>100.00%</w:t>
            </w:r>
          </w:p>
        </w:tc>
      </w:tr>
    </w:tbl>
    <w:p w:rsidR="00216CDB" w:rsidRPr="00CE2B13" w:rsidRDefault="00216CDB" w:rsidP="00216CDB">
      <w:pPr>
        <w:rPr>
          <w:szCs w:val="21"/>
        </w:rPr>
      </w:pPr>
    </w:p>
    <w:p w:rsidR="00216CDB" w:rsidRPr="00CE2B13" w:rsidRDefault="00216CDB" w:rsidP="00216CDB">
      <w:pPr>
        <w:rPr>
          <w:szCs w:val="21"/>
        </w:rPr>
      </w:pPr>
      <w:r w:rsidRPr="00CE2B13">
        <w:rPr>
          <w:rFonts w:hint="eastAsia"/>
          <w:szCs w:val="21"/>
        </w:rPr>
        <w:t>投资前估值：</w:t>
      </w:r>
      <w:r>
        <w:rPr>
          <w:rFonts w:hint="eastAsia"/>
          <w:szCs w:val="21"/>
        </w:rPr>
        <w:t>US</w:t>
      </w:r>
      <w:r>
        <w:rPr>
          <w:szCs w:val="21"/>
        </w:rPr>
        <w:t>$ 13,666,667</w:t>
      </w:r>
    </w:p>
    <w:p w:rsidR="00216CDB" w:rsidRPr="00924D77" w:rsidRDefault="00216CDB" w:rsidP="00216CDB">
      <w:pPr>
        <w:rPr>
          <w:szCs w:val="21"/>
        </w:rPr>
      </w:pPr>
      <w:r w:rsidRPr="00CE2B13">
        <w:rPr>
          <w:rFonts w:hint="eastAsia"/>
          <w:szCs w:val="21"/>
        </w:rPr>
        <w:t>投资后估值：</w:t>
      </w:r>
      <w:r>
        <w:rPr>
          <w:rFonts w:hint="eastAsia"/>
          <w:szCs w:val="21"/>
        </w:rPr>
        <w:t xml:space="preserve">USS </w:t>
      </w:r>
      <w:r>
        <w:rPr>
          <w:szCs w:val="21"/>
        </w:rPr>
        <w:t>16,666,667</w:t>
      </w:r>
    </w:p>
    <w:p w:rsidR="00216CDB" w:rsidRPr="00924D77" w:rsidRDefault="00216CDB" w:rsidP="00216CDB">
      <w:pPr>
        <w:rPr>
          <w:b/>
          <w:szCs w:val="21"/>
        </w:rPr>
      </w:pPr>
    </w:p>
    <w:p w:rsidR="00436851" w:rsidRPr="00924D77" w:rsidRDefault="00436851">
      <w:pPr>
        <w:rPr>
          <w:b/>
          <w:szCs w:val="21"/>
        </w:rPr>
      </w:pPr>
    </w:p>
    <w:sectPr w:rsidR="00436851" w:rsidRPr="00924D77" w:rsidSect="001B5A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B35" w:rsidRDefault="00061B35" w:rsidP="005E2421">
      <w:r>
        <w:separator/>
      </w:r>
    </w:p>
  </w:endnote>
  <w:endnote w:type="continuationSeparator" w:id="0">
    <w:p w:rsidR="00061B35" w:rsidRDefault="00061B35" w:rsidP="005E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Gothic"/>
    <w:charset w:val="80"/>
    <w:family w:val="auto"/>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595670"/>
      <w:docPartObj>
        <w:docPartGallery w:val="Page Numbers (Bottom of Page)"/>
        <w:docPartUnique/>
      </w:docPartObj>
    </w:sdtPr>
    <w:sdtEndPr>
      <w:rPr>
        <w:rFonts w:ascii="Times New Roman" w:hAnsi="Times New Roman" w:cs="Times New Roman"/>
      </w:rPr>
    </w:sdtEndPr>
    <w:sdtContent>
      <w:p w:rsidR="007D03F8" w:rsidRPr="00B44C4D" w:rsidRDefault="00920783" w:rsidP="00B44C4D">
        <w:pPr>
          <w:pStyle w:val="aa"/>
          <w:wordWrap w:val="0"/>
          <w:jc w:val="right"/>
          <w:rPr>
            <w:rFonts w:ascii="Times New Roman" w:hAnsi="Times New Roman"/>
          </w:rPr>
        </w:pPr>
        <w:r>
          <w:fldChar w:fldCharType="begin"/>
        </w:r>
        <w:r w:rsidR="000E0FE4">
          <w:instrText>PAGE   \* MERGEFORMAT</w:instrText>
        </w:r>
        <w:r>
          <w:fldChar w:fldCharType="separate"/>
        </w:r>
        <w:r w:rsidR="00A002A7" w:rsidRPr="00A002A7">
          <w:rPr>
            <w:noProof/>
            <w:lang w:val="zh-CN"/>
          </w:rPr>
          <w:t>1</w:t>
        </w:r>
        <w:r>
          <w:rPr>
            <w:noProof/>
            <w:lang w:val="zh-CN"/>
          </w:rPr>
          <w:fldChar w:fldCharType="end"/>
        </w:r>
        <w:r w:rsidR="006F681B">
          <w:rPr>
            <w:rFonts w:ascii="Times New Roman" w:hAnsi="Times New Roman" w:cs="Times New Roman"/>
            <w:i/>
          </w:rPr>
          <w:t>SINOVATION VENTURES</w:t>
        </w:r>
        <w:r w:rsidR="007D03F8" w:rsidRPr="003550CC">
          <w:rPr>
            <w:rFonts w:ascii="Times New Roman" w:hAnsi="Times New Roman" w:cs="Times New Roman"/>
            <w:i/>
          </w:rPr>
          <w:t xml:space="preserve"> - CONFIDENTIAL</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B35" w:rsidRDefault="00061B35" w:rsidP="005E2421">
      <w:r>
        <w:separator/>
      </w:r>
    </w:p>
  </w:footnote>
  <w:footnote w:type="continuationSeparator" w:id="0">
    <w:p w:rsidR="00061B35" w:rsidRDefault="00061B35" w:rsidP="005E24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japaneseCounting"/>
      <w:lvlText w:val="%1、"/>
      <w:lvlJc w:val="left"/>
      <w:pPr>
        <w:tabs>
          <w:tab w:val="num" w:pos="709"/>
        </w:tabs>
        <w:ind w:left="709" w:firstLine="0"/>
      </w:pPr>
      <w:rPr>
        <w:rFonts w:hint="default"/>
        <w:color w:val="000000"/>
        <w:position w:val="0"/>
        <w:sz w:val="24"/>
      </w:rPr>
    </w:lvl>
    <w:lvl w:ilvl="1">
      <w:start w:val="1"/>
      <w:numFmt w:val="decimal"/>
      <w:isLgl/>
      <w:lvlText w:val="（%2）"/>
      <w:lvlJc w:val="left"/>
      <w:pPr>
        <w:tabs>
          <w:tab w:val="num" w:pos="720"/>
        </w:tabs>
        <w:ind w:left="720" w:firstLine="420"/>
      </w:pPr>
      <w:rPr>
        <w:rFonts w:hint="default"/>
        <w:color w:val="000000"/>
        <w:position w:val="0"/>
        <w:sz w:val="24"/>
        <w:lang w:val="en-US"/>
      </w:rPr>
    </w:lvl>
    <w:lvl w:ilvl="2">
      <w:start w:val="1"/>
      <w:numFmt w:val="decimal"/>
      <w:isLgl/>
      <w:lvlText w:val="（%3）"/>
      <w:lvlJc w:val="left"/>
      <w:pPr>
        <w:tabs>
          <w:tab w:val="num" w:pos="720"/>
        </w:tabs>
        <w:ind w:left="720" w:firstLine="840"/>
      </w:pPr>
      <w:rPr>
        <w:rFonts w:hint="default"/>
        <w:color w:val="000000"/>
        <w:position w:val="0"/>
        <w:sz w:val="24"/>
      </w:rPr>
    </w:lvl>
    <w:lvl w:ilvl="3">
      <w:start w:val="1"/>
      <w:numFmt w:val="decimal"/>
      <w:isLgl/>
      <w:lvlText w:val="（%4）"/>
      <w:lvlJc w:val="left"/>
      <w:pPr>
        <w:tabs>
          <w:tab w:val="num" w:pos="720"/>
        </w:tabs>
        <w:ind w:left="720" w:firstLine="1260"/>
      </w:pPr>
      <w:rPr>
        <w:rFonts w:hint="default"/>
        <w:color w:val="000000"/>
        <w:position w:val="0"/>
        <w:sz w:val="24"/>
      </w:rPr>
    </w:lvl>
    <w:lvl w:ilvl="4">
      <w:start w:val="1"/>
      <w:numFmt w:val="decimal"/>
      <w:isLgl/>
      <w:lvlText w:val="（%5）"/>
      <w:lvlJc w:val="left"/>
      <w:pPr>
        <w:tabs>
          <w:tab w:val="num" w:pos="720"/>
        </w:tabs>
        <w:ind w:left="720" w:firstLine="1680"/>
      </w:pPr>
      <w:rPr>
        <w:rFonts w:hint="default"/>
        <w:color w:val="000000"/>
        <w:position w:val="0"/>
        <w:sz w:val="24"/>
      </w:rPr>
    </w:lvl>
    <w:lvl w:ilvl="5">
      <w:start w:val="1"/>
      <w:numFmt w:val="lowerRoman"/>
      <w:lvlText w:val="%6."/>
      <w:lvlJc w:val="left"/>
      <w:pPr>
        <w:tabs>
          <w:tab w:val="num" w:pos="600"/>
        </w:tabs>
        <w:ind w:left="600" w:firstLine="1920"/>
      </w:pPr>
      <w:rPr>
        <w:rFonts w:hint="default"/>
        <w:color w:val="000000"/>
        <w:position w:val="0"/>
        <w:sz w:val="24"/>
      </w:rPr>
    </w:lvl>
    <w:lvl w:ilvl="6">
      <w:start w:val="1"/>
      <w:numFmt w:val="decimal"/>
      <w:isLgl/>
      <w:lvlText w:val="%7."/>
      <w:lvlJc w:val="left"/>
      <w:pPr>
        <w:tabs>
          <w:tab w:val="num" w:pos="420"/>
        </w:tabs>
        <w:ind w:left="420" w:firstLine="2520"/>
      </w:pPr>
      <w:rPr>
        <w:rFonts w:hint="default"/>
        <w:color w:val="000000"/>
        <w:position w:val="0"/>
        <w:sz w:val="24"/>
      </w:rPr>
    </w:lvl>
    <w:lvl w:ilvl="7">
      <w:start w:val="1"/>
      <w:numFmt w:val="lowerLetter"/>
      <w:lvlText w:val="%8)"/>
      <w:lvlJc w:val="left"/>
      <w:pPr>
        <w:tabs>
          <w:tab w:val="num" w:pos="420"/>
        </w:tabs>
        <w:ind w:left="420" w:firstLine="2940"/>
      </w:pPr>
      <w:rPr>
        <w:rFonts w:hint="default"/>
        <w:color w:val="000000"/>
        <w:position w:val="0"/>
        <w:sz w:val="24"/>
      </w:rPr>
    </w:lvl>
    <w:lvl w:ilvl="8">
      <w:start w:val="1"/>
      <w:numFmt w:val="lowerRoman"/>
      <w:lvlText w:val="%9."/>
      <w:lvlJc w:val="left"/>
      <w:pPr>
        <w:tabs>
          <w:tab w:val="num" w:pos="600"/>
        </w:tabs>
        <w:ind w:left="600" w:firstLine="3180"/>
      </w:pPr>
      <w:rPr>
        <w:rFonts w:hint="default"/>
        <w:color w:val="000000"/>
        <w:position w:val="0"/>
        <w:sz w:val="24"/>
      </w:rPr>
    </w:lvl>
  </w:abstractNum>
  <w:abstractNum w:abstractNumId="1">
    <w:nsid w:val="00000002"/>
    <w:multiLevelType w:val="multilevel"/>
    <w:tmpl w:val="894EE874"/>
    <w:lvl w:ilvl="0">
      <w:start w:val="1"/>
      <w:numFmt w:val="decimal"/>
      <w:isLgl/>
      <w:lvlText w:val="1.%1 "/>
      <w:lvlJc w:val="left"/>
      <w:pPr>
        <w:tabs>
          <w:tab w:val="num" w:pos="709"/>
        </w:tabs>
        <w:ind w:left="709" w:firstLine="0"/>
      </w:pPr>
      <w:rPr>
        <w:rFonts w:hint="default"/>
        <w:color w:val="000000"/>
        <w:position w:val="0"/>
        <w:sz w:val="24"/>
      </w:rPr>
    </w:lvl>
    <w:lvl w:ilvl="1">
      <w:start w:val="1"/>
      <w:numFmt w:val="decimal"/>
      <w:isLgl/>
      <w:lvlText w:val="1.%1 %2 "/>
      <w:lvlJc w:val="left"/>
      <w:pPr>
        <w:tabs>
          <w:tab w:val="num" w:pos="567"/>
        </w:tabs>
        <w:ind w:left="567" w:firstLine="0"/>
      </w:pPr>
      <w:rPr>
        <w:rFonts w:hint="default"/>
        <w:color w:val="000000"/>
        <w:position w:val="0"/>
        <w:sz w:val="24"/>
      </w:rPr>
    </w:lvl>
    <w:lvl w:ilvl="2">
      <w:start w:val="1"/>
      <w:numFmt w:val="decimal"/>
      <w:isLgl/>
      <w:lvlText w:val="(%3) "/>
      <w:lvlJc w:val="left"/>
      <w:pPr>
        <w:tabs>
          <w:tab w:val="num" w:pos="709"/>
        </w:tabs>
        <w:ind w:left="709" w:firstLine="0"/>
      </w:pPr>
      <w:rPr>
        <w:rFonts w:hint="default"/>
        <w:color w:val="000000"/>
        <w:position w:val="0"/>
        <w:sz w:val="24"/>
      </w:rPr>
    </w:lvl>
    <w:lvl w:ilvl="3">
      <w:start w:val="1"/>
      <w:numFmt w:val="lowerLetter"/>
      <w:lvlText w:val="%4) "/>
      <w:lvlJc w:val="left"/>
      <w:pPr>
        <w:tabs>
          <w:tab w:val="num" w:pos="851"/>
        </w:tabs>
        <w:ind w:left="851" w:firstLine="0"/>
      </w:pPr>
      <w:rPr>
        <w:rFonts w:hint="default"/>
        <w:color w:val="000000"/>
        <w:position w:val="0"/>
        <w:sz w:val="24"/>
      </w:rPr>
    </w:lvl>
    <w:lvl w:ilvl="4">
      <w:start w:val="1"/>
      <w:numFmt w:val="decimal"/>
      <w:isLgl/>
      <w:lvlText w:val="%4) %5."/>
      <w:lvlJc w:val="left"/>
      <w:pPr>
        <w:tabs>
          <w:tab w:val="num" w:pos="992"/>
        </w:tabs>
        <w:ind w:left="992" w:firstLine="0"/>
      </w:pPr>
      <w:rPr>
        <w:rFonts w:hint="default"/>
        <w:color w:val="000000"/>
        <w:position w:val="0"/>
        <w:sz w:val="24"/>
      </w:rPr>
    </w:lvl>
    <w:lvl w:ilvl="5">
      <w:start w:val="1"/>
      <w:numFmt w:val="decimal"/>
      <w:isLgl/>
      <w:lvlText w:val="%4) %5.%6."/>
      <w:lvlJc w:val="left"/>
      <w:pPr>
        <w:tabs>
          <w:tab w:val="num" w:pos="1134"/>
        </w:tabs>
        <w:ind w:left="1134" w:firstLine="0"/>
      </w:pPr>
      <w:rPr>
        <w:rFonts w:hint="default"/>
        <w:color w:val="000000"/>
        <w:position w:val="0"/>
        <w:sz w:val="24"/>
      </w:rPr>
    </w:lvl>
    <w:lvl w:ilvl="6">
      <w:start w:val="1"/>
      <w:numFmt w:val="decimal"/>
      <w:isLgl/>
      <w:lvlText w:val="%4) %5.%6.%7."/>
      <w:lvlJc w:val="left"/>
      <w:pPr>
        <w:tabs>
          <w:tab w:val="num" w:pos="1276"/>
        </w:tabs>
        <w:ind w:left="1276" w:firstLine="0"/>
      </w:pPr>
      <w:rPr>
        <w:rFonts w:hint="default"/>
        <w:color w:val="000000"/>
        <w:position w:val="0"/>
        <w:sz w:val="24"/>
      </w:rPr>
    </w:lvl>
    <w:lvl w:ilvl="7">
      <w:start w:val="1"/>
      <w:numFmt w:val="decimal"/>
      <w:isLgl/>
      <w:lvlText w:val="%4) %5.%6.%7.%8."/>
      <w:lvlJc w:val="left"/>
      <w:pPr>
        <w:tabs>
          <w:tab w:val="num" w:pos="1418"/>
        </w:tabs>
        <w:ind w:left="1418" w:firstLine="0"/>
      </w:pPr>
      <w:rPr>
        <w:rFonts w:hint="default"/>
        <w:color w:val="000000"/>
        <w:position w:val="0"/>
        <w:sz w:val="24"/>
      </w:rPr>
    </w:lvl>
    <w:lvl w:ilvl="8">
      <w:start w:val="1"/>
      <w:numFmt w:val="decimal"/>
      <w:isLgl/>
      <w:lvlText w:val="%4) %5.%6.%7.%8.%9."/>
      <w:lvlJc w:val="left"/>
      <w:pPr>
        <w:tabs>
          <w:tab w:val="num" w:pos="1559"/>
        </w:tabs>
        <w:ind w:left="1559" w:firstLine="0"/>
      </w:pPr>
      <w:rPr>
        <w:rFonts w:hint="default"/>
        <w:color w:val="000000"/>
        <w:position w:val="0"/>
        <w:sz w:val="24"/>
      </w:rPr>
    </w:lvl>
  </w:abstractNum>
  <w:abstractNum w:abstractNumId="2">
    <w:nsid w:val="00000006"/>
    <w:multiLevelType w:val="multilevel"/>
    <w:tmpl w:val="894EE878"/>
    <w:lvl w:ilvl="0">
      <w:start w:val="1"/>
      <w:numFmt w:val="decimal"/>
      <w:isLgl/>
      <w:lvlText w:val="（%1）"/>
      <w:lvlJc w:val="left"/>
      <w:pPr>
        <w:tabs>
          <w:tab w:val="num" w:pos="425"/>
        </w:tabs>
        <w:ind w:left="425" w:firstLine="709"/>
      </w:pPr>
      <w:rPr>
        <w:rFonts w:hint="default"/>
        <w:color w:val="000000"/>
        <w:position w:val="0"/>
        <w:sz w:val="24"/>
      </w:rPr>
    </w:lvl>
    <w:lvl w:ilvl="1">
      <w:start w:val="1"/>
      <w:numFmt w:val="lowerLetter"/>
      <w:lvlText w:val="%2)"/>
      <w:lvlJc w:val="left"/>
      <w:pPr>
        <w:tabs>
          <w:tab w:val="num" w:pos="420"/>
        </w:tabs>
        <w:ind w:left="420" w:firstLine="780"/>
      </w:pPr>
      <w:rPr>
        <w:rFonts w:hint="default"/>
        <w:color w:val="000000"/>
        <w:position w:val="0"/>
        <w:sz w:val="24"/>
      </w:rPr>
    </w:lvl>
    <w:lvl w:ilvl="2">
      <w:start w:val="1"/>
      <w:numFmt w:val="lowerRoman"/>
      <w:lvlText w:val="%3."/>
      <w:lvlJc w:val="left"/>
      <w:pPr>
        <w:tabs>
          <w:tab w:val="num" w:pos="600"/>
        </w:tabs>
        <w:ind w:left="600" w:firstLine="1020"/>
      </w:pPr>
      <w:rPr>
        <w:rFonts w:hint="default"/>
        <w:color w:val="000000"/>
        <w:position w:val="0"/>
        <w:sz w:val="24"/>
      </w:rPr>
    </w:lvl>
    <w:lvl w:ilvl="3">
      <w:start w:val="1"/>
      <w:numFmt w:val="decimal"/>
      <w:isLgl/>
      <w:lvlText w:val="%4."/>
      <w:lvlJc w:val="left"/>
      <w:pPr>
        <w:tabs>
          <w:tab w:val="num" w:pos="420"/>
        </w:tabs>
        <w:ind w:left="420" w:firstLine="1620"/>
      </w:pPr>
      <w:rPr>
        <w:rFonts w:hint="default"/>
        <w:color w:val="000000"/>
        <w:position w:val="0"/>
        <w:sz w:val="24"/>
      </w:rPr>
    </w:lvl>
    <w:lvl w:ilvl="4">
      <w:start w:val="1"/>
      <w:numFmt w:val="lowerLetter"/>
      <w:lvlText w:val="%5)"/>
      <w:lvlJc w:val="left"/>
      <w:pPr>
        <w:tabs>
          <w:tab w:val="num" w:pos="420"/>
        </w:tabs>
        <w:ind w:left="420" w:firstLine="2040"/>
      </w:pPr>
      <w:rPr>
        <w:rFonts w:hint="default"/>
        <w:color w:val="000000"/>
        <w:position w:val="0"/>
        <w:sz w:val="24"/>
      </w:rPr>
    </w:lvl>
    <w:lvl w:ilvl="5">
      <w:start w:val="1"/>
      <w:numFmt w:val="lowerRoman"/>
      <w:lvlText w:val="%6."/>
      <w:lvlJc w:val="left"/>
      <w:pPr>
        <w:tabs>
          <w:tab w:val="num" w:pos="600"/>
        </w:tabs>
        <w:ind w:left="600" w:firstLine="2280"/>
      </w:pPr>
      <w:rPr>
        <w:rFonts w:hint="default"/>
        <w:color w:val="000000"/>
        <w:position w:val="0"/>
        <w:sz w:val="24"/>
      </w:rPr>
    </w:lvl>
    <w:lvl w:ilvl="6">
      <w:start w:val="1"/>
      <w:numFmt w:val="decimal"/>
      <w:isLgl/>
      <w:lvlText w:val="%7."/>
      <w:lvlJc w:val="left"/>
      <w:pPr>
        <w:tabs>
          <w:tab w:val="num" w:pos="420"/>
        </w:tabs>
        <w:ind w:left="420" w:firstLine="2880"/>
      </w:pPr>
      <w:rPr>
        <w:rFonts w:hint="default"/>
        <w:color w:val="000000"/>
        <w:position w:val="0"/>
        <w:sz w:val="24"/>
      </w:rPr>
    </w:lvl>
    <w:lvl w:ilvl="7">
      <w:start w:val="1"/>
      <w:numFmt w:val="lowerLetter"/>
      <w:lvlText w:val="%8)"/>
      <w:lvlJc w:val="left"/>
      <w:pPr>
        <w:tabs>
          <w:tab w:val="num" w:pos="420"/>
        </w:tabs>
        <w:ind w:left="420" w:firstLine="3300"/>
      </w:pPr>
      <w:rPr>
        <w:rFonts w:hint="default"/>
        <w:color w:val="000000"/>
        <w:position w:val="0"/>
        <w:sz w:val="24"/>
      </w:rPr>
    </w:lvl>
    <w:lvl w:ilvl="8">
      <w:start w:val="1"/>
      <w:numFmt w:val="lowerRoman"/>
      <w:lvlText w:val="%9."/>
      <w:lvlJc w:val="left"/>
      <w:pPr>
        <w:tabs>
          <w:tab w:val="num" w:pos="600"/>
        </w:tabs>
        <w:ind w:left="600" w:firstLine="3540"/>
      </w:pPr>
      <w:rPr>
        <w:rFonts w:hint="default"/>
        <w:color w:val="000000"/>
        <w:position w:val="0"/>
        <w:sz w:val="24"/>
      </w:rPr>
    </w:lvl>
  </w:abstractNum>
  <w:abstractNum w:abstractNumId="3">
    <w:nsid w:val="00000008"/>
    <w:multiLevelType w:val="multilevel"/>
    <w:tmpl w:val="894EE87A"/>
    <w:lvl w:ilvl="0">
      <w:start w:val="1"/>
      <w:numFmt w:val="decimal"/>
      <w:isLgl/>
      <w:lvlText w:val="（%1）"/>
      <w:lvlJc w:val="left"/>
      <w:pPr>
        <w:tabs>
          <w:tab w:val="num" w:pos="709"/>
        </w:tabs>
        <w:ind w:left="709" w:firstLine="709"/>
      </w:pPr>
      <w:rPr>
        <w:rFonts w:hint="default"/>
        <w:color w:val="000000"/>
        <w:position w:val="0"/>
        <w:sz w:val="24"/>
      </w:rPr>
    </w:lvl>
    <w:lvl w:ilvl="1">
      <w:start w:val="1"/>
      <w:numFmt w:val="lowerLetter"/>
      <w:lvlText w:val="%2)"/>
      <w:lvlJc w:val="left"/>
      <w:pPr>
        <w:tabs>
          <w:tab w:val="num" w:pos="420"/>
        </w:tabs>
        <w:ind w:left="420" w:firstLine="780"/>
      </w:pPr>
      <w:rPr>
        <w:rFonts w:hint="default"/>
        <w:color w:val="000000"/>
        <w:position w:val="0"/>
        <w:sz w:val="24"/>
      </w:rPr>
    </w:lvl>
    <w:lvl w:ilvl="2">
      <w:start w:val="1"/>
      <w:numFmt w:val="lowerRoman"/>
      <w:lvlText w:val="%3."/>
      <w:lvlJc w:val="left"/>
      <w:pPr>
        <w:tabs>
          <w:tab w:val="num" w:pos="600"/>
        </w:tabs>
        <w:ind w:left="600" w:firstLine="1020"/>
      </w:pPr>
      <w:rPr>
        <w:rFonts w:hint="default"/>
        <w:color w:val="000000"/>
        <w:position w:val="0"/>
        <w:sz w:val="24"/>
      </w:rPr>
    </w:lvl>
    <w:lvl w:ilvl="3">
      <w:start w:val="1"/>
      <w:numFmt w:val="decimal"/>
      <w:isLgl/>
      <w:lvlText w:val="%4."/>
      <w:lvlJc w:val="left"/>
      <w:pPr>
        <w:tabs>
          <w:tab w:val="num" w:pos="420"/>
        </w:tabs>
        <w:ind w:left="420" w:firstLine="1620"/>
      </w:pPr>
      <w:rPr>
        <w:rFonts w:hint="default"/>
        <w:color w:val="000000"/>
        <w:position w:val="0"/>
        <w:sz w:val="24"/>
      </w:rPr>
    </w:lvl>
    <w:lvl w:ilvl="4">
      <w:start w:val="1"/>
      <w:numFmt w:val="lowerLetter"/>
      <w:lvlText w:val="%5)"/>
      <w:lvlJc w:val="left"/>
      <w:pPr>
        <w:tabs>
          <w:tab w:val="num" w:pos="420"/>
        </w:tabs>
        <w:ind w:left="420" w:firstLine="2040"/>
      </w:pPr>
      <w:rPr>
        <w:rFonts w:hint="default"/>
        <w:color w:val="000000"/>
        <w:position w:val="0"/>
        <w:sz w:val="24"/>
      </w:rPr>
    </w:lvl>
    <w:lvl w:ilvl="5">
      <w:start w:val="1"/>
      <w:numFmt w:val="lowerRoman"/>
      <w:lvlText w:val="%6."/>
      <w:lvlJc w:val="left"/>
      <w:pPr>
        <w:tabs>
          <w:tab w:val="num" w:pos="600"/>
        </w:tabs>
        <w:ind w:left="600" w:firstLine="2280"/>
      </w:pPr>
      <w:rPr>
        <w:rFonts w:hint="default"/>
        <w:color w:val="000000"/>
        <w:position w:val="0"/>
        <w:sz w:val="24"/>
      </w:rPr>
    </w:lvl>
    <w:lvl w:ilvl="6">
      <w:start w:val="1"/>
      <w:numFmt w:val="decimal"/>
      <w:isLgl/>
      <w:lvlText w:val="%7."/>
      <w:lvlJc w:val="left"/>
      <w:pPr>
        <w:tabs>
          <w:tab w:val="num" w:pos="420"/>
        </w:tabs>
        <w:ind w:left="420" w:firstLine="2880"/>
      </w:pPr>
      <w:rPr>
        <w:rFonts w:hint="default"/>
        <w:color w:val="000000"/>
        <w:position w:val="0"/>
        <w:sz w:val="24"/>
      </w:rPr>
    </w:lvl>
    <w:lvl w:ilvl="7">
      <w:start w:val="1"/>
      <w:numFmt w:val="lowerLetter"/>
      <w:lvlText w:val="%8)"/>
      <w:lvlJc w:val="left"/>
      <w:pPr>
        <w:tabs>
          <w:tab w:val="num" w:pos="420"/>
        </w:tabs>
        <w:ind w:left="420" w:firstLine="3300"/>
      </w:pPr>
      <w:rPr>
        <w:rFonts w:hint="default"/>
        <w:color w:val="000000"/>
        <w:position w:val="0"/>
        <w:sz w:val="24"/>
      </w:rPr>
    </w:lvl>
    <w:lvl w:ilvl="8">
      <w:start w:val="1"/>
      <w:numFmt w:val="lowerRoman"/>
      <w:lvlText w:val="%9."/>
      <w:lvlJc w:val="left"/>
      <w:pPr>
        <w:tabs>
          <w:tab w:val="num" w:pos="600"/>
        </w:tabs>
        <w:ind w:left="600" w:firstLine="3540"/>
      </w:pPr>
      <w:rPr>
        <w:rFonts w:hint="default"/>
        <w:color w:val="000000"/>
        <w:position w:val="0"/>
        <w:sz w:val="24"/>
      </w:rPr>
    </w:lvl>
  </w:abstractNum>
  <w:abstractNum w:abstractNumId="4">
    <w:nsid w:val="00000016"/>
    <w:multiLevelType w:val="multilevel"/>
    <w:tmpl w:val="00000016"/>
    <w:lvl w:ilvl="0">
      <w:start w:val="1"/>
      <w:numFmt w:val="lowerRoman"/>
      <w:lvlText w:val="(%1)"/>
      <w:lvlJc w:val="left"/>
      <w:pPr>
        <w:ind w:left="2393" w:hanging="720"/>
      </w:pPr>
      <w:rPr>
        <w:rFonts w:cs="Times New Roman" w:hint="default"/>
      </w:rPr>
    </w:lvl>
    <w:lvl w:ilvl="1">
      <w:start w:val="1"/>
      <w:numFmt w:val="lowerLetter"/>
      <w:lvlText w:val="%2)"/>
      <w:lvlJc w:val="left"/>
      <w:pPr>
        <w:ind w:left="2513" w:hanging="420"/>
      </w:pPr>
      <w:rPr>
        <w:rFonts w:cs="Times New Roman"/>
      </w:rPr>
    </w:lvl>
    <w:lvl w:ilvl="2">
      <w:start w:val="1"/>
      <w:numFmt w:val="lowerRoman"/>
      <w:lvlText w:val="%3."/>
      <w:lvlJc w:val="right"/>
      <w:pPr>
        <w:ind w:left="2933" w:hanging="420"/>
      </w:pPr>
      <w:rPr>
        <w:rFonts w:cs="Times New Roman"/>
      </w:rPr>
    </w:lvl>
    <w:lvl w:ilvl="3">
      <w:start w:val="1"/>
      <w:numFmt w:val="decimal"/>
      <w:lvlText w:val="%4."/>
      <w:lvlJc w:val="left"/>
      <w:pPr>
        <w:ind w:left="3353" w:hanging="420"/>
      </w:pPr>
      <w:rPr>
        <w:rFonts w:cs="Times New Roman"/>
      </w:rPr>
    </w:lvl>
    <w:lvl w:ilvl="4">
      <w:start w:val="1"/>
      <w:numFmt w:val="lowerLetter"/>
      <w:lvlText w:val="%5)"/>
      <w:lvlJc w:val="left"/>
      <w:pPr>
        <w:ind w:left="3773" w:hanging="420"/>
      </w:pPr>
      <w:rPr>
        <w:rFonts w:cs="Times New Roman"/>
      </w:rPr>
    </w:lvl>
    <w:lvl w:ilvl="5">
      <w:start w:val="1"/>
      <w:numFmt w:val="lowerRoman"/>
      <w:lvlText w:val="%6."/>
      <w:lvlJc w:val="right"/>
      <w:pPr>
        <w:ind w:left="4193" w:hanging="420"/>
      </w:pPr>
      <w:rPr>
        <w:rFonts w:cs="Times New Roman"/>
      </w:rPr>
    </w:lvl>
    <w:lvl w:ilvl="6">
      <w:start w:val="1"/>
      <w:numFmt w:val="decimal"/>
      <w:lvlText w:val="%7."/>
      <w:lvlJc w:val="left"/>
      <w:pPr>
        <w:ind w:left="4613" w:hanging="420"/>
      </w:pPr>
      <w:rPr>
        <w:rFonts w:cs="Times New Roman"/>
      </w:rPr>
    </w:lvl>
    <w:lvl w:ilvl="7">
      <w:start w:val="1"/>
      <w:numFmt w:val="lowerLetter"/>
      <w:lvlText w:val="%8)"/>
      <w:lvlJc w:val="left"/>
      <w:pPr>
        <w:ind w:left="5033" w:hanging="420"/>
      </w:pPr>
      <w:rPr>
        <w:rFonts w:cs="Times New Roman"/>
      </w:rPr>
    </w:lvl>
    <w:lvl w:ilvl="8">
      <w:start w:val="1"/>
      <w:numFmt w:val="lowerRoman"/>
      <w:lvlText w:val="%9."/>
      <w:lvlJc w:val="right"/>
      <w:pPr>
        <w:ind w:left="5453" w:hanging="420"/>
      </w:pPr>
      <w:rPr>
        <w:rFonts w:cs="Times New Roman"/>
      </w:rPr>
    </w:lvl>
  </w:abstractNum>
  <w:abstractNum w:abstractNumId="5">
    <w:nsid w:val="02603975"/>
    <w:multiLevelType w:val="multilevel"/>
    <w:tmpl w:val="B0F403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3F1182"/>
    <w:multiLevelType w:val="multilevel"/>
    <w:tmpl w:val="511E54DA"/>
    <w:lvl w:ilvl="0">
      <w:start w:val="6"/>
      <w:numFmt w:val="decimal"/>
      <w:lvlText w:val="%1"/>
      <w:lvlJc w:val="left"/>
      <w:pPr>
        <w:ind w:left="360" w:hanging="360"/>
      </w:pPr>
      <w:rPr>
        <w:rFonts w:eastAsia="宋体" w:hint="default"/>
      </w:rPr>
    </w:lvl>
    <w:lvl w:ilvl="1">
      <w:start w:val="1"/>
      <w:numFmt w:val="decimal"/>
      <w:lvlText w:val="%1.%2"/>
      <w:lvlJc w:val="left"/>
      <w:pPr>
        <w:ind w:left="1078" w:hanging="360"/>
      </w:pPr>
      <w:rPr>
        <w:rFonts w:eastAsia="宋体" w:hint="default"/>
        <w:b w:val="0"/>
      </w:rPr>
    </w:lvl>
    <w:lvl w:ilvl="2">
      <w:start w:val="1"/>
      <w:numFmt w:val="decimal"/>
      <w:lvlText w:val="%1.%2.%3"/>
      <w:lvlJc w:val="left"/>
      <w:pPr>
        <w:ind w:left="2156" w:hanging="720"/>
      </w:pPr>
      <w:rPr>
        <w:rFonts w:eastAsia="宋体" w:hint="default"/>
      </w:rPr>
    </w:lvl>
    <w:lvl w:ilvl="3">
      <w:start w:val="1"/>
      <w:numFmt w:val="decimal"/>
      <w:lvlText w:val="%1.%2.%3.%4"/>
      <w:lvlJc w:val="left"/>
      <w:pPr>
        <w:ind w:left="2874" w:hanging="720"/>
      </w:pPr>
      <w:rPr>
        <w:rFonts w:eastAsia="宋体" w:hint="default"/>
      </w:rPr>
    </w:lvl>
    <w:lvl w:ilvl="4">
      <w:start w:val="1"/>
      <w:numFmt w:val="decimal"/>
      <w:lvlText w:val="%1.%2.%3.%4.%5"/>
      <w:lvlJc w:val="left"/>
      <w:pPr>
        <w:ind w:left="3952" w:hanging="1080"/>
      </w:pPr>
      <w:rPr>
        <w:rFonts w:eastAsia="宋体" w:hint="default"/>
      </w:rPr>
    </w:lvl>
    <w:lvl w:ilvl="5">
      <w:start w:val="1"/>
      <w:numFmt w:val="decimal"/>
      <w:lvlText w:val="%1.%2.%3.%4.%5.%6"/>
      <w:lvlJc w:val="left"/>
      <w:pPr>
        <w:ind w:left="4670" w:hanging="1080"/>
      </w:pPr>
      <w:rPr>
        <w:rFonts w:eastAsia="宋体" w:hint="default"/>
      </w:rPr>
    </w:lvl>
    <w:lvl w:ilvl="6">
      <w:start w:val="1"/>
      <w:numFmt w:val="decimal"/>
      <w:lvlText w:val="%1.%2.%3.%4.%5.%6.%7"/>
      <w:lvlJc w:val="left"/>
      <w:pPr>
        <w:ind w:left="5748" w:hanging="1440"/>
      </w:pPr>
      <w:rPr>
        <w:rFonts w:eastAsia="宋体" w:hint="default"/>
      </w:rPr>
    </w:lvl>
    <w:lvl w:ilvl="7">
      <w:start w:val="1"/>
      <w:numFmt w:val="decimal"/>
      <w:lvlText w:val="%1.%2.%3.%4.%5.%6.%7.%8"/>
      <w:lvlJc w:val="left"/>
      <w:pPr>
        <w:ind w:left="6466" w:hanging="1440"/>
      </w:pPr>
      <w:rPr>
        <w:rFonts w:eastAsia="宋体" w:hint="default"/>
      </w:rPr>
    </w:lvl>
    <w:lvl w:ilvl="8">
      <w:start w:val="1"/>
      <w:numFmt w:val="decimal"/>
      <w:lvlText w:val="%1.%2.%3.%4.%5.%6.%7.%8.%9"/>
      <w:lvlJc w:val="left"/>
      <w:pPr>
        <w:ind w:left="7544" w:hanging="1800"/>
      </w:pPr>
      <w:rPr>
        <w:rFonts w:eastAsia="宋体" w:hint="default"/>
      </w:rPr>
    </w:lvl>
  </w:abstractNum>
  <w:abstractNum w:abstractNumId="7">
    <w:nsid w:val="14DE314E"/>
    <w:multiLevelType w:val="hybridMultilevel"/>
    <w:tmpl w:val="0CA44C66"/>
    <w:lvl w:ilvl="0" w:tplc="6652C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9A4526"/>
    <w:multiLevelType w:val="hybridMultilevel"/>
    <w:tmpl w:val="BCFEEFD6"/>
    <w:lvl w:ilvl="0" w:tplc="9188A8B0">
      <w:start w:val="1"/>
      <w:numFmt w:val="decimal"/>
      <w:lvlText w:val="（%1）"/>
      <w:lvlJc w:val="left"/>
      <w:pPr>
        <w:ind w:left="1069" w:hanging="360"/>
      </w:pPr>
      <w:rPr>
        <w:rFonts w:hint="eastAsia"/>
      </w:rPr>
    </w:lvl>
    <w:lvl w:ilvl="1" w:tplc="6680AF98">
      <w:start w:val="1"/>
      <w:numFmt w:val="decimal"/>
      <w:lvlText w:val="%2）"/>
      <w:lvlJc w:val="left"/>
      <w:pPr>
        <w:ind w:left="1489" w:hanging="360"/>
      </w:pPr>
      <w:rPr>
        <w:rFonts w:hint="default"/>
      </w:r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nsid w:val="2E5950F6"/>
    <w:multiLevelType w:val="hybridMultilevel"/>
    <w:tmpl w:val="DAAA393A"/>
    <w:lvl w:ilvl="0" w:tplc="9188A8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B41320"/>
    <w:multiLevelType w:val="hybridMultilevel"/>
    <w:tmpl w:val="DAAA393A"/>
    <w:lvl w:ilvl="0" w:tplc="9188A8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A96361"/>
    <w:multiLevelType w:val="multilevel"/>
    <w:tmpl w:val="7FC2D71E"/>
    <w:lvl w:ilvl="0">
      <w:start w:val="11"/>
      <w:numFmt w:val="decimal"/>
      <w:lvlText w:val="%1"/>
      <w:lvlJc w:val="left"/>
      <w:pPr>
        <w:ind w:left="480" w:hanging="480"/>
      </w:pPr>
      <w:rPr>
        <w:rFonts w:hint="default"/>
      </w:rPr>
    </w:lvl>
    <w:lvl w:ilvl="1">
      <w:start w:val="1"/>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nsid w:val="3EFA3F76"/>
    <w:multiLevelType w:val="multilevel"/>
    <w:tmpl w:val="BE86CE3A"/>
    <w:lvl w:ilvl="0">
      <w:start w:val="2"/>
      <w:numFmt w:val="decimal"/>
      <w:lvlText w:val="%1"/>
      <w:lvlJc w:val="left"/>
      <w:pPr>
        <w:ind w:left="360" w:hanging="360"/>
      </w:pPr>
      <w:rPr>
        <w:rFonts w:hint="default"/>
      </w:rPr>
    </w:lvl>
    <w:lvl w:ilvl="1">
      <w:start w:val="1"/>
      <w:numFmt w:val="decimal"/>
      <w:lvlText w:val="%1.%2"/>
      <w:lvlJc w:val="left"/>
      <w:pPr>
        <w:ind w:left="2530" w:hanging="360"/>
      </w:pPr>
      <w:rPr>
        <w:rFonts w:hint="default"/>
      </w:rPr>
    </w:lvl>
    <w:lvl w:ilvl="2">
      <w:start w:val="1"/>
      <w:numFmt w:val="decimal"/>
      <w:lvlText w:val="%1.%2.%3"/>
      <w:lvlJc w:val="left"/>
      <w:pPr>
        <w:ind w:left="5060" w:hanging="720"/>
      </w:pPr>
      <w:rPr>
        <w:rFonts w:hint="default"/>
      </w:rPr>
    </w:lvl>
    <w:lvl w:ilvl="3">
      <w:start w:val="1"/>
      <w:numFmt w:val="decimal"/>
      <w:lvlText w:val="%1.%2.%3.%4"/>
      <w:lvlJc w:val="left"/>
      <w:pPr>
        <w:ind w:left="7230" w:hanging="720"/>
      </w:pPr>
      <w:rPr>
        <w:rFonts w:hint="default"/>
      </w:rPr>
    </w:lvl>
    <w:lvl w:ilvl="4">
      <w:start w:val="1"/>
      <w:numFmt w:val="decimal"/>
      <w:lvlText w:val="%1.%2.%3.%4.%5"/>
      <w:lvlJc w:val="left"/>
      <w:pPr>
        <w:ind w:left="9760" w:hanging="1080"/>
      </w:pPr>
      <w:rPr>
        <w:rFonts w:hint="default"/>
      </w:rPr>
    </w:lvl>
    <w:lvl w:ilvl="5">
      <w:start w:val="1"/>
      <w:numFmt w:val="decimal"/>
      <w:lvlText w:val="%1.%2.%3.%4.%5.%6"/>
      <w:lvlJc w:val="left"/>
      <w:pPr>
        <w:ind w:left="11930" w:hanging="1080"/>
      </w:pPr>
      <w:rPr>
        <w:rFonts w:hint="default"/>
      </w:rPr>
    </w:lvl>
    <w:lvl w:ilvl="6">
      <w:start w:val="1"/>
      <w:numFmt w:val="decimal"/>
      <w:lvlText w:val="%1.%2.%3.%4.%5.%6.%7"/>
      <w:lvlJc w:val="left"/>
      <w:pPr>
        <w:ind w:left="14460" w:hanging="1440"/>
      </w:pPr>
      <w:rPr>
        <w:rFonts w:hint="default"/>
      </w:rPr>
    </w:lvl>
    <w:lvl w:ilvl="7">
      <w:start w:val="1"/>
      <w:numFmt w:val="decimal"/>
      <w:lvlText w:val="%1.%2.%3.%4.%5.%6.%7.%8"/>
      <w:lvlJc w:val="left"/>
      <w:pPr>
        <w:ind w:left="16630" w:hanging="1440"/>
      </w:pPr>
      <w:rPr>
        <w:rFonts w:hint="default"/>
      </w:rPr>
    </w:lvl>
    <w:lvl w:ilvl="8">
      <w:start w:val="1"/>
      <w:numFmt w:val="decimal"/>
      <w:lvlText w:val="%1.%2.%3.%4.%5.%6.%7.%8.%9"/>
      <w:lvlJc w:val="left"/>
      <w:pPr>
        <w:ind w:left="19160" w:hanging="1800"/>
      </w:pPr>
      <w:rPr>
        <w:rFonts w:hint="default"/>
      </w:rPr>
    </w:lvl>
  </w:abstractNum>
  <w:abstractNum w:abstractNumId="13">
    <w:nsid w:val="4000734F"/>
    <w:multiLevelType w:val="hybridMultilevel"/>
    <w:tmpl w:val="F410C5C4"/>
    <w:lvl w:ilvl="0" w:tplc="23F6F3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964173"/>
    <w:multiLevelType w:val="hybridMultilevel"/>
    <w:tmpl w:val="CF301A6A"/>
    <w:lvl w:ilvl="0" w:tplc="9188A8B0">
      <w:start w:val="1"/>
      <w:numFmt w:val="decimal"/>
      <w:lvlText w:val="（%1）"/>
      <w:lvlJc w:val="left"/>
      <w:pPr>
        <w:ind w:left="1069" w:hanging="36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5">
    <w:nsid w:val="5CA567D4"/>
    <w:multiLevelType w:val="multilevel"/>
    <w:tmpl w:val="E354B90C"/>
    <w:lvl w:ilvl="0">
      <w:start w:val="8"/>
      <w:numFmt w:val="decimal"/>
      <w:lvlText w:val="%1"/>
      <w:lvlJc w:val="left"/>
      <w:pPr>
        <w:ind w:left="360" w:hanging="360"/>
      </w:pPr>
      <w:rPr>
        <w:rFonts w:hAnsi="楷体" w:hint="default"/>
      </w:rPr>
    </w:lvl>
    <w:lvl w:ilvl="1">
      <w:start w:val="1"/>
      <w:numFmt w:val="decimal"/>
      <w:lvlText w:val="%1.%2"/>
      <w:lvlJc w:val="left"/>
      <w:pPr>
        <w:ind w:left="1069" w:hanging="360"/>
      </w:pPr>
      <w:rPr>
        <w:rFonts w:hAnsi="楷体" w:hint="default"/>
      </w:rPr>
    </w:lvl>
    <w:lvl w:ilvl="2">
      <w:start w:val="1"/>
      <w:numFmt w:val="decimal"/>
      <w:lvlText w:val="%1.%2.%3"/>
      <w:lvlJc w:val="left"/>
      <w:pPr>
        <w:ind w:left="2138" w:hanging="720"/>
      </w:pPr>
      <w:rPr>
        <w:rFonts w:hAnsi="楷体" w:hint="default"/>
      </w:rPr>
    </w:lvl>
    <w:lvl w:ilvl="3">
      <w:start w:val="1"/>
      <w:numFmt w:val="decimal"/>
      <w:lvlText w:val="%1.%2.%3.%4"/>
      <w:lvlJc w:val="left"/>
      <w:pPr>
        <w:ind w:left="2847" w:hanging="720"/>
      </w:pPr>
      <w:rPr>
        <w:rFonts w:hAnsi="楷体" w:hint="default"/>
      </w:rPr>
    </w:lvl>
    <w:lvl w:ilvl="4">
      <w:start w:val="1"/>
      <w:numFmt w:val="decimal"/>
      <w:lvlText w:val="%1.%2.%3.%4.%5"/>
      <w:lvlJc w:val="left"/>
      <w:pPr>
        <w:ind w:left="3916" w:hanging="1080"/>
      </w:pPr>
      <w:rPr>
        <w:rFonts w:hAnsi="楷体" w:hint="default"/>
      </w:rPr>
    </w:lvl>
    <w:lvl w:ilvl="5">
      <w:start w:val="1"/>
      <w:numFmt w:val="decimal"/>
      <w:lvlText w:val="%1.%2.%3.%4.%5.%6"/>
      <w:lvlJc w:val="left"/>
      <w:pPr>
        <w:ind w:left="4625" w:hanging="1080"/>
      </w:pPr>
      <w:rPr>
        <w:rFonts w:hAnsi="楷体" w:hint="default"/>
      </w:rPr>
    </w:lvl>
    <w:lvl w:ilvl="6">
      <w:start w:val="1"/>
      <w:numFmt w:val="decimal"/>
      <w:lvlText w:val="%1.%2.%3.%4.%5.%6.%7"/>
      <w:lvlJc w:val="left"/>
      <w:pPr>
        <w:ind w:left="5694" w:hanging="1440"/>
      </w:pPr>
      <w:rPr>
        <w:rFonts w:hAnsi="楷体" w:hint="default"/>
      </w:rPr>
    </w:lvl>
    <w:lvl w:ilvl="7">
      <w:start w:val="1"/>
      <w:numFmt w:val="decimal"/>
      <w:lvlText w:val="%1.%2.%3.%4.%5.%6.%7.%8"/>
      <w:lvlJc w:val="left"/>
      <w:pPr>
        <w:ind w:left="6403" w:hanging="1440"/>
      </w:pPr>
      <w:rPr>
        <w:rFonts w:hAnsi="楷体" w:hint="default"/>
      </w:rPr>
    </w:lvl>
    <w:lvl w:ilvl="8">
      <w:start w:val="1"/>
      <w:numFmt w:val="decimal"/>
      <w:lvlText w:val="%1.%2.%3.%4.%5.%6.%7.%8.%9"/>
      <w:lvlJc w:val="left"/>
      <w:pPr>
        <w:ind w:left="7472" w:hanging="1800"/>
      </w:pPr>
      <w:rPr>
        <w:rFonts w:hAnsi="楷体" w:hint="default"/>
      </w:rPr>
    </w:lvl>
  </w:abstractNum>
  <w:abstractNum w:abstractNumId="16">
    <w:nsid w:val="68374265"/>
    <w:multiLevelType w:val="hybridMultilevel"/>
    <w:tmpl w:val="82A8E67C"/>
    <w:lvl w:ilvl="0" w:tplc="EA263784">
      <w:start w:val="1"/>
      <w:numFmt w:val="decimal"/>
      <w:lvlText w:val="（%1）"/>
      <w:lvlJc w:val="left"/>
      <w:pPr>
        <w:ind w:left="720" w:hanging="72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7">
    <w:nsid w:val="6F641DE9"/>
    <w:multiLevelType w:val="hybridMultilevel"/>
    <w:tmpl w:val="CBCA945C"/>
    <w:lvl w:ilvl="0" w:tplc="9188A8B0">
      <w:start w:val="1"/>
      <w:numFmt w:val="decimal"/>
      <w:lvlText w:val="（%1）"/>
      <w:lvlJc w:val="left"/>
      <w:pPr>
        <w:ind w:left="1142" w:hanging="420"/>
      </w:pPr>
      <w:rPr>
        <w:rFonts w:hint="eastAsia"/>
      </w:rPr>
    </w:lvl>
    <w:lvl w:ilvl="1" w:tplc="9188A8B0">
      <w:start w:val="1"/>
      <w:numFmt w:val="decimal"/>
      <w:lvlText w:val="（%2）"/>
      <w:lvlJc w:val="left"/>
      <w:pPr>
        <w:ind w:left="840" w:hanging="420"/>
      </w:pPr>
      <w:rPr>
        <w:rFonts w:hint="eastAsia"/>
      </w:rPr>
    </w:lvl>
    <w:lvl w:ilvl="2" w:tplc="1630A13A">
      <w:start w:val="1"/>
      <w:numFmt w:val="lowerLetter"/>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12"/>
  </w:num>
  <w:num w:numId="4">
    <w:abstractNumId w:val="14"/>
  </w:num>
  <w:num w:numId="5">
    <w:abstractNumId w:val="8"/>
  </w:num>
  <w:num w:numId="6">
    <w:abstractNumId w:val="7"/>
  </w:num>
  <w:num w:numId="7">
    <w:abstractNumId w:val="6"/>
  </w:num>
  <w:num w:numId="8">
    <w:abstractNumId w:val="17"/>
  </w:num>
  <w:num w:numId="9">
    <w:abstractNumId w:val="5"/>
  </w:num>
  <w:num w:numId="10">
    <w:abstractNumId w:val="15"/>
  </w:num>
  <w:num w:numId="11">
    <w:abstractNumId w:val="0"/>
  </w:num>
  <w:num w:numId="12">
    <w:abstractNumId w:val="11"/>
  </w:num>
  <w:num w:numId="13">
    <w:abstractNumId w:val="9"/>
  </w:num>
  <w:num w:numId="14">
    <w:abstractNumId w:val="3"/>
  </w:num>
  <w:num w:numId="15">
    <w:abstractNumId w:val="10"/>
  </w:num>
  <w:num w:numId="16">
    <w:abstractNumId w:val="1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E5"/>
    <w:rsid w:val="000018EA"/>
    <w:rsid w:val="00006863"/>
    <w:rsid w:val="000070EB"/>
    <w:rsid w:val="0001747B"/>
    <w:rsid w:val="00022D6E"/>
    <w:rsid w:val="000243BB"/>
    <w:rsid w:val="0003785E"/>
    <w:rsid w:val="000501DC"/>
    <w:rsid w:val="00061B35"/>
    <w:rsid w:val="00062139"/>
    <w:rsid w:val="0008076D"/>
    <w:rsid w:val="0008292F"/>
    <w:rsid w:val="00083A80"/>
    <w:rsid w:val="000841BF"/>
    <w:rsid w:val="00084BE0"/>
    <w:rsid w:val="00085B7A"/>
    <w:rsid w:val="00087C0A"/>
    <w:rsid w:val="000B08EF"/>
    <w:rsid w:val="000B477E"/>
    <w:rsid w:val="000B504E"/>
    <w:rsid w:val="000B757A"/>
    <w:rsid w:val="000C1EF1"/>
    <w:rsid w:val="000C3793"/>
    <w:rsid w:val="000C5D5A"/>
    <w:rsid w:val="000E0FE4"/>
    <w:rsid w:val="000E345B"/>
    <w:rsid w:val="000F28AD"/>
    <w:rsid w:val="000F47A1"/>
    <w:rsid w:val="0010255C"/>
    <w:rsid w:val="00106E70"/>
    <w:rsid w:val="00107157"/>
    <w:rsid w:val="001114CD"/>
    <w:rsid w:val="00112D65"/>
    <w:rsid w:val="001153A5"/>
    <w:rsid w:val="00122866"/>
    <w:rsid w:val="00140ECE"/>
    <w:rsid w:val="001440D5"/>
    <w:rsid w:val="00157C2F"/>
    <w:rsid w:val="00157FBD"/>
    <w:rsid w:val="001640E3"/>
    <w:rsid w:val="00173A7E"/>
    <w:rsid w:val="00176A09"/>
    <w:rsid w:val="001775DB"/>
    <w:rsid w:val="00177BA3"/>
    <w:rsid w:val="00183792"/>
    <w:rsid w:val="00185628"/>
    <w:rsid w:val="00191D86"/>
    <w:rsid w:val="00192BA8"/>
    <w:rsid w:val="00193AE7"/>
    <w:rsid w:val="00194F10"/>
    <w:rsid w:val="0019548B"/>
    <w:rsid w:val="001A5677"/>
    <w:rsid w:val="001A7D38"/>
    <w:rsid w:val="001B155C"/>
    <w:rsid w:val="001B3DA5"/>
    <w:rsid w:val="001B5A5D"/>
    <w:rsid w:val="001B6DBF"/>
    <w:rsid w:val="001C440F"/>
    <w:rsid w:val="001C515B"/>
    <w:rsid w:val="001C5CBE"/>
    <w:rsid w:val="001C7F4D"/>
    <w:rsid w:val="001D19E2"/>
    <w:rsid w:val="001D214D"/>
    <w:rsid w:val="001E0F9E"/>
    <w:rsid w:val="001F0A11"/>
    <w:rsid w:val="002065FC"/>
    <w:rsid w:val="0021042F"/>
    <w:rsid w:val="00211484"/>
    <w:rsid w:val="00211F3A"/>
    <w:rsid w:val="00213328"/>
    <w:rsid w:val="00213D34"/>
    <w:rsid w:val="00214F35"/>
    <w:rsid w:val="00215D93"/>
    <w:rsid w:val="00216BAF"/>
    <w:rsid w:val="00216CDB"/>
    <w:rsid w:val="00216D0A"/>
    <w:rsid w:val="00217D1A"/>
    <w:rsid w:val="00221CD4"/>
    <w:rsid w:val="00225229"/>
    <w:rsid w:val="002352E3"/>
    <w:rsid w:val="00247124"/>
    <w:rsid w:val="0024740A"/>
    <w:rsid w:val="00251BE6"/>
    <w:rsid w:val="00251F46"/>
    <w:rsid w:val="00254872"/>
    <w:rsid w:val="00255193"/>
    <w:rsid w:val="0026065C"/>
    <w:rsid w:val="00261663"/>
    <w:rsid w:val="00264725"/>
    <w:rsid w:val="00270C83"/>
    <w:rsid w:val="002772F4"/>
    <w:rsid w:val="00284146"/>
    <w:rsid w:val="00285D20"/>
    <w:rsid w:val="00287A56"/>
    <w:rsid w:val="00296086"/>
    <w:rsid w:val="00296401"/>
    <w:rsid w:val="00296DDC"/>
    <w:rsid w:val="002A0AAB"/>
    <w:rsid w:val="002A59DF"/>
    <w:rsid w:val="002B2E8C"/>
    <w:rsid w:val="002B37DC"/>
    <w:rsid w:val="002B5287"/>
    <w:rsid w:val="002B5775"/>
    <w:rsid w:val="002C2D1E"/>
    <w:rsid w:val="002C31EF"/>
    <w:rsid w:val="002C5DDF"/>
    <w:rsid w:val="002C6BED"/>
    <w:rsid w:val="002C731D"/>
    <w:rsid w:val="002C79FC"/>
    <w:rsid w:val="002D0297"/>
    <w:rsid w:val="002D13CF"/>
    <w:rsid w:val="002D4B37"/>
    <w:rsid w:val="002D4D8F"/>
    <w:rsid w:val="002E1111"/>
    <w:rsid w:val="002E6BAA"/>
    <w:rsid w:val="002F0AE2"/>
    <w:rsid w:val="002F60CA"/>
    <w:rsid w:val="00300853"/>
    <w:rsid w:val="00301134"/>
    <w:rsid w:val="003028C3"/>
    <w:rsid w:val="00304DD7"/>
    <w:rsid w:val="00314E33"/>
    <w:rsid w:val="00314E36"/>
    <w:rsid w:val="00323C3C"/>
    <w:rsid w:val="0033212F"/>
    <w:rsid w:val="00343BAC"/>
    <w:rsid w:val="003623F0"/>
    <w:rsid w:val="003633A0"/>
    <w:rsid w:val="00364B36"/>
    <w:rsid w:val="00370989"/>
    <w:rsid w:val="003757DA"/>
    <w:rsid w:val="003848DF"/>
    <w:rsid w:val="00394488"/>
    <w:rsid w:val="003B37B3"/>
    <w:rsid w:val="003B64F0"/>
    <w:rsid w:val="003C793A"/>
    <w:rsid w:val="003F2174"/>
    <w:rsid w:val="003F452C"/>
    <w:rsid w:val="004005E8"/>
    <w:rsid w:val="00401AA2"/>
    <w:rsid w:val="0040368C"/>
    <w:rsid w:val="0041047B"/>
    <w:rsid w:val="004162BC"/>
    <w:rsid w:val="00422B66"/>
    <w:rsid w:val="0042789E"/>
    <w:rsid w:val="00436851"/>
    <w:rsid w:val="00441D10"/>
    <w:rsid w:val="00441FDB"/>
    <w:rsid w:val="00445FFD"/>
    <w:rsid w:val="0047515B"/>
    <w:rsid w:val="0047542B"/>
    <w:rsid w:val="004838A3"/>
    <w:rsid w:val="00485E65"/>
    <w:rsid w:val="004926B6"/>
    <w:rsid w:val="004A0B63"/>
    <w:rsid w:val="004A3C78"/>
    <w:rsid w:val="004B573D"/>
    <w:rsid w:val="004B61E9"/>
    <w:rsid w:val="004C1455"/>
    <w:rsid w:val="004C2293"/>
    <w:rsid w:val="004C4F09"/>
    <w:rsid w:val="004D2C7D"/>
    <w:rsid w:val="004D3701"/>
    <w:rsid w:val="004E6908"/>
    <w:rsid w:val="0050403B"/>
    <w:rsid w:val="00507729"/>
    <w:rsid w:val="00523611"/>
    <w:rsid w:val="00530514"/>
    <w:rsid w:val="005309E6"/>
    <w:rsid w:val="005331E6"/>
    <w:rsid w:val="0053689B"/>
    <w:rsid w:val="00540E0E"/>
    <w:rsid w:val="00550E73"/>
    <w:rsid w:val="0056484A"/>
    <w:rsid w:val="005707B3"/>
    <w:rsid w:val="005725D1"/>
    <w:rsid w:val="0057631E"/>
    <w:rsid w:val="0058152B"/>
    <w:rsid w:val="0058477A"/>
    <w:rsid w:val="00586345"/>
    <w:rsid w:val="00590396"/>
    <w:rsid w:val="00591F05"/>
    <w:rsid w:val="00593024"/>
    <w:rsid w:val="0059681F"/>
    <w:rsid w:val="0059771E"/>
    <w:rsid w:val="005A3BBA"/>
    <w:rsid w:val="005A7E3B"/>
    <w:rsid w:val="005B185F"/>
    <w:rsid w:val="005C24EE"/>
    <w:rsid w:val="005D088F"/>
    <w:rsid w:val="005E0849"/>
    <w:rsid w:val="005E15ED"/>
    <w:rsid w:val="005E1B94"/>
    <w:rsid w:val="005E2421"/>
    <w:rsid w:val="005E3451"/>
    <w:rsid w:val="005E45DF"/>
    <w:rsid w:val="005F2447"/>
    <w:rsid w:val="005F7666"/>
    <w:rsid w:val="00611F20"/>
    <w:rsid w:val="00612A9A"/>
    <w:rsid w:val="00613A5D"/>
    <w:rsid w:val="0061492F"/>
    <w:rsid w:val="00616811"/>
    <w:rsid w:val="006269FD"/>
    <w:rsid w:val="00626F7E"/>
    <w:rsid w:val="00633139"/>
    <w:rsid w:val="00634244"/>
    <w:rsid w:val="00637810"/>
    <w:rsid w:val="0064015D"/>
    <w:rsid w:val="00641D08"/>
    <w:rsid w:val="00650BFE"/>
    <w:rsid w:val="00664F3C"/>
    <w:rsid w:val="006663D1"/>
    <w:rsid w:val="00666ECC"/>
    <w:rsid w:val="00673271"/>
    <w:rsid w:val="00674E82"/>
    <w:rsid w:val="00684103"/>
    <w:rsid w:val="00696C8C"/>
    <w:rsid w:val="006A3238"/>
    <w:rsid w:val="006B7708"/>
    <w:rsid w:val="006C26C4"/>
    <w:rsid w:val="006C2A52"/>
    <w:rsid w:val="006C426D"/>
    <w:rsid w:val="006E7DCB"/>
    <w:rsid w:val="006F2DA8"/>
    <w:rsid w:val="006F4B50"/>
    <w:rsid w:val="006F681B"/>
    <w:rsid w:val="006F7094"/>
    <w:rsid w:val="00700991"/>
    <w:rsid w:val="0070280F"/>
    <w:rsid w:val="00712533"/>
    <w:rsid w:val="007175AF"/>
    <w:rsid w:val="00721573"/>
    <w:rsid w:val="00726909"/>
    <w:rsid w:val="00751E0B"/>
    <w:rsid w:val="00765AE1"/>
    <w:rsid w:val="007778DB"/>
    <w:rsid w:val="00780370"/>
    <w:rsid w:val="0078039E"/>
    <w:rsid w:val="0078065E"/>
    <w:rsid w:val="00783B30"/>
    <w:rsid w:val="00793DE9"/>
    <w:rsid w:val="007A296D"/>
    <w:rsid w:val="007A4E5C"/>
    <w:rsid w:val="007B0B4D"/>
    <w:rsid w:val="007B23BD"/>
    <w:rsid w:val="007B5A27"/>
    <w:rsid w:val="007C0EA1"/>
    <w:rsid w:val="007D03F8"/>
    <w:rsid w:val="007D59ED"/>
    <w:rsid w:val="007D5CBA"/>
    <w:rsid w:val="007E1586"/>
    <w:rsid w:val="007E249C"/>
    <w:rsid w:val="007E48C0"/>
    <w:rsid w:val="007F5CBC"/>
    <w:rsid w:val="00800124"/>
    <w:rsid w:val="00806373"/>
    <w:rsid w:val="00807B3D"/>
    <w:rsid w:val="00807C2D"/>
    <w:rsid w:val="008126EB"/>
    <w:rsid w:val="008142CB"/>
    <w:rsid w:val="008261A7"/>
    <w:rsid w:val="00835592"/>
    <w:rsid w:val="00853E7E"/>
    <w:rsid w:val="008564FC"/>
    <w:rsid w:val="00857FE9"/>
    <w:rsid w:val="00867185"/>
    <w:rsid w:val="00871FC3"/>
    <w:rsid w:val="00880A22"/>
    <w:rsid w:val="008853AA"/>
    <w:rsid w:val="00894383"/>
    <w:rsid w:val="008A62A6"/>
    <w:rsid w:val="008B3E46"/>
    <w:rsid w:val="008B5EB8"/>
    <w:rsid w:val="008B71E1"/>
    <w:rsid w:val="008C0C2E"/>
    <w:rsid w:val="008C54FD"/>
    <w:rsid w:val="008D2424"/>
    <w:rsid w:val="008D44EE"/>
    <w:rsid w:val="008D4EA3"/>
    <w:rsid w:val="008D6660"/>
    <w:rsid w:val="008D717E"/>
    <w:rsid w:val="008F45E6"/>
    <w:rsid w:val="00903759"/>
    <w:rsid w:val="00907F5F"/>
    <w:rsid w:val="0091537E"/>
    <w:rsid w:val="0091764C"/>
    <w:rsid w:val="00920783"/>
    <w:rsid w:val="00920C45"/>
    <w:rsid w:val="009219B9"/>
    <w:rsid w:val="009221B3"/>
    <w:rsid w:val="009226A3"/>
    <w:rsid w:val="00924D77"/>
    <w:rsid w:val="00932DFC"/>
    <w:rsid w:val="00936B00"/>
    <w:rsid w:val="00937010"/>
    <w:rsid w:val="009406F7"/>
    <w:rsid w:val="0094108A"/>
    <w:rsid w:val="009463F8"/>
    <w:rsid w:val="009503E6"/>
    <w:rsid w:val="00954F8E"/>
    <w:rsid w:val="00960E24"/>
    <w:rsid w:val="00962A06"/>
    <w:rsid w:val="00966F45"/>
    <w:rsid w:val="009704DB"/>
    <w:rsid w:val="00975260"/>
    <w:rsid w:val="00985292"/>
    <w:rsid w:val="00985F39"/>
    <w:rsid w:val="009A03C4"/>
    <w:rsid w:val="009A3B8F"/>
    <w:rsid w:val="009A5FC5"/>
    <w:rsid w:val="009A73ED"/>
    <w:rsid w:val="009B0765"/>
    <w:rsid w:val="009B36B9"/>
    <w:rsid w:val="009C2B67"/>
    <w:rsid w:val="009C6DFF"/>
    <w:rsid w:val="009C7557"/>
    <w:rsid w:val="009D0EBC"/>
    <w:rsid w:val="009D33B8"/>
    <w:rsid w:val="009E6BC6"/>
    <w:rsid w:val="00A002A7"/>
    <w:rsid w:val="00A04AA0"/>
    <w:rsid w:val="00A2146D"/>
    <w:rsid w:val="00A3339C"/>
    <w:rsid w:val="00A358F0"/>
    <w:rsid w:val="00A40684"/>
    <w:rsid w:val="00A51F32"/>
    <w:rsid w:val="00A65AB5"/>
    <w:rsid w:val="00A70E00"/>
    <w:rsid w:val="00A7109B"/>
    <w:rsid w:val="00A73CC9"/>
    <w:rsid w:val="00A75354"/>
    <w:rsid w:val="00A77128"/>
    <w:rsid w:val="00A842EA"/>
    <w:rsid w:val="00A857EB"/>
    <w:rsid w:val="00A90E49"/>
    <w:rsid w:val="00A9313A"/>
    <w:rsid w:val="00A95D6D"/>
    <w:rsid w:val="00A95E25"/>
    <w:rsid w:val="00A973A7"/>
    <w:rsid w:val="00AA0904"/>
    <w:rsid w:val="00AA1A60"/>
    <w:rsid w:val="00AA2431"/>
    <w:rsid w:val="00AA2C33"/>
    <w:rsid w:val="00AA7940"/>
    <w:rsid w:val="00AB0387"/>
    <w:rsid w:val="00AB1814"/>
    <w:rsid w:val="00AB4C3A"/>
    <w:rsid w:val="00AB7A97"/>
    <w:rsid w:val="00AC0C38"/>
    <w:rsid w:val="00AC16D5"/>
    <w:rsid w:val="00AD068A"/>
    <w:rsid w:val="00AD429B"/>
    <w:rsid w:val="00AD6764"/>
    <w:rsid w:val="00AE04BE"/>
    <w:rsid w:val="00AE5846"/>
    <w:rsid w:val="00B03699"/>
    <w:rsid w:val="00B04693"/>
    <w:rsid w:val="00B205E0"/>
    <w:rsid w:val="00B209B3"/>
    <w:rsid w:val="00B21EB6"/>
    <w:rsid w:val="00B237FA"/>
    <w:rsid w:val="00B24037"/>
    <w:rsid w:val="00B2732D"/>
    <w:rsid w:val="00B31679"/>
    <w:rsid w:val="00B33A68"/>
    <w:rsid w:val="00B37043"/>
    <w:rsid w:val="00B37FC3"/>
    <w:rsid w:val="00B40555"/>
    <w:rsid w:val="00B41CB1"/>
    <w:rsid w:val="00B4475C"/>
    <w:rsid w:val="00B44C4D"/>
    <w:rsid w:val="00B609D5"/>
    <w:rsid w:val="00B6511A"/>
    <w:rsid w:val="00B661FC"/>
    <w:rsid w:val="00B676F4"/>
    <w:rsid w:val="00B71616"/>
    <w:rsid w:val="00B76083"/>
    <w:rsid w:val="00B773FE"/>
    <w:rsid w:val="00BA26D2"/>
    <w:rsid w:val="00BA65DE"/>
    <w:rsid w:val="00BB4818"/>
    <w:rsid w:val="00BB49C6"/>
    <w:rsid w:val="00BB7451"/>
    <w:rsid w:val="00BC1E16"/>
    <w:rsid w:val="00BC2B0D"/>
    <w:rsid w:val="00BC74CC"/>
    <w:rsid w:val="00BD3889"/>
    <w:rsid w:val="00BD6387"/>
    <w:rsid w:val="00BE5372"/>
    <w:rsid w:val="00BF7A70"/>
    <w:rsid w:val="00C0190D"/>
    <w:rsid w:val="00C035D1"/>
    <w:rsid w:val="00C039A0"/>
    <w:rsid w:val="00C0526C"/>
    <w:rsid w:val="00C1333E"/>
    <w:rsid w:val="00C2079F"/>
    <w:rsid w:val="00C20C34"/>
    <w:rsid w:val="00C22061"/>
    <w:rsid w:val="00C22311"/>
    <w:rsid w:val="00C3069F"/>
    <w:rsid w:val="00C319A0"/>
    <w:rsid w:val="00C31CB8"/>
    <w:rsid w:val="00C34E7E"/>
    <w:rsid w:val="00C354B1"/>
    <w:rsid w:val="00C37AAF"/>
    <w:rsid w:val="00C52303"/>
    <w:rsid w:val="00C636B0"/>
    <w:rsid w:val="00C70859"/>
    <w:rsid w:val="00C810E5"/>
    <w:rsid w:val="00C8137A"/>
    <w:rsid w:val="00C92FF9"/>
    <w:rsid w:val="00C943B3"/>
    <w:rsid w:val="00C9469C"/>
    <w:rsid w:val="00CA0917"/>
    <w:rsid w:val="00CA4DAA"/>
    <w:rsid w:val="00CB2919"/>
    <w:rsid w:val="00CC0D09"/>
    <w:rsid w:val="00CC1D15"/>
    <w:rsid w:val="00CC29E4"/>
    <w:rsid w:val="00CC534C"/>
    <w:rsid w:val="00CD010E"/>
    <w:rsid w:val="00CD5F5A"/>
    <w:rsid w:val="00CE0A2B"/>
    <w:rsid w:val="00CE1BAC"/>
    <w:rsid w:val="00CE2B13"/>
    <w:rsid w:val="00CE3108"/>
    <w:rsid w:val="00CE3EB4"/>
    <w:rsid w:val="00CE46BA"/>
    <w:rsid w:val="00CE4EAC"/>
    <w:rsid w:val="00CF03E8"/>
    <w:rsid w:val="00CF0516"/>
    <w:rsid w:val="00CF4A4A"/>
    <w:rsid w:val="00CF4EE0"/>
    <w:rsid w:val="00D0365B"/>
    <w:rsid w:val="00D07236"/>
    <w:rsid w:val="00D10B73"/>
    <w:rsid w:val="00D115DB"/>
    <w:rsid w:val="00D133D4"/>
    <w:rsid w:val="00D34622"/>
    <w:rsid w:val="00D41EF5"/>
    <w:rsid w:val="00D43518"/>
    <w:rsid w:val="00D522B6"/>
    <w:rsid w:val="00D5760E"/>
    <w:rsid w:val="00D57987"/>
    <w:rsid w:val="00D635A5"/>
    <w:rsid w:val="00D63A09"/>
    <w:rsid w:val="00D67982"/>
    <w:rsid w:val="00D70392"/>
    <w:rsid w:val="00D80117"/>
    <w:rsid w:val="00D81BC7"/>
    <w:rsid w:val="00D85510"/>
    <w:rsid w:val="00D8601B"/>
    <w:rsid w:val="00D868B7"/>
    <w:rsid w:val="00D87E81"/>
    <w:rsid w:val="00DB2725"/>
    <w:rsid w:val="00DB6662"/>
    <w:rsid w:val="00DC11A7"/>
    <w:rsid w:val="00DD51B8"/>
    <w:rsid w:val="00DD6DFE"/>
    <w:rsid w:val="00DD74E5"/>
    <w:rsid w:val="00DE5170"/>
    <w:rsid w:val="00DE5930"/>
    <w:rsid w:val="00E00F50"/>
    <w:rsid w:val="00E05340"/>
    <w:rsid w:val="00E075D7"/>
    <w:rsid w:val="00E138E3"/>
    <w:rsid w:val="00E1788B"/>
    <w:rsid w:val="00E2148E"/>
    <w:rsid w:val="00E27F6B"/>
    <w:rsid w:val="00E350B3"/>
    <w:rsid w:val="00E36117"/>
    <w:rsid w:val="00E3709D"/>
    <w:rsid w:val="00E40B03"/>
    <w:rsid w:val="00E41B37"/>
    <w:rsid w:val="00E42414"/>
    <w:rsid w:val="00E4424B"/>
    <w:rsid w:val="00E44EE1"/>
    <w:rsid w:val="00E45CEA"/>
    <w:rsid w:val="00E477EB"/>
    <w:rsid w:val="00E54959"/>
    <w:rsid w:val="00E631A7"/>
    <w:rsid w:val="00E65A4E"/>
    <w:rsid w:val="00E67731"/>
    <w:rsid w:val="00E84700"/>
    <w:rsid w:val="00E85E52"/>
    <w:rsid w:val="00E8608B"/>
    <w:rsid w:val="00E872FB"/>
    <w:rsid w:val="00E919C3"/>
    <w:rsid w:val="00EA471B"/>
    <w:rsid w:val="00EA542B"/>
    <w:rsid w:val="00EA6987"/>
    <w:rsid w:val="00EA6C63"/>
    <w:rsid w:val="00EC0967"/>
    <w:rsid w:val="00ED344A"/>
    <w:rsid w:val="00EE2ACB"/>
    <w:rsid w:val="00EE509E"/>
    <w:rsid w:val="00EE647E"/>
    <w:rsid w:val="00EF00CD"/>
    <w:rsid w:val="00EF6390"/>
    <w:rsid w:val="00F140BF"/>
    <w:rsid w:val="00F15477"/>
    <w:rsid w:val="00F15D0A"/>
    <w:rsid w:val="00F17D85"/>
    <w:rsid w:val="00F27BEA"/>
    <w:rsid w:val="00F342CD"/>
    <w:rsid w:val="00F42886"/>
    <w:rsid w:val="00F437C3"/>
    <w:rsid w:val="00F44427"/>
    <w:rsid w:val="00F445B9"/>
    <w:rsid w:val="00F513C5"/>
    <w:rsid w:val="00F51AFF"/>
    <w:rsid w:val="00F55DD6"/>
    <w:rsid w:val="00F62B2B"/>
    <w:rsid w:val="00F73C7D"/>
    <w:rsid w:val="00F8004E"/>
    <w:rsid w:val="00F8405A"/>
    <w:rsid w:val="00F84111"/>
    <w:rsid w:val="00F84F78"/>
    <w:rsid w:val="00F85740"/>
    <w:rsid w:val="00F87E8C"/>
    <w:rsid w:val="00F90E7B"/>
    <w:rsid w:val="00F92915"/>
    <w:rsid w:val="00F94354"/>
    <w:rsid w:val="00F94DAF"/>
    <w:rsid w:val="00F96FB6"/>
    <w:rsid w:val="00FA2436"/>
    <w:rsid w:val="00FA6AC0"/>
    <w:rsid w:val="00FB0062"/>
    <w:rsid w:val="00FB07CE"/>
    <w:rsid w:val="00FB16D1"/>
    <w:rsid w:val="00FC0B6A"/>
    <w:rsid w:val="00FC3C0E"/>
    <w:rsid w:val="00FD14AB"/>
    <w:rsid w:val="00FD3436"/>
    <w:rsid w:val="00FD5378"/>
    <w:rsid w:val="00FE116E"/>
    <w:rsid w:val="00FE5B80"/>
    <w:rsid w:val="00FF05A0"/>
    <w:rsid w:val="00FF4F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4E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13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1">
    <w:name w:val="Body 1"/>
    <w:rsid w:val="00C810E5"/>
    <w:pPr>
      <w:widowControl w:val="0"/>
      <w:jc w:val="both"/>
      <w:outlineLvl w:val="0"/>
    </w:pPr>
    <w:rPr>
      <w:rFonts w:ascii="Times New Roman" w:eastAsia="ヒラギノ角ゴ Pro W3" w:hAnsi="Times New Roman" w:cs="Times New Roman"/>
      <w:color w:val="000000"/>
      <w:szCs w:val="20"/>
    </w:rPr>
  </w:style>
  <w:style w:type="table" w:styleId="a3">
    <w:name w:val="Table Grid"/>
    <w:basedOn w:val="a1"/>
    <w:uiPriority w:val="59"/>
    <w:rsid w:val="00C810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E4EAC"/>
    <w:rPr>
      <w:b/>
      <w:bCs/>
      <w:kern w:val="44"/>
      <w:sz w:val="44"/>
      <w:szCs w:val="44"/>
    </w:rPr>
  </w:style>
  <w:style w:type="character" w:customStyle="1" w:styleId="2Char">
    <w:name w:val="标题 2 Char"/>
    <w:basedOn w:val="a0"/>
    <w:link w:val="2"/>
    <w:uiPriority w:val="9"/>
    <w:rsid w:val="002D13CF"/>
    <w:rPr>
      <w:rFonts w:asciiTheme="majorHAnsi" w:eastAsiaTheme="majorEastAsia" w:hAnsiTheme="majorHAnsi" w:cstheme="majorBidi"/>
      <w:b/>
      <w:bCs/>
      <w:sz w:val="32"/>
      <w:szCs w:val="32"/>
    </w:rPr>
  </w:style>
  <w:style w:type="character" w:styleId="a4">
    <w:name w:val="annotation reference"/>
    <w:basedOn w:val="a0"/>
    <w:uiPriority w:val="99"/>
    <w:unhideWhenUsed/>
    <w:rsid w:val="00A3339C"/>
    <w:rPr>
      <w:sz w:val="21"/>
      <w:szCs w:val="21"/>
    </w:rPr>
  </w:style>
  <w:style w:type="paragraph" w:styleId="a5">
    <w:name w:val="annotation text"/>
    <w:basedOn w:val="a"/>
    <w:link w:val="Char"/>
    <w:uiPriority w:val="99"/>
    <w:semiHidden/>
    <w:unhideWhenUsed/>
    <w:rsid w:val="00A3339C"/>
    <w:pPr>
      <w:jc w:val="left"/>
    </w:pPr>
  </w:style>
  <w:style w:type="character" w:customStyle="1" w:styleId="Char">
    <w:name w:val="批注文字 Char"/>
    <w:basedOn w:val="a0"/>
    <w:link w:val="a5"/>
    <w:uiPriority w:val="99"/>
    <w:semiHidden/>
    <w:rsid w:val="00A3339C"/>
  </w:style>
  <w:style w:type="paragraph" w:styleId="a6">
    <w:name w:val="annotation subject"/>
    <w:basedOn w:val="a5"/>
    <w:next w:val="a5"/>
    <w:link w:val="Char0"/>
    <w:uiPriority w:val="99"/>
    <w:semiHidden/>
    <w:unhideWhenUsed/>
    <w:rsid w:val="00A3339C"/>
    <w:rPr>
      <w:b/>
      <w:bCs/>
    </w:rPr>
  </w:style>
  <w:style w:type="character" w:customStyle="1" w:styleId="Char0">
    <w:name w:val="批注主题 Char"/>
    <w:basedOn w:val="Char"/>
    <w:link w:val="a6"/>
    <w:uiPriority w:val="99"/>
    <w:semiHidden/>
    <w:rsid w:val="00A3339C"/>
    <w:rPr>
      <w:b/>
      <w:bCs/>
    </w:rPr>
  </w:style>
  <w:style w:type="paragraph" w:styleId="a7">
    <w:name w:val="Balloon Text"/>
    <w:basedOn w:val="a"/>
    <w:link w:val="Char1"/>
    <w:uiPriority w:val="99"/>
    <w:semiHidden/>
    <w:unhideWhenUsed/>
    <w:rsid w:val="00A3339C"/>
    <w:rPr>
      <w:sz w:val="18"/>
      <w:szCs w:val="18"/>
    </w:rPr>
  </w:style>
  <w:style w:type="character" w:customStyle="1" w:styleId="Char1">
    <w:name w:val="批注框文本 Char"/>
    <w:basedOn w:val="a0"/>
    <w:link w:val="a7"/>
    <w:uiPriority w:val="99"/>
    <w:semiHidden/>
    <w:rsid w:val="00A3339C"/>
    <w:rPr>
      <w:sz w:val="18"/>
      <w:szCs w:val="18"/>
    </w:rPr>
  </w:style>
  <w:style w:type="paragraph" w:customStyle="1" w:styleId="10">
    <w:name w:val="正文1"/>
    <w:rsid w:val="00BB49C6"/>
    <w:rPr>
      <w:rFonts w:ascii="Times New Roman" w:eastAsia="ヒラギノ角ゴ Pro W3" w:hAnsi="Times New Roman" w:cs="Times New Roman"/>
      <w:color w:val="000000"/>
      <w:kern w:val="0"/>
      <w:sz w:val="24"/>
      <w:szCs w:val="20"/>
    </w:rPr>
  </w:style>
  <w:style w:type="paragraph" w:styleId="a8">
    <w:name w:val="List Paragraph"/>
    <w:qFormat/>
    <w:rsid w:val="00B37FC3"/>
    <w:pPr>
      <w:ind w:firstLine="420"/>
    </w:pPr>
    <w:rPr>
      <w:rFonts w:ascii="Times New Roman" w:eastAsia="ヒラギノ角ゴ Pro W3" w:hAnsi="Times New Roman" w:cs="Times New Roman"/>
      <w:color w:val="000000"/>
      <w:kern w:val="0"/>
      <w:sz w:val="24"/>
      <w:szCs w:val="20"/>
    </w:rPr>
  </w:style>
  <w:style w:type="paragraph" w:customStyle="1" w:styleId="FreeForm">
    <w:name w:val="Free Form"/>
    <w:autoRedefine/>
    <w:rsid w:val="00436851"/>
    <w:rPr>
      <w:rFonts w:ascii="Times New Roman" w:hAnsi="Times New Roman" w:cs="Times New Roman"/>
      <w:b/>
      <w:color w:val="000000"/>
      <w:kern w:val="0"/>
      <w:sz w:val="24"/>
      <w:szCs w:val="20"/>
    </w:rPr>
  </w:style>
  <w:style w:type="paragraph" w:styleId="a9">
    <w:name w:val="header"/>
    <w:basedOn w:val="a"/>
    <w:link w:val="Char2"/>
    <w:uiPriority w:val="99"/>
    <w:unhideWhenUsed/>
    <w:rsid w:val="005E242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E2421"/>
    <w:rPr>
      <w:sz w:val="18"/>
      <w:szCs w:val="18"/>
    </w:rPr>
  </w:style>
  <w:style w:type="paragraph" w:styleId="aa">
    <w:name w:val="footer"/>
    <w:basedOn w:val="a"/>
    <w:link w:val="Char3"/>
    <w:uiPriority w:val="99"/>
    <w:unhideWhenUsed/>
    <w:rsid w:val="005E2421"/>
    <w:pPr>
      <w:tabs>
        <w:tab w:val="center" w:pos="4153"/>
        <w:tab w:val="right" w:pos="8306"/>
      </w:tabs>
      <w:snapToGrid w:val="0"/>
      <w:jc w:val="left"/>
    </w:pPr>
    <w:rPr>
      <w:sz w:val="18"/>
      <w:szCs w:val="18"/>
    </w:rPr>
  </w:style>
  <w:style w:type="character" w:customStyle="1" w:styleId="Char3">
    <w:name w:val="页脚 Char"/>
    <w:basedOn w:val="a0"/>
    <w:link w:val="aa"/>
    <w:uiPriority w:val="99"/>
    <w:rsid w:val="005E2421"/>
    <w:rPr>
      <w:sz w:val="18"/>
      <w:szCs w:val="18"/>
    </w:rPr>
  </w:style>
  <w:style w:type="paragraph" w:styleId="ab">
    <w:name w:val="Normal (Web)"/>
    <w:basedOn w:val="a"/>
    <w:uiPriority w:val="99"/>
    <w:semiHidden/>
    <w:unhideWhenUsed/>
    <w:rsid w:val="00807B3D"/>
    <w:pPr>
      <w:widowControl/>
      <w:spacing w:before="100" w:beforeAutospacing="1" w:after="100" w:afterAutospacing="1"/>
      <w:jc w:val="left"/>
    </w:pPr>
    <w:rPr>
      <w:rFonts w:ascii="宋体" w:eastAsia="宋体" w:hAnsi="宋体" w:cs="宋体"/>
      <w:kern w:val="0"/>
      <w:sz w:val="24"/>
      <w:szCs w:val="24"/>
    </w:rPr>
  </w:style>
  <w:style w:type="paragraph" w:styleId="ac">
    <w:name w:val="Revision"/>
    <w:hidden/>
    <w:uiPriority w:val="99"/>
    <w:semiHidden/>
    <w:rsid w:val="001A56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4EA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13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1">
    <w:name w:val="Body 1"/>
    <w:rsid w:val="00C810E5"/>
    <w:pPr>
      <w:widowControl w:val="0"/>
      <w:jc w:val="both"/>
      <w:outlineLvl w:val="0"/>
    </w:pPr>
    <w:rPr>
      <w:rFonts w:ascii="Times New Roman" w:eastAsia="ヒラギノ角ゴ Pro W3" w:hAnsi="Times New Roman" w:cs="Times New Roman"/>
      <w:color w:val="000000"/>
      <w:szCs w:val="20"/>
    </w:rPr>
  </w:style>
  <w:style w:type="table" w:styleId="a3">
    <w:name w:val="Table Grid"/>
    <w:basedOn w:val="a1"/>
    <w:uiPriority w:val="59"/>
    <w:rsid w:val="00C810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CE4EAC"/>
    <w:rPr>
      <w:b/>
      <w:bCs/>
      <w:kern w:val="44"/>
      <w:sz w:val="44"/>
      <w:szCs w:val="44"/>
    </w:rPr>
  </w:style>
  <w:style w:type="character" w:customStyle="1" w:styleId="2Char">
    <w:name w:val="标题 2 Char"/>
    <w:basedOn w:val="a0"/>
    <w:link w:val="2"/>
    <w:uiPriority w:val="9"/>
    <w:rsid w:val="002D13CF"/>
    <w:rPr>
      <w:rFonts w:asciiTheme="majorHAnsi" w:eastAsiaTheme="majorEastAsia" w:hAnsiTheme="majorHAnsi" w:cstheme="majorBidi"/>
      <w:b/>
      <w:bCs/>
      <w:sz w:val="32"/>
      <w:szCs w:val="32"/>
    </w:rPr>
  </w:style>
  <w:style w:type="character" w:styleId="a4">
    <w:name w:val="annotation reference"/>
    <w:basedOn w:val="a0"/>
    <w:uiPriority w:val="99"/>
    <w:unhideWhenUsed/>
    <w:rsid w:val="00A3339C"/>
    <w:rPr>
      <w:sz w:val="21"/>
      <w:szCs w:val="21"/>
    </w:rPr>
  </w:style>
  <w:style w:type="paragraph" w:styleId="a5">
    <w:name w:val="annotation text"/>
    <w:basedOn w:val="a"/>
    <w:link w:val="Char"/>
    <w:uiPriority w:val="99"/>
    <w:semiHidden/>
    <w:unhideWhenUsed/>
    <w:rsid w:val="00A3339C"/>
    <w:pPr>
      <w:jc w:val="left"/>
    </w:pPr>
  </w:style>
  <w:style w:type="character" w:customStyle="1" w:styleId="Char">
    <w:name w:val="批注文字 Char"/>
    <w:basedOn w:val="a0"/>
    <w:link w:val="a5"/>
    <w:uiPriority w:val="99"/>
    <w:semiHidden/>
    <w:rsid w:val="00A3339C"/>
  </w:style>
  <w:style w:type="paragraph" w:styleId="a6">
    <w:name w:val="annotation subject"/>
    <w:basedOn w:val="a5"/>
    <w:next w:val="a5"/>
    <w:link w:val="Char0"/>
    <w:uiPriority w:val="99"/>
    <w:semiHidden/>
    <w:unhideWhenUsed/>
    <w:rsid w:val="00A3339C"/>
    <w:rPr>
      <w:b/>
      <w:bCs/>
    </w:rPr>
  </w:style>
  <w:style w:type="character" w:customStyle="1" w:styleId="Char0">
    <w:name w:val="批注主题 Char"/>
    <w:basedOn w:val="Char"/>
    <w:link w:val="a6"/>
    <w:uiPriority w:val="99"/>
    <w:semiHidden/>
    <w:rsid w:val="00A3339C"/>
    <w:rPr>
      <w:b/>
      <w:bCs/>
    </w:rPr>
  </w:style>
  <w:style w:type="paragraph" w:styleId="a7">
    <w:name w:val="Balloon Text"/>
    <w:basedOn w:val="a"/>
    <w:link w:val="Char1"/>
    <w:uiPriority w:val="99"/>
    <w:semiHidden/>
    <w:unhideWhenUsed/>
    <w:rsid w:val="00A3339C"/>
    <w:rPr>
      <w:sz w:val="18"/>
      <w:szCs w:val="18"/>
    </w:rPr>
  </w:style>
  <w:style w:type="character" w:customStyle="1" w:styleId="Char1">
    <w:name w:val="批注框文本 Char"/>
    <w:basedOn w:val="a0"/>
    <w:link w:val="a7"/>
    <w:uiPriority w:val="99"/>
    <w:semiHidden/>
    <w:rsid w:val="00A3339C"/>
    <w:rPr>
      <w:sz w:val="18"/>
      <w:szCs w:val="18"/>
    </w:rPr>
  </w:style>
  <w:style w:type="paragraph" w:customStyle="1" w:styleId="10">
    <w:name w:val="正文1"/>
    <w:rsid w:val="00BB49C6"/>
    <w:rPr>
      <w:rFonts w:ascii="Times New Roman" w:eastAsia="ヒラギノ角ゴ Pro W3" w:hAnsi="Times New Roman" w:cs="Times New Roman"/>
      <w:color w:val="000000"/>
      <w:kern w:val="0"/>
      <w:sz w:val="24"/>
      <w:szCs w:val="20"/>
    </w:rPr>
  </w:style>
  <w:style w:type="paragraph" w:styleId="a8">
    <w:name w:val="List Paragraph"/>
    <w:qFormat/>
    <w:rsid w:val="00B37FC3"/>
    <w:pPr>
      <w:ind w:firstLine="420"/>
    </w:pPr>
    <w:rPr>
      <w:rFonts w:ascii="Times New Roman" w:eastAsia="ヒラギノ角ゴ Pro W3" w:hAnsi="Times New Roman" w:cs="Times New Roman"/>
      <w:color w:val="000000"/>
      <w:kern w:val="0"/>
      <w:sz w:val="24"/>
      <w:szCs w:val="20"/>
    </w:rPr>
  </w:style>
  <w:style w:type="paragraph" w:customStyle="1" w:styleId="FreeForm">
    <w:name w:val="Free Form"/>
    <w:autoRedefine/>
    <w:rsid w:val="00436851"/>
    <w:rPr>
      <w:rFonts w:ascii="Times New Roman" w:hAnsi="Times New Roman" w:cs="Times New Roman"/>
      <w:b/>
      <w:color w:val="000000"/>
      <w:kern w:val="0"/>
      <w:sz w:val="24"/>
      <w:szCs w:val="20"/>
    </w:rPr>
  </w:style>
  <w:style w:type="paragraph" w:styleId="a9">
    <w:name w:val="header"/>
    <w:basedOn w:val="a"/>
    <w:link w:val="Char2"/>
    <w:uiPriority w:val="99"/>
    <w:unhideWhenUsed/>
    <w:rsid w:val="005E242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5E2421"/>
    <w:rPr>
      <w:sz w:val="18"/>
      <w:szCs w:val="18"/>
    </w:rPr>
  </w:style>
  <w:style w:type="paragraph" w:styleId="aa">
    <w:name w:val="footer"/>
    <w:basedOn w:val="a"/>
    <w:link w:val="Char3"/>
    <w:uiPriority w:val="99"/>
    <w:unhideWhenUsed/>
    <w:rsid w:val="005E2421"/>
    <w:pPr>
      <w:tabs>
        <w:tab w:val="center" w:pos="4153"/>
        <w:tab w:val="right" w:pos="8306"/>
      </w:tabs>
      <w:snapToGrid w:val="0"/>
      <w:jc w:val="left"/>
    </w:pPr>
    <w:rPr>
      <w:sz w:val="18"/>
      <w:szCs w:val="18"/>
    </w:rPr>
  </w:style>
  <w:style w:type="character" w:customStyle="1" w:styleId="Char3">
    <w:name w:val="页脚 Char"/>
    <w:basedOn w:val="a0"/>
    <w:link w:val="aa"/>
    <w:uiPriority w:val="99"/>
    <w:rsid w:val="005E2421"/>
    <w:rPr>
      <w:sz w:val="18"/>
      <w:szCs w:val="18"/>
    </w:rPr>
  </w:style>
  <w:style w:type="paragraph" w:styleId="ab">
    <w:name w:val="Normal (Web)"/>
    <w:basedOn w:val="a"/>
    <w:uiPriority w:val="99"/>
    <w:semiHidden/>
    <w:unhideWhenUsed/>
    <w:rsid w:val="00807B3D"/>
    <w:pPr>
      <w:widowControl/>
      <w:spacing w:before="100" w:beforeAutospacing="1" w:after="100" w:afterAutospacing="1"/>
      <w:jc w:val="left"/>
    </w:pPr>
    <w:rPr>
      <w:rFonts w:ascii="宋体" w:eastAsia="宋体" w:hAnsi="宋体" w:cs="宋体"/>
      <w:kern w:val="0"/>
      <w:sz w:val="24"/>
      <w:szCs w:val="24"/>
    </w:rPr>
  </w:style>
  <w:style w:type="paragraph" w:styleId="ac">
    <w:name w:val="Revision"/>
    <w:hidden/>
    <w:uiPriority w:val="99"/>
    <w:semiHidden/>
    <w:rsid w:val="001A5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631493">
      <w:bodyDiv w:val="1"/>
      <w:marLeft w:val="0"/>
      <w:marRight w:val="0"/>
      <w:marTop w:val="0"/>
      <w:marBottom w:val="0"/>
      <w:divBdr>
        <w:top w:val="none" w:sz="0" w:space="0" w:color="auto"/>
        <w:left w:val="none" w:sz="0" w:space="0" w:color="auto"/>
        <w:bottom w:val="none" w:sz="0" w:space="0" w:color="auto"/>
        <w:right w:val="none" w:sz="0" w:space="0" w:color="auto"/>
      </w:divBdr>
      <w:divsChild>
        <w:div w:id="1188760324">
          <w:marLeft w:val="0"/>
          <w:marRight w:val="0"/>
          <w:marTop w:val="0"/>
          <w:marBottom w:val="0"/>
          <w:divBdr>
            <w:top w:val="none" w:sz="0" w:space="0" w:color="auto"/>
            <w:left w:val="none" w:sz="0" w:space="0" w:color="auto"/>
            <w:bottom w:val="none" w:sz="0" w:space="0" w:color="auto"/>
            <w:right w:val="none" w:sz="0" w:space="0" w:color="auto"/>
          </w:divBdr>
        </w:div>
        <w:div w:id="443809967">
          <w:marLeft w:val="0"/>
          <w:marRight w:val="0"/>
          <w:marTop w:val="0"/>
          <w:marBottom w:val="0"/>
          <w:divBdr>
            <w:top w:val="none" w:sz="0" w:space="0" w:color="auto"/>
            <w:left w:val="none" w:sz="0" w:space="0" w:color="auto"/>
            <w:bottom w:val="none" w:sz="0" w:space="0" w:color="auto"/>
            <w:right w:val="none" w:sz="0" w:space="0" w:color="auto"/>
          </w:divBdr>
        </w:div>
        <w:div w:id="1103652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4349E6-965F-4741-BF6C-2F273AF1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791</Words>
  <Characters>4511</Characters>
  <Application>Microsoft Office Word</Application>
  <DocSecurity>0</DocSecurity>
  <Lines>37</Lines>
  <Paragraphs>10</Paragraphs>
  <ScaleCrop>false</ScaleCrop>
  <Company>www.xt810.com</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linying</dc:creator>
  <cp:lastModifiedBy>xt810</cp:lastModifiedBy>
  <cp:revision>2</cp:revision>
  <dcterms:created xsi:type="dcterms:W3CDTF">2018-05-29T06:42:00Z</dcterms:created>
  <dcterms:modified xsi:type="dcterms:W3CDTF">2018-05-29T06:42:00Z</dcterms:modified>
</cp:coreProperties>
</file>