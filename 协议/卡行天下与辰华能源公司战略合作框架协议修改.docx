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p>
    <w:p w:rsidR="007D0C65" w:rsidRPr="006D569C" w:rsidRDefault="00B4235E"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hint="eastAsia"/>
          <w:b/>
          <w:sz w:val="24"/>
          <w:szCs w:val="24"/>
        </w:rPr>
        <w:t>上海卡行天下供应链管理有限公司</w:t>
      </w:r>
    </w:p>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b/>
          <w:sz w:val="24"/>
          <w:szCs w:val="24"/>
        </w:rPr>
        <w:t>与</w:t>
      </w:r>
    </w:p>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b/>
          <w:sz w:val="24"/>
          <w:szCs w:val="24"/>
        </w:rPr>
        <w:t>上海辰华石油化工有限公司</w:t>
      </w:r>
    </w:p>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p>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p>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hint="eastAsia"/>
          <w:b/>
          <w:sz w:val="24"/>
          <w:szCs w:val="24"/>
        </w:rPr>
        <w:t>战略合作框架协议</w:t>
      </w:r>
    </w:p>
    <w:p w:rsidR="007D0C65" w:rsidRPr="006D569C" w:rsidRDefault="007D0C65" w:rsidP="00066434">
      <w:pPr>
        <w:spacing w:line="240" w:lineRule="auto"/>
        <w:ind w:firstLineChars="0" w:firstLine="0"/>
        <w:jc w:val="center"/>
        <w:rPr>
          <w:rFonts w:ascii="微软雅黑" w:eastAsia="微软雅黑" w:hAnsi="微软雅黑" w:cs="Times New Roman"/>
          <w:b/>
          <w:sz w:val="24"/>
          <w:szCs w:val="24"/>
        </w:rPr>
      </w:pPr>
    </w:p>
    <w:p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p>
    <w:p w:rsidR="007D0C65" w:rsidRPr="006D569C" w:rsidRDefault="004D650E"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hint="eastAsia"/>
          <w:b/>
          <w:sz w:val="24"/>
          <w:szCs w:val="24"/>
        </w:rPr>
        <w:t>2017</w:t>
      </w:r>
      <w:r w:rsidR="007D0C65" w:rsidRPr="006D569C">
        <w:rPr>
          <w:rFonts w:ascii="微软雅黑" w:eastAsia="微软雅黑" w:hAnsi="微软雅黑" w:cs="Times New Roman" w:hint="eastAsia"/>
          <w:b/>
          <w:sz w:val="24"/>
          <w:szCs w:val="24"/>
        </w:rPr>
        <w:t>年</w:t>
      </w:r>
      <w:r w:rsidRPr="006D569C">
        <w:rPr>
          <w:rFonts w:ascii="微软雅黑" w:eastAsia="微软雅黑" w:hAnsi="微软雅黑" w:cs="Times New Roman" w:hint="eastAsia"/>
          <w:b/>
          <w:sz w:val="24"/>
          <w:szCs w:val="24"/>
        </w:rPr>
        <w:t>0</w:t>
      </w:r>
      <w:r w:rsidR="001E51B0" w:rsidRPr="006D569C">
        <w:rPr>
          <w:rFonts w:ascii="微软雅黑" w:eastAsia="微软雅黑" w:hAnsi="微软雅黑" w:cs="Times New Roman" w:hint="eastAsia"/>
          <w:b/>
          <w:sz w:val="24"/>
          <w:szCs w:val="24"/>
        </w:rPr>
        <w:t>3</w:t>
      </w:r>
      <w:r w:rsidR="007D0C65" w:rsidRPr="006D569C">
        <w:rPr>
          <w:rFonts w:ascii="微软雅黑" w:eastAsia="微软雅黑" w:hAnsi="微软雅黑" w:cs="Times New Roman" w:hint="eastAsia"/>
          <w:b/>
          <w:sz w:val="24"/>
          <w:szCs w:val="24"/>
        </w:rPr>
        <w:t>月</w:t>
      </w:r>
    </w:p>
    <w:p w:rsidR="00034AD7" w:rsidRPr="00E47B14" w:rsidRDefault="007D0C65" w:rsidP="00E47B14">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hint="eastAsia"/>
          <w:b/>
          <w:sz w:val="24"/>
          <w:szCs w:val="24"/>
        </w:rPr>
        <w:t>中国·</w:t>
      </w:r>
      <w:r w:rsidR="001E51B0" w:rsidRPr="006D569C">
        <w:rPr>
          <w:rFonts w:ascii="微软雅黑" w:eastAsia="微软雅黑" w:hAnsi="微软雅黑" w:cs="Times New Roman" w:hint="eastAsia"/>
          <w:b/>
          <w:sz w:val="24"/>
          <w:szCs w:val="24"/>
        </w:rPr>
        <w:t>上海</w:t>
      </w:r>
    </w:p>
    <w:p w:rsidR="00724C9D" w:rsidRPr="006D569C" w:rsidRDefault="00724C9D" w:rsidP="004578F2">
      <w:pPr>
        <w:ind w:firstLineChars="0" w:firstLine="0"/>
        <w:rPr>
          <w:rFonts w:ascii="微软雅黑" w:eastAsia="微软雅黑" w:hAnsi="微软雅黑"/>
          <w:sz w:val="24"/>
          <w:szCs w:val="24"/>
        </w:rPr>
      </w:pPr>
    </w:p>
    <w:p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b/>
          <w:sz w:val="24"/>
          <w:szCs w:val="24"/>
        </w:rPr>
        <w:t>甲</w:t>
      </w:r>
      <w:r w:rsidR="00CB0FEE" w:rsidRPr="006D569C">
        <w:rPr>
          <w:rFonts w:ascii="微软雅黑" w:eastAsia="微软雅黑" w:hAnsi="微软雅黑" w:hint="eastAsia"/>
          <w:b/>
          <w:sz w:val="24"/>
          <w:szCs w:val="24"/>
        </w:rPr>
        <w:t xml:space="preserve">  </w:t>
      </w:r>
      <w:r w:rsidRPr="006D569C">
        <w:rPr>
          <w:rFonts w:ascii="微软雅黑" w:eastAsia="微软雅黑" w:hAnsi="微软雅黑" w:hint="eastAsia"/>
          <w:b/>
          <w:sz w:val="24"/>
          <w:szCs w:val="24"/>
        </w:rPr>
        <w:t>方：</w:t>
      </w:r>
      <w:r w:rsidR="00C51E47" w:rsidRPr="006D569C">
        <w:rPr>
          <w:rFonts w:ascii="微软雅黑" w:eastAsia="微软雅黑" w:hAnsi="微软雅黑" w:hint="eastAsia"/>
          <w:b/>
          <w:sz w:val="24"/>
          <w:szCs w:val="24"/>
        </w:rPr>
        <w:t>上海卡行天下供应链管理有限公司</w:t>
      </w:r>
      <w:r w:rsidRPr="006D569C">
        <w:rPr>
          <w:rFonts w:ascii="微软雅黑" w:eastAsia="微软雅黑" w:hAnsi="微软雅黑" w:hint="eastAsia"/>
          <w:b/>
          <w:sz w:val="24"/>
          <w:szCs w:val="24"/>
        </w:rPr>
        <w:t>（以下简称“甲方”）</w:t>
      </w:r>
    </w:p>
    <w:p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地</w:t>
      </w:r>
      <w:r w:rsidR="00CB0FEE"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址：</w:t>
      </w:r>
      <w:r w:rsidR="00A80D72" w:rsidRPr="006D569C">
        <w:rPr>
          <w:rFonts w:ascii="微软雅黑" w:eastAsia="微软雅黑" w:hAnsi="微软雅黑" w:hint="eastAsia"/>
          <w:sz w:val="24"/>
          <w:szCs w:val="24"/>
        </w:rPr>
        <w:t>上海市长宁区通协路558号B幢</w:t>
      </w:r>
    </w:p>
    <w:p w:rsidR="00724C9D" w:rsidRPr="006D569C" w:rsidRDefault="002444F4"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联系人：</w:t>
      </w:r>
    </w:p>
    <w:p w:rsidR="00F04D08" w:rsidRPr="006D569C" w:rsidRDefault="00FE502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电</w:t>
      </w:r>
      <w:r w:rsidR="00F04D08"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话</w:t>
      </w:r>
      <w:r w:rsidR="00F04D08" w:rsidRPr="006D569C">
        <w:rPr>
          <w:rFonts w:ascii="微软雅黑" w:eastAsia="微软雅黑" w:hAnsi="微软雅黑" w:hint="eastAsia"/>
          <w:sz w:val="24"/>
          <w:szCs w:val="24"/>
        </w:rPr>
        <w:t>：</w:t>
      </w:r>
      <w:bookmarkStart w:id="0" w:name="_GoBack"/>
      <w:bookmarkEnd w:id="0"/>
    </w:p>
    <w:p w:rsidR="00724C9D" w:rsidRPr="006D569C" w:rsidRDefault="00724C9D" w:rsidP="004578F2">
      <w:pPr>
        <w:ind w:firstLineChars="0" w:firstLine="0"/>
        <w:rPr>
          <w:rFonts w:ascii="微软雅黑" w:eastAsia="微软雅黑" w:hAnsi="微软雅黑"/>
          <w:sz w:val="24"/>
          <w:szCs w:val="24"/>
        </w:rPr>
      </w:pPr>
    </w:p>
    <w:p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b/>
          <w:sz w:val="24"/>
          <w:szCs w:val="24"/>
        </w:rPr>
        <w:t>乙</w:t>
      </w:r>
      <w:r w:rsidR="00CB0FEE" w:rsidRPr="006D569C">
        <w:rPr>
          <w:rFonts w:ascii="微软雅黑" w:eastAsia="微软雅黑" w:hAnsi="微软雅黑" w:hint="eastAsia"/>
          <w:b/>
          <w:sz w:val="24"/>
          <w:szCs w:val="24"/>
        </w:rPr>
        <w:t xml:space="preserve">  </w:t>
      </w:r>
      <w:r w:rsidRPr="006D569C">
        <w:rPr>
          <w:rFonts w:ascii="微软雅黑" w:eastAsia="微软雅黑" w:hAnsi="微软雅黑" w:hint="eastAsia"/>
          <w:b/>
          <w:sz w:val="24"/>
          <w:szCs w:val="24"/>
        </w:rPr>
        <w:t>方：上海辰华石油化工有限公司（以下简称“乙方”）</w:t>
      </w:r>
    </w:p>
    <w:p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地</w:t>
      </w:r>
      <w:r w:rsidR="00CB0FEE"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址：上海市奉贤区望园路2165弄19号240室</w:t>
      </w:r>
    </w:p>
    <w:p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联系人：</w:t>
      </w:r>
      <w:r w:rsidR="00FB5944" w:rsidRPr="006D569C">
        <w:rPr>
          <w:rFonts w:ascii="微软雅黑" w:eastAsia="微软雅黑" w:hAnsi="微软雅黑" w:hint="eastAsia"/>
          <w:sz w:val="24"/>
          <w:szCs w:val="24"/>
        </w:rPr>
        <w:t>平旭春</w:t>
      </w:r>
    </w:p>
    <w:p w:rsidR="00F04D08" w:rsidRPr="006D569C" w:rsidRDefault="00FE502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电</w:t>
      </w:r>
      <w:r w:rsidR="00F04D08"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话</w:t>
      </w:r>
      <w:r w:rsidR="00F04D08" w:rsidRPr="006D569C">
        <w:rPr>
          <w:rFonts w:ascii="微软雅黑" w:eastAsia="微软雅黑" w:hAnsi="微软雅黑" w:hint="eastAsia"/>
          <w:sz w:val="24"/>
          <w:szCs w:val="24"/>
        </w:rPr>
        <w:t>：13921250882</w:t>
      </w:r>
    </w:p>
    <w:p w:rsidR="00FB5944" w:rsidRPr="006D569C" w:rsidRDefault="00FB5944" w:rsidP="004578F2">
      <w:pPr>
        <w:ind w:firstLineChars="0" w:firstLine="0"/>
        <w:rPr>
          <w:rFonts w:ascii="微软雅黑" w:eastAsia="微软雅黑" w:hAnsi="微软雅黑"/>
          <w:sz w:val="24"/>
          <w:szCs w:val="24"/>
        </w:rPr>
      </w:pPr>
    </w:p>
    <w:p w:rsidR="00E32CE4" w:rsidRPr="006D569C" w:rsidRDefault="0099736A"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上海卡行天下供应链管理有限公司</w:t>
      </w:r>
      <w:r w:rsidR="00FB5944" w:rsidRPr="006D569C">
        <w:rPr>
          <w:rFonts w:ascii="微软雅黑" w:eastAsia="微软雅黑" w:hAnsi="微软雅黑" w:hint="eastAsia"/>
          <w:sz w:val="24"/>
          <w:szCs w:val="24"/>
        </w:rPr>
        <w:t>（以下简称“甲方”）与上海辰华石油化工有限公司（以下简称“乙方”）本着平等互利原则，经双方友好协商，就一体化加油服务领域的合作关系达成共识。甲方愿意与乙方</w:t>
      </w:r>
      <w:r w:rsidR="00887A8A" w:rsidRPr="006D569C">
        <w:rPr>
          <w:rFonts w:ascii="微软雅黑" w:eastAsia="微软雅黑" w:hAnsi="微软雅黑" w:hint="eastAsia"/>
          <w:sz w:val="24"/>
          <w:szCs w:val="24"/>
        </w:rPr>
        <w:t>结成战略合作伙伴，双方一致同意就“油罐车加油、撬装加油、站点</w:t>
      </w:r>
      <w:r w:rsidR="00FB5944" w:rsidRPr="006D569C">
        <w:rPr>
          <w:rFonts w:ascii="微软雅黑" w:eastAsia="微软雅黑" w:hAnsi="微软雅黑" w:hint="eastAsia"/>
          <w:sz w:val="24"/>
          <w:szCs w:val="24"/>
        </w:rPr>
        <w:t>加油等领域”开展长期合作。</w:t>
      </w:r>
    </w:p>
    <w:p w:rsidR="00E32CE4" w:rsidRPr="006D569C" w:rsidRDefault="00E32CE4" w:rsidP="00E32CE4">
      <w:pPr>
        <w:ind w:firstLineChars="0" w:firstLine="0"/>
        <w:rPr>
          <w:rFonts w:ascii="微软雅黑" w:eastAsia="微软雅黑" w:hAnsi="微软雅黑"/>
          <w:sz w:val="24"/>
          <w:szCs w:val="24"/>
        </w:rPr>
      </w:pPr>
    </w:p>
    <w:p w:rsidR="00E32CE4" w:rsidRPr="006D569C" w:rsidRDefault="00E32CE4" w:rsidP="00F04D08">
      <w:pPr>
        <w:spacing w:after="240"/>
        <w:ind w:firstLineChars="0" w:firstLine="0"/>
        <w:rPr>
          <w:rFonts w:ascii="微软雅黑" w:eastAsia="微软雅黑" w:hAnsi="微软雅黑"/>
          <w:b/>
          <w:sz w:val="24"/>
          <w:szCs w:val="24"/>
        </w:rPr>
      </w:pPr>
      <w:commentRangeStart w:id="1"/>
      <w:r w:rsidRPr="006D569C">
        <w:rPr>
          <w:rFonts w:ascii="微软雅黑" w:eastAsia="微软雅黑" w:hAnsi="微软雅黑" w:hint="eastAsia"/>
          <w:b/>
          <w:sz w:val="24"/>
          <w:szCs w:val="24"/>
        </w:rPr>
        <w:lastRenderedPageBreak/>
        <w:t>1.0 合作纲领</w:t>
      </w:r>
      <w:commentRangeEnd w:id="1"/>
      <w:r w:rsidR="008416E1">
        <w:rPr>
          <w:rStyle w:val="ab"/>
        </w:rPr>
        <w:commentReference w:id="1"/>
      </w:r>
    </w:p>
    <w:p w:rsidR="00E32CE4" w:rsidRPr="006D569C" w:rsidRDefault="00E32CE4" w:rsidP="00E32CE4">
      <w:pPr>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1.1 合作宗旨</w:t>
      </w:r>
    </w:p>
    <w:p w:rsidR="00E32CE4" w:rsidRPr="006D569C" w:rsidRDefault="00E32CE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甲方与乙方的合作宗旨是通过双方的紧密合作，打造共赢、可持续发展的战略合作伙伴关系。</w:t>
      </w:r>
    </w:p>
    <w:p w:rsidR="00E32CE4" w:rsidRPr="006D569C" w:rsidRDefault="00E32CE4"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1.2 合作目标</w:t>
      </w:r>
    </w:p>
    <w:p w:rsidR="00E32CE4" w:rsidRPr="006D569C" w:rsidRDefault="00E32CE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双方相信，通过本次战略合作，能够帮助甲方进一步优化整体供应链效率，持续提升甲方整体生产运营效率、降低</w:t>
      </w:r>
      <w:r w:rsidR="00F04D08" w:rsidRPr="006D569C">
        <w:rPr>
          <w:rFonts w:ascii="微软雅黑" w:eastAsia="微软雅黑" w:hAnsi="微软雅黑" w:hint="eastAsia"/>
          <w:sz w:val="24"/>
          <w:szCs w:val="24"/>
        </w:rPr>
        <w:t>运营成本，帮助甲方提升甲方客户的满意度及忠诚度，辅助甲方实现未来的核心竞争力培育，并且为双方合作创造更大的商业价值。</w:t>
      </w:r>
    </w:p>
    <w:p w:rsidR="00F04D08" w:rsidRPr="006D569C" w:rsidRDefault="00F04D08"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1.3 合作内容</w:t>
      </w:r>
    </w:p>
    <w:p w:rsidR="00F04D08" w:rsidRPr="006D569C" w:rsidRDefault="00F04D08"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在本次合作中，乙方在</w:t>
      </w:r>
      <w:r w:rsidR="002812C6" w:rsidRPr="006D569C">
        <w:rPr>
          <w:rFonts w:ascii="微软雅黑" w:eastAsia="微软雅黑" w:hAnsi="微软雅黑" w:hint="eastAsia"/>
          <w:sz w:val="24"/>
          <w:szCs w:val="24"/>
        </w:rPr>
        <w:t>自身经营范围内，可以为甲方提供油罐车加油服务、撬装加油服务、站点加油服务及企业用油管理等内容。甲方可以根据自身在不同阶段的业务需求，选择乙方的服务内容。</w:t>
      </w:r>
    </w:p>
    <w:p w:rsidR="002812C6"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1.3.1 油罐车加油服务</w:t>
      </w:r>
    </w:p>
    <w:p w:rsidR="0084686A" w:rsidRPr="006D569C" w:rsidRDefault="002206DA" w:rsidP="006D569C">
      <w:pPr>
        <w:ind w:firstLine="480"/>
        <w:rPr>
          <w:rFonts w:ascii="微软雅黑" w:eastAsia="微软雅黑" w:hAnsi="微软雅黑"/>
          <w:sz w:val="24"/>
          <w:szCs w:val="24"/>
        </w:rPr>
      </w:pPr>
      <w:r w:rsidRPr="006D569C">
        <w:rPr>
          <w:rFonts w:ascii="微软雅黑" w:eastAsia="微软雅黑" w:hAnsi="微软雅黑"/>
          <w:sz w:val="24"/>
          <w:szCs w:val="24"/>
        </w:rPr>
        <w:t>针对用油量少</w:t>
      </w:r>
      <w:r w:rsidRPr="006D569C">
        <w:rPr>
          <w:rFonts w:ascii="微软雅黑" w:eastAsia="微软雅黑" w:hAnsi="微软雅黑" w:hint="eastAsia"/>
          <w:sz w:val="24"/>
          <w:szCs w:val="24"/>
        </w:rPr>
        <w:t>，加油地点无法长期固定，</w:t>
      </w:r>
      <w:r w:rsidRPr="006D569C">
        <w:rPr>
          <w:rFonts w:ascii="微软雅黑" w:eastAsia="微软雅黑" w:hAnsi="微软雅黑"/>
          <w:sz w:val="24"/>
          <w:szCs w:val="24"/>
        </w:rPr>
        <w:t>需要灵活加油作业的</w:t>
      </w:r>
      <w:r w:rsidR="00551F08" w:rsidRPr="006D569C">
        <w:rPr>
          <w:rFonts w:ascii="微软雅黑" w:eastAsia="微软雅黑" w:hAnsi="微软雅黑"/>
          <w:sz w:val="24"/>
          <w:szCs w:val="24"/>
        </w:rPr>
        <w:t>所属</w:t>
      </w:r>
      <w:r w:rsidRPr="006D569C">
        <w:rPr>
          <w:rFonts w:ascii="微软雅黑" w:eastAsia="微软雅黑" w:hAnsi="微软雅黑"/>
          <w:sz w:val="24"/>
          <w:szCs w:val="24"/>
        </w:rPr>
        <w:t>项目单位及分支机构</w:t>
      </w:r>
      <w:r w:rsidRPr="006D569C">
        <w:rPr>
          <w:rFonts w:ascii="微软雅黑" w:eastAsia="微软雅黑" w:hAnsi="微软雅黑" w:hint="eastAsia"/>
          <w:sz w:val="24"/>
          <w:szCs w:val="24"/>
        </w:rPr>
        <w:t>，</w:t>
      </w:r>
      <w:r w:rsidR="00F30A8E" w:rsidRPr="006D569C">
        <w:rPr>
          <w:rFonts w:ascii="微软雅黑" w:eastAsia="微软雅黑" w:hAnsi="微软雅黑" w:hint="eastAsia"/>
          <w:sz w:val="24"/>
          <w:szCs w:val="24"/>
        </w:rPr>
        <w:t>宜采取油罐车加油服务。</w:t>
      </w:r>
    </w:p>
    <w:p w:rsidR="00F30A8E"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1.3.2 撬装加油服务</w:t>
      </w:r>
    </w:p>
    <w:p w:rsidR="0084686A" w:rsidRPr="006D569C" w:rsidRDefault="00F30A8E" w:rsidP="006D569C">
      <w:pPr>
        <w:ind w:firstLine="480"/>
        <w:rPr>
          <w:rFonts w:ascii="微软雅黑" w:eastAsia="微软雅黑" w:hAnsi="微软雅黑"/>
          <w:sz w:val="24"/>
          <w:szCs w:val="24"/>
        </w:rPr>
      </w:pPr>
      <w:r w:rsidRPr="006D569C">
        <w:rPr>
          <w:rFonts w:ascii="微软雅黑" w:eastAsia="微软雅黑" w:hAnsi="微软雅黑"/>
          <w:sz w:val="24"/>
          <w:szCs w:val="24"/>
        </w:rPr>
        <w:t>针对用油量较大</w:t>
      </w:r>
      <w:r w:rsidRPr="006D569C">
        <w:rPr>
          <w:rFonts w:ascii="微软雅黑" w:eastAsia="微软雅黑" w:hAnsi="微软雅黑" w:hint="eastAsia"/>
          <w:sz w:val="24"/>
          <w:szCs w:val="24"/>
        </w:rPr>
        <w:t>，</w:t>
      </w:r>
      <w:r w:rsidRPr="006D569C">
        <w:rPr>
          <w:rFonts w:ascii="微软雅黑" w:eastAsia="微软雅黑" w:hAnsi="微软雅黑"/>
          <w:sz w:val="24"/>
          <w:szCs w:val="24"/>
        </w:rPr>
        <w:t>用油车辆相对集中</w:t>
      </w:r>
      <w:r w:rsidRPr="006D569C">
        <w:rPr>
          <w:rFonts w:ascii="微软雅黑" w:eastAsia="微软雅黑" w:hAnsi="微软雅黑" w:hint="eastAsia"/>
          <w:sz w:val="24"/>
          <w:szCs w:val="24"/>
        </w:rPr>
        <w:t>，</w:t>
      </w:r>
      <w:r w:rsidRPr="006D569C">
        <w:rPr>
          <w:rFonts w:ascii="微软雅黑" w:eastAsia="微软雅黑" w:hAnsi="微软雅黑"/>
          <w:sz w:val="24"/>
          <w:szCs w:val="24"/>
        </w:rPr>
        <w:t>且离加油站距离较</w:t>
      </w:r>
      <w:r w:rsidR="008B3CFD" w:rsidRPr="006D569C">
        <w:rPr>
          <w:rFonts w:ascii="微软雅黑" w:eastAsia="微软雅黑" w:hAnsi="微软雅黑"/>
          <w:sz w:val="24"/>
          <w:szCs w:val="24"/>
        </w:rPr>
        <w:t>远</w:t>
      </w:r>
      <w:r w:rsidRPr="006D569C">
        <w:rPr>
          <w:rFonts w:ascii="微软雅黑" w:eastAsia="微软雅黑" w:hAnsi="微软雅黑"/>
          <w:sz w:val="24"/>
          <w:szCs w:val="24"/>
        </w:rPr>
        <w:t>的</w:t>
      </w:r>
      <w:r w:rsidR="00551F08" w:rsidRPr="006D569C">
        <w:rPr>
          <w:rFonts w:ascii="微软雅黑" w:eastAsia="微软雅黑" w:hAnsi="微软雅黑"/>
          <w:sz w:val="24"/>
          <w:szCs w:val="24"/>
        </w:rPr>
        <w:t>所属</w:t>
      </w:r>
      <w:r w:rsidRPr="006D569C">
        <w:rPr>
          <w:rFonts w:ascii="微软雅黑" w:eastAsia="微软雅黑" w:hAnsi="微软雅黑"/>
          <w:sz w:val="24"/>
          <w:szCs w:val="24"/>
        </w:rPr>
        <w:t>项目单位及分支机构</w:t>
      </w:r>
      <w:r w:rsidRPr="006D569C">
        <w:rPr>
          <w:rFonts w:ascii="微软雅黑" w:eastAsia="微软雅黑" w:hAnsi="微软雅黑" w:hint="eastAsia"/>
          <w:sz w:val="24"/>
          <w:szCs w:val="24"/>
        </w:rPr>
        <w:t>，</w:t>
      </w:r>
      <w:r w:rsidRPr="006D569C">
        <w:rPr>
          <w:rFonts w:ascii="微软雅黑" w:eastAsia="微软雅黑" w:hAnsi="微软雅黑"/>
          <w:sz w:val="24"/>
          <w:szCs w:val="24"/>
        </w:rPr>
        <w:t>宜采用撬装加油服务</w:t>
      </w:r>
      <w:r w:rsidRPr="006D569C">
        <w:rPr>
          <w:rFonts w:ascii="微软雅黑" w:eastAsia="微软雅黑" w:hAnsi="微软雅黑" w:hint="eastAsia"/>
          <w:sz w:val="24"/>
          <w:szCs w:val="24"/>
        </w:rPr>
        <w:t>。</w:t>
      </w:r>
    </w:p>
    <w:p w:rsidR="00F30A8E"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1.3.3 站点加油服务</w:t>
      </w:r>
    </w:p>
    <w:p w:rsidR="0084686A" w:rsidRPr="006D569C" w:rsidRDefault="00F30A8E"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 xml:space="preserve">    针对用油量较大，用油车辆</w:t>
      </w:r>
      <w:r w:rsidR="00993D5C" w:rsidRPr="006D569C">
        <w:rPr>
          <w:rFonts w:ascii="微软雅黑" w:eastAsia="微软雅黑" w:hAnsi="微软雅黑" w:hint="eastAsia"/>
          <w:sz w:val="24"/>
          <w:szCs w:val="24"/>
        </w:rPr>
        <w:t>分散，</w:t>
      </w:r>
      <w:r w:rsidRPr="006D569C">
        <w:rPr>
          <w:rFonts w:ascii="微软雅黑" w:eastAsia="微软雅黑" w:hAnsi="微软雅黑" w:hint="eastAsia"/>
          <w:sz w:val="24"/>
          <w:szCs w:val="24"/>
        </w:rPr>
        <w:t>涉及运营路线为全国性线路，加油</w:t>
      </w:r>
      <w:r w:rsidR="008B3CFD" w:rsidRPr="006D569C">
        <w:rPr>
          <w:rFonts w:ascii="微软雅黑" w:eastAsia="微软雅黑" w:hAnsi="微软雅黑" w:hint="eastAsia"/>
          <w:sz w:val="24"/>
          <w:szCs w:val="24"/>
        </w:rPr>
        <w:t>地</w:t>
      </w:r>
      <w:r w:rsidR="00993D5C" w:rsidRPr="006D569C">
        <w:rPr>
          <w:rFonts w:ascii="微软雅黑" w:eastAsia="微软雅黑" w:hAnsi="微软雅黑" w:hint="eastAsia"/>
          <w:sz w:val="24"/>
          <w:szCs w:val="24"/>
        </w:rPr>
        <w:t>点不固定的所属项目单位及分支机构，宜采用站点加油服务。</w:t>
      </w:r>
    </w:p>
    <w:p w:rsidR="002812C6"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1.3.4 企业用油管理</w:t>
      </w:r>
    </w:p>
    <w:p w:rsidR="0084686A" w:rsidRPr="006D569C" w:rsidRDefault="00993D5C"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 xml:space="preserve">    以上三种服务模式，均与企业用油管理系统对接，从而实现加油数据实时上传，</w:t>
      </w:r>
      <w:r w:rsidR="000C3EF1" w:rsidRPr="006D569C">
        <w:rPr>
          <w:rFonts w:ascii="微软雅黑" w:eastAsia="微软雅黑" w:hAnsi="微软雅黑" w:hint="eastAsia"/>
          <w:sz w:val="24"/>
          <w:szCs w:val="24"/>
        </w:rPr>
        <w:lastRenderedPageBreak/>
        <w:t>通过线下操作，线上监管，实现加油全程透明化。</w:t>
      </w:r>
    </w:p>
    <w:p w:rsidR="002812C6" w:rsidRPr="006D569C" w:rsidRDefault="002812C6"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1.4 合作范围</w:t>
      </w:r>
    </w:p>
    <w:p w:rsidR="002812C6" w:rsidRPr="006D569C" w:rsidRDefault="002812C6"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双方在全国范围内开展合作。</w:t>
      </w:r>
    </w:p>
    <w:p w:rsidR="002812C6" w:rsidRPr="006D569C" w:rsidRDefault="002812C6"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1.5 合作期限</w:t>
      </w:r>
    </w:p>
    <w:p w:rsidR="002812C6" w:rsidRPr="006D569C" w:rsidRDefault="00915242" w:rsidP="006D569C">
      <w:pPr>
        <w:ind w:firstLine="480"/>
        <w:rPr>
          <w:rFonts w:ascii="微软雅黑" w:eastAsia="微软雅黑" w:hAnsi="微软雅黑"/>
          <w:sz w:val="24"/>
          <w:szCs w:val="24"/>
        </w:rPr>
      </w:pPr>
      <w:del w:id="2" w:author="Administrator" w:date="2017-03-17T15:13:00Z">
        <w:r w:rsidRPr="006D569C" w:rsidDel="00084303">
          <w:rPr>
            <w:rFonts w:ascii="微软雅黑" w:eastAsia="微软雅黑" w:hAnsi="微软雅黑" w:hint="eastAsia"/>
            <w:sz w:val="24"/>
            <w:szCs w:val="24"/>
          </w:rPr>
          <w:delText>双方合作期限为两</w:delText>
        </w:r>
        <w:r w:rsidR="002812C6" w:rsidRPr="006D569C" w:rsidDel="00084303">
          <w:rPr>
            <w:rFonts w:ascii="微软雅黑" w:eastAsia="微软雅黑" w:hAnsi="微软雅黑" w:hint="eastAsia"/>
            <w:sz w:val="24"/>
            <w:szCs w:val="24"/>
          </w:rPr>
          <w:delText>年</w:delText>
        </w:r>
      </w:del>
      <w:ins w:id="3" w:author="Administrator" w:date="2017-03-17T15:14:00Z">
        <w:r w:rsidR="00084303">
          <w:rPr>
            <w:rFonts w:ascii="微软雅黑" w:eastAsia="微软雅黑" w:hAnsi="微软雅黑" w:hint="eastAsia"/>
            <w:sz w:val="24"/>
            <w:szCs w:val="24"/>
          </w:rPr>
          <w:t>根据甲乙双方另行签订的业务合同确定</w:t>
        </w:r>
      </w:ins>
      <w:r w:rsidR="002812C6" w:rsidRPr="006D569C">
        <w:rPr>
          <w:rFonts w:ascii="微软雅黑" w:eastAsia="微软雅黑" w:hAnsi="微软雅黑" w:hint="eastAsia"/>
          <w:sz w:val="24"/>
          <w:szCs w:val="24"/>
        </w:rPr>
        <w:t>。</w:t>
      </w:r>
    </w:p>
    <w:p w:rsidR="00CF46AF" w:rsidRPr="006D569C" w:rsidRDefault="00CF46AF" w:rsidP="00CF46AF">
      <w:pPr>
        <w:ind w:firstLineChars="0" w:firstLine="570"/>
        <w:rPr>
          <w:rFonts w:ascii="微软雅黑" w:eastAsia="微软雅黑" w:hAnsi="微软雅黑"/>
          <w:sz w:val="24"/>
          <w:szCs w:val="24"/>
        </w:rPr>
      </w:pPr>
    </w:p>
    <w:p w:rsidR="002812C6" w:rsidRPr="006D569C" w:rsidRDefault="002812C6" w:rsidP="00D055AF">
      <w:pPr>
        <w:spacing w:after="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2.0 乙方与甲方在战略层面的合作与配合</w:t>
      </w:r>
    </w:p>
    <w:p w:rsidR="002812C6" w:rsidRPr="006D569C" w:rsidRDefault="002812C6" w:rsidP="00E32CE4">
      <w:pPr>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2.1 组织架构</w:t>
      </w:r>
    </w:p>
    <w:p w:rsidR="002812C6" w:rsidRPr="006D569C" w:rsidRDefault="002812C6"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基于双方的长期的战略合作，乙方将为甲方配备专属的项目运作团队。</w:t>
      </w:r>
    </w:p>
    <w:p w:rsidR="002812C6" w:rsidRPr="006D569C" w:rsidRDefault="002812C6"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乙方的项目团队是双方合作内容的具体执行者，按照双方战略合作框架协议及附件等，组织项目的执行工作，保证项目进度及质量，并解决项目执行过程中遇到的问题。乙方的项目团队包括项目总监、项目经理、项目运营各子模块的团队成员。</w:t>
      </w:r>
    </w:p>
    <w:p w:rsidR="00D50356" w:rsidRPr="006D569C" w:rsidRDefault="00C02C57" w:rsidP="00D50356">
      <w:pPr>
        <w:ind w:firstLineChars="0" w:firstLine="0"/>
        <w:rPr>
          <w:rFonts w:ascii="微软雅黑" w:eastAsia="微软雅黑" w:hAnsi="微软雅黑"/>
          <w:sz w:val="24"/>
          <w:szCs w:val="24"/>
        </w:rPr>
      </w:pPr>
      <w:r w:rsidRPr="006D569C">
        <w:rPr>
          <w:rFonts w:ascii="微软雅黑" w:eastAsia="微软雅黑" w:hAnsi="微软雅黑"/>
          <w:noProof/>
          <w:sz w:val="24"/>
          <w:szCs w:val="24"/>
        </w:rPr>
        <w:drawing>
          <wp:anchor distT="0" distB="0" distL="114300" distR="114300" simplePos="0" relativeHeight="251658240" behindDoc="1" locked="0" layoutInCell="1" allowOverlap="1">
            <wp:simplePos x="0" y="0"/>
            <wp:positionH relativeFrom="column">
              <wp:posOffset>4445</wp:posOffset>
            </wp:positionH>
            <wp:positionV relativeFrom="paragraph">
              <wp:posOffset>130175</wp:posOffset>
            </wp:positionV>
            <wp:extent cx="5486400" cy="3336925"/>
            <wp:effectExtent l="0" t="0" r="0" b="0"/>
            <wp:wrapTight wrapText="bothSides">
              <wp:wrapPolygon edited="0">
                <wp:start x="7200" y="0"/>
                <wp:lineTo x="7200" y="9742"/>
                <wp:lineTo x="7575" y="10235"/>
                <wp:lineTo x="7200" y="10358"/>
                <wp:lineTo x="7200" y="14921"/>
                <wp:lineTo x="8700" y="15784"/>
                <wp:lineTo x="0" y="15784"/>
                <wp:lineTo x="0" y="21456"/>
                <wp:lineTo x="21525" y="21456"/>
                <wp:lineTo x="21525" y="15784"/>
                <wp:lineTo x="12750" y="15784"/>
                <wp:lineTo x="14250" y="14921"/>
                <wp:lineTo x="14325" y="10481"/>
                <wp:lineTo x="13875" y="10235"/>
                <wp:lineTo x="14325" y="9618"/>
                <wp:lineTo x="14175" y="0"/>
                <wp:lineTo x="7200" y="0"/>
              </wp:wrapPolygon>
            </wp:wrapTight>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3336925"/>
                    </a:xfrm>
                    <a:prstGeom prst="rect">
                      <a:avLst/>
                    </a:prstGeom>
                    <a:noFill/>
                    <a:ln>
                      <a:noFill/>
                    </a:ln>
                    <a:effectLst/>
                    <a:extLst/>
                  </pic:spPr>
                </pic:pic>
              </a:graphicData>
            </a:graphic>
          </wp:anchor>
        </w:drawing>
      </w:r>
    </w:p>
    <w:p w:rsidR="00D50356" w:rsidRPr="006D569C" w:rsidRDefault="00D50356" w:rsidP="00D50356">
      <w:pPr>
        <w:ind w:firstLineChars="0" w:firstLine="0"/>
        <w:rPr>
          <w:rFonts w:ascii="微软雅黑" w:eastAsia="微软雅黑" w:hAnsi="微软雅黑"/>
          <w:sz w:val="24"/>
          <w:szCs w:val="24"/>
        </w:rPr>
      </w:pPr>
    </w:p>
    <w:p w:rsidR="00D50356" w:rsidRPr="006D569C" w:rsidRDefault="00D50356" w:rsidP="00E32CE4">
      <w:pPr>
        <w:ind w:firstLineChars="0" w:firstLine="0"/>
        <w:rPr>
          <w:rFonts w:ascii="微软雅黑" w:eastAsia="微软雅黑" w:hAnsi="微软雅黑"/>
          <w:sz w:val="24"/>
          <w:szCs w:val="24"/>
        </w:rPr>
      </w:pPr>
    </w:p>
    <w:p w:rsidR="00C02C57" w:rsidRPr="006D569C" w:rsidRDefault="00C02C57" w:rsidP="00E32CE4">
      <w:pPr>
        <w:ind w:firstLineChars="0" w:firstLine="0"/>
        <w:rPr>
          <w:rFonts w:ascii="微软雅黑" w:eastAsia="微软雅黑" w:hAnsi="微软雅黑"/>
          <w:sz w:val="24"/>
          <w:szCs w:val="24"/>
        </w:rPr>
      </w:pPr>
    </w:p>
    <w:p w:rsidR="00C02C57" w:rsidRPr="006D569C" w:rsidRDefault="00C02C57" w:rsidP="00E32CE4">
      <w:pPr>
        <w:ind w:firstLineChars="0" w:firstLine="0"/>
        <w:rPr>
          <w:rFonts w:ascii="微软雅黑" w:eastAsia="微软雅黑" w:hAnsi="微软雅黑"/>
          <w:sz w:val="24"/>
          <w:szCs w:val="24"/>
        </w:rPr>
      </w:pPr>
    </w:p>
    <w:p w:rsidR="00C02C57" w:rsidRPr="006D569C" w:rsidRDefault="00C02C57" w:rsidP="00A57245">
      <w:pPr>
        <w:ind w:firstLineChars="0" w:firstLine="0"/>
        <w:rPr>
          <w:rFonts w:ascii="微软雅黑" w:eastAsia="微软雅黑" w:hAnsi="微软雅黑"/>
          <w:sz w:val="24"/>
          <w:szCs w:val="24"/>
        </w:rPr>
      </w:pPr>
    </w:p>
    <w:p w:rsidR="00C02C57" w:rsidRPr="006D569C" w:rsidRDefault="00C02C57" w:rsidP="00A57245">
      <w:pPr>
        <w:ind w:firstLineChars="0" w:firstLine="0"/>
        <w:rPr>
          <w:rFonts w:ascii="微软雅黑" w:eastAsia="微软雅黑" w:hAnsi="微软雅黑"/>
          <w:sz w:val="24"/>
          <w:szCs w:val="24"/>
        </w:rPr>
      </w:pPr>
    </w:p>
    <w:p w:rsidR="008F6077" w:rsidRPr="006D569C" w:rsidRDefault="00401D24" w:rsidP="0084686A">
      <w:pPr>
        <w:spacing w:before="240"/>
        <w:ind w:firstLineChars="0" w:firstLine="0"/>
        <w:rPr>
          <w:rFonts w:ascii="微软雅黑" w:eastAsia="微软雅黑" w:hAnsi="微软雅黑"/>
          <w:b/>
          <w:sz w:val="24"/>
          <w:szCs w:val="24"/>
        </w:rPr>
      </w:pPr>
      <w:r w:rsidRPr="006D569C">
        <w:rPr>
          <w:rFonts w:ascii="微软雅黑" w:eastAsia="微软雅黑" w:hAnsi="微软雅黑"/>
          <w:b/>
          <w:sz w:val="24"/>
          <w:szCs w:val="24"/>
        </w:rPr>
        <w:t>2.2</w:t>
      </w:r>
      <w:r w:rsidRPr="006D569C">
        <w:rPr>
          <w:rFonts w:ascii="微软雅黑" w:eastAsia="微软雅黑" w:hAnsi="微软雅黑" w:hint="eastAsia"/>
          <w:b/>
          <w:sz w:val="24"/>
          <w:szCs w:val="24"/>
        </w:rPr>
        <w:t xml:space="preserve"> 工作流程</w:t>
      </w:r>
    </w:p>
    <w:p w:rsidR="00401D24" w:rsidRPr="006D569C" w:rsidRDefault="00401D2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lastRenderedPageBreak/>
        <w:t>在本战略合作框架协议下，乙方向甲方提供服务的工作流程将根据甲方不同的业务需求，</w:t>
      </w:r>
      <w:del w:id="4" w:author="Administrator" w:date="2017-03-17T15:18:00Z">
        <w:r w:rsidRPr="006D569C" w:rsidDel="00084303">
          <w:rPr>
            <w:rFonts w:ascii="微软雅黑" w:eastAsia="微软雅黑" w:hAnsi="微软雅黑" w:hint="eastAsia"/>
            <w:sz w:val="24"/>
            <w:szCs w:val="24"/>
          </w:rPr>
          <w:delText>在本战略合作框架协议的附件中进行定义和说明</w:delText>
        </w:r>
      </w:del>
      <w:ins w:id="5" w:author="Administrator" w:date="2017-03-17T15:18:00Z">
        <w:r w:rsidR="00084303">
          <w:rPr>
            <w:rFonts w:ascii="微软雅黑" w:eastAsia="微软雅黑" w:hAnsi="微软雅黑" w:hint="eastAsia"/>
            <w:sz w:val="24"/>
            <w:szCs w:val="24"/>
          </w:rPr>
          <w:t>甲乙双方另行在业务合同中</w:t>
        </w:r>
        <w:r w:rsidR="00084303" w:rsidRPr="006D569C">
          <w:rPr>
            <w:rFonts w:ascii="微软雅黑" w:eastAsia="微软雅黑" w:hAnsi="微软雅黑" w:hint="eastAsia"/>
            <w:sz w:val="24"/>
            <w:szCs w:val="24"/>
          </w:rPr>
          <w:t>进行定义和说明</w:t>
        </w:r>
      </w:ins>
      <w:r w:rsidRPr="006D569C">
        <w:rPr>
          <w:rFonts w:ascii="微软雅黑" w:eastAsia="微软雅黑" w:hAnsi="微软雅黑" w:hint="eastAsia"/>
          <w:sz w:val="24"/>
          <w:szCs w:val="24"/>
        </w:rPr>
        <w:t>。</w:t>
      </w:r>
    </w:p>
    <w:p w:rsidR="00833A8A" w:rsidRPr="006D569C" w:rsidRDefault="00833A8A"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2.3 沟通机制</w:t>
      </w:r>
    </w:p>
    <w:p w:rsidR="00833A8A" w:rsidRPr="006D569C" w:rsidRDefault="00833A8A"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基于长期的战略合作，双方将建立一种有效沟通机制，通过会议交流等方式，加强战略合作，促进项目开展。</w:t>
      </w:r>
    </w:p>
    <w:p w:rsidR="00833A8A" w:rsidRPr="006D569C" w:rsidRDefault="00833A8A" w:rsidP="00092441">
      <w:pPr>
        <w:pStyle w:val="a5"/>
        <w:numPr>
          <w:ilvl w:val="0"/>
          <w:numId w:val="3"/>
        </w:numPr>
        <w:ind w:firstLineChars="0"/>
        <w:rPr>
          <w:rFonts w:ascii="微软雅黑" w:eastAsia="微软雅黑" w:hAnsi="微软雅黑"/>
          <w:sz w:val="24"/>
          <w:szCs w:val="24"/>
        </w:rPr>
      </w:pPr>
      <w:r w:rsidRPr="006D569C">
        <w:rPr>
          <w:rFonts w:ascii="微软雅黑" w:eastAsia="微软雅黑" w:hAnsi="微软雅黑" w:hint="eastAsia"/>
          <w:sz w:val="24"/>
          <w:szCs w:val="24"/>
        </w:rPr>
        <w:t>半年度项目指导委员会会议</w:t>
      </w:r>
    </w:p>
    <w:p w:rsidR="00833A8A" w:rsidRPr="006D569C" w:rsidRDefault="00833A8A" w:rsidP="00092441">
      <w:pPr>
        <w:pStyle w:val="a5"/>
        <w:numPr>
          <w:ilvl w:val="0"/>
          <w:numId w:val="3"/>
        </w:numPr>
        <w:ind w:firstLineChars="0"/>
        <w:rPr>
          <w:rFonts w:ascii="微软雅黑" w:eastAsia="微软雅黑" w:hAnsi="微软雅黑"/>
          <w:sz w:val="24"/>
          <w:szCs w:val="24"/>
        </w:rPr>
      </w:pPr>
      <w:r w:rsidRPr="006D569C">
        <w:rPr>
          <w:rFonts w:ascii="微软雅黑" w:eastAsia="微软雅黑" w:hAnsi="微软雅黑" w:hint="eastAsia"/>
          <w:sz w:val="24"/>
          <w:szCs w:val="24"/>
        </w:rPr>
        <w:t>季度项目规划交流会议</w:t>
      </w:r>
    </w:p>
    <w:p w:rsidR="00833A8A" w:rsidRPr="006D569C" w:rsidRDefault="00833A8A" w:rsidP="00092441">
      <w:pPr>
        <w:pStyle w:val="a5"/>
        <w:numPr>
          <w:ilvl w:val="0"/>
          <w:numId w:val="3"/>
        </w:numPr>
        <w:ind w:firstLineChars="0"/>
        <w:rPr>
          <w:rFonts w:ascii="微软雅黑" w:eastAsia="微软雅黑" w:hAnsi="微软雅黑"/>
          <w:sz w:val="24"/>
          <w:szCs w:val="24"/>
        </w:rPr>
      </w:pPr>
      <w:r w:rsidRPr="006D569C">
        <w:rPr>
          <w:rFonts w:ascii="微软雅黑" w:eastAsia="微软雅黑" w:hAnsi="微软雅黑" w:hint="eastAsia"/>
          <w:sz w:val="24"/>
          <w:szCs w:val="24"/>
        </w:rPr>
        <w:t>月度项目运作交流会议</w:t>
      </w:r>
    </w:p>
    <w:p w:rsidR="00401D24" w:rsidRPr="006D569C" w:rsidDel="00084303" w:rsidRDefault="00833A8A" w:rsidP="0084686A">
      <w:pPr>
        <w:spacing w:before="240"/>
        <w:ind w:firstLineChars="0" w:firstLine="0"/>
        <w:rPr>
          <w:del w:id="6" w:author="Administrator" w:date="2017-03-17T15:21:00Z"/>
          <w:rFonts w:ascii="微软雅黑" w:eastAsia="微软雅黑" w:hAnsi="微软雅黑"/>
          <w:b/>
          <w:sz w:val="24"/>
          <w:szCs w:val="24"/>
        </w:rPr>
      </w:pPr>
      <w:del w:id="7" w:author="Administrator" w:date="2017-03-17T15:21:00Z">
        <w:r w:rsidRPr="006D569C" w:rsidDel="00084303">
          <w:rPr>
            <w:rFonts w:ascii="微软雅黑" w:eastAsia="微软雅黑" w:hAnsi="微软雅黑" w:hint="eastAsia"/>
            <w:b/>
            <w:sz w:val="24"/>
            <w:szCs w:val="24"/>
          </w:rPr>
          <w:delText>2.4</w:delText>
        </w:r>
        <w:r w:rsidR="00401D24" w:rsidRPr="006D569C" w:rsidDel="00084303">
          <w:rPr>
            <w:rFonts w:ascii="微软雅黑" w:eastAsia="微软雅黑" w:hAnsi="微软雅黑" w:hint="eastAsia"/>
            <w:b/>
            <w:sz w:val="24"/>
            <w:szCs w:val="24"/>
          </w:rPr>
          <w:delText xml:space="preserve"> 收费模式</w:delText>
        </w:r>
      </w:del>
    </w:p>
    <w:p w:rsidR="00401D24" w:rsidRPr="006D569C" w:rsidDel="00084303" w:rsidRDefault="00833A8A" w:rsidP="00E32CE4">
      <w:pPr>
        <w:ind w:firstLineChars="0" w:firstLine="0"/>
        <w:rPr>
          <w:del w:id="8" w:author="Administrator" w:date="2017-03-17T15:21:00Z"/>
          <w:rFonts w:ascii="微软雅黑" w:eastAsia="微软雅黑" w:hAnsi="微软雅黑"/>
          <w:sz w:val="24"/>
          <w:szCs w:val="24"/>
        </w:rPr>
      </w:pPr>
      <w:del w:id="9" w:author="Administrator" w:date="2017-03-17T15:21:00Z">
        <w:r w:rsidRPr="006D569C" w:rsidDel="00084303">
          <w:rPr>
            <w:rFonts w:ascii="微软雅黑" w:eastAsia="微软雅黑" w:hAnsi="微软雅黑" w:hint="eastAsia"/>
            <w:sz w:val="24"/>
            <w:szCs w:val="24"/>
          </w:rPr>
          <w:delText>2.4</w:delText>
        </w:r>
        <w:r w:rsidR="00401D24" w:rsidRPr="006D569C" w:rsidDel="00084303">
          <w:rPr>
            <w:rFonts w:ascii="微软雅黑" w:eastAsia="微软雅黑" w:hAnsi="微软雅黑" w:hint="eastAsia"/>
            <w:sz w:val="24"/>
            <w:szCs w:val="24"/>
          </w:rPr>
          <w:delText>.1 报酬及支付方式</w:delText>
        </w:r>
      </w:del>
    </w:p>
    <w:p w:rsidR="00401D24" w:rsidRPr="006D569C" w:rsidRDefault="00401D24" w:rsidP="006D569C">
      <w:pPr>
        <w:ind w:firstLine="480"/>
        <w:rPr>
          <w:rFonts w:ascii="微软雅黑" w:eastAsia="微软雅黑" w:hAnsi="微软雅黑"/>
          <w:sz w:val="24"/>
          <w:szCs w:val="24"/>
        </w:rPr>
      </w:pPr>
      <w:del w:id="10" w:author="Administrator" w:date="2017-03-17T15:21:00Z">
        <w:r w:rsidRPr="006D569C" w:rsidDel="00084303">
          <w:rPr>
            <w:rFonts w:ascii="微软雅黑" w:eastAsia="微软雅黑" w:hAnsi="微软雅黑" w:hint="eastAsia"/>
            <w:sz w:val="24"/>
            <w:szCs w:val="24"/>
          </w:rPr>
          <w:delText>在本战略框架协议下，乙方向甲方提供服务的报酬及支付方式将根据甲方不同的业务需求，</w:delText>
        </w:r>
      </w:del>
      <w:del w:id="11" w:author="Administrator" w:date="2017-03-17T15:05:00Z">
        <w:r w:rsidRPr="006D569C" w:rsidDel="007F3D4E">
          <w:rPr>
            <w:rFonts w:ascii="微软雅黑" w:eastAsia="微软雅黑" w:hAnsi="微软雅黑" w:hint="eastAsia"/>
            <w:sz w:val="24"/>
            <w:szCs w:val="24"/>
          </w:rPr>
          <w:delText>在本战略合作框架协议的附件中进行定义和说明</w:delText>
        </w:r>
      </w:del>
      <w:ins w:id="12" w:author="Administrator" w:date="2017-03-17T15:05:00Z">
        <w:r w:rsidR="007F3D4E">
          <w:rPr>
            <w:rFonts w:ascii="微软雅黑" w:eastAsia="微软雅黑" w:hAnsi="微软雅黑" w:hint="eastAsia"/>
            <w:sz w:val="24"/>
            <w:szCs w:val="24"/>
          </w:rPr>
          <w:t>甲乙双方</w:t>
        </w:r>
      </w:ins>
      <w:ins w:id="13" w:author="Administrator" w:date="2017-03-17T15:06:00Z">
        <w:r w:rsidR="007F3D4E">
          <w:rPr>
            <w:rFonts w:ascii="微软雅黑" w:eastAsia="微软雅黑" w:hAnsi="微软雅黑" w:hint="eastAsia"/>
            <w:sz w:val="24"/>
            <w:szCs w:val="24"/>
          </w:rPr>
          <w:t>另行签订书面协议</w:t>
        </w:r>
      </w:ins>
      <w:ins w:id="14" w:author="Administrator" w:date="2017-03-17T15:05:00Z">
        <w:r w:rsidR="007F3D4E" w:rsidRPr="006D569C">
          <w:rPr>
            <w:rFonts w:ascii="微软雅黑" w:eastAsia="微软雅黑" w:hAnsi="微软雅黑" w:hint="eastAsia"/>
            <w:sz w:val="24"/>
            <w:szCs w:val="24"/>
          </w:rPr>
          <w:t>进行定义和说明</w:t>
        </w:r>
      </w:ins>
      <w:r w:rsidRPr="006D569C">
        <w:rPr>
          <w:rFonts w:ascii="微软雅黑" w:eastAsia="微软雅黑" w:hAnsi="微软雅黑" w:hint="eastAsia"/>
          <w:sz w:val="24"/>
          <w:szCs w:val="24"/>
        </w:rPr>
        <w:t>。</w:t>
      </w:r>
    </w:p>
    <w:p w:rsidR="00401D24" w:rsidRPr="006D569C" w:rsidDel="007F3D4E" w:rsidRDefault="00833A8A" w:rsidP="00E32CE4">
      <w:pPr>
        <w:ind w:firstLineChars="0" w:firstLine="0"/>
        <w:rPr>
          <w:del w:id="15" w:author="Administrator" w:date="2017-03-17T15:06:00Z"/>
          <w:rFonts w:ascii="微软雅黑" w:eastAsia="微软雅黑" w:hAnsi="微软雅黑"/>
          <w:sz w:val="24"/>
          <w:szCs w:val="24"/>
        </w:rPr>
      </w:pPr>
      <w:commentRangeStart w:id="16"/>
      <w:del w:id="17" w:author="Administrator" w:date="2017-03-17T15:06:00Z">
        <w:r w:rsidRPr="006D569C" w:rsidDel="007F3D4E">
          <w:rPr>
            <w:rFonts w:ascii="微软雅黑" w:eastAsia="微软雅黑" w:hAnsi="微软雅黑" w:hint="eastAsia"/>
            <w:sz w:val="24"/>
            <w:szCs w:val="24"/>
          </w:rPr>
          <w:delText>2.4</w:delText>
        </w:r>
        <w:r w:rsidR="00401D24" w:rsidRPr="006D569C" w:rsidDel="007F3D4E">
          <w:rPr>
            <w:rFonts w:ascii="微软雅黑" w:eastAsia="微软雅黑" w:hAnsi="微软雅黑" w:hint="eastAsia"/>
            <w:sz w:val="24"/>
            <w:szCs w:val="24"/>
          </w:rPr>
          <w:delText>.2 对应付款项的争议</w:delText>
        </w:r>
      </w:del>
    </w:p>
    <w:p w:rsidR="00401D24" w:rsidRPr="006D569C" w:rsidDel="007F3D4E" w:rsidRDefault="00401D24" w:rsidP="006D569C">
      <w:pPr>
        <w:ind w:firstLine="480"/>
        <w:rPr>
          <w:del w:id="18" w:author="Administrator" w:date="2017-03-17T15:06:00Z"/>
          <w:rFonts w:ascii="微软雅黑" w:eastAsia="微软雅黑" w:hAnsi="微软雅黑"/>
          <w:sz w:val="24"/>
          <w:szCs w:val="24"/>
        </w:rPr>
      </w:pPr>
      <w:del w:id="19" w:author="Administrator" w:date="2017-03-17T15:06:00Z">
        <w:r w:rsidRPr="006D569C" w:rsidDel="007F3D4E">
          <w:rPr>
            <w:rFonts w:ascii="微软雅黑" w:eastAsia="微软雅黑" w:hAnsi="微软雅黑" w:hint="eastAsia"/>
            <w:sz w:val="24"/>
            <w:szCs w:val="24"/>
          </w:rPr>
          <w:delText>如果甲方对于乙方出具发票的相关费用的部分款项有异议，</w:delText>
        </w:r>
        <w:r w:rsidR="004B24D3" w:rsidRPr="006D569C" w:rsidDel="007F3D4E">
          <w:rPr>
            <w:rFonts w:ascii="微软雅黑" w:eastAsia="微软雅黑" w:hAnsi="微软雅黑" w:hint="eastAsia"/>
            <w:sz w:val="24"/>
            <w:szCs w:val="24"/>
          </w:rPr>
          <w:delText>应当在收到发票后的</w:delText>
        </w:r>
        <w:r w:rsidR="00D86973" w:rsidRPr="006D569C" w:rsidDel="007F3D4E">
          <w:rPr>
            <w:rFonts w:ascii="微软雅黑" w:eastAsia="微软雅黑" w:hAnsi="微软雅黑" w:hint="eastAsia"/>
            <w:sz w:val="24"/>
            <w:szCs w:val="24"/>
          </w:rPr>
          <w:delText>十五</w:delText>
        </w:r>
        <w:r w:rsidR="004B24D3" w:rsidRPr="006D569C" w:rsidDel="007F3D4E">
          <w:rPr>
            <w:rFonts w:ascii="微软雅黑" w:eastAsia="微软雅黑" w:hAnsi="微软雅黑" w:hint="eastAsia"/>
            <w:sz w:val="24"/>
            <w:szCs w:val="24"/>
          </w:rPr>
          <w:delText>个工作日内向乙方书面提出等异议。双方应当立即就甲方所异议的款项进行友好磋商，以解决此等异议。本规定不影响本协议书的其他规定，且对部分款项的异议不应影响不存在争议的款项的如期支付。</w:delText>
        </w:r>
      </w:del>
    </w:p>
    <w:commentRangeEnd w:id="16"/>
    <w:p w:rsidR="004B24D3" w:rsidRPr="006D569C" w:rsidRDefault="007F3D4E" w:rsidP="00E32CE4">
      <w:pPr>
        <w:ind w:firstLineChars="0" w:firstLine="0"/>
        <w:rPr>
          <w:rFonts w:ascii="微软雅黑" w:eastAsia="微软雅黑" w:hAnsi="微软雅黑"/>
          <w:sz w:val="24"/>
          <w:szCs w:val="24"/>
        </w:rPr>
      </w:pPr>
      <w:r>
        <w:rPr>
          <w:rStyle w:val="ab"/>
        </w:rPr>
        <w:commentReference w:id="16"/>
      </w:r>
    </w:p>
    <w:p w:rsidR="004B24D3" w:rsidRPr="006D569C" w:rsidDel="00084303" w:rsidRDefault="004B24D3" w:rsidP="00D86973">
      <w:pPr>
        <w:spacing w:after="240"/>
        <w:ind w:firstLineChars="0" w:firstLine="0"/>
        <w:rPr>
          <w:del w:id="20" w:author="Administrator" w:date="2017-03-17T15:15:00Z"/>
          <w:rFonts w:ascii="微软雅黑" w:eastAsia="微软雅黑" w:hAnsi="微软雅黑"/>
          <w:b/>
          <w:sz w:val="24"/>
          <w:szCs w:val="24"/>
        </w:rPr>
      </w:pPr>
      <w:commentRangeStart w:id="21"/>
      <w:del w:id="22" w:author="Administrator" w:date="2017-03-17T15:15:00Z">
        <w:r w:rsidRPr="006D569C" w:rsidDel="00084303">
          <w:rPr>
            <w:rFonts w:ascii="微软雅黑" w:eastAsia="微软雅黑" w:hAnsi="微软雅黑" w:hint="eastAsia"/>
            <w:b/>
            <w:sz w:val="24"/>
            <w:szCs w:val="24"/>
          </w:rPr>
          <w:delText>3.0 合作双方的权利与义务</w:delText>
        </w:r>
      </w:del>
      <w:commentRangeEnd w:id="21"/>
      <w:r w:rsidR="00084303">
        <w:rPr>
          <w:rStyle w:val="ab"/>
        </w:rPr>
        <w:commentReference w:id="21"/>
      </w:r>
    </w:p>
    <w:p w:rsidR="004B24D3" w:rsidRPr="006D569C" w:rsidDel="00084303" w:rsidRDefault="004B24D3" w:rsidP="00E32CE4">
      <w:pPr>
        <w:ind w:firstLineChars="0" w:firstLine="0"/>
        <w:rPr>
          <w:del w:id="23" w:author="Administrator" w:date="2017-03-17T15:15:00Z"/>
          <w:rFonts w:ascii="微软雅黑" w:eastAsia="微软雅黑" w:hAnsi="微软雅黑"/>
          <w:b/>
          <w:sz w:val="24"/>
          <w:szCs w:val="24"/>
        </w:rPr>
      </w:pPr>
      <w:del w:id="24" w:author="Administrator" w:date="2017-03-17T15:15:00Z">
        <w:r w:rsidRPr="006D569C" w:rsidDel="00084303">
          <w:rPr>
            <w:rFonts w:ascii="微软雅黑" w:eastAsia="微软雅黑" w:hAnsi="微软雅黑" w:hint="eastAsia"/>
            <w:b/>
            <w:sz w:val="24"/>
            <w:szCs w:val="24"/>
          </w:rPr>
          <w:delText>3.1 甲方的权利与义务</w:delText>
        </w:r>
      </w:del>
    </w:p>
    <w:p w:rsidR="004B24D3" w:rsidRPr="006D569C" w:rsidDel="00084303" w:rsidRDefault="004B24D3" w:rsidP="00092441">
      <w:pPr>
        <w:pStyle w:val="a5"/>
        <w:numPr>
          <w:ilvl w:val="0"/>
          <w:numId w:val="4"/>
        </w:numPr>
        <w:ind w:firstLineChars="0"/>
        <w:rPr>
          <w:del w:id="25" w:author="Administrator" w:date="2017-03-17T15:15:00Z"/>
          <w:rFonts w:ascii="微软雅黑" w:eastAsia="微软雅黑" w:hAnsi="微软雅黑"/>
          <w:sz w:val="24"/>
          <w:szCs w:val="24"/>
        </w:rPr>
      </w:pPr>
      <w:del w:id="26" w:author="Administrator" w:date="2017-03-17T15:15:00Z">
        <w:r w:rsidRPr="006D569C" w:rsidDel="00084303">
          <w:rPr>
            <w:rFonts w:ascii="微软雅黑" w:eastAsia="微软雅黑" w:hAnsi="微软雅黑" w:hint="eastAsia"/>
            <w:sz w:val="24"/>
            <w:szCs w:val="24"/>
          </w:rPr>
          <w:delText>甲方基于本战略合作框架协议下而提出的具体的业务需求，甲方应当明确具</w:delText>
        </w:r>
        <w:r w:rsidRPr="006D569C" w:rsidDel="00084303">
          <w:rPr>
            <w:rFonts w:ascii="微软雅黑" w:eastAsia="微软雅黑" w:hAnsi="微软雅黑" w:hint="eastAsia"/>
            <w:sz w:val="24"/>
            <w:szCs w:val="24"/>
          </w:rPr>
          <w:lastRenderedPageBreak/>
          <w:delText>体需求，并且协调内部资源，与乙方共同完成并且确认具体业务需求说明及合同的签署。具体业务需求说明书及</w:delText>
        </w:r>
        <w:r w:rsidR="007F3D4E" w:rsidDel="00084303">
          <w:rPr>
            <w:rFonts w:ascii="微软雅黑" w:eastAsia="微软雅黑" w:hAnsi="微软雅黑" w:hint="eastAsia"/>
            <w:sz w:val="24"/>
            <w:szCs w:val="24"/>
          </w:rPr>
          <w:delText>业务</w:delText>
        </w:r>
        <w:r w:rsidRPr="006D569C" w:rsidDel="00084303">
          <w:rPr>
            <w:rFonts w:ascii="微软雅黑" w:eastAsia="微软雅黑" w:hAnsi="微软雅黑" w:hint="eastAsia"/>
            <w:sz w:val="24"/>
            <w:szCs w:val="24"/>
          </w:rPr>
          <w:delText>合同将作为本战略合作框架协议的附件；</w:delText>
        </w:r>
      </w:del>
    </w:p>
    <w:p w:rsidR="004B24D3" w:rsidRPr="006D569C" w:rsidDel="00084303" w:rsidRDefault="004B24D3" w:rsidP="00092441">
      <w:pPr>
        <w:pStyle w:val="a5"/>
        <w:numPr>
          <w:ilvl w:val="0"/>
          <w:numId w:val="4"/>
        </w:numPr>
        <w:ind w:firstLineChars="0"/>
        <w:rPr>
          <w:del w:id="27" w:author="Administrator" w:date="2017-03-17T15:15:00Z"/>
          <w:rFonts w:ascii="微软雅黑" w:eastAsia="微软雅黑" w:hAnsi="微软雅黑"/>
          <w:sz w:val="24"/>
          <w:szCs w:val="24"/>
        </w:rPr>
      </w:pPr>
      <w:del w:id="28" w:author="Administrator" w:date="2017-03-17T15:15:00Z">
        <w:r w:rsidRPr="006D569C" w:rsidDel="00084303">
          <w:rPr>
            <w:rFonts w:ascii="微软雅黑" w:eastAsia="微软雅黑" w:hAnsi="微软雅黑" w:hint="eastAsia"/>
            <w:sz w:val="24"/>
            <w:szCs w:val="24"/>
          </w:rPr>
          <w:delText>甲方应当配合乙方明确定义具体业务内容的工作流程；</w:delText>
        </w:r>
      </w:del>
    </w:p>
    <w:p w:rsidR="004B24D3" w:rsidRPr="006D569C" w:rsidDel="00084303" w:rsidRDefault="004B24D3" w:rsidP="00092441">
      <w:pPr>
        <w:pStyle w:val="a5"/>
        <w:numPr>
          <w:ilvl w:val="0"/>
          <w:numId w:val="4"/>
        </w:numPr>
        <w:ind w:firstLineChars="0"/>
        <w:rPr>
          <w:del w:id="29" w:author="Administrator" w:date="2017-03-17T15:15:00Z"/>
          <w:rFonts w:ascii="微软雅黑" w:eastAsia="微软雅黑" w:hAnsi="微软雅黑"/>
          <w:sz w:val="24"/>
          <w:szCs w:val="24"/>
        </w:rPr>
      </w:pPr>
      <w:del w:id="30" w:author="Administrator" w:date="2017-03-17T15:15:00Z">
        <w:r w:rsidRPr="006D569C" w:rsidDel="00084303">
          <w:rPr>
            <w:rFonts w:ascii="微软雅黑" w:eastAsia="微软雅黑" w:hAnsi="微软雅黑" w:hint="eastAsia"/>
            <w:sz w:val="24"/>
            <w:szCs w:val="24"/>
          </w:rPr>
          <w:delText>甲方应当保证向乙方提供有助于项目实施的协助；</w:delText>
        </w:r>
      </w:del>
    </w:p>
    <w:p w:rsidR="004B24D3" w:rsidRPr="006D569C" w:rsidDel="00084303" w:rsidRDefault="004B24D3" w:rsidP="00092441">
      <w:pPr>
        <w:pStyle w:val="a5"/>
        <w:numPr>
          <w:ilvl w:val="0"/>
          <w:numId w:val="4"/>
        </w:numPr>
        <w:ind w:firstLineChars="0"/>
        <w:rPr>
          <w:del w:id="31" w:author="Administrator" w:date="2017-03-17T15:15:00Z"/>
          <w:rFonts w:ascii="微软雅黑" w:eastAsia="微软雅黑" w:hAnsi="微软雅黑"/>
          <w:sz w:val="24"/>
          <w:szCs w:val="24"/>
        </w:rPr>
      </w:pPr>
      <w:del w:id="32" w:author="Administrator" w:date="2017-03-17T15:15:00Z">
        <w:r w:rsidRPr="006D569C" w:rsidDel="00084303">
          <w:rPr>
            <w:rFonts w:ascii="微软雅黑" w:eastAsia="微软雅黑" w:hAnsi="微软雅黑" w:hint="eastAsia"/>
            <w:sz w:val="24"/>
            <w:szCs w:val="24"/>
          </w:rPr>
          <w:delText>甲方应当按照本协议及附件的约定进行服务费用的支付</w:delText>
        </w:r>
        <w:r w:rsidR="00E569DE" w:rsidRPr="006D569C" w:rsidDel="00084303">
          <w:rPr>
            <w:rFonts w:ascii="微软雅黑" w:eastAsia="微软雅黑" w:hAnsi="微软雅黑" w:hint="eastAsia"/>
            <w:sz w:val="24"/>
            <w:szCs w:val="24"/>
          </w:rPr>
          <w:delText>；</w:delText>
        </w:r>
      </w:del>
    </w:p>
    <w:p w:rsidR="00E569DE" w:rsidRPr="006D569C" w:rsidDel="00084303" w:rsidRDefault="00E569DE" w:rsidP="00092441">
      <w:pPr>
        <w:pStyle w:val="a5"/>
        <w:numPr>
          <w:ilvl w:val="0"/>
          <w:numId w:val="4"/>
        </w:numPr>
        <w:ind w:firstLineChars="0"/>
        <w:rPr>
          <w:del w:id="33" w:author="Administrator" w:date="2017-03-17T15:15:00Z"/>
          <w:rFonts w:ascii="微软雅黑" w:eastAsia="微软雅黑" w:hAnsi="微软雅黑"/>
          <w:sz w:val="24"/>
          <w:szCs w:val="24"/>
        </w:rPr>
      </w:pPr>
      <w:del w:id="34" w:author="Administrator" w:date="2017-03-17T15:15:00Z">
        <w:r w:rsidRPr="006D569C" w:rsidDel="00084303">
          <w:rPr>
            <w:rFonts w:ascii="微软雅黑" w:eastAsia="微软雅黑" w:hAnsi="微软雅黑" w:hint="eastAsia"/>
            <w:sz w:val="24"/>
            <w:szCs w:val="24"/>
          </w:rPr>
          <w:delText>甲方应当制定专门的人员或者专门的项目团队作为乙方在具体项目中的沟通渠道及辅导；</w:delText>
        </w:r>
      </w:del>
    </w:p>
    <w:p w:rsidR="00E569DE" w:rsidRPr="006D569C" w:rsidDel="00084303" w:rsidRDefault="00E569DE" w:rsidP="00092441">
      <w:pPr>
        <w:pStyle w:val="a5"/>
        <w:numPr>
          <w:ilvl w:val="0"/>
          <w:numId w:val="4"/>
        </w:numPr>
        <w:ind w:firstLineChars="0"/>
        <w:rPr>
          <w:del w:id="35" w:author="Administrator" w:date="2017-03-17T15:15:00Z"/>
          <w:rFonts w:ascii="微软雅黑" w:eastAsia="微软雅黑" w:hAnsi="微软雅黑"/>
          <w:sz w:val="24"/>
          <w:szCs w:val="24"/>
        </w:rPr>
      </w:pPr>
      <w:del w:id="36" w:author="Administrator" w:date="2017-03-17T15:15:00Z">
        <w:r w:rsidRPr="006D569C" w:rsidDel="00084303">
          <w:rPr>
            <w:rFonts w:ascii="微软雅黑" w:eastAsia="微软雅黑" w:hAnsi="微软雅黑" w:hint="eastAsia"/>
            <w:sz w:val="24"/>
            <w:szCs w:val="24"/>
          </w:rPr>
          <w:delText>甲方有权根据实际情况向乙方提出有助于改善项目的建议并进行监督；</w:delText>
        </w:r>
      </w:del>
    </w:p>
    <w:p w:rsidR="00E569DE" w:rsidRPr="006D569C" w:rsidDel="00084303" w:rsidRDefault="00E569DE" w:rsidP="0084686A">
      <w:pPr>
        <w:spacing w:before="240"/>
        <w:ind w:firstLineChars="0" w:firstLine="0"/>
        <w:rPr>
          <w:del w:id="37" w:author="Administrator" w:date="2017-03-17T15:15:00Z"/>
          <w:rFonts w:ascii="微软雅黑" w:eastAsia="微软雅黑" w:hAnsi="微软雅黑"/>
          <w:b/>
          <w:sz w:val="24"/>
          <w:szCs w:val="24"/>
        </w:rPr>
      </w:pPr>
      <w:del w:id="38" w:author="Administrator" w:date="2017-03-17T15:15:00Z">
        <w:r w:rsidRPr="006D569C" w:rsidDel="00084303">
          <w:rPr>
            <w:rFonts w:ascii="微软雅黑" w:eastAsia="微软雅黑" w:hAnsi="微软雅黑" w:hint="eastAsia"/>
            <w:b/>
            <w:sz w:val="24"/>
            <w:szCs w:val="24"/>
          </w:rPr>
          <w:delText>3.2 乙方的权利与义务</w:delText>
        </w:r>
      </w:del>
    </w:p>
    <w:p w:rsidR="00E569DE" w:rsidRPr="006D569C" w:rsidDel="00084303" w:rsidRDefault="00E569DE" w:rsidP="00092441">
      <w:pPr>
        <w:pStyle w:val="a5"/>
        <w:numPr>
          <w:ilvl w:val="0"/>
          <w:numId w:val="5"/>
        </w:numPr>
        <w:ind w:firstLineChars="0"/>
        <w:rPr>
          <w:del w:id="39" w:author="Administrator" w:date="2017-03-17T15:15:00Z"/>
          <w:rFonts w:ascii="微软雅黑" w:eastAsia="微软雅黑" w:hAnsi="微软雅黑"/>
          <w:sz w:val="24"/>
          <w:szCs w:val="24"/>
        </w:rPr>
      </w:pPr>
      <w:del w:id="40" w:author="Administrator" w:date="2017-03-17T15:15:00Z">
        <w:r w:rsidRPr="006D569C" w:rsidDel="00084303">
          <w:rPr>
            <w:rFonts w:ascii="微软雅黑" w:eastAsia="微软雅黑" w:hAnsi="微软雅黑" w:hint="eastAsia"/>
            <w:sz w:val="24"/>
            <w:szCs w:val="24"/>
          </w:rPr>
          <w:delText>乙方应当根据甲方提出的具体业务需求，与甲方共同完成业务需求说明书及合同的签署；</w:delText>
        </w:r>
      </w:del>
    </w:p>
    <w:p w:rsidR="00E569DE" w:rsidRPr="006D569C" w:rsidDel="00084303" w:rsidRDefault="00E569DE" w:rsidP="00092441">
      <w:pPr>
        <w:pStyle w:val="a5"/>
        <w:numPr>
          <w:ilvl w:val="0"/>
          <w:numId w:val="5"/>
        </w:numPr>
        <w:ind w:firstLineChars="0"/>
        <w:rPr>
          <w:del w:id="41" w:author="Administrator" w:date="2017-03-17T15:15:00Z"/>
          <w:rFonts w:ascii="微软雅黑" w:eastAsia="微软雅黑" w:hAnsi="微软雅黑"/>
          <w:sz w:val="24"/>
          <w:szCs w:val="24"/>
        </w:rPr>
      </w:pPr>
      <w:del w:id="42" w:author="Administrator" w:date="2017-03-17T15:15:00Z">
        <w:r w:rsidRPr="006D569C" w:rsidDel="00084303">
          <w:rPr>
            <w:rFonts w:ascii="微软雅黑" w:eastAsia="微软雅黑" w:hAnsi="微软雅黑" w:hint="eastAsia"/>
            <w:sz w:val="24"/>
            <w:szCs w:val="24"/>
          </w:rPr>
          <w:delText>乙方应当根据甲方具体业务需求，在充分征求甲方意见及建议的基础上，明确定义标准作业流程；</w:delText>
        </w:r>
      </w:del>
    </w:p>
    <w:p w:rsidR="00E569DE" w:rsidRPr="006D569C" w:rsidDel="00084303" w:rsidRDefault="00E569DE" w:rsidP="00092441">
      <w:pPr>
        <w:pStyle w:val="a5"/>
        <w:numPr>
          <w:ilvl w:val="0"/>
          <w:numId w:val="5"/>
        </w:numPr>
        <w:ind w:firstLineChars="0"/>
        <w:rPr>
          <w:del w:id="43" w:author="Administrator" w:date="2017-03-17T15:15:00Z"/>
          <w:rFonts w:ascii="微软雅黑" w:eastAsia="微软雅黑" w:hAnsi="微软雅黑"/>
          <w:sz w:val="24"/>
          <w:szCs w:val="24"/>
        </w:rPr>
      </w:pPr>
      <w:del w:id="44" w:author="Administrator" w:date="2017-03-17T15:15:00Z">
        <w:r w:rsidRPr="006D569C" w:rsidDel="00084303">
          <w:rPr>
            <w:rFonts w:ascii="微软雅黑" w:eastAsia="微软雅黑" w:hAnsi="微软雅黑" w:hint="eastAsia"/>
            <w:sz w:val="24"/>
            <w:szCs w:val="24"/>
          </w:rPr>
          <w:delText>乙方应当按照双方共同定义的项目推进计划表，按期完成项目的前期调研等筹备工作，确保项目按期推进；</w:delText>
        </w:r>
      </w:del>
    </w:p>
    <w:p w:rsidR="00E569DE" w:rsidRPr="006D569C" w:rsidDel="00084303" w:rsidRDefault="00E569DE" w:rsidP="00092441">
      <w:pPr>
        <w:pStyle w:val="a5"/>
        <w:numPr>
          <w:ilvl w:val="0"/>
          <w:numId w:val="5"/>
        </w:numPr>
        <w:ind w:firstLineChars="0"/>
        <w:rPr>
          <w:del w:id="45" w:author="Administrator" w:date="2017-03-17T15:15:00Z"/>
          <w:rFonts w:ascii="微软雅黑" w:eastAsia="微软雅黑" w:hAnsi="微软雅黑"/>
          <w:sz w:val="24"/>
          <w:szCs w:val="24"/>
        </w:rPr>
      </w:pPr>
      <w:del w:id="46" w:author="Administrator" w:date="2017-03-17T15:15:00Z">
        <w:r w:rsidRPr="006D569C" w:rsidDel="00084303">
          <w:rPr>
            <w:rFonts w:ascii="微软雅黑" w:eastAsia="微软雅黑" w:hAnsi="微软雅黑" w:hint="eastAsia"/>
            <w:sz w:val="24"/>
            <w:szCs w:val="24"/>
          </w:rPr>
          <w:delText>乙方应当按照本协议以及附件的约定专业、高效地完成服务；</w:delText>
        </w:r>
      </w:del>
    </w:p>
    <w:p w:rsidR="00E569DE" w:rsidRPr="006D569C" w:rsidDel="00084303" w:rsidRDefault="00E569DE" w:rsidP="00092441">
      <w:pPr>
        <w:pStyle w:val="a5"/>
        <w:numPr>
          <w:ilvl w:val="0"/>
          <w:numId w:val="5"/>
        </w:numPr>
        <w:ind w:firstLineChars="0"/>
        <w:rPr>
          <w:del w:id="47" w:author="Administrator" w:date="2017-03-17T15:15:00Z"/>
          <w:rFonts w:ascii="微软雅黑" w:eastAsia="微软雅黑" w:hAnsi="微软雅黑"/>
          <w:sz w:val="24"/>
          <w:szCs w:val="24"/>
        </w:rPr>
      </w:pPr>
      <w:del w:id="48" w:author="Administrator" w:date="2017-03-17T15:15:00Z">
        <w:r w:rsidRPr="006D569C" w:rsidDel="00084303">
          <w:rPr>
            <w:rFonts w:ascii="微软雅黑" w:eastAsia="微软雅黑" w:hAnsi="微软雅黑" w:hint="eastAsia"/>
            <w:sz w:val="24"/>
            <w:szCs w:val="24"/>
          </w:rPr>
          <w:delText>乙方必须在项目启动后的运行期间，按照双方在具体项目内容中的约定，长期向甲方开放系统数据报表，并且向甲方提交相关的决策建议；</w:delText>
        </w:r>
      </w:del>
    </w:p>
    <w:p w:rsidR="00E569DE" w:rsidRPr="006D569C" w:rsidDel="00084303" w:rsidRDefault="00E569DE" w:rsidP="00092441">
      <w:pPr>
        <w:pStyle w:val="a5"/>
        <w:numPr>
          <w:ilvl w:val="0"/>
          <w:numId w:val="5"/>
        </w:numPr>
        <w:ind w:firstLineChars="0"/>
        <w:rPr>
          <w:del w:id="49" w:author="Administrator" w:date="2017-03-17T15:15:00Z"/>
          <w:rFonts w:ascii="微软雅黑" w:eastAsia="微软雅黑" w:hAnsi="微软雅黑"/>
          <w:sz w:val="24"/>
          <w:szCs w:val="24"/>
        </w:rPr>
      </w:pPr>
      <w:del w:id="50" w:author="Administrator" w:date="2017-03-17T15:15:00Z">
        <w:r w:rsidRPr="006D569C" w:rsidDel="00084303">
          <w:rPr>
            <w:rFonts w:ascii="微软雅黑" w:eastAsia="微软雅黑" w:hAnsi="微软雅黑" w:hint="eastAsia"/>
            <w:sz w:val="24"/>
            <w:szCs w:val="24"/>
          </w:rPr>
          <w:delText>如果在提供本协议及附件约定的服务当中发现不足，乙方应当立即与甲方进行友好协商，确定改进计划，并且在双方约定的时间内确保服务达到本协议以及附件的约定；</w:delText>
        </w:r>
      </w:del>
    </w:p>
    <w:p w:rsidR="00E569DE" w:rsidRPr="006D569C" w:rsidDel="00084303" w:rsidRDefault="00E569DE" w:rsidP="00092441">
      <w:pPr>
        <w:pStyle w:val="a5"/>
        <w:numPr>
          <w:ilvl w:val="0"/>
          <w:numId w:val="5"/>
        </w:numPr>
        <w:ind w:firstLineChars="0"/>
        <w:rPr>
          <w:del w:id="51" w:author="Administrator" w:date="2017-03-17T15:15:00Z"/>
          <w:rFonts w:ascii="微软雅黑" w:eastAsia="微软雅黑" w:hAnsi="微软雅黑"/>
          <w:sz w:val="24"/>
          <w:szCs w:val="24"/>
        </w:rPr>
      </w:pPr>
      <w:del w:id="52" w:author="Administrator" w:date="2017-03-17T15:15:00Z">
        <w:r w:rsidRPr="006D569C" w:rsidDel="00084303">
          <w:rPr>
            <w:rFonts w:ascii="微软雅黑" w:eastAsia="微软雅黑" w:hAnsi="微软雅黑" w:hint="eastAsia"/>
            <w:sz w:val="24"/>
            <w:szCs w:val="24"/>
          </w:rPr>
          <w:delText>乙方应对乙方的服务团队进行管理和培训，因乙方的服务团队的违法行为以及侵犯他人人身权利、纠纷或者赔偿等，均由乙方独立解决，与甲方无关，</w:delText>
        </w:r>
        <w:r w:rsidRPr="006D569C" w:rsidDel="00084303">
          <w:rPr>
            <w:rFonts w:ascii="微软雅黑" w:eastAsia="微软雅黑" w:hAnsi="微软雅黑" w:hint="eastAsia"/>
            <w:sz w:val="24"/>
            <w:szCs w:val="24"/>
          </w:rPr>
          <w:lastRenderedPageBreak/>
          <w:delText>并不影响整个项目的正常运营；</w:delText>
        </w:r>
      </w:del>
    </w:p>
    <w:p w:rsidR="00D86973" w:rsidRPr="006D569C" w:rsidRDefault="00D86973" w:rsidP="00D86973">
      <w:pPr>
        <w:ind w:firstLineChars="0" w:firstLine="0"/>
        <w:rPr>
          <w:rFonts w:ascii="微软雅黑" w:eastAsia="微软雅黑" w:hAnsi="微软雅黑"/>
          <w:sz w:val="24"/>
          <w:szCs w:val="24"/>
        </w:rPr>
      </w:pPr>
    </w:p>
    <w:p w:rsidR="00E569DE" w:rsidRPr="006D569C" w:rsidDel="00084303" w:rsidRDefault="00833A8A" w:rsidP="00D86973">
      <w:pPr>
        <w:spacing w:after="240"/>
        <w:ind w:firstLineChars="0" w:firstLine="0"/>
        <w:rPr>
          <w:del w:id="53" w:author="Administrator" w:date="2017-03-17T15:19:00Z"/>
          <w:rFonts w:ascii="微软雅黑" w:eastAsia="微软雅黑" w:hAnsi="微软雅黑"/>
          <w:b/>
          <w:sz w:val="24"/>
          <w:szCs w:val="24"/>
        </w:rPr>
      </w:pPr>
      <w:commentRangeStart w:id="54"/>
      <w:del w:id="55" w:author="Administrator" w:date="2017-03-17T15:19:00Z">
        <w:r w:rsidRPr="006D569C" w:rsidDel="00084303">
          <w:rPr>
            <w:rFonts w:ascii="微软雅黑" w:eastAsia="微软雅黑" w:hAnsi="微软雅黑" w:hint="eastAsia"/>
            <w:b/>
            <w:sz w:val="24"/>
            <w:szCs w:val="24"/>
          </w:rPr>
          <w:delText>4.0 协议附件</w:delText>
        </w:r>
      </w:del>
      <w:commentRangeEnd w:id="54"/>
      <w:r w:rsidR="00084303">
        <w:rPr>
          <w:rStyle w:val="ab"/>
        </w:rPr>
        <w:commentReference w:id="54"/>
      </w:r>
    </w:p>
    <w:p w:rsidR="002812C6" w:rsidRPr="006D569C" w:rsidDel="00084303" w:rsidRDefault="00833A8A" w:rsidP="006D569C">
      <w:pPr>
        <w:ind w:firstLine="480"/>
        <w:rPr>
          <w:del w:id="56" w:author="Administrator" w:date="2017-03-17T15:19:00Z"/>
          <w:rFonts w:ascii="微软雅黑" w:eastAsia="微软雅黑" w:hAnsi="微软雅黑"/>
          <w:sz w:val="24"/>
          <w:szCs w:val="24"/>
        </w:rPr>
      </w:pPr>
      <w:del w:id="57" w:author="Administrator" w:date="2017-03-17T15:19:00Z">
        <w:r w:rsidRPr="006D569C" w:rsidDel="00084303">
          <w:rPr>
            <w:rFonts w:ascii="微软雅黑" w:eastAsia="微软雅黑" w:hAnsi="微软雅黑"/>
            <w:sz w:val="24"/>
            <w:szCs w:val="24"/>
          </w:rPr>
          <w:delText>本协议项下的合作的业务以及相关的商业条款如有不完善的部分，双方将协商另立书面说明，并作为本协议的附件，是本协议不可分割的一部分。</w:delText>
        </w:r>
      </w:del>
    </w:p>
    <w:p w:rsidR="00833A8A" w:rsidRPr="006D569C" w:rsidDel="00084303" w:rsidRDefault="00833A8A" w:rsidP="006D569C">
      <w:pPr>
        <w:ind w:firstLine="480"/>
        <w:rPr>
          <w:del w:id="58" w:author="Administrator" w:date="2017-03-17T15:19:00Z"/>
          <w:rFonts w:ascii="微软雅黑" w:eastAsia="微软雅黑" w:hAnsi="微软雅黑"/>
          <w:sz w:val="24"/>
          <w:szCs w:val="24"/>
        </w:rPr>
      </w:pPr>
      <w:del w:id="59" w:author="Administrator" w:date="2017-03-17T15:19:00Z">
        <w:r w:rsidRPr="006D569C" w:rsidDel="00084303">
          <w:rPr>
            <w:rFonts w:ascii="微软雅黑" w:eastAsia="微软雅黑" w:hAnsi="微软雅黑" w:hint="eastAsia"/>
            <w:sz w:val="24"/>
            <w:szCs w:val="24"/>
          </w:rPr>
          <w:delText>如果没有特殊说明，本协议各项条款同样适用于协议附件。如果附件中的条款与本协议相抵触，以附件中的说明为准。</w:delText>
        </w:r>
      </w:del>
    </w:p>
    <w:p w:rsidR="00833A8A" w:rsidRPr="006D569C" w:rsidDel="00084303" w:rsidRDefault="00833A8A" w:rsidP="006D569C">
      <w:pPr>
        <w:ind w:firstLine="480"/>
        <w:rPr>
          <w:del w:id="60" w:author="Administrator" w:date="2017-03-17T15:19:00Z"/>
          <w:rFonts w:ascii="微软雅黑" w:eastAsia="微软雅黑" w:hAnsi="微软雅黑"/>
          <w:sz w:val="24"/>
          <w:szCs w:val="24"/>
        </w:rPr>
      </w:pPr>
      <w:del w:id="61" w:author="Administrator" w:date="2017-03-17T15:19:00Z">
        <w:r w:rsidRPr="006D569C" w:rsidDel="00084303">
          <w:rPr>
            <w:rFonts w:ascii="微软雅黑" w:eastAsia="微软雅黑" w:hAnsi="微软雅黑" w:hint="eastAsia"/>
            <w:sz w:val="24"/>
            <w:szCs w:val="24"/>
          </w:rPr>
          <w:delText>双方针对某一具体合作内容的具体事宜，包括商务协议、安全协议及其它需共同商讨之议题等双方一致关心的问题，将经由双方友好协商达成一致后在附件中签署。</w:delText>
        </w:r>
      </w:del>
    </w:p>
    <w:p w:rsidR="004A4523" w:rsidRPr="004A4523" w:rsidRDefault="004A4523" w:rsidP="004A4523">
      <w:pPr>
        <w:ind w:firstLine="480"/>
        <w:rPr>
          <w:ins w:id="62" w:author="Administrator" w:date="2017-03-17T15:25:00Z"/>
          <w:rFonts w:ascii="微软雅黑" w:eastAsia="微软雅黑" w:hAnsi="微软雅黑"/>
          <w:b/>
          <w:bCs/>
          <w:sz w:val="24"/>
          <w:szCs w:val="24"/>
        </w:rPr>
      </w:pPr>
      <w:ins w:id="63" w:author="Administrator" w:date="2017-03-17T15:25:00Z">
        <w:r w:rsidRPr="004A4523">
          <w:rPr>
            <w:rFonts w:ascii="微软雅黑" w:eastAsia="微软雅黑" w:hAnsi="微软雅黑" w:hint="eastAsia"/>
            <w:b/>
            <w:bCs/>
            <w:sz w:val="24"/>
            <w:szCs w:val="24"/>
          </w:rPr>
          <w:t>3.0</w:t>
        </w:r>
        <w:r w:rsidRPr="004A4523">
          <w:rPr>
            <w:rFonts w:ascii="微软雅黑" w:eastAsia="微软雅黑" w:hAnsi="微软雅黑" w:hint="eastAsia"/>
            <w:b/>
            <w:bCs/>
            <w:sz w:val="24"/>
            <w:szCs w:val="24"/>
          </w:rPr>
          <w:t>、其他事项</w:t>
        </w:r>
      </w:ins>
    </w:p>
    <w:p w:rsidR="004A4523" w:rsidRPr="004A4523" w:rsidRDefault="004A4523" w:rsidP="004A4523">
      <w:pPr>
        <w:ind w:firstLine="480"/>
        <w:rPr>
          <w:ins w:id="64" w:author="Administrator" w:date="2017-03-17T15:25:00Z"/>
          <w:rFonts w:ascii="微软雅黑" w:eastAsia="微软雅黑" w:hAnsi="微软雅黑"/>
          <w:sz w:val="24"/>
          <w:szCs w:val="24"/>
        </w:rPr>
      </w:pPr>
      <w:ins w:id="65" w:author="Administrator" w:date="2017-03-17T15:25:00Z">
        <w:r w:rsidRPr="004A4523">
          <w:rPr>
            <w:rFonts w:ascii="微软雅黑" w:eastAsia="微软雅黑" w:hAnsi="微软雅黑"/>
            <w:sz w:val="24"/>
            <w:szCs w:val="24"/>
          </w:rPr>
          <w:t>1、本协议是双方开展合作的意向性文件，不单独具备法律效力，双方互不承担法律责任，其确定的原则作为双方今后签署</w:t>
        </w:r>
        <w:r w:rsidRPr="004A4523">
          <w:rPr>
            <w:rFonts w:ascii="微软雅黑" w:eastAsia="微软雅黑" w:hAnsi="微软雅黑" w:hint="eastAsia"/>
            <w:sz w:val="24"/>
            <w:szCs w:val="24"/>
          </w:rPr>
          <w:t>正式</w:t>
        </w:r>
        <w:r w:rsidRPr="004A4523">
          <w:rPr>
            <w:rFonts w:ascii="微软雅黑" w:eastAsia="微软雅黑" w:hAnsi="微软雅黑"/>
            <w:sz w:val="24"/>
            <w:szCs w:val="24"/>
          </w:rPr>
          <w:t>相关</w:t>
        </w:r>
        <w:r w:rsidRPr="004A4523">
          <w:rPr>
            <w:rFonts w:ascii="微软雅黑" w:eastAsia="微软雅黑" w:hAnsi="微软雅黑" w:hint="eastAsia"/>
            <w:sz w:val="24"/>
            <w:szCs w:val="24"/>
          </w:rPr>
          <w:t>合作</w:t>
        </w:r>
        <w:r w:rsidRPr="004A4523">
          <w:rPr>
            <w:rFonts w:ascii="微软雅黑" w:eastAsia="微软雅黑" w:hAnsi="微软雅黑"/>
            <w:sz w:val="24"/>
            <w:szCs w:val="24"/>
          </w:rPr>
          <w:t>协议的依据。</w:t>
        </w:r>
      </w:ins>
    </w:p>
    <w:p w:rsidR="004A4523" w:rsidRPr="004A4523" w:rsidRDefault="004A4523" w:rsidP="004A4523">
      <w:pPr>
        <w:ind w:firstLine="480"/>
        <w:rPr>
          <w:ins w:id="66" w:author="Administrator" w:date="2017-03-17T15:25:00Z"/>
          <w:rFonts w:ascii="微软雅黑" w:eastAsia="微软雅黑" w:hAnsi="微软雅黑"/>
          <w:sz w:val="24"/>
          <w:szCs w:val="24"/>
        </w:rPr>
      </w:pPr>
      <w:ins w:id="67" w:author="Administrator" w:date="2017-03-17T15:25:00Z">
        <w:r w:rsidRPr="004A4523">
          <w:rPr>
            <w:rFonts w:ascii="微软雅黑" w:eastAsia="微软雅黑" w:hAnsi="微软雅黑"/>
            <w:sz w:val="24"/>
            <w:szCs w:val="24"/>
          </w:rPr>
          <w:t>2、双方承诺对在合作过程中形成的相关资料及双方相互提供的保密信息保密。</w:t>
        </w:r>
      </w:ins>
    </w:p>
    <w:p w:rsidR="004A4523" w:rsidRPr="004A4523" w:rsidRDefault="004A4523" w:rsidP="004A4523">
      <w:pPr>
        <w:ind w:firstLine="480"/>
        <w:rPr>
          <w:ins w:id="68" w:author="Administrator" w:date="2017-03-17T15:25:00Z"/>
          <w:rFonts w:ascii="微软雅黑" w:eastAsia="微软雅黑" w:hAnsi="微软雅黑"/>
          <w:sz w:val="24"/>
          <w:szCs w:val="24"/>
        </w:rPr>
      </w:pPr>
      <w:ins w:id="69" w:author="Administrator" w:date="2017-03-17T15:25:00Z">
        <w:r w:rsidRPr="004A4523">
          <w:rPr>
            <w:rFonts w:ascii="微软雅黑" w:eastAsia="微软雅黑" w:hAnsi="微软雅黑"/>
            <w:sz w:val="24"/>
            <w:szCs w:val="24"/>
          </w:rPr>
          <w:t>3、本协议签订后</w:t>
        </w:r>
      </w:ins>
      <w:ins w:id="70" w:author="Administrator" w:date="2017-03-17T15:26:00Z">
        <w:r>
          <w:rPr>
            <w:rFonts w:ascii="微软雅黑" w:eastAsia="微软雅黑" w:hAnsi="微软雅黑" w:hint="eastAsia"/>
            <w:sz w:val="24"/>
            <w:szCs w:val="24"/>
          </w:rPr>
          <w:t>，甲乙双方另行</w:t>
        </w:r>
      </w:ins>
      <w:ins w:id="71" w:author="Administrator" w:date="2017-03-17T15:29:00Z">
        <w:r>
          <w:rPr>
            <w:rFonts w:ascii="微软雅黑" w:eastAsia="微软雅黑" w:hAnsi="微软雅黑" w:hint="eastAsia"/>
            <w:sz w:val="24"/>
            <w:szCs w:val="24"/>
          </w:rPr>
          <w:t>协商签订</w:t>
        </w:r>
      </w:ins>
      <w:ins w:id="72" w:author="Administrator" w:date="2017-03-17T15:27:00Z">
        <w:r>
          <w:rPr>
            <w:rFonts w:ascii="微软雅黑" w:eastAsia="微软雅黑" w:hAnsi="微软雅黑" w:hint="eastAsia"/>
            <w:sz w:val="24"/>
            <w:szCs w:val="24"/>
          </w:rPr>
          <w:t>具体的</w:t>
        </w:r>
      </w:ins>
      <w:ins w:id="73" w:author="Administrator" w:date="2017-03-17T15:28:00Z">
        <w:r>
          <w:rPr>
            <w:rFonts w:ascii="微软雅黑" w:eastAsia="微软雅黑" w:hAnsi="微软雅黑" w:hint="eastAsia"/>
            <w:sz w:val="24"/>
            <w:szCs w:val="24"/>
          </w:rPr>
          <w:t>业务合作合同</w:t>
        </w:r>
      </w:ins>
      <w:ins w:id="74" w:author="Administrator" w:date="2017-03-17T15:25:00Z">
        <w:r w:rsidRPr="004A4523">
          <w:rPr>
            <w:rFonts w:ascii="微软雅黑" w:eastAsia="微软雅黑" w:hAnsi="微软雅黑"/>
            <w:sz w:val="24"/>
            <w:szCs w:val="24"/>
          </w:rPr>
          <w:t>。</w:t>
        </w:r>
      </w:ins>
    </w:p>
    <w:p w:rsidR="004A4523" w:rsidRPr="004A4523" w:rsidRDefault="004A4523" w:rsidP="004A4523">
      <w:pPr>
        <w:ind w:firstLine="480"/>
        <w:rPr>
          <w:ins w:id="75" w:author="Administrator" w:date="2017-03-17T15:25:00Z"/>
          <w:rFonts w:ascii="微软雅黑" w:eastAsia="微软雅黑" w:hAnsi="微软雅黑"/>
          <w:sz w:val="24"/>
          <w:szCs w:val="24"/>
        </w:rPr>
      </w:pPr>
      <w:ins w:id="76" w:author="Administrator" w:date="2017-03-17T15:25:00Z">
        <w:r w:rsidRPr="004A4523">
          <w:rPr>
            <w:rFonts w:ascii="微软雅黑" w:eastAsia="微软雅黑" w:hAnsi="微软雅黑"/>
            <w:sz w:val="24"/>
            <w:szCs w:val="24"/>
          </w:rPr>
          <w:t>4</w:t>
        </w:r>
        <w:r>
          <w:rPr>
            <w:rFonts w:ascii="微软雅黑" w:eastAsia="微软雅黑" w:hAnsi="微软雅黑"/>
            <w:sz w:val="24"/>
            <w:szCs w:val="24"/>
          </w:rPr>
          <w:t>、本协议一式</w:t>
        </w:r>
      </w:ins>
      <w:ins w:id="77" w:author="Administrator" w:date="2017-03-17T15:26:00Z">
        <w:r>
          <w:rPr>
            <w:rFonts w:ascii="微软雅黑" w:eastAsia="微软雅黑" w:hAnsi="微软雅黑" w:hint="eastAsia"/>
            <w:sz w:val="24"/>
            <w:szCs w:val="24"/>
          </w:rPr>
          <w:t>贰</w:t>
        </w:r>
      </w:ins>
      <w:ins w:id="78" w:author="Administrator" w:date="2017-03-17T15:25:00Z">
        <w:r>
          <w:rPr>
            <w:rFonts w:ascii="微软雅黑" w:eastAsia="微软雅黑" w:hAnsi="微软雅黑"/>
            <w:sz w:val="24"/>
            <w:szCs w:val="24"/>
          </w:rPr>
          <w:t>份，甲、乙双方各执</w:t>
        </w:r>
      </w:ins>
      <w:ins w:id="79" w:author="Administrator" w:date="2017-03-17T15:26:00Z">
        <w:r>
          <w:rPr>
            <w:rFonts w:ascii="微软雅黑" w:eastAsia="微软雅黑" w:hAnsi="微软雅黑" w:hint="eastAsia"/>
            <w:sz w:val="24"/>
            <w:szCs w:val="24"/>
          </w:rPr>
          <w:t>壹</w:t>
        </w:r>
      </w:ins>
      <w:ins w:id="80" w:author="Administrator" w:date="2017-03-17T15:25:00Z">
        <w:r>
          <w:rPr>
            <w:rFonts w:ascii="微软雅黑" w:eastAsia="微软雅黑" w:hAnsi="微软雅黑"/>
            <w:sz w:val="24"/>
            <w:szCs w:val="24"/>
          </w:rPr>
          <w:t>份，</w:t>
        </w:r>
      </w:ins>
      <w:ins w:id="81" w:author="Administrator" w:date="2017-03-17T15:26:00Z">
        <w:r>
          <w:rPr>
            <w:rFonts w:ascii="微软雅黑" w:eastAsia="微软雅黑" w:hAnsi="微软雅黑" w:hint="eastAsia"/>
            <w:sz w:val="24"/>
            <w:szCs w:val="24"/>
          </w:rPr>
          <w:t>每</w:t>
        </w:r>
      </w:ins>
      <w:ins w:id="82" w:author="Administrator" w:date="2017-03-17T15:25:00Z">
        <w:r w:rsidRPr="004A4523">
          <w:rPr>
            <w:rFonts w:ascii="微软雅黑" w:eastAsia="微软雅黑" w:hAnsi="微软雅黑"/>
            <w:sz w:val="24"/>
            <w:szCs w:val="24"/>
          </w:rPr>
          <w:t>份文本具有同等效力。</w:t>
        </w:r>
      </w:ins>
    </w:p>
    <w:p w:rsidR="0084686A" w:rsidRDefault="004A4523" w:rsidP="004A4523">
      <w:pPr>
        <w:ind w:firstLine="480"/>
        <w:rPr>
          <w:ins w:id="83" w:author="Administrator" w:date="2017-03-17T15:29:00Z"/>
          <w:rFonts w:ascii="微软雅黑" w:eastAsia="微软雅黑" w:hAnsi="微软雅黑" w:hint="eastAsia"/>
          <w:sz w:val="24"/>
          <w:szCs w:val="24"/>
        </w:rPr>
        <w:pPrChange w:id="84" w:author="Administrator" w:date="2017-03-17T15:28:00Z">
          <w:pPr>
            <w:ind w:firstLineChars="0" w:firstLine="0"/>
          </w:pPr>
        </w:pPrChange>
      </w:pPr>
      <w:ins w:id="85" w:author="Administrator" w:date="2017-03-17T15:25:00Z">
        <w:r w:rsidRPr="004A4523">
          <w:rPr>
            <w:rFonts w:ascii="微软雅黑" w:eastAsia="微软雅黑" w:hAnsi="微软雅黑"/>
            <w:sz w:val="24"/>
            <w:szCs w:val="24"/>
          </w:rPr>
          <w:t>5、本协议自甲、乙双方签字、盖章之日起生效。</w:t>
        </w:r>
      </w:ins>
    </w:p>
    <w:p w:rsidR="004A4523" w:rsidRDefault="004A4523" w:rsidP="004A4523">
      <w:pPr>
        <w:ind w:firstLine="480"/>
        <w:rPr>
          <w:ins w:id="86" w:author="Administrator" w:date="2017-03-17T15:29:00Z"/>
          <w:rFonts w:ascii="微软雅黑" w:eastAsia="微软雅黑" w:hAnsi="微软雅黑" w:hint="eastAsia"/>
          <w:sz w:val="24"/>
          <w:szCs w:val="24"/>
        </w:rPr>
        <w:pPrChange w:id="87" w:author="Administrator" w:date="2017-03-17T15:28:00Z">
          <w:pPr>
            <w:ind w:firstLineChars="0" w:firstLine="0"/>
          </w:pPr>
        </w:pPrChange>
      </w:pPr>
    </w:p>
    <w:p w:rsidR="004A4523" w:rsidRPr="006D569C" w:rsidRDefault="004A4523" w:rsidP="004A4523">
      <w:pPr>
        <w:ind w:firstLine="480"/>
        <w:rPr>
          <w:rFonts w:ascii="微软雅黑" w:eastAsia="微软雅黑" w:hAnsi="微软雅黑"/>
          <w:sz w:val="24"/>
          <w:szCs w:val="24"/>
        </w:rPr>
        <w:pPrChange w:id="88" w:author="Administrator" w:date="2017-03-17T15:28:00Z">
          <w:pPr>
            <w:ind w:firstLineChars="0" w:firstLine="0"/>
          </w:pPr>
        </w:pPrChange>
      </w:pPr>
    </w:p>
    <w:p w:rsidR="00083B4B" w:rsidRPr="006D569C" w:rsidRDefault="00083B4B" w:rsidP="00E32CE4">
      <w:pPr>
        <w:ind w:firstLineChars="0" w:firstLine="0"/>
        <w:rPr>
          <w:rFonts w:ascii="微软雅黑" w:eastAsia="微软雅黑" w:hAnsi="微软雅黑"/>
          <w:sz w:val="24"/>
          <w:szCs w:val="24"/>
        </w:rPr>
      </w:pPr>
      <w:r w:rsidRPr="006D569C">
        <w:rPr>
          <w:rFonts w:ascii="微软雅黑" w:eastAsia="微软雅黑" w:hAnsi="微软雅黑" w:hint="eastAsia"/>
          <w:b/>
          <w:sz w:val="24"/>
          <w:szCs w:val="24"/>
        </w:rPr>
        <w:t>甲方：</w:t>
      </w:r>
      <w:r w:rsidRPr="006D569C">
        <w:rPr>
          <w:rFonts w:ascii="微软雅黑" w:eastAsia="微软雅黑" w:hAnsi="微软雅黑" w:hint="eastAsia"/>
          <w:sz w:val="24"/>
          <w:szCs w:val="24"/>
        </w:rPr>
        <w:t xml:space="preserve">                            </w:t>
      </w:r>
      <w:r w:rsidRPr="006D569C">
        <w:rPr>
          <w:rFonts w:ascii="微软雅黑" w:eastAsia="微软雅黑" w:hAnsi="微软雅黑" w:hint="eastAsia"/>
          <w:b/>
          <w:sz w:val="24"/>
          <w:szCs w:val="24"/>
        </w:rPr>
        <w:t>乙方：</w:t>
      </w:r>
    </w:p>
    <w:p w:rsidR="00083B4B" w:rsidRPr="006D569C" w:rsidRDefault="0092380C" w:rsidP="0084686A">
      <w:pPr>
        <w:spacing w:before="240"/>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 xml:space="preserve">上海卡行天下供应链管理有限公司    </w:t>
      </w:r>
      <w:r w:rsidR="00083B4B" w:rsidRPr="006D569C">
        <w:rPr>
          <w:rFonts w:ascii="微软雅黑" w:eastAsia="微软雅黑" w:hAnsi="微软雅黑" w:hint="eastAsia"/>
          <w:sz w:val="24"/>
          <w:szCs w:val="24"/>
        </w:rPr>
        <w:t>上海辰华石油化工有限公司</w:t>
      </w:r>
    </w:p>
    <w:p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公司签章：</w:t>
      </w:r>
      <w:r w:rsidRPr="006D569C">
        <w:rPr>
          <w:rFonts w:ascii="微软雅黑" w:eastAsia="微软雅黑" w:hAnsi="微软雅黑" w:hint="eastAsia"/>
          <w:sz w:val="24"/>
          <w:szCs w:val="24"/>
          <w:u w:val="single"/>
        </w:rPr>
        <w:t xml:space="preserve">              </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公司签章：</w:t>
      </w:r>
      <w:r w:rsidR="006F0801" w:rsidRPr="006D569C">
        <w:rPr>
          <w:rFonts w:ascii="微软雅黑" w:eastAsia="微软雅黑" w:hAnsi="微软雅黑" w:hint="eastAsia"/>
          <w:sz w:val="24"/>
          <w:szCs w:val="24"/>
          <w:u w:val="single"/>
        </w:rPr>
        <w:t xml:space="preserve">                   </w:t>
      </w:r>
    </w:p>
    <w:p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签章日期：</w:t>
      </w:r>
      <w:r w:rsidRPr="006D569C">
        <w:rPr>
          <w:rFonts w:ascii="微软雅黑" w:eastAsia="微软雅黑" w:hAnsi="微软雅黑" w:hint="eastAsia"/>
          <w:sz w:val="24"/>
          <w:szCs w:val="24"/>
          <w:u w:val="single"/>
        </w:rPr>
        <w:t xml:space="preserve">              </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签章日期：</w:t>
      </w:r>
      <w:r w:rsidR="006F0801" w:rsidRPr="006D569C">
        <w:rPr>
          <w:rFonts w:ascii="微软雅黑" w:eastAsia="微软雅黑" w:hAnsi="微软雅黑" w:hint="eastAsia"/>
          <w:sz w:val="24"/>
          <w:szCs w:val="24"/>
          <w:u w:val="single"/>
        </w:rPr>
        <w:t xml:space="preserve">                   </w:t>
      </w:r>
    </w:p>
    <w:p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lastRenderedPageBreak/>
        <w:t>法人或授权代表签字：</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法人或授权代表签字：</w:t>
      </w:r>
      <w:r w:rsidR="006F0801" w:rsidRPr="006D569C">
        <w:rPr>
          <w:rFonts w:ascii="微软雅黑" w:eastAsia="微软雅黑" w:hAnsi="微软雅黑" w:hint="eastAsia"/>
          <w:sz w:val="24"/>
          <w:szCs w:val="24"/>
          <w:u w:val="single"/>
        </w:rPr>
        <w:t xml:space="preserve">         </w:t>
      </w:r>
    </w:p>
    <w:p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签字日期：</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签字日期：</w:t>
      </w:r>
      <w:r w:rsidR="006F0801" w:rsidRPr="006D569C">
        <w:rPr>
          <w:rFonts w:ascii="微软雅黑" w:eastAsia="微软雅黑" w:hAnsi="微软雅黑" w:hint="eastAsia"/>
          <w:sz w:val="24"/>
          <w:szCs w:val="24"/>
          <w:u w:val="single"/>
        </w:rPr>
        <w:t xml:space="preserve">                   </w:t>
      </w:r>
    </w:p>
    <w:p w:rsidR="0084686A" w:rsidRPr="006D569C" w:rsidRDefault="0084686A" w:rsidP="00E32CE4">
      <w:pPr>
        <w:ind w:firstLineChars="0" w:firstLine="0"/>
        <w:rPr>
          <w:rFonts w:ascii="微软雅黑" w:eastAsia="微软雅黑" w:hAnsi="微软雅黑"/>
          <w:sz w:val="24"/>
          <w:szCs w:val="24"/>
        </w:rPr>
      </w:pPr>
    </w:p>
    <w:p w:rsidR="00E32CE4" w:rsidRPr="006D569C" w:rsidRDefault="006F0801" w:rsidP="009C0EFF">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w:t>
      </w:r>
      <w:r w:rsidR="00083B4B" w:rsidRPr="006D569C">
        <w:rPr>
          <w:rFonts w:ascii="微软雅黑" w:eastAsia="微软雅黑" w:hAnsi="微软雅黑" w:hint="eastAsia"/>
          <w:sz w:val="24"/>
          <w:szCs w:val="24"/>
        </w:rPr>
        <w:t>The End</w:t>
      </w:r>
      <w:r w:rsidRPr="006D569C">
        <w:rPr>
          <w:rFonts w:ascii="微软雅黑" w:eastAsia="微软雅黑" w:hAnsi="微软雅黑" w:hint="eastAsia"/>
          <w:sz w:val="24"/>
          <w:szCs w:val="24"/>
        </w:rPr>
        <w:t>——</w:t>
      </w:r>
    </w:p>
    <w:sectPr w:rsidR="00E32CE4" w:rsidRPr="006D569C" w:rsidSect="001B6DB7">
      <w:headerReference w:type="even" r:id="rId10"/>
      <w:headerReference w:type="default" r:id="rId11"/>
      <w:footerReference w:type="even" r:id="rId12"/>
      <w:footerReference w:type="default" r:id="rId13"/>
      <w:headerReference w:type="first" r:id="rId14"/>
      <w:footerReference w:type="first" r:id="rId15"/>
      <w:pgSz w:w="11906" w:h="16838"/>
      <w:pgMar w:top="1440" w:right="1531" w:bottom="1440" w:left="1531" w:header="851" w:footer="992" w:gutter="0"/>
      <w:pgNumType w:fmt="numberInDash"/>
      <w:cols w:space="425"/>
      <w:docGrid w:type="lines" w:linePitch="43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dministrator" w:date="2017-03-17T15:31:00Z" w:initials="A">
    <w:p w:rsidR="008416E1" w:rsidRDefault="008416E1" w:rsidP="008416E1">
      <w:pPr>
        <w:pStyle w:val="ac"/>
        <w:ind w:firstLine="420"/>
      </w:pPr>
      <w:r>
        <w:rPr>
          <w:rStyle w:val="ab"/>
        </w:rPr>
        <w:annotationRef/>
      </w:r>
      <w:r>
        <w:rPr>
          <w:rFonts w:hint="eastAsia"/>
        </w:rPr>
        <w:t>建议明确下合作纲领</w:t>
      </w:r>
    </w:p>
  </w:comment>
  <w:comment w:id="16" w:author="Administrator" w:date="2017-03-17T15:21:00Z" w:initials="A">
    <w:p w:rsidR="00084303" w:rsidRDefault="007F3D4E" w:rsidP="00084303">
      <w:pPr>
        <w:pStyle w:val="ac"/>
        <w:ind w:firstLine="420"/>
      </w:pPr>
      <w:r>
        <w:rPr>
          <w:rStyle w:val="ab"/>
        </w:rPr>
        <w:annotationRef/>
      </w:r>
      <w:r w:rsidR="00084303">
        <w:rPr>
          <w:rFonts w:hint="eastAsia"/>
        </w:rPr>
        <w:t>删除，费用支付争议的相关约定建议双方另行签订</w:t>
      </w:r>
      <w:r w:rsidR="004A4523">
        <w:rPr>
          <w:rFonts w:hint="eastAsia"/>
        </w:rPr>
        <w:t>业务合同</w:t>
      </w:r>
      <w:r w:rsidR="00084303">
        <w:rPr>
          <w:rFonts w:hint="eastAsia"/>
        </w:rPr>
        <w:t>约定</w:t>
      </w:r>
    </w:p>
    <w:p w:rsidR="007F3D4E" w:rsidRDefault="007F3D4E" w:rsidP="00084303">
      <w:pPr>
        <w:pStyle w:val="ac"/>
        <w:ind w:firstLine="640"/>
      </w:pPr>
    </w:p>
  </w:comment>
  <w:comment w:id="21" w:author="Administrator" w:date="2017-03-17T15:17:00Z" w:initials="A">
    <w:p w:rsidR="00084303" w:rsidRDefault="00084303" w:rsidP="00084303">
      <w:pPr>
        <w:pStyle w:val="ac"/>
        <w:ind w:firstLine="420"/>
      </w:pPr>
      <w:r>
        <w:rPr>
          <w:rStyle w:val="ab"/>
        </w:rPr>
        <w:annotationRef/>
      </w:r>
      <w:r>
        <w:rPr>
          <w:rFonts w:hint="eastAsia"/>
        </w:rPr>
        <w:t>删除，权利义务双方另行在业务合同中确认，避免双方后期无法合作而产生纠纷。</w:t>
      </w:r>
    </w:p>
  </w:comment>
  <w:comment w:id="54" w:author="Administrator" w:date="2017-03-17T15:20:00Z" w:initials="A">
    <w:p w:rsidR="00084303" w:rsidRDefault="00084303" w:rsidP="00084303">
      <w:pPr>
        <w:pStyle w:val="ac"/>
        <w:ind w:firstLine="420"/>
      </w:pPr>
      <w:r>
        <w:rPr>
          <w:rStyle w:val="ab"/>
        </w:rPr>
        <w:annotationRef/>
      </w:r>
      <w:r>
        <w:rPr>
          <w:rFonts w:hint="eastAsia"/>
        </w:rPr>
        <w:t>业务合同和本框架协议是相互独立的，框架协议仅是合作意向，不具法律效力。</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435" w:rsidRDefault="00155435" w:rsidP="00902485">
      <w:pPr>
        <w:ind w:firstLine="640"/>
      </w:pPr>
      <w:r>
        <w:separator/>
      </w:r>
    </w:p>
  </w:endnote>
  <w:endnote w:type="continuationSeparator" w:id="0">
    <w:p w:rsidR="00155435" w:rsidRDefault="00155435" w:rsidP="0090248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5597019"/>
      <w:docPartObj>
        <w:docPartGallery w:val="Page Numbers (Bottom of Page)"/>
        <w:docPartUnique/>
      </w:docPartObj>
    </w:sdtPr>
    <w:sdtContent>
      <w:sdt>
        <w:sdtPr>
          <w:id w:val="-1705238520"/>
          <w:docPartObj>
            <w:docPartGallery w:val="Page Numbers (Top of Page)"/>
            <w:docPartUnique/>
          </w:docPartObj>
        </w:sdtPr>
        <w:sdtContent>
          <w:p w:rsidR="00C520EE" w:rsidRDefault="00C520EE" w:rsidP="000B3DEC">
            <w:pPr>
              <w:pStyle w:val="a4"/>
              <w:ind w:firstLineChars="0" w:firstLine="0"/>
            </w:pPr>
            <w:r w:rsidRPr="00EF1DDB">
              <w:rPr>
                <w:rFonts w:eastAsia="楷体" w:cs="Times New Roman"/>
                <w:bCs/>
                <w:noProof/>
                <w:sz w:val="28"/>
                <w:szCs w:val="28"/>
              </w:rPr>
              <w:drawing>
                <wp:anchor distT="0" distB="0" distL="114300" distR="114300" simplePos="0" relativeHeight="251651584" behindDoc="0" locked="0" layoutInCell="1" allowOverlap="1">
                  <wp:simplePos x="0" y="0"/>
                  <wp:positionH relativeFrom="column">
                    <wp:posOffset>4476115</wp:posOffset>
                  </wp:positionH>
                  <wp:positionV relativeFrom="paragraph">
                    <wp:posOffset>72472</wp:posOffset>
                  </wp:positionV>
                  <wp:extent cx="1143255" cy="2520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安民生 同行天下（01）.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43255" cy="252000"/>
                          </a:xfrm>
                          <a:prstGeom prst="rect">
                            <a:avLst/>
                          </a:prstGeom>
                        </pic:spPr>
                      </pic:pic>
                    </a:graphicData>
                  </a:graphic>
                </wp:anchor>
              </w:drawing>
            </w:r>
            <w:r w:rsidR="002C37BC" w:rsidRPr="000B3DEC">
              <w:rPr>
                <w:bCs/>
                <w:sz w:val="24"/>
                <w:szCs w:val="24"/>
              </w:rPr>
              <w:fldChar w:fldCharType="begin"/>
            </w:r>
            <w:r w:rsidRPr="000B3DEC">
              <w:rPr>
                <w:bCs/>
                <w:sz w:val="24"/>
                <w:szCs w:val="24"/>
              </w:rPr>
              <w:instrText>PAGE</w:instrText>
            </w:r>
            <w:r w:rsidR="002C37BC" w:rsidRPr="000B3DEC">
              <w:rPr>
                <w:bCs/>
                <w:sz w:val="24"/>
                <w:szCs w:val="24"/>
              </w:rPr>
              <w:fldChar w:fldCharType="separate"/>
            </w:r>
            <w:r>
              <w:rPr>
                <w:bCs/>
                <w:noProof/>
                <w:sz w:val="24"/>
                <w:szCs w:val="24"/>
              </w:rPr>
              <w:t>2</w:t>
            </w:r>
            <w:r w:rsidR="002C37BC" w:rsidRPr="000B3DEC">
              <w:rPr>
                <w:bCs/>
                <w:sz w:val="24"/>
                <w:szCs w:val="24"/>
              </w:rPr>
              <w:fldChar w:fldCharType="end"/>
            </w:r>
            <w:r w:rsidRPr="000B3DEC">
              <w:rPr>
                <w:sz w:val="24"/>
                <w:szCs w:val="24"/>
                <w:lang w:val="zh-CN"/>
              </w:rPr>
              <w:t xml:space="preserve"> </w:t>
            </w:r>
            <w:r w:rsidRPr="000B3DEC">
              <w:rPr>
                <w:sz w:val="24"/>
                <w:szCs w:val="24"/>
                <w:lang w:val="zh-CN"/>
              </w:rPr>
              <w:t xml:space="preserve">/ </w:t>
            </w:r>
            <w:r w:rsidR="002C37BC" w:rsidRPr="000B3DEC">
              <w:rPr>
                <w:bCs/>
                <w:sz w:val="24"/>
                <w:szCs w:val="24"/>
              </w:rPr>
              <w:fldChar w:fldCharType="begin"/>
            </w:r>
            <w:r w:rsidRPr="000B3DEC">
              <w:rPr>
                <w:bCs/>
                <w:sz w:val="24"/>
                <w:szCs w:val="24"/>
              </w:rPr>
              <w:instrText>NUMPAGES</w:instrText>
            </w:r>
            <w:r w:rsidR="002C37BC" w:rsidRPr="000B3DEC">
              <w:rPr>
                <w:bCs/>
                <w:sz w:val="24"/>
                <w:szCs w:val="24"/>
              </w:rPr>
              <w:fldChar w:fldCharType="separate"/>
            </w:r>
            <w:r w:rsidR="0041157B">
              <w:rPr>
                <w:bCs/>
                <w:noProof/>
                <w:sz w:val="24"/>
                <w:szCs w:val="24"/>
              </w:rPr>
              <w:t>14</w:t>
            </w:r>
            <w:r w:rsidR="002C37BC" w:rsidRPr="000B3DEC">
              <w:rPr>
                <w:bCs/>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440488"/>
      <w:docPartObj>
        <w:docPartGallery w:val="Page Numbers (Bottom of Page)"/>
        <w:docPartUnique/>
      </w:docPartObj>
    </w:sdtPr>
    <w:sdtEndPr>
      <w:rPr>
        <w:sz w:val="24"/>
        <w:szCs w:val="24"/>
      </w:rPr>
    </w:sdtEndPr>
    <w:sdtContent>
      <w:sdt>
        <w:sdtPr>
          <w:id w:val="-1769616900"/>
          <w:docPartObj>
            <w:docPartGallery w:val="Page Numbers (Top of Page)"/>
            <w:docPartUnique/>
          </w:docPartObj>
        </w:sdtPr>
        <w:sdtEndPr>
          <w:rPr>
            <w:sz w:val="24"/>
            <w:szCs w:val="24"/>
          </w:rPr>
        </w:sdtEndPr>
        <w:sdtContent>
          <w:p w:rsidR="00C520EE" w:rsidRPr="000B3DEC" w:rsidRDefault="002C37BC" w:rsidP="00610F3B">
            <w:pPr>
              <w:pStyle w:val="a4"/>
              <w:ind w:firstLine="360"/>
              <w:jc w:val="center"/>
              <w:rPr>
                <w:sz w:val="24"/>
                <w:szCs w:val="24"/>
              </w:rPr>
            </w:pPr>
            <w:r w:rsidRPr="000B3DEC">
              <w:rPr>
                <w:bCs/>
                <w:sz w:val="24"/>
                <w:szCs w:val="24"/>
              </w:rPr>
              <w:fldChar w:fldCharType="begin"/>
            </w:r>
            <w:r w:rsidR="00C520EE" w:rsidRPr="000B3DEC">
              <w:rPr>
                <w:bCs/>
                <w:sz w:val="24"/>
                <w:szCs w:val="24"/>
              </w:rPr>
              <w:instrText>PAGE</w:instrText>
            </w:r>
            <w:r w:rsidRPr="000B3DEC">
              <w:rPr>
                <w:bCs/>
                <w:sz w:val="24"/>
                <w:szCs w:val="24"/>
              </w:rPr>
              <w:fldChar w:fldCharType="separate"/>
            </w:r>
            <w:r w:rsidR="00E62A9E">
              <w:rPr>
                <w:bCs/>
                <w:noProof/>
                <w:sz w:val="24"/>
                <w:szCs w:val="24"/>
              </w:rPr>
              <w:t>- 1 -</w:t>
            </w:r>
            <w:r w:rsidRPr="000B3DEC">
              <w:rPr>
                <w:bCs/>
                <w:sz w:val="24"/>
                <w:szCs w:val="24"/>
              </w:rPr>
              <w:fldChar w:fldCharType="end"/>
            </w:r>
            <w:r w:rsidR="00C520EE" w:rsidRPr="000B3DEC">
              <w:rPr>
                <w:sz w:val="24"/>
                <w:szCs w:val="24"/>
                <w:lang w:val="zh-CN"/>
              </w:rPr>
              <w:t xml:space="preserve"> </w:t>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EE" w:rsidRDefault="00C520E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435" w:rsidRDefault="00155435" w:rsidP="00902485">
      <w:pPr>
        <w:ind w:firstLine="640"/>
      </w:pPr>
      <w:r>
        <w:separator/>
      </w:r>
    </w:p>
  </w:footnote>
  <w:footnote w:type="continuationSeparator" w:id="0">
    <w:p w:rsidR="00155435" w:rsidRDefault="00155435" w:rsidP="0090248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EE" w:rsidRPr="000B3DEC" w:rsidRDefault="002C37BC" w:rsidP="000B3DEC">
    <w:pPr>
      <w:pStyle w:val="a3"/>
      <w:pBdr>
        <w:bottom w:val="none" w:sz="0" w:space="0" w:color="auto"/>
      </w:pBdr>
      <w:ind w:firstLine="360"/>
    </w:pPr>
    <w:r>
      <w:rPr>
        <w:noProof/>
      </w:rPr>
      <w:pict>
        <v:group id="组合 7" o:spid="_x0000_s4097" style="position:absolute;left:0;text-align:left;margin-left:.45pt;margin-top:-13.5pt;width:105.5pt;height:11.45pt;z-index:251660288;mso-width-relative:margin;mso-height-relative:margin" coordsize="29506,3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4099" type="#_x0000_t75" style="position:absolute;width:12952;height:28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">
            <v:imagedata r:id="rId1" o:title="" croptop="6757f" cropbottom="31755f" cropleft="22f" cropright="-22f"/>
            <v:path arrowok="t"/>
          </v:shape>
          <v:shape id="图片 11" o:spid="_x0000_s4098" type="#_x0000_t75" style="position:absolute;left:12236;top:316;width:17270;height:28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">
            <v:imagedata r:id="rId1" o:title="" croptop="37424f" cropbottom="7844f"/>
            <v:path arrowok="t"/>
          </v:shape>
        </v:group>
      </w:pict>
    </w:r>
    <w:r w:rsidR="00C520EE">
      <w:rPr>
        <w:noProof/>
      </w:rPr>
      <w:drawing>
        <wp:anchor distT="0" distB="0" distL="114300" distR="114300" simplePos="0" relativeHeight="251659264" behindDoc="0" locked="0" layoutInCell="1" allowOverlap="1">
          <wp:simplePos x="0" y="0"/>
          <wp:positionH relativeFrom="column">
            <wp:posOffset>5715</wp:posOffset>
          </wp:positionH>
          <wp:positionV relativeFrom="paragraph">
            <wp:posOffset>1270</wp:posOffset>
          </wp:positionV>
          <wp:extent cx="5598160" cy="55245"/>
          <wp:effectExtent l="0" t="0" r="2540" b="1905"/>
          <wp:wrapSquare wrapText="bothSides"/>
          <wp:docPr id="2" name="图片 0" descr="备份图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备份图形2.png"/>
                  <pic:cNvPicPr>
                    <a:picLocks noChangeAspect="1" noChangeArrowheads="1"/>
                  </pic:cNvPicPr>
                </pic:nvPicPr>
                <pic:blipFill rotWithShape="1">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7361"/>
                  <a:stretch/>
                </pic:blipFill>
                <pic:spPr bwMode="auto">
                  <a:xfrm>
                    <a:off x="0" y="0"/>
                    <a:ext cx="5598160" cy="552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EE" w:rsidRPr="00C91CA2" w:rsidRDefault="00267ED3" w:rsidP="0026402A">
    <w:pPr>
      <w:pStyle w:val="a3"/>
      <w:pBdr>
        <w:bottom w:val="none" w:sz="0" w:space="0" w:color="auto"/>
      </w:pBdr>
      <w:ind w:firstLineChars="0" w:firstLine="0"/>
      <w:jc w:val="both"/>
    </w:pPr>
    <w:r>
      <w:rPr>
        <w:noProof/>
      </w:rPr>
      <w:drawing>
        <wp:anchor distT="0" distB="0" distL="114300" distR="114300" simplePos="0" relativeHeight="251661312" behindDoc="0" locked="0" layoutInCell="1" allowOverlap="1">
          <wp:simplePos x="0" y="0"/>
          <wp:positionH relativeFrom="column">
            <wp:posOffset>5066665</wp:posOffset>
          </wp:positionH>
          <wp:positionV relativeFrom="paragraph">
            <wp:posOffset>19050</wp:posOffset>
          </wp:positionV>
          <wp:extent cx="552450" cy="345440"/>
          <wp:effectExtent l="0" t="0" r="0" b="0"/>
          <wp:wrapSquare wrapText="bothSides"/>
          <wp:docPr id="5" name="图片 5" descr="C:\Users\wumin\AppData\Local\Microsoft\Windows\INetCache\Content.Word\KXT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min\AppData\Local\Microsoft\Windows\INetCache\Content.Word\KXTX-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450" cy="345440"/>
                  </a:xfrm>
                  <a:prstGeom prst="rect">
                    <a:avLst/>
                  </a:prstGeom>
                  <a:noFill/>
                  <a:ln>
                    <a:noFill/>
                  </a:ln>
                </pic:spPr>
              </pic:pic>
            </a:graphicData>
          </a:graphic>
        </wp:anchor>
      </w:drawing>
    </w:r>
    <w:r w:rsidR="00B232BA">
      <w:rPr>
        <w:noProof/>
      </w:rPr>
      <w:drawing>
        <wp:anchor distT="0" distB="0" distL="114300" distR="114300" simplePos="0" relativeHeight="251662336" behindDoc="0" locked="0" layoutInCell="1" allowOverlap="1">
          <wp:simplePos x="0" y="0"/>
          <wp:positionH relativeFrom="column">
            <wp:posOffset>-635</wp:posOffset>
          </wp:positionH>
          <wp:positionV relativeFrom="paragraph">
            <wp:posOffset>78740</wp:posOffset>
          </wp:positionV>
          <wp:extent cx="655320" cy="285750"/>
          <wp:effectExtent l="0" t="0" r="0" b="0"/>
          <wp:wrapSquare wrapText="bothSides"/>
          <wp:docPr id="6" name="图片 6" descr="C:\Users\wumi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min\AppData\Local\Microsoft\Windows\INetCache\Content.Word\logo.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5320" cy="2857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EE" w:rsidRDefault="00C520EE">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719D"/>
    <w:multiLevelType w:val="hybridMultilevel"/>
    <w:tmpl w:val="D5163E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6E7905"/>
    <w:multiLevelType w:val="hybridMultilevel"/>
    <w:tmpl w:val="1C40128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0B154FDE"/>
    <w:multiLevelType w:val="hybridMultilevel"/>
    <w:tmpl w:val="85C0937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CF8406C"/>
    <w:multiLevelType w:val="hybridMultilevel"/>
    <w:tmpl w:val="6BF0442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94F6CEC"/>
    <w:multiLevelType w:val="hybridMultilevel"/>
    <w:tmpl w:val="C478C14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32A06790"/>
    <w:multiLevelType w:val="hybridMultilevel"/>
    <w:tmpl w:val="7D12850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8B243EC"/>
    <w:multiLevelType w:val="hybridMultilevel"/>
    <w:tmpl w:val="D3CCC65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72684200"/>
    <w:multiLevelType w:val="hybridMultilevel"/>
    <w:tmpl w:val="7D9C5A4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4"/>
  </w:num>
  <w:num w:numId="2">
    <w:abstractNumId w:val="7"/>
  </w:num>
  <w:num w:numId="3">
    <w:abstractNumId w:val="1"/>
  </w:num>
  <w:num w:numId="4">
    <w:abstractNumId w:val="0"/>
  </w:num>
  <w:num w:numId="5">
    <w:abstractNumId w:val="2"/>
  </w:num>
  <w:num w:numId="6">
    <w:abstractNumId w:val="3"/>
  </w:num>
  <w:num w:numId="7">
    <w:abstractNumId w:val="5"/>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proofState w:spelling="clean"/>
  <w:trackRevisions/>
  <w:defaultTabStop w:val="420"/>
  <w:drawingGridHorizontalSpacing w:val="160"/>
  <w:drawingGridVerticalSpacing w:val="435"/>
  <w:displayHorizontalDrawingGridEvery w:val="0"/>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2485"/>
    <w:rsid w:val="00004D78"/>
    <w:rsid w:val="00004E70"/>
    <w:rsid w:val="000114EA"/>
    <w:rsid w:val="00012046"/>
    <w:rsid w:val="00013E0E"/>
    <w:rsid w:val="000152C7"/>
    <w:rsid w:val="00016305"/>
    <w:rsid w:val="00016F00"/>
    <w:rsid w:val="000217E3"/>
    <w:rsid w:val="000243B9"/>
    <w:rsid w:val="00024C65"/>
    <w:rsid w:val="00027AC5"/>
    <w:rsid w:val="00034AD7"/>
    <w:rsid w:val="00036D47"/>
    <w:rsid w:val="0003766B"/>
    <w:rsid w:val="00037DE7"/>
    <w:rsid w:val="00040299"/>
    <w:rsid w:val="00044645"/>
    <w:rsid w:val="0005719A"/>
    <w:rsid w:val="00057FAE"/>
    <w:rsid w:val="00060DEE"/>
    <w:rsid w:val="00065AA5"/>
    <w:rsid w:val="00066434"/>
    <w:rsid w:val="0007348D"/>
    <w:rsid w:val="00074BD0"/>
    <w:rsid w:val="0007564D"/>
    <w:rsid w:val="00075A08"/>
    <w:rsid w:val="00075D3C"/>
    <w:rsid w:val="00083B4B"/>
    <w:rsid w:val="00084303"/>
    <w:rsid w:val="00084400"/>
    <w:rsid w:val="000861A9"/>
    <w:rsid w:val="000867CF"/>
    <w:rsid w:val="00090E83"/>
    <w:rsid w:val="00092441"/>
    <w:rsid w:val="00092C2C"/>
    <w:rsid w:val="00095BE4"/>
    <w:rsid w:val="000A1BCB"/>
    <w:rsid w:val="000A21CF"/>
    <w:rsid w:val="000A2420"/>
    <w:rsid w:val="000A2C30"/>
    <w:rsid w:val="000A76E4"/>
    <w:rsid w:val="000B3DEC"/>
    <w:rsid w:val="000C0611"/>
    <w:rsid w:val="000C3D9F"/>
    <w:rsid w:val="000C3EF1"/>
    <w:rsid w:val="000C4B06"/>
    <w:rsid w:val="000D0849"/>
    <w:rsid w:val="000D158F"/>
    <w:rsid w:val="000D2B11"/>
    <w:rsid w:val="000E0782"/>
    <w:rsid w:val="000E1123"/>
    <w:rsid w:val="000E2301"/>
    <w:rsid w:val="000E26DB"/>
    <w:rsid w:val="000E6E05"/>
    <w:rsid w:val="001009FC"/>
    <w:rsid w:val="00103A98"/>
    <w:rsid w:val="00104081"/>
    <w:rsid w:val="00111E00"/>
    <w:rsid w:val="0011561F"/>
    <w:rsid w:val="0011704E"/>
    <w:rsid w:val="0012016F"/>
    <w:rsid w:val="0012280F"/>
    <w:rsid w:val="001249AF"/>
    <w:rsid w:val="00133969"/>
    <w:rsid w:val="00135E1E"/>
    <w:rsid w:val="00137E07"/>
    <w:rsid w:val="00143FDA"/>
    <w:rsid w:val="00145557"/>
    <w:rsid w:val="0015468D"/>
    <w:rsid w:val="00155435"/>
    <w:rsid w:val="001557E4"/>
    <w:rsid w:val="001569F6"/>
    <w:rsid w:val="00160683"/>
    <w:rsid w:val="00161586"/>
    <w:rsid w:val="00163FB9"/>
    <w:rsid w:val="00164636"/>
    <w:rsid w:val="00170112"/>
    <w:rsid w:val="001704ED"/>
    <w:rsid w:val="00172180"/>
    <w:rsid w:val="00173F89"/>
    <w:rsid w:val="00175195"/>
    <w:rsid w:val="001779AF"/>
    <w:rsid w:val="00180FB9"/>
    <w:rsid w:val="00184992"/>
    <w:rsid w:val="0018545E"/>
    <w:rsid w:val="00186B4B"/>
    <w:rsid w:val="00194D94"/>
    <w:rsid w:val="00195BD4"/>
    <w:rsid w:val="00197676"/>
    <w:rsid w:val="001A5D88"/>
    <w:rsid w:val="001B1EAD"/>
    <w:rsid w:val="001B6DB7"/>
    <w:rsid w:val="001C091C"/>
    <w:rsid w:val="001C0F0A"/>
    <w:rsid w:val="001C2138"/>
    <w:rsid w:val="001C2557"/>
    <w:rsid w:val="001C26C7"/>
    <w:rsid w:val="001C357F"/>
    <w:rsid w:val="001D2AEC"/>
    <w:rsid w:val="001D2D61"/>
    <w:rsid w:val="001D32AD"/>
    <w:rsid w:val="001D4A89"/>
    <w:rsid w:val="001D6609"/>
    <w:rsid w:val="001D7CEF"/>
    <w:rsid w:val="001E3C16"/>
    <w:rsid w:val="001E4070"/>
    <w:rsid w:val="001E4EEF"/>
    <w:rsid w:val="001E51B0"/>
    <w:rsid w:val="001E5437"/>
    <w:rsid w:val="001F72C7"/>
    <w:rsid w:val="001F75DE"/>
    <w:rsid w:val="001F7A96"/>
    <w:rsid w:val="00200085"/>
    <w:rsid w:val="002040E9"/>
    <w:rsid w:val="0020466B"/>
    <w:rsid w:val="00205D5D"/>
    <w:rsid w:val="0020629C"/>
    <w:rsid w:val="002067FC"/>
    <w:rsid w:val="00206F12"/>
    <w:rsid w:val="00207FFD"/>
    <w:rsid w:val="00211A4A"/>
    <w:rsid w:val="0021207E"/>
    <w:rsid w:val="00216F04"/>
    <w:rsid w:val="00217FD7"/>
    <w:rsid w:val="002206DA"/>
    <w:rsid w:val="00220BC1"/>
    <w:rsid w:val="002219B1"/>
    <w:rsid w:val="00225291"/>
    <w:rsid w:val="0022583F"/>
    <w:rsid w:val="00227870"/>
    <w:rsid w:val="00227E56"/>
    <w:rsid w:val="002338DF"/>
    <w:rsid w:val="00237046"/>
    <w:rsid w:val="00240A02"/>
    <w:rsid w:val="0024252B"/>
    <w:rsid w:val="002444F4"/>
    <w:rsid w:val="002508C4"/>
    <w:rsid w:val="00252D5C"/>
    <w:rsid w:val="00253C7C"/>
    <w:rsid w:val="00253CE2"/>
    <w:rsid w:val="00255279"/>
    <w:rsid w:val="002563EA"/>
    <w:rsid w:val="00257473"/>
    <w:rsid w:val="00257C7D"/>
    <w:rsid w:val="002630F0"/>
    <w:rsid w:val="00263200"/>
    <w:rsid w:val="00263AB4"/>
    <w:rsid w:val="0026402A"/>
    <w:rsid w:val="00265C56"/>
    <w:rsid w:val="002660CE"/>
    <w:rsid w:val="00267BC1"/>
    <w:rsid w:val="00267ED3"/>
    <w:rsid w:val="00273927"/>
    <w:rsid w:val="00274118"/>
    <w:rsid w:val="00274BB6"/>
    <w:rsid w:val="00275545"/>
    <w:rsid w:val="002756E8"/>
    <w:rsid w:val="00277727"/>
    <w:rsid w:val="002812C6"/>
    <w:rsid w:val="00283D1C"/>
    <w:rsid w:val="00284111"/>
    <w:rsid w:val="00287BBB"/>
    <w:rsid w:val="0029387B"/>
    <w:rsid w:val="002948CA"/>
    <w:rsid w:val="00297690"/>
    <w:rsid w:val="002A21E4"/>
    <w:rsid w:val="002B38AD"/>
    <w:rsid w:val="002C0EBB"/>
    <w:rsid w:val="002C194C"/>
    <w:rsid w:val="002C2221"/>
    <w:rsid w:val="002C37BC"/>
    <w:rsid w:val="002C4F4B"/>
    <w:rsid w:val="002D1237"/>
    <w:rsid w:val="002D1733"/>
    <w:rsid w:val="002D1D6D"/>
    <w:rsid w:val="002D4B93"/>
    <w:rsid w:val="002D5BB5"/>
    <w:rsid w:val="002D7BE8"/>
    <w:rsid w:val="002D7C09"/>
    <w:rsid w:val="002E0088"/>
    <w:rsid w:val="002E063D"/>
    <w:rsid w:val="002E0BCC"/>
    <w:rsid w:val="002E0E5E"/>
    <w:rsid w:val="002E39EC"/>
    <w:rsid w:val="002E5571"/>
    <w:rsid w:val="002E5833"/>
    <w:rsid w:val="002E6825"/>
    <w:rsid w:val="002F06E1"/>
    <w:rsid w:val="002F2C1F"/>
    <w:rsid w:val="002F4DD3"/>
    <w:rsid w:val="002F545A"/>
    <w:rsid w:val="002F70E7"/>
    <w:rsid w:val="002F7712"/>
    <w:rsid w:val="00300869"/>
    <w:rsid w:val="003013ED"/>
    <w:rsid w:val="00301E50"/>
    <w:rsid w:val="00301E75"/>
    <w:rsid w:val="0030389F"/>
    <w:rsid w:val="00304B12"/>
    <w:rsid w:val="003148D8"/>
    <w:rsid w:val="00323590"/>
    <w:rsid w:val="003277D2"/>
    <w:rsid w:val="00333F12"/>
    <w:rsid w:val="00335AED"/>
    <w:rsid w:val="00341253"/>
    <w:rsid w:val="0034226D"/>
    <w:rsid w:val="00350491"/>
    <w:rsid w:val="00352F64"/>
    <w:rsid w:val="003575E2"/>
    <w:rsid w:val="00360BD7"/>
    <w:rsid w:val="00360F80"/>
    <w:rsid w:val="003613A7"/>
    <w:rsid w:val="003630F1"/>
    <w:rsid w:val="003642A5"/>
    <w:rsid w:val="00364E2F"/>
    <w:rsid w:val="00365D07"/>
    <w:rsid w:val="00371663"/>
    <w:rsid w:val="00372522"/>
    <w:rsid w:val="003825E5"/>
    <w:rsid w:val="00384AB1"/>
    <w:rsid w:val="00384DA4"/>
    <w:rsid w:val="003870A6"/>
    <w:rsid w:val="00387FA2"/>
    <w:rsid w:val="003904DC"/>
    <w:rsid w:val="00392F8E"/>
    <w:rsid w:val="00395C87"/>
    <w:rsid w:val="003A1D46"/>
    <w:rsid w:val="003A309A"/>
    <w:rsid w:val="003A30C3"/>
    <w:rsid w:val="003A4AB8"/>
    <w:rsid w:val="003A6942"/>
    <w:rsid w:val="003B13D9"/>
    <w:rsid w:val="003B3D3D"/>
    <w:rsid w:val="003B515F"/>
    <w:rsid w:val="003B69D3"/>
    <w:rsid w:val="003C0872"/>
    <w:rsid w:val="003C724C"/>
    <w:rsid w:val="003C7538"/>
    <w:rsid w:val="003D55A8"/>
    <w:rsid w:val="003E0716"/>
    <w:rsid w:val="003E1BBF"/>
    <w:rsid w:val="003E2B6B"/>
    <w:rsid w:val="003F2287"/>
    <w:rsid w:val="003F2C6C"/>
    <w:rsid w:val="003F40D2"/>
    <w:rsid w:val="003F567E"/>
    <w:rsid w:val="0040052F"/>
    <w:rsid w:val="00401D24"/>
    <w:rsid w:val="004076F5"/>
    <w:rsid w:val="004103C2"/>
    <w:rsid w:val="0041157B"/>
    <w:rsid w:val="00413D0A"/>
    <w:rsid w:val="00416A12"/>
    <w:rsid w:val="00420707"/>
    <w:rsid w:val="004259B9"/>
    <w:rsid w:val="00426437"/>
    <w:rsid w:val="004269BD"/>
    <w:rsid w:val="00426D83"/>
    <w:rsid w:val="00427AD3"/>
    <w:rsid w:val="00430CA3"/>
    <w:rsid w:val="00431643"/>
    <w:rsid w:val="00431752"/>
    <w:rsid w:val="0043383B"/>
    <w:rsid w:val="00436A80"/>
    <w:rsid w:val="004410A5"/>
    <w:rsid w:val="00454C60"/>
    <w:rsid w:val="00456F74"/>
    <w:rsid w:val="004578F2"/>
    <w:rsid w:val="00467463"/>
    <w:rsid w:val="00472374"/>
    <w:rsid w:val="00473AB5"/>
    <w:rsid w:val="00473BF4"/>
    <w:rsid w:val="00473CC4"/>
    <w:rsid w:val="00480701"/>
    <w:rsid w:val="0048145D"/>
    <w:rsid w:val="00482731"/>
    <w:rsid w:val="00485FBC"/>
    <w:rsid w:val="00495756"/>
    <w:rsid w:val="004A2D3C"/>
    <w:rsid w:val="004A4523"/>
    <w:rsid w:val="004A5910"/>
    <w:rsid w:val="004A6894"/>
    <w:rsid w:val="004B24D3"/>
    <w:rsid w:val="004B4C80"/>
    <w:rsid w:val="004C4287"/>
    <w:rsid w:val="004C5732"/>
    <w:rsid w:val="004C6FE0"/>
    <w:rsid w:val="004C754F"/>
    <w:rsid w:val="004D2E60"/>
    <w:rsid w:val="004D650E"/>
    <w:rsid w:val="004D68A6"/>
    <w:rsid w:val="004D6CFD"/>
    <w:rsid w:val="004D74E9"/>
    <w:rsid w:val="004E51DE"/>
    <w:rsid w:val="004E5DF3"/>
    <w:rsid w:val="004F04DA"/>
    <w:rsid w:val="004F1AD7"/>
    <w:rsid w:val="004F5FFF"/>
    <w:rsid w:val="004F6615"/>
    <w:rsid w:val="00503E1B"/>
    <w:rsid w:val="00504B35"/>
    <w:rsid w:val="005127EA"/>
    <w:rsid w:val="005204A9"/>
    <w:rsid w:val="005205B8"/>
    <w:rsid w:val="00521C2C"/>
    <w:rsid w:val="005250E2"/>
    <w:rsid w:val="0052727B"/>
    <w:rsid w:val="0053116B"/>
    <w:rsid w:val="00531F75"/>
    <w:rsid w:val="0053299B"/>
    <w:rsid w:val="0053328A"/>
    <w:rsid w:val="0053776C"/>
    <w:rsid w:val="005410AF"/>
    <w:rsid w:val="00541B3F"/>
    <w:rsid w:val="005421CB"/>
    <w:rsid w:val="0054276A"/>
    <w:rsid w:val="0054378E"/>
    <w:rsid w:val="005437E3"/>
    <w:rsid w:val="00544B31"/>
    <w:rsid w:val="00551F08"/>
    <w:rsid w:val="00553CA4"/>
    <w:rsid w:val="005567B1"/>
    <w:rsid w:val="0055688E"/>
    <w:rsid w:val="00557587"/>
    <w:rsid w:val="00562E0F"/>
    <w:rsid w:val="00564252"/>
    <w:rsid w:val="00565980"/>
    <w:rsid w:val="00566B41"/>
    <w:rsid w:val="00570173"/>
    <w:rsid w:val="005708F9"/>
    <w:rsid w:val="00570997"/>
    <w:rsid w:val="00575C0F"/>
    <w:rsid w:val="00577C6D"/>
    <w:rsid w:val="00580871"/>
    <w:rsid w:val="005829D1"/>
    <w:rsid w:val="005873D9"/>
    <w:rsid w:val="00587C7E"/>
    <w:rsid w:val="00591842"/>
    <w:rsid w:val="00591F86"/>
    <w:rsid w:val="005A175B"/>
    <w:rsid w:val="005A68D1"/>
    <w:rsid w:val="005B2624"/>
    <w:rsid w:val="005B2FCF"/>
    <w:rsid w:val="005B3792"/>
    <w:rsid w:val="005B6617"/>
    <w:rsid w:val="005B67EC"/>
    <w:rsid w:val="005B68C2"/>
    <w:rsid w:val="005D0D64"/>
    <w:rsid w:val="005D16A1"/>
    <w:rsid w:val="005D16CC"/>
    <w:rsid w:val="005D27BE"/>
    <w:rsid w:val="005D3DA1"/>
    <w:rsid w:val="005D4730"/>
    <w:rsid w:val="005D6436"/>
    <w:rsid w:val="005E0015"/>
    <w:rsid w:val="005E0E47"/>
    <w:rsid w:val="005E195A"/>
    <w:rsid w:val="005E3D55"/>
    <w:rsid w:val="005E6E40"/>
    <w:rsid w:val="005F0034"/>
    <w:rsid w:val="005F0AA8"/>
    <w:rsid w:val="005F2D83"/>
    <w:rsid w:val="005F4907"/>
    <w:rsid w:val="005F7CD0"/>
    <w:rsid w:val="00603088"/>
    <w:rsid w:val="0060465C"/>
    <w:rsid w:val="00605124"/>
    <w:rsid w:val="00606016"/>
    <w:rsid w:val="006069A6"/>
    <w:rsid w:val="00610F3B"/>
    <w:rsid w:val="00612E3E"/>
    <w:rsid w:val="006131AA"/>
    <w:rsid w:val="00614895"/>
    <w:rsid w:val="00616EB1"/>
    <w:rsid w:val="006178AB"/>
    <w:rsid w:val="0062081E"/>
    <w:rsid w:val="00623B0F"/>
    <w:rsid w:val="0062613A"/>
    <w:rsid w:val="00626C7A"/>
    <w:rsid w:val="00631A8E"/>
    <w:rsid w:val="006327AE"/>
    <w:rsid w:val="006340C2"/>
    <w:rsid w:val="0063428E"/>
    <w:rsid w:val="006365B5"/>
    <w:rsid w:val="00640D16"/>
    <w:rsid w:val="00640E32"/>
    <w:rsid w:val="00643ACB"/>
    <w:rsid w:val="00643C58"/>
    <w:rsid w:val="00643EA4"/>
    <w:rsid w:val="0064486A"/>
    <w:rsid w:val="00644F19"/>
    <w:rsid w:val="00647391"/>
    <w:rsid w:val="00647EDA"/>
    <w:rsid w:val="00647FC2"/>
    <w:rsid w:val="00650190"/>
    <w:rsid w:val="00650B83"/>
    <w:rsid w:val="00651F53"/>
    <w:rsid w:val="006621B5"/>
    <w:rsid w:val="00664C3D"/>
    <w:rsid w:val="006740C0"/>
    <w:rsid w:val="00674EDC"/>
    <w:rsid w:val="00676624"/>
    <w:rsid w:val="006770EF"/>
    <w:rsid w:val="006772F0"/>
    <w:rsid w:val="00680FE7"/>
    <w:rsid w:val="006817EB"/>
    <w:rsid w:val="006853D7"/>
    <w:rsid w:val="00685A1D"/>
    <w:rsid w:val="00687313"/>
    <w:rsid w:val="00687732"/>
    <w:rsid w:val="00687A9C"/>
    <w:rsid w:val="006935D4"/>
    <w:rsid w:val="006968FD"/>
    <w:rsid w:val="006A3672"/>
    <w:rsid w:val="006A61A7"/>
    <w:rsid w:val="006B05A9"/>
    <w:rsid w:val="006B13F2"/>
    <w:rsid w:val="006B5163"/>
    <w:rsid w:val="006B522D"/>
    <w:rsid w:val="006B5E88"/>
    <w:rsid w:val="006B63BC"/>
    <w:rsid w:val="006C0F22"/>
    <w:rsid w:val="006C14A0"/>
    <w:rsid w:val="006D0329"/>
    <w:rsid w:val="006D105C"/>
    <w:rsid w:val="006D2A18"/>
    <w:rsid w:val="006D499B"/>
    <w:rsid w:val="006D4E0A"/>
    <w:rsid w:val="006D569C"/>
    <w:rsid w:val="006D7A80"/>
    <w:rsid w:val="006E0EB9"/>
    <w:rsid w:val="006E258A"/>
    <w:rsid w:val="006E2F6E"/>
    <w:rsid w:val="006E3673"/>
    <w:rsid w:val="006E4BCB"/>
    <w:rsid w:val="006E5E5C"/>
    <w:rsid w:val="006F0801"/>
    <w:rsid w:val="006F2016"/>
    <w:rsid w:val="006F3069"/>
    <w:rsid w:val="006F668E"/>
    <w:rsid w:val="007028B1"/>
    <w:rsid w:val="007038C3"/>
    <w:rsid w:val="007175EA"/>
    <w:rsid w:val="00724C9D"/>
    <w:rsid w:val="007254AE"/>
    <w:rsid w:val="00730EC4"/>
    <w:rsid w:val="00731577"/>
    <w:rsid w:val="007336A7"/>
    <w:rsid w:val="00733A75"/>
    <w:rsid w:val="00743395"/>
    <w:rsid w:val="007454E8"/>
    <w:rsid w:val="0075173D"/>
    <w:rsid w:val="00751A7B"/>
    <w:rsid w:val="00754584"/>
    <w:rsid w:val="007552D8"/>
    <w:rsid w:val="00755A60"/>
    <w:rsid w:val="007563C7"/>
    <w:rsid w:val="0076129A"/>
    <w:rsid w:val="007615FB"/>
    <w:rsid w:val="00761891"/>
    <w:rsid w:val="007621F5"/>
    <w:rsid w:val="00764687"/>
    <w:rsid w:val="00764F0D"/>
    <w:rsid w:val="00766753"/>
    <w:rsid w:val="007712B0"/>
    <w:rsid w:val="00772584"/>
    <w:rsid w:val="00772BC1"/>
    <w:rsid w:val="007762F1"/>
    <w:rsid w:val="00780439"/>
    <w:rsid w:val="00783C0C"/>
    <w:rsid w:val="00784185"/>
    <w:rsid w:val="0078507D"/>
    <w:rsid w:val="0078565E"/>
    <w:rsid w:val="00787292"/>
    <w:rsid w:val="00795D8A"/>
    <w:rsid w:val="007A0418"/>
    <w:rsid w:val="007A4AE2"/>
    <w:rsid w:val="007A78DB"/>
    <w:rsid w:val="007B1714"/>
    <w:rsid w:val="007B2F70"/>
    <w:rsid w:val="007B3566"/>
    <w:rsid w:val="007B4DB9"/>
    <w:rsid w:val="007B5FDB"/>
    <w:rsid w:val="007C18E9"/>
    <w:rsid w:val="007C411F"/>
    <w:rsid w:val="007C4CA2"/>
    <w:rsid w:val="007C5409"/>
    <w:rsid w:val="007C6CB3"/>
    <w:rsid w:val="007D0C65"/>
    <w:rsid w:val="007D4857"/>
    <w:rsid w:val="007E05DB"/>
    <w:rsid w:val="007E079E"/>
    <w:rsid w:val="007E15A3"/>
    <w:rsid w:val="007E4630"/>
    <w:rsid w:val="007E783B"/>
    <w:rsid w:val="007F3D4E"/>
    <w:rsid w:val="007F597F"/>
    <w:rsid w:val="00807259"/>
    <w:rsid w:val="00807A3B"/>
    <w:rsid w:val="00807C40"/>
    <w:rsid w:val="00811236"/>
    <w:rsid w:val="0081191C"/>
    <w:rsid w:val="00811D8A"/>
    <w:rsid w:val="00816C9C"/>
    <w:rsid w:val="008174B8"/>
    <w:rsid w:val="00820ABC"/>
    <w:rsid w:val="0082292B"/>
    <w:rsid w:val="00824BCA"/>
    <w:rsid w:val="00825B37"/>
    <w:rsid w:val="008305D2"/>
    <w:rsid w:val="00830958"/>
    <w:rsid w:val="00831745"/>
    <w:rsid w:val="00832F58"/>
    <w:rsid w:val="00833A8A"/>
    <w:rsid w:val="00833B8B"/>
    <w:rsid w:val="00834144"/>
    <w:rsid w:val="00837C73"/>
    <w:rsid w:val="00837E14"/>
    <w:rsid w:val="00840E2B"/>
    <w:rsid w:val="008416E1"/>
    <w:rsid w:val="00842C7C"/>
    <w:rsid w:val="00842CE5"/>
    <w:rsid w:val="00845BCA"/>
    <w:rsid w:val="0084686A"/>
    <w:rsid w:val="0085327D"/>
    <w:rsid w:val="00854154"/>
    <w:rsid w:val="00860B0F"/>
    <w:rsid w:val="008668B6"/>
    <w:rsid w:val="00871786"/>
    <w:rsid w:val="008750F1"/>
    <w:rsid w:val="0087534A"/>
    <w:rsid w:val="008808F7"/>
    <w:rsid w:val="0088512E"/>
    <w:rsid w:val="008851BC"/>
    <w:rsid w:val="00887A8A"/>
    <w:rsid w:val="00891199"/>
    <w:rsid w:val="008915F8"/>
    <w:rsid w:val="008960E2"/>
    <w:rsid w:val="00897CD2"/>
    <w:rsid w:val="008A7E24"/>
    <w:rsid w:val="008B0ECF"/>
    <w:rsid w:val="008B138A"/>
    <w:rsid w:val="008B3CFD"/>
    <w:rsid w:val="008B7B58"/>
    <w:rsid w:val="008C00DB"/>
    <w:rsid w:val="008C27EA"/>
    <w:rsid w:val="008C2E3B"/>
    <w:rsid w:val="008C3130"/>
    <w:rsid w:val="008C50AA"/>
    <w:rsid w:val="008C5330"/>
    <w:rsid w:val="008C7E33"/>
    <w:rsid w:val="008D363C"/>
    <w:rsid w:val="008E0662"/>
    <w:rsid w:val="008E257D"/>
    <w:rsid w:val="008E5811"/>
    <w:rsid w:val="008E7036"/>
    <w:rsid w:val="008E7C08"/>
    <w:rsid w:val="008E7C21"/>
    <w:rsid w:val="008F0ECE"/>
    <w:rsid w:val="008F1BD8"/>
    <w:rsid w:val="008F42FD"/>
    <w:rsid w:val="008F6062"/>
    <w:rsid w:val="008F6077"/>
    <w:rsid w:val="008F685C"/>
    <w:rsid w:val="00900001"/>
    <w:rsid w:val="00902485"/>
    <w:rsid w:val="00903306"/>
    <w:rsid w:val="00904EA5"/>
    <w:rsid w:val="009065AA"/>
    <w:rsid w:val="009067DC"/>
    <w:rsid w:val="00910BE4"/>
    <w:rsid w:val="00914592"/>
    <w:rsid w:val="00914DEF"/>
    <w:rsid w:val="00915242"/>
    <w:rsid w:val="009163C4"/>
    <w:rsid w:val="0091727D"/>
    <w:rsid w:val="00917CEA"/>
    <w:rsid w:val="00921BAD"/>
    <w:rsid w:val="00923761"/>
    <w:rsid w:val="0092380C"/>
    <w:rsid w:val="009279E0"/>
    <w:rsid w:val="0093003F"/>
    <w:rsid w:val="00930451"/>
    <w:rsid w:val="00930DFC"/>
    <w:rsid w:val="00935442"/>
    <w:rsid w:val="009354F5"/>
    <w:rsid w:val="00936E2C"/>
    <w:rsid w:val="009404AB"/>
    <w:rsid w:val="00941CC9"/>
    <w:rsid w:val="0094352C"/>
    <w:rsid w:val="0094616D"/>
    <w:rsid w:val="00950393"/>
    <w:rsid w:val="009563AC"/>
    <w:rsid w:val="009608F0"/>
    <w:rsid w:val="00963354"/>
    <w:rsid w:val="00964BBE"/>
    <w:rsid w:val="0096703A"/>
    <w:rsid w:val="00967209"/>
    <w:rsid w:val="009714C2"/>
    <w:rsid w:val="00973E45"/>
    <w:rsid w:val="00981200"/>
    <w:rsid w:val="00982795"/>
    <w:rsid w:val="00985694"/>
    <w:rsid w:val="009919D9"/>
    <w:rsid w:val="00993D5C"/>
    <w:rsid w:val="0099736A"/>
    <w:rsid w:val="009A064E"/>
    <w:rsid w:val="009A6575"/>
    <w:rsid w:val="009A6AD4"/>
    <w:rsid w:val="009A7E4E"/>
    <w:rsid w:val="009B0ED2"/>
    <w:rsid w:val="009B2E51"/>
    <w:rsid w:val="009B44F4"/>
    <w:rsid w:val="009B5224"/>
    <w:rsid w:val="009B5752"/>
    <w:rsid w:val="009B6093"/>
    <w:rsid w:val="009B6367"/>
    <w:rsid w:val="009C0EB1"/>
    <w:rsid w:val="009C0EFF"/>
    <w:rsid w:val="009C4D93"/>
    <w:rsid w:val="009C715C"/>
    <w:rsid w:val="009C75B1"/>
    <w:rsid w:val="009C7C99"/>
    <w:rsid w:val="009D2356"/>
    <w:rsid w:val="009D4DE2"/>
    <w:rsid w:val="009E082C"/>
    <w:rsid w:val="009E45E2"/>
    <w:rsid w:val="009E6F83"/>
    <w:rsid w:val="009F4C02"/>
    <w:rsid w:val="009F5010"/>
    <w:rsid w:val="009F7E5B"/>
    <w:rsid w:val="00A003C8"/>
    <w:rsid w:val="00A04CA4"/>
    <w:rsid w:val="00A174D6"/>
    <w:rsid w:val="00A17A40"/>
    <w:rsid w:val="00A17CB7"/>
    <w:rsid w:val="00A2028C"/>
    <w:rsid w:val="00A246FE"/>
    <w:rsid w:val="00A36901"/>
    <w:rsid w:val="00A372F4"/>
    <w:rsid w:val="00A42782"/>
    <w:rsid w:val="00A5235A"/>
    <w:rsid w:val="00A52A06"/>
    <w:rsid w:val="00A548DE"/>
    <w:rsid w:val="00A551EF"/>
    <w:rsid w:val="00A562BC"/>
    <w:rsid w:val="00A57245"/>
    <w:rsid w:val="00A57CDC"/>
    <w:rsid w:val="00A615F3"/>
    <w:rsid w:val="00A63C6F"/>
    <w:rsid w:val="00A706BC"/>
    <w:rsid w:val="00A70828"/>
    <w:rsid w:val="00A70939"/>
    <w:rsid w:val="00A75A6B"/>
    <w:rsid w:val="00A7713D"/>
    <w:rsid w:val="00A80293"/>
    <w:rsid w:val="00A80D72"/>
    <w:rsid w:val="00A85294"/>
    <w:rsid w:val="00A8562D"/>
    <w:rsid w:val="00A85951"/>
    <w:rsid w:val="00A93A20"/>
    <w:rsid w:val="00A94AAB"/>
    <w:rsid w:val="00A95317"/>
    <w:rsid w:val="00A95486"/>
    <w:rsid w:val="00A97709"/>
    <w:rsid w:val="00A97E08"/>
    <w:rsid w:val="00AA12F6"/>
    <w:rsid w:val="00AA2E26"/>
    <w:rsid w:val="00AA51BF"/>
    <w:rsid w:val="00AA79CB"/>
    <w:rsid w:val="00AB065B"/>
    <w:rsid w:val="00AB0A0F"/>
    <w:rsid w:val="00AB2B7F"/>
    <w:rsid w:val="00AB54EB"/>
    <w:rsid w:val="00AB585F"/>
    <w:rsid w:val="00AB5E1F"/>
    <w:rsid w:val="00AB6263"/>
    <w:rsid w:val="00AB6FA8"/>
    <w:rsid w:val="00AC2533"/>
    <w:rsid w:val="00AC6F7D"/>
    <w:rsid w:val="00AD266A"/>
    <w:rsid w:val="00AD363C"/>
    <w:rsid w:val="00AD465C"/>
    <w:rsid w:val="00AD4795"/>
    <w:rsid w:val="00AE338B"/>
    <w:rsid w:val="00AE5353"/>
    <w:rsid w:val="00AE64B0"/>
    <w:rsid w:val="00AE7462"/>
    <w:rsid w:val="00AF208B"/>
    <w:rsid w:val="00AF337E"/>
    <w:rsid w:val="00AF49BC"/>
    <w:rsid w:val="00AF5BB3"/>
    <w:rsid w:val="00B035FC"/>
    <w:rsid w:val="00B06A14"/>
    <w:rsid w:val="00B06A53"/>
    <w:rsid w:val="00B139AA"/>
    <w:rsid w:val="00B13C43"/>
    <w:rsid w:val="00B13FFE"/>
    <w:rsid w:val="00B14897"/>
    <w:rsid w:val="00B151A5"/>
    <w:rsid w:val="00B171A8"/>
    <w:rsid w:val="00B17B44"/>
    <w:rsid w:val="00B21EFF"/>
    <w:rsid w:val="00B232BA"/>
    <w:rsid w:val="00B254B2"/>
    <w:rsid w:val="00B2779F"/>
    <w:rsid w:val="00B30BE0"/>
    <w:rsid w:val="00B31D6F"/>
    <w:rsid w:val="00B325F9"/>
    <w:rsid w:val="00B33782"/>
    <w:rsid w:val="00B358BC"/>
    <w:rsid w:val="00B364AF"/>
    <w:rsid w:val="00B40589"/>
    <w:rsid w:val="00B4235E"/>
    <w:rsid w:val="00B42CA7"/>
    <w:rsid w:val="00B47261"/>
    <w:rsid w:val="00B54A3B"/>
    <w:rsid w:val="00B57052"/>
    <w:rsid w:val="00B60A43"/>
    <w:rsid w:val="00B638CA"/>
    <w:rsid w:val="00B640D0"/>
    <w:rsid w:val="00B65752"/>
    <w:rsid w:val="00B67982"/>
    <w:rsid w:val="00B67C2B"/>
    <w:rsid w:val="00B7295A"/>
    <w:rsid w:val="00B74006"/>
    <w:rsid w:val="00B76E68"/>
    <w:rsid w:val="00B80FE4"/>
    <w:rsid w:val="00B81B4A"/>
    <w:rsid w:val="00B85D9C"/>
    <w:rsid w:val="00B91752"/>
    <w:rsid w:val="00B923A2"/>
    <w:rsid w:val="00B97B43"/>
    <w:rsid w:val="00B97F34"/>
    <w:rsid w:val="00BA1BB0"/>
    <w:rsid w:val="00BB10B1"/>
    <w:rsid w:val="00BB12E4"/>
    <w:rsid w:val="00BB783F"/>
    <w:rsid w:val="00BC18AA"/>
    <w:rsid w:val="00BC22FA"/>
    <w:rsid w:val="00BC43B3"/>
    <w:rsid w:val="00BC5421"/>
    <w:rsid w:val="00BC55EE"/>
    <w:rsid w:val="00BC77B2"/>
    <w:rsid w:val="00BD009E"/>
    <w:rsid w:val="00BD4668"/>
    <w:rsid w:val="00BD47A6"/>
    <w:rsid w:val="00BE052C"/>
    <w:rsid w:val="00BE148A"/>
    <w:rsid w:val="00BE6937"/>
    <w:rsid w:val="00BE6E76"/>
    <w:rsid w:val="00BF2514"/>
    <w:rsid w:val="00BF4733"/>
    <w:rsid w:val="00C02C57"/>
    <w:rsid w:val="00C05B72"/>
    <w:rsid w:val="00C11305"/>
    <w:rsid w:val="00C12757"/>
    <w:rsid w:val="00C12CF0"/>
    <w:rsid w:val="00C14AB1"/>
    <w:rsid w:val="00C15662"/>
    <w:rsid w:val="00C15AFB"/>
    <w:rsid w:val="00C21588"/>
    <w:rsid w:val="00C2558B"/>
    <w:rsid w:val="00C32395"/>
    <w:rsid w:val="00C33CB6"/>
    <w:rsid w:val="00C362AC"/>
    <w:rsid w:val="00C44586"/>
    <w:rsid w:val="00C44E34"/>
    <w:rsid w:val="00C500A2"/>
    <w:rsid w:val="00C512E5"/>
    <w:rsid w:val="00C51E47"/>
    <w:rsid w:val="00C520EE"/>
    <w:rsid w:val="00C528BD"/>
    <w:rsid w:val="00C55F24"/>
    <w:rsid w:val="00C56899"/>
    <w:rsid w:val="00C57408"/>
    <w:rsid w:val="00C612E4"/>
    <w:rsid w:val="00C625CD"/>
    <w:rsid w:val="00C67067"/>
    <w:rsid w:val="00C719CE"/>
    <w:rsid w:val="00C72571"/>
    <w:rsid w:val="00C74612"/>
    <w:rsid w:val="00C749D1"/>
    <w:rsid w:val="00C76D59"/>
    <w:rsid w:val="00C77198"/>
    <w:rsid w:val="00C84602"/>
    <w:rsid w:val="00C85291"/>
    <w:rsid w:val="00C912AA"/>
    <w:rsid w:val="00C91686"/>
    <w:rsid w:val="00C91956"/>
    <w:rsid w:val="00C91CA2"/>
    <w:rsid w:val="00C92163"/>
    <w:rsid w:val="00C93131"/>
    <w:rsid w:val="00C93397"/>
    <w:rsid w:val="00C94D02"/>
    <w:rsid w:val="00CA19BE"/>
    <w:rsid w:val="00CA3443"/>
    <w:rsid w:val="00CA7E6C"/>
    <w:rsid w:val="00CB0FEE"/>
    <w:rsid w:val="00CB2850"/>
    <w:rsid w:val="00CB46FA"/>
    <w:rsid w:val="00CB5692"/>
    <w:rsid w:val="00CB62A4"/>
    <w:rsid w:val="00CB7182"/>
    <w:rsid w:val="00CC08F5"/>
    <w:rsid w:val="00CC3BAC"/>
    <w:rsid w:val="00CC3D83"/>
    <w:rsid w:val="00CD073E"/>
    <w:rsid w:val="00CE2A8E"/>
    <w:rsid w:val="00CE4824"/>
    <w:rsid w:val="00CF46AF"/>
    <w:rsid w:val="00CF69F8"/>
    <w:rsid w:val="00CF6DFE"/>
    <w:rsid w:val="00CF7A4A"/>
    <w:rsid w:val="00D005CA"/>
    <w:rsid w:val="00D055AF"/>
    <w:rsid w:val="00D13AC1"/>
    <w:rsid w:val="00D1449D"/>
    <w:rsid w:val="00D26106"/>
    <w:rsid w:val="00D321B5"/>
    <w:rsid w:val="00D32AA5"/>
    <w:rsid w:val="00D35523"/>
    <w:rsid w:val="00D36156"/>
    <w:rsid w:val="00D424E3"/>
    <w:rsid w:val="00D4576D"/>
    <w:rsid w:val="00D50356"/>
    <w:rsid w:val="00D527B2"/>
    <w:rsid w:val="00D53892"/>
    <w:rsid w:val="00D5638B"/>
    <w:rsid w:val="00D56D18"/>
    <w:rsid w:val="00D6081B"/>
    <w:rsid w:val="00D64EAC"/>
    <w:rsid w:val="00D657F9"/>
    <w:rsid w:val="00D66A1F"/>
    <w:rsid w:val="00D70F74"/>
    <w:rsid w:val="00D752B1"/>
    <w:rsid w:val="00D83E16"/>
    <w:rsid w:val="00D85325"/>
    <w:rsid w:val="00D862CB"/>
    <w:rsid w:val="00D86973"/>
    <w:rsid w:val="00D9376B"/>
    <w:rsid w:val="00D95AA7"/>
    <w:rsid w:val="00D9623B"/>
    <w:rsid w:val="00DA08F7"/>
    <w:rsid w:val="00DA423A"/>
    <w:rsid w:val="00DA4F12"/>
    <w:rsid w:val="00DA520A"/>
    <w:rsid w:val="00DA601E"/>
    <w:rsid w:val="00DA6AE8"/>
    <w:rsid w:val="00DB003D"/>
    <w:rsid w:val="00DB0A90"/>
    <w:rsid w:val="00DB313F"/>
    <w:rsid w:val="00DB4B62"/>
    <w:rsid w:val="00DB78E3"/>
    <w:rsid w:val="00DC4834"/>
    <w:rsid w:val="00DC628A"/>
    <w:rsid w:val="00DD0C0E"/>
    <w:rsid w:val="00DD1235"/>
    <w:rsid w:val="00DD1E9D"/>
    <w:rsid w:val="00DD1F81"/>
    <w:rsid w:val="00DD4569"/>
    <w:rsid w:val="00DD6F02"/>
    <w:rsid w:val="00DD7BC7"/>
    <w:rsid w:val="00DE0C83"/>
    <w:rsid w:val="00DE0F8F"/>
    <w:rsid w:val="00DE5DAC"/>
    <w:rsid w:val="00DF1D07"/>
    <w:rsid w:val="00DF35B4"/>
    <w:rsid w:val="00DF6668"/>
    <w:rsid w:val="00DF7F99"/>
    <w:rsid w:val="00E00FCD"/>
    <w:rsid w:val="00E02A1E"/>
    <w:rsid w:val="00E05FDB"/>
    <w:rsid w:val="00E06E2E"/>
    <w:rsid w:val="00E1108E"/>
    <w:rsid w:val="00E11156"/>
    <w:rsid w:val="00E11CAB"/>
    <w:rsid w:val="00E13308"/>
    <w:rsid w:val="00E13500"/>
    <w:rsid w:val="00E14A8F"/>
    <w:rsid w:val="00E169A8"/>
    <w:rsid w:val="00E24D9F"/>
    <w:rsid w:val="00E26A7A"/>
    <w:rsid w:val="00E3092B"/>
    <w:rsid w:val="00E309F4"/>
    <w:rsid w:val="00E32CE4"/>
    <w:rsid w:val="00E3436F"/>
    <w:rsid w:val="00E37A64"/>
    <w:rsid w:val="00E461B7"/>
    <w:rsid w:val="00E47B14"/>
    <w:rsid w:val="00E50F16"/>
    <w:rsid w:val="00E51701"/>
    <w:rsid w:val="00E52085"/>
    <w:rsid w:val="00E565FF"/>
    <w:rsid w:val="00E569DE"/>
    <w:rsid w:val="00E61094"/>
    <w:rsid w:val="00E62A9E"/>
    <w:rsid w:val="00E62DF9"/>
    <w:rsid w:val="00E70D7D"/>
    <w:rsid w:val="00E728CA"/>
    <w:rsid w:val="00E75777"/>
    <w:rsid w:val="00E82C93"/>
    <w:rsid w:val="00E84CB0"/>
    <w:rsid w:val="00E850E6"/>
    <w:rsid w:val="00E90C25"/>
    <w:rsid w:val="00E93F6B"/>
    <w:rsid w:val="00E9677A"/>
    <w:rsid w:val="00E97779"/>
    <w:rsid w:val="00E97966"/>
    <w:rsid w:val="00EA14E9"/>
    <w:rsid w:val="00EA4937"/>
    <w:rsid w:val="00EB115B"/>
    <w:rsid w:val="00EB3CD5"/>
    <w:rsid w:val="00EB766D"/>
    <w:rsid w:val="00EC01C7"/>
    <w:rsid w:val="00EC04A9"/>
    <w:rsid w:val="00EC2B67"/>
    <w:rsid w:val="00EC32F7"/>
    <w:rsid w:val="00EC3E45"/>
    <w:rsid w:val="00EC73E4"/>
    <w:rsid w:val="00ED1E99"/>
    <w:rsid w:val="00ED27CE"/>
    <w:rsid w:val="00EE0A12"/>
    <w:rsid w:val="00EE1D09"/>
    <w:rsid w:val="00EE1E24"/>
    <w:rsid w:val="00EE520E"/>
    <w:rsid w:val="00EF0D77"/>
    <w:rsid w:val="00EF1A36"/>
    <w:rsid w:val="00EF1F87"/>
    <w:rsid w:val="00EF2B12"/>
    <w:rsid w:val="00EF31A1"/>
    <w:rsid w:val="00EF32BC"/>
    <w:rsid w:val="00EF5F89"/>
    <w:rsid w:val="00EF6DD8"/>
    <w:rsid w:val="00EF7AB6"/>
    <w:rsid w:val="00EF7DB9"/>
    <w:rsid w:val="00F01B42"/>
    <w:rsid w:val="00F04D08"/>
    <w:rsid w:val="00F04F35"/>
    <w:rsid w:val="00F05E0E"/>
    <w:rsid w:val="00F1162A"/>
    <w:rsid w:val="00F12B5D"/>
    <w:rsid w:val="00F161DD"/>
    <w:rsid w:val="00F17F77"/>
    <w:rsid w:val="00F20624"/>
    <w:rsid w:val="00F24854"/>
    <w:rsid w:val="00F2727B"/>
    <w:rsid w:val="00F30A8E"/>
    <w:rsid w:val="00F36151"/>
    <w:rsid w:val="00F36F59"/>
    <w:rsid w:val="00F44863"/>
    <w:rsid w:val="00F45AE6"/>
    <w:rsid w:val="00F47251"/>
    <w:rsid w:val="00F522D6"/>
    <w:rsid w:val="00F525E7"/>
    <w:rsid w:val="00F57DA2"/>
    <w:rsid w:val="00F57FFC"/>
    <w:rsid w:val="00F6036F"/>
    <w:rsid w:val="00F61382"/>
    <w:rsid w:val="00F61E31"/>
    <w:rsid w:val="00F6355E"/>
    <w:rsid w:val="00F67C23"/>
    <w:rsid w:val="00F70AFC"/>
    <w:rsid w:val="00F71374"/>
    <w:rsid w:val="00F72D77"/>
    <w:rsid w:val="00F75D9B"/>
    <w:rsid w:val="00F7769E"/>
    <w:rsid w:val="00F777E8"/>
    <w:rsid w:val="00F92876"/>
    <w:rsid w:val="00F9392E"/>
    <w:rsid w:val="00F94854"/>
    <w:rsid w:val="00F97FDD"/>
    <w:rsid w:val="00FA3AE0"/>
    <w:rsid w:val="00FA652E"/>
    <w:rsid w:val="00FA66F7"/>
    <w:rsid w:val="00FB1406"/>
    <w:rsid w:val="00FB31FE"/>
    <w:rsid w:val="00FB321E"/>
    <w:rsid w:val="00FB5944"/>
    <w:rsid w:val="00FD1FA9"/>
    <w:rsid w:val="00FD6182"/>
    <w:rsid w:val="00FD6BF9"/>
    <w:rsid w:val="00FD7C9C"/>
    <w:rsid w:val="00FE3B14"/>
    <w:rsid w:val="00FE3BD6"/>
    <w:rsid w:val="00FE3F35"/>
    <w:rsid w:val="00FE502D"/>
    <w:rsid w:val="00FE7CBF"/>
    <w:rsid w:val="00FF286E"/>
    <w:rsid w:val="00FF2D06"/>
    <w:rsid w:val="00FF3522"/>
    <w:rsid w:val="00FF4355"/>
    <w:rsid w:val="00FF4D82"/>
    <w:rsid w:val="00FF4EC6"/>
    <w:rsid w:val="00FF67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E5B"/>
    <w:pPr>
      <w:widowControl w:val="0"/>
      <w:spacing w:line="560" w:lineRule="exact"/>
      <w:ind w:firstLineChars="200" w:firstLine="200"/>
      <w:jc w:val="both"/>
    </w:pPr>
    <w:rPr>
      <w:rFonts w:ascii="Times New Roman" w:eastAsia="仿宋_GB2312" w:hAnsi="Times New Roman"/>
      <w:sz w:val="32"/>
    </w:rPr>
  </w:style>
  <w:style w:type="paragraph" w:styleId="1">
    <w:name w:val="heading 1"/>
    <w:basedOn w:val="a"/>
    <w:next w:val="a"/>
    <w:link w:val="1Char"/>
    <w:uiPriority w:val="9"/>
    <w:qFormat/>
    <w:rsid w:val="00643ACB"/>
    <w:pPr>
      <w:keepNext/>
      <w:keepLines/>
      <w:spacing w:line="360" w:lineRule="auto"/>
      <w:outlineLvl w:val="0"/>
    </w:pPr>
    <w:rPr>
      <w:rFonts w:eastAsia="黑体"/>
      <w:b/>
      <w:bCs/>
      <w:kern w:val="44"/>
      <w:szCs w:val="44"/>
    </w:rPr>
  </w:style>
  <w:style w:type="paragraph" w:styleId="2">
    <w:name w:val="heading 2"/>
    <w:basedOn w:val="a"/>
    <w:next w:val="a"/>
    <w:link w:val="2Char"/>
    <w:uiPriority w:val="9"/>
    <w:unhideWhenUsed/>
    <w:qFormat/>
    <w:rsid w:val="00180FB9"/>
    <w:pPr>
      <w:keepNext/>
      <w:keepLines/>
      <w:spacing w:line="360" w:lineRule="auto"/>
      <w:outlineLvl w:val="1"/>
    </w:pPr>
    <w:rPr>
      <w:rFonts w:asciiTheme="majorHAnsi" w:eastAsia="楷体" w:hAnsiTheme="majorHAnsi" w:cstheme="majorBidi"/>
      <w:b/>
      <w:bCs/>
      <w:szCs w:val="32"/>
    </w:rPr>
  </w:style>
  <w:style w:type="paragraph" w:styleId="3">
    <w:name w:val="heading 3"/>
    <w:basedOn w:val="a"/>
    <w:next w:val="a"/>
    <w:link w:val="3Char"/>
    <w:uiPriority w:val="9"/>
    <w:unhideWhenUsed/>
    <w:qFormat/>
    <w:rsid w:val="00643ACB"/>
    <w:pPr>
      <w:keepNext/>
      <w:keepLines/>
      <w:spacing w:line="360" w:lineRule="auto"/>
      <w:outlineLvl w:val="2"/>
    </w:pPr>
    <w:rPr>
      <w:b/>
      <w:bCs/>
      <w:szCs w:val="32"/>
    </w:rPr>
  </w:style>
  <w:style w:type="paragraph" w:styleId="4">
    <w:name w:val="heading 4"/>
    <w:basedOn w:val="a"/>
    <w:next w:val="a"/>
    <w:link w:val="4Char"/>
    <w:uiPriority w:val="9"/>
    <w:unhideWhenUsed/>
    <w:qFormat/>
    <w:rsid w:val="00643ACB"/>
    <w:pPr>
      <w:keepNext/>
      <w:keepLines/>
      <w:spacing w:line="360" w:lineRule="auto"/>
      <w:outlineLvl w:val="3"/>
    </w:pPr>
    <w:rPr>
      <w:rFonts w:asciiTheme="majorHAnsi"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485"/>
    <w:rPr>
      <w:sz w:val="18"/>
      <w:szCs w:val="18"/>
    </w:rPr>
  </w:style>
  <w:style w:type="paragraph" w:styleId="a4">
    <w:name w:val="footer"/>
    <w:basedOn w:val="a"/>
    <w:link w:val="Char0"/>
    <w:uiPriority w:val="99"/>
    <w:unhideWhenUsed/>
    <w:rsid w:val="00902485"/>
    <w:pPr>
      <w:tabs>
        <w:tab w:val="center" w:pos="4153"/>
        <w:tab w:val="right" w:pos="8306"/>
      </w:tabs>
      <w:snapToGrid w:val="0"/>
      <w:jc w:val="left"/>
    </w:pPr>
    <w:rPr>
      <w:sz w:val="18"/>
      <w:szCs w:val="18"/>
    </w:rPr>
  </w:style>
  <w:style w:type="character" w:customStyle="1" w:styleId="Char0">
    <w:name w:val="页脚 Char"/>
    <w:basedOn w:val="a0"/>
    <w:link w:val="a4"/>
    <w:uiPriority w:val="99"/>
    <w:rsid w:val="00902485"/>
    <w:rPr>
      <w:sz w:val="18"/>
      <w:szCs w:val="18"/>
    </w:rPr>
  </w:style>
  <w:style w:type="paragraph" w:styleId="a5">
    <w:name w:val="List Paragraph"/>
    <w:basedOn w:val="a"/>
    <w:uiPriority w:val="34"/>
    <w:qFormat/>
    <w:rsid w:val="00D527B2"/>
    <w:pPr>
      <w:ind w:firstLine="420"/>
    </w:pPr>
  </w:style>
  <w:style w:type="paragraph" w:customStyle="1" w:styleId="p0">
    <w:name w:val="p0"/>
    <w:basedOn w:val="a"/>
    <w:rsid w:val="00220BC1"/>
    <w:pPr>
      <w:widowControl/>
    </w:pPr>
    <w:rPr>
      <w:rFonts w:eastAsia="宋体" w:cs="Times New Roman"/>
      <w:kern w:val="0"/>
      <w:szCs w:val="21"/>
    </w:rPr>
  </w:style>
  <w:style w:type="paragraph" w:styleId="a6">
    <w:name w:val="Normal (Web)"/>
    <w:basedOn w:val="a"/>
    <w:uiPriority w:val="99"/>
    <w:semiHidden/>
    <w:unhideWhenUsed/>
    <w:rsid w:val="000E26D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B97B43"/>
    <w:rPr>
      <w:sz w:val="18"/>
      <w:szCs w:val="18"/>
    </w:rPr>
  </w:style>
  <w:style w:type="character" w:customStyle="1" w:styleId="Char1">
    <w:name w:val="批注框文本 Char"/>
    <w:basedOn w:val="a0"/>
    <w:link w:val="a7"/>
    <w:uiPriority w:val="99"/>
    <w:semiHidden/>
    <w:rsid w:val="00B97B43"/>
    <w:rPr>
      <w:sz w:val="18"/>
      <w:szCs w:val="18"/>
    </w:rPr>
  </w:style>
  <w:style w:type="paragraph" w:customStyle="1" w:styleId="00">
    <w:name w:val="正文00"/>
    <w:basedOn w:val="a"/>
    <w:link w:val="00Char"/>
    <w:qFormat/>
    <w:rsid w:val="00365D07"/>
    <w:pPr>
      <w:widowControl/>
      <w:ind w:firstLine="640"/>
      <w:textAlignment w:val="baseline"/>
    </w:pPr>
    <w:rPr>
      <w:rFonts w:ascii="仿宋_GB2312" w:hAnsi="宋体" w:cs="Times New Roman"/>
      <w:bCs/>
      <w:kern w:val="0"/>
      <w:szCs w:val="32"/>
    </w:rPr>
  </w:style>
  <w:style w:type="character" w:customStyle="1" w:styleId="00Char">
    <w:name w:val="正文00 Char"/>
    <w:link w:val="00"/>
    <w:rsid w:val="00365D07"/>
    <w:rPr>
      <w:rFonts w:ascii="仿宋_GB2312" w:eastAsia="仿宋_GB2312" w:hAnsi="宋体" w:cs="Times New Roman"/>
      <w:bCs/>
      <w:kern w:val="0"/>
      <w:sz w:val="32"/>
      <w:szCs w:val="32"/>
    </w:rPr>
  </w:style>
  <w:style w:type="character" w:customStyle="1" w:styleId="1Char">
    <w:name w:val="标题 1 Char"/>
    <w:basedOn w:val="a0"/>
    <w:link w:val="1"/>
    <w:uiPriority w:val="9"/>
    <w:rsid w:val="00643ACB"/>
    <w:rPr>
      <w:rFonts w:ascii="Times New Roman" w:eastAsia="黑体" w:hAnsi="Times New Roman"/>
      <w:b/>
      <w:bCs/>
      <w:kern w:val="44"/>
      <w:sz w:val="32"/>
      <w:szCs w:val="44"/>
    </w:rPr>
  </w:style>
  <w:style w:type="character" w:customStyle="1" w:styleId="2Char">
    <w:name w:val="标题 2 Char"/>
    <w:basedOn w:val="a0"/>
    <w:link w:val="2"/>
    <w:uiPriority w:val="9"/>
    <w:rsid w:val="00180FB9"/>
    <w:rPr>
      <w:rFonts w:asciiTheme="majorHAnsi" w:eastAsia="楷体" w:hAnsiTheme="majorHAnsi" w:cstheme="majorBidi"/>
      <w:b/>
      <w:bCs/>
      <w:sz w:val="32"/>
      <w:szCs w:val="32"/>
    </w:rPr>
  </w:style>
  <w:style w:type="character" w:customStyle="1" w:styleId="3Char">
    <w:name w:val="标题 3 Char"/>
    <w:basedOn w:val="a0"/>
    <w:link w:val="3"/>
    <w:uiPriority w:val="9"/>
    <w:rsid w:val="00643ACB"/>
    <w:rPr>
      <w:rFonts w:ascii="Times New Roman" w:eastAsia="仿宋" w:hAnsi="Times New Roman"/>
      <w:b/>
      <w:bCs/>
      <w:sz w:val="32"/>
      <w:szCs w:val="32"/>
    </w:rPr>
  </w:style>
  <w:style w:type="character" w:customStyle="1" w:styleId="4Char">
    <w:name w:val="标题 4 Char"/>
    <w:basedOn w:val="a0"/>
    <w:link w:val="4"/>
    <w:uiPriority w:val="9"/>
    <w:rsid w:val="00643ACB"/>
    <w:rPr>
      <w:rFonts w:asciiTheme="majorHAnsi" w:eastAsia="仿宋" w:hAnsiTheme="majorHAnsi" w:cstheme="majorBidi"/>
      <w:b/>
      <w:bCs/>
      <w:sz w:val="32"/>
      <w:szCs w:val="28"/>
    </w:rPr>
  </w:style>
  <w:style w:type="table" w:styleId="a8">
    <w:name w:val="Table Grid"/>
    <w:basedOn w:val="a1"/>
    <w:uiPriority w:val="59"/>
    <w:rsid w:val="00982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034AD7"/>
    <w:pPr>
      <w:widowControl/>
      <w:spacing w:before="24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
    <w:next w:val="a"/>
    <w:autoRedefine/>
    <w:uiPriority w:val="39"/>
    <w:unhideWhenUsed/>
    <w:rsid w:val="00591842"/>
    <w:pPr>
      <w:tabs>
        <w:tab w:val="right" w:leader="dot" w:pos="8834"/>
      </w:tabs>
      <w:ind w:firstLineChars="0" w:firstLine="0"/>
    </w:pPr>
    <w:rPr>
      <w:rFonts w:ascii="仿宋" w:hAnsi="仿宋"/>
      <w:noProof/>
      <w:sz w:val="28"/>
      <w:szCs w:val="28"/>
    </w:rPr>
  </w:style>
  <w:style w:type="paragraph" w:styleId="20">
    <w:name w:val="toc 2"/>
    <w:basedOn w:val="a"/>
    <w:next w:val="a"/>
    <w:autoRedefine/>
    <w:uiPriority w:val="39"/>
    <w:unhideWhenUsed/>
    <w:rsid w:val="00034AD7"/>
    <w:pPr>
      <w:ind w:leftChars="200" w:left="420"/>
    </w:pPr>
  </w:style>
  <w:style w:type="paragraph" w:styleId="30">
    <w:name w:val="toc 3"/>
    <w:basedOn w:val="a"/>
    <w:next w:val="a"/>
    <w:autoRedefine/>
    <w:uiPriority w:val="39"/>
    <w:unhideWhenUsed/>
    <w:rsid w:val="00034AD7"/>
    <w:pPr>
      <w:ind w:leftChars="400" w:left="840"/>
    </w:pPr>
  </w:style>
  <w:style w:type="character" w:styleId="a9">
    <w:name w:val="Hyperlink"/>
    <w:basedOn w:val="a0"/>
    <w:uiPriority w:val="99"/>
    <w:unhideWhenUsed/>
    <w:rsid w:val="00034AD7"/>
    <w:rPr>
      <w:color w:val="0000FF" w:themeColor="hyperlink"/>
      <w:u w:val="single"/>
    </w:rPr>
  </w:style>
  <w:style w:type="paragraph" w:styleId="aa">
    <w:name w:val="Date"/>
    <w:basedOn w:val="a"/>
    <w:next w:val="a"/>
    <w:link w:val="Char2"/>
    <w:uiPriority w:val="99"/>
    <w:semiHidden/>
    <w:unhideWhenUsed/>
    <w:rsid w:val="00D1449D"/>
    <w:pPr>
      <w:ind w:leftChars="2500" w:left="100"/>
    </w:pPr>
  </w:style>
  <w:style w:type="character" w:customStyle="1" w:styleId="Char2">
    <w:name w:val="日期 Char"/>
    <w:basedOn w:val="a0"/>
    <w:link w:val="aa"/>
    <w:uiPriority w:val="99"/>
    <w:semiHidden/>
    <w:rsid w:val="00D1449D"/>
    <w:rPr>
      <w:rFonts w:ascii="Times New Roman" w:eastAsia="仿宋_GB2312" w:hAnsi="Times New Roman"/>
      <w:sz w:val="32"/>
    </w:rPr>
  </w:style>
  <w:style w:type="character" w:styleId="ab">
    <w:name w:val="annotation reference"/>
    <w:basedOn w:val="a0"/>
    <w:uiPriority w:val="99"/>
    <w:semiHidden/>
    <w:unhideWhenUsed/>
    <w:rsid w:val="007F3D4E"/>
    <w:rPr>
      <w:sz w:val="21"/>
      <w:szCs w:val="21"/>
    </w:rPr>
  </w:style>
  <w:style w:type="paragraph" w:styleId="ac">
    <w:name w:val="annotation text"/>
    <w:basedOn w:val="a"/>
    <w:link w:val="Char3"/>
    <w:uiPriority w:val="99"/>
    <w:semiHidden/>
    <w:unhideWhenUsed/>
    <w:rsid w:val="007F3D4E"/>
    <w:pPr>
      <w:jc w:val="left"/>
    </w:pPr>
  </w:style>
  <w:style w:type="character" w:customStyle="1" w:styleId="Char3">
    <w:name w:val="批注文字 Char"/>
    <w:basedOn w:val="a0"/>
    <w:link w:val="ac"/>
    <w:uiPriority w:val="99"/>
    <w:semiHidden/>
    <w:rsid w:val="007F3D4E"/>
    <w:rPr>
      <w:rFonts w:ascii="Times New Roman" w:eastAsia="仿宋_GB2312" w:hAnsi="Times New Roman"/>
      <w:sz w:val="32"/>
    </w:rPr>
  </w:style>
  <w:style w:type="paragraph" w:styleId="ad">
    <w:name w:val="annotation subject"/>
    <w:basedOn w:val="ac"/>
    <w:next w:val="ac"/>
    <w:link w:val="Char4"/>
    <w:uiPriority w:val="99"/>
    <w:semiHidden/>
    <w:unhideWhenUsed/>
    <w:rsid w:val="007F3D4E"/>
    <w:rPr>
      <w:b/>
      <w:bCs/>
    </w:rPr>
  </w:style>
  <w:style w:type="character" w:customStyle="1" w:styleId="Char4">
    <w:name w:val="批注主题 Char"/>
    <w:basedOn w:val="Char3"/>
    <w:link w:val="ad"/>
    <w:uiPriority w:val="99"/>
    <w:semiHidden/>
    <w:rsid w:val="007F3D4E"/>
    <w:rPr>
      <w:b/>
      <w:bCs/>
    </w:rPr>
  </w:style>
</w:styles>
</file>

<file path=word/webSettings.xml><?xml version="1.0" encoding="utf-8"?>
<w:webSettings xmlns:r="http://schemas.openxmlformats.org/officeDocument/2006/relationships" xmlns:w="http://schemas.openxmlformats.org/wordprocessingml/2006/main">
  <w:divs>
    <w:div w:id="6635499">
      <w:bodyDiv w:val="1"/>
      <w:marLeft w:val="0"/>
      <w:marRight w:val="0"/>
      <w:marTop w:val="0"/>
      <w:marBottom w:val="0"/>
      <w:divBdr>
        <w:top w:val="none" w:sz="0" w:space="0" w:color="auto"/>
        <w:left w:val="none" w:sz="0" w:space="0" w:color="auto"/>
        <w:bottom w:val="none" w:sz="0" w:space="0" w:color="auto"/>
        <w:right w:val="none" w:sz="0" w:space="0" w:color="auto"/>
      </w:divBdr>
      <w:divsChild>
        <w:div w:id="338315079">
          <w:marLeft w:val="446"/>
          <w:marRight w:val="0"/>
          <w:marTop w:val="0"/>
          <w:marBottom w:val="0"/>
          <w:divBdr>
            <w:top w:val="none" w:sz="0" w:space="0" w:color="auto"/>
            <w:left w:val="none" w:sz="0" w:space="0" w:color="auto"/>
            <w:bottom w:val="none" w:sz="0" w:space="0" w:color="auto"/>
            <w:right w:val="none" w:sz="0" w:space="0" w:color="auto"/>
          </w:divBdr>
        </w:div>
      </w:divsChild>
    </w:div>
    <w:div w:id="76098557">
      <w:bodyDiv w:val="1"/>
      <w:marLeft w:val="0"/>
      <w:marRight w:val="0"/>
      <w:marTop w:val="0"/>
      <w:marBottom w:val="0"/>
      <w:divBdr>
        <w:top w:val="none" w:sz="0" w:space="0" w:color="auto"/>
        <w:left w:val="none" w:sz="0" w:space="0" w:color="auto"/>
        <w:bottom w:val="none" w:sz="0" w:space="0" w:color="auto"/>
        <w:right w:val="none" w:sz="0" w:space="0" w:color="auto"/>
      </w:divBdr>
    </w:div>
    <w:div w:id="97875985">
      <w:bodyDiv w:val="1"/>
      <w:marLeft w:val="0"/>
      <w:marRight w:val="0"/>
      <w:marTop w:val="0"/>
      <w:marBottom w:val="0"/>
      <w:divBdr>
        <w:top w:val="none" w:sz="0" w:space="0" w:color="auto"/>
        <w:left w:val="none" w:sz="0" w:space="0" w:color="auto"/>
        <w:bottom w:val="none" w:sz="0" w:space="0" w:color="auto"/>
        <w:right w:val="none" w:sz="0" w:space="0" w:color="auto"/>
      </w:divBdr>
      <w:divsChild>
        <w:div w:id="329481125">
          <w:marLeft w:val="446"/>
          <w:marRight w:val="0"/>
          <w:marTop w:val="0"/>
          <w:marBottom w:val="0"/>
          <w:divBdr>
            <w:top w:val="none" w:sz="0" w:space="0" w:color="auto"/>
            <w:left w:val="none" w:sz="0" w:space="0" w:color="auto"/>
            <w:bottom w:val="none" w:sz="0" w:space="0" w:color="auto"/>
            <w:right w:val="none" w:sz="0" w:space="0" w:color="auto"/>
          </w:divBdr>
        </w:div>
      </w:divsChild>
    </w:div>
    <w:div w:id="176697240">
      <w:bodyDiv w:val="1"/>
      <w:marLeft w:val="0"/>
      <w:marRight w:val="0"/>
      <w:marTop w:val="0"/>
      <w:marBottom w:val="0"/>
      <w:divBdr>
        <w:top w:val="none" w:sz="0" w:space="0" w:color="auto"/>
        <w:left w:val="none" w:sz="0" w:space="0" w:color="auto"/>
        <w:bottom w:val="none" w:sz="0" w:space="0" w:color="auto"/>
        <w:right w:val="none" w:sz="0" w:space="0" w:color="auto"/>
      </w:divBdr>
    </w:div>
    <w:div w:id="408042667">
      <w:bodyDiv w:val="1"/>
      <w:marLeft w:val="0"/>
      <w:marRight w:val="0"/>
      <w:marTop w:val="0"/>
      <w:marBottom w:val="0"/>
      <w:divBdr>
        <w:top w:val="none" w:sz="0" w:space="0" w:color="auto"/>
        <w:left w:val="none" w:sz="0" w:space="0" w:color="auto"/>
        <w:bottom w:val="none" w:sz="0" w:space="0" w:color="auto"/>
        <w:right w:val="none" w:sz="0" w:space="0" w:color="auto"/>
      </w:divBdr>
      <w:divsChild>
        <w:div w:id="491532792">
          <w:marLeft w:val="446"/>
          <w:marRight w:val="0"/>
          <w:marTop w:val="0"/>
          <w:marBottom w:val="0"/>
          <w:divBdr>
            <w:top w:val="none" w:sz="0" w:space="0" w:color="auto"/>
            <w:left w:val="none" w:sz="0" w:space="0" w:color="auto"/>
            <w:bottom w:val="none" w:sz="0" w:space="0" w:color="auto"/>
            <w:right w:val="none" w:sz="0" w:space="0" w:color="auto"/>
          </w:divBdr>
        </w:div>
      </w:divsChild>
    </w:div>
    <w:div w:id="583414365">
      <w:bodyDiv w:val="1"/>
      <w:marLeft w:val="0"/>
      <w:marRight w:val="0"/>
      <w:marTop w:val="0"/>
      <w:marBottom w:val="0"/>
      <w:divBdr>
        <w:top w:val="none" w:sz="0" w:space="0" w:color="auto"/>
        <w:left w:val="none" w:sz="0" w:space="0" w:color="auto"/>
        <w:bottom w:val="none" w:sz="0" w:space="0" w:color="auto"/>
        <w:right w:val="none" w:sz="0" w:space="0" w:color="auto"/>
      </w:divBdr>
    </w:div>
    <w:div w:id="706947910">
      <w:bodyDiv w:val="1"/>
      <w:marLeft w:val="0"/>
      <w:marRight w:val="0"/>
      <w:marTop w:val="0"/>
      <w:marBottom w:val="0"/>
      <w:divBdr>
        <w:top w:val="none" w:sz="0" w:space="0" w:color="auto"/>
        <w:left w:val="none" w:sz="0" w:space="0" w:color="auto"/>
        <w:bottom w:val="none" w:sz="0" w:space="0" w:color="auto"/>
        <w:right w:val="none" w:sz="0" w:space="0" w:color="auto"/>
      </w:divBdr>
    </w:div>
    <w:div w:id="755709493">
      <w:bodyDiv w:val="1"/>
      <w:marLeft w:val="0"/>
      <w:marRight w:val="0"/>
      <w:marTop w:val="0"/>
      <w:marBottom w:val="0"/>
      <w:divBdr>
        <w:top w:val="none" w:sz="0" w:space="0" w:color="auto"/>
        <w:left w:val="none" w:sz="0" w:space="0" w:color="auto"/>
        <w:bottom w:val="none" w:sz="0" w:space="0" w:color="auto"/>
        <w:right w:val="none" w:sz="0" w:space="0" w:color="auto"/>
      </w:divBdr>
      <w:divsChild>
        <w:div w:id="160699865">
          <w:marLeft w:val="0"/>
          <w:marRight w:val="0"/>
          <w:marTop w:val="67"/>
          <w:marBottom w:val="0"/>
          <w:divBdr>
            <w:top w:val="none" w:sz="0" w:space="0" w:color="auto"/>
            <w:left w:val="none" w:sz="0" w:space="0" w:color="auto"/>
            <w:bottom w:val="none" w:sz="0" w:space="0" w:color="auto"/>
            <w:right w:val="none" w:sz="0" w:space="0" w:color="auto"/>
          </w:divBdr>
        </w:div>
      </w:divsChild>
    </w:div>
    <w:div w:id="765460985">
      <w:bodyDiv w:val="1"/>
      <w:marLeft w:val="0"/>
      <w:marRight w:val="0"/>
      <w:marTop w:val="0"/>
      <w:marBottom w:val="0"/>
      <w:divBdr>
        <w:top w:val="none" w:sz="0" w:space="0" w:color="auto"/>
        <w:left w:val="none" w:sz="0" w:space="0" w:color="auto"/>
        <w:bottom w:val="none" w:sz="0" w:space="0" w:color="auto"/>
        <w:right w:val="none" w:sz="0" w:space="0" w:color="auto"/>
      </w:divBdr>
    </w:div>
    <w:div w:id="812865321">
      <w:bodyDiv w:val="1"/>
      <w:marLeft w:val="0"/>
      <w:marRight w:val="0"/>
      <w:marTop w:val="0"/>
      <w:marBottom w:val="0"/>
      <w:divBdr>
        <w:top w:val="none" w:sz="0" w:space="0" w:color="auto"/>
        <w:left w:val="none" w:sz="0" w:space="0" w:color="auto"/>
        <w:bottom w:val="none" w:sz="0" w:space="0" w:color="auto"/>
        <w:right w:val="none" w:sz="0" w:space="0" w:color="auto"/>
      </w:divBdr>
    </w:div>
    <w:div w:id="816187900">
      <w:bodyDiv w:val="1"/>
      <w:marLeft w:val="0"/>
      <w:marRight w:val="0"/>
      <w:marTop w:val="0"/>
      <w:marBottom w:val="0"/>
      <w:divBdr>
        <w:top w:val="none" w:sz="0" w:space="0" w:color="auto"/>
        <w:left w:val="none" w:sz="0" w:space="0" w:color="auto"/>
        <w:bottom w:val="none" w:sz="0" w:space="0" w:color="auto"/>
        <w:right w:val="none" w:sz="0" w:space="0" w:color="auto"/>
      </w:divBdr>
    </w:div>
    <w:div w:id="820584204">
      <w:bodyDiv w:val="1"/>
      <w:marLeft w:val="0"/>
      <w:marRight w:val="0"/>
      <w:marTop w:val="0"/>
      <w:marBottom w:val="0"/>
      <w:divBdr>
        <w:top w:val="none" w:sz="0" w:space="0" w:color="auto"/>
        <w:left w:val="none" w:sz="0" w:space="0" w:color="auto"/>
        <w:bottom w:val="none" w:sz="0" w:space="0" w:color="auto"/>
        <w:right w:val="none" w:sz="0" w:space="0" w:color="auto"/>
      </w:divBdr>
    </w:div>
    <w:div w:id="841311045">
      <w:bodyDiv w:val="1"/>
      <w:marLeft w:val="0"/>
      <w:marRight w:val="0"/>
      <w:marTop w:val="0"/>
      <w:marBottom w:val="0"/>
      <w:divBdr>
        <w:top w:val="none" w:sz="0" w:space="0" w:color="auto"/>
        <w:left w:val="none" w:sz="0" w:space="0" w:color="auto"/>
        <w:bottom w:val="none" w:sz="0" w:space="0" w:color="auto"/>
        <w:right w:val="none" w:sz="0" w:space="0" w:color="auto"/>
      </w:divBdr>
      <w:divsChild>
        <w:div w:id="1426726655">
          <w:marLeft w:val="446"/>
          <w:marRight w:val="0"/>
          <w:marTop w:val="0"/>
          <w:marBottom w:val="0"/>
          <w:divBdr>
            <w:top w:val="none" w:sz="0" w:space="0" w:color="auto"/>
            <w:left w:val="none" w:sz="0" w:space="0" w:color="auto"/>
            <w:bottom w:val="none" w:sz="0" w:space="0" w:color="auto"/>
            <w:right w:val="none" w:sz="0" w:space="0" w:color="auto"/>
          </w:divBdr>
        </w:div>
      </w:divsChild>
    </w:div>
    <w:div w:id="850603683">
      <w:bodyDiv w:val="1"/>
      <w:marLeft w:val="0"/>
      <w:marRight w:val="0"/>
      <w:marTop w:val="0"/>
      <w:marBottom w:val="0"/>
      <w:divBdr>
        <w:top w:val="none" w:sz="0" w:space="0" w:color="auto"/>
        <w:left w:val="none" w:sz="0" w:space="0" w:color="auto"/>
        <w:bottom w:val="none" w:sz="0" w:space="0" w:color="auto"/>
        <w:right w:val="none" w:sz="0" w:space="0" w:color="auto"/>
      </w:divBdr>
      <w:divsChild>
        <w:div w:id="560214718">
          <w:marLeft w:val="0"/>
          <w:marRight w:val="0"/>
          <w:marTop w:val="67"/>
          <w:marBottom w:val="0"/>
          <w:divBdr>
            <w:top w:val="none" w:sz="0" w:space="0" w:color="auto"/>
            <w:left w:val="none" w:sz="0" w:space="0" w:color="auto"/>
            <w:bottom w:val="none" w:sz="0" w:space="0" w:color="auto"/>
            <w:right w:val="none" w:sz="0" w:space="0" w:color="auto"/>
          </w:divBdr>
        </w:div>
      </w:divsChild>
    </w:div>
    <w:div w:id="941718805">
      <w:bodyDiv w:val="1"/>
      <w:marLeft w:val="0"/>
      <w:marRight w:val="0"/>
      <w:marTop w:val="0"/>
      <w:marBottom w:val="0"/>
      <w:divBdr>
        <w:top w:val="none" w:sz="0" w:space="0" w:color="auto"/>
        <w:left w:val="none" w:sz="0" w:space="0" w:color="auto"/>
        <w:bottom w:val="none" w:sz="0" w:space="0" w:color="auto"/>
        <w:right w:val="none" w:sz="0" w:space="0" w:color="auto"/>
      </w:divBdr>
    </w:div>
    <w:div w:id="970937930">
      <w:bodyDiv w:val="1"/>
      <w:marLeft w:val="0"/>
      <w:marRight w:val="0"/>
      <w:marTop w:val="0"/>
      <w:marBottom w:val="0"/>
      <w:divBdr>
        <w:top w:val="none" w:sz="0" w:space="0" w:color="auto"/>
        <w:left w:val="none" w:sz="0" w:space="0" w:color="auto"/>
        <w:bottom w:val="none" w:sz="0" w:space="0" w:color="auto"/>
        <w:right w:val="none" w:sz="0" w:space="0" w:color="auto"/>
      </w:divBdr>
      <w:divsChild>
        <w:div w:id="1643608728">
          <w:marLeft w:val="446"/>
          <w:marRight w:val="0"/>
          <w:marTop w:val="0"/>
          <w:marBottom w:val="0"/>
          <w:divBdr>
            <w:top w:val="none" w:sz="0" w:space="0" w:color="auto"/>
            <w:left w:val="none" w:sz="0" w:space="0" w:color="auto"/>
            <w:bottom w:val="none" w:sz="0" w:space="0" w:color="auto"/>
            <w:right w:val="none" w:sz="0" w:space="0" w:color="auto"/>
          </w:divBdr>
        </w:div>
      </w:divsChild>
    </w:div>
    <w:div w:id="992371213">
      <w:bodyDiv w:val="1"/>
      <w:marLeft w:val="0"/>
      <w:marRight w:val="0"/>
      <w:marTop w:val="0"/>
      <w:marBottom w:val="0"/>
      <w:divBdr>
        <w:top w:val="none" w:sz="0" w:space="0" w:color="auto"/>
        <w:left w:val="none" w:sz="0" w:space="0" w:color="auto"/>
        <w:bottom w:val="none" w:sz="0" w:space="0" w:color="auto"/>
        <w:right w:val="none" w:sz="0" w:space="0" w:color="auto"/>
      </w:divBdr>
    </w:div>
    <w:div w:id="1124470925">
      <w:bodyDiv w:val="1"/>
      <w:marLeft w:val="0"/>
      <w:marRight w:val="0"/>
      <w:marTop w:val="0"/>
      <w:marBottom w:val="0"/>
      <w:divBdr>
        <w:top w:val="none" w:sz="0" w:space="0" w:color="auto"/>
        <w:left w:val="none" w:sz="0" w:space="0" w:color="auto"/>
        <w:bottom w:val="none" w:sz="0" w:space="0" w:color="auto"/>
        <w:right w:val="none" w:sz="0" w:space="0" w:color="auto"/>
      </w:divBdr>
    </w:div>
    <w:div w:id="1204908351">
      <w:bodyDiv w:val="1"/>
      <w:marLeft w:val="0"/>
      <w:marRight w:val="0"/>
      <w:marTop w:val="0"/>
      <w:marBottom w:val="0"/>
      <w:divBdr>
        <w:top w:val="none" w:sz="0" w:space="0" w:color="auto"/>
        <w:left w:val="none" w:sz="0" w:space="0" w:color="auto"/>
        <w:bottom w:val="none" w:sz="0" w:space="0" w:color="auto"/>
        <w:right w:val="none" w:sz="0" w:space="0" w:color="auto"/>
      </w:divBdr>
      <w:divsChild>
        <w:div w:id="678897649">
          <w:marLeft w:val="432"/>
          <w:marRight w:val="0"/>
          <w:marTop w:val="0"/>
          <w:marBottom w:val="0"/>
          <w:divBdr>
            <w:top w:val="none" w:sz="0" w:space="0" w:color="auto"/>
            <w:left w:val="none" w:sz="0" w:space="0" w:color="auto"/>
            <w:bottom w:val="none" w:sz="0" w:space="0" w:color="auto"/>
            <w:right w:val="none" w:sz="0" w:space="0" w:color="auto"/>
          </w:divBdr>
        </w:div>
        <w:div w:id="1734305832">
          <w:marLeft w:val="432"/>
          <w:marRight w:val="0"/>
          <w:marTop w:val="0"/>
          <w:marBottom w:val="0"/>
          <w:divBdr>
            <w:top w:val="none" w:sz="0" w:space="0" w:color="auto"/>
            <w:left w:val="none" w:sz="0" w:space="0" w:color="auto"/>
            <w:bottom w:val="none" w:sz="0" w:space="0" w:color="auto"/>
            <w:right w:val="none" w:sz="0" w:space="0" w:color="auto"/>
          </w:divBdr>
        </w:div>
        <w:div w:id="2013410973">
          <w:marLeft w:val="432"/>
          <w:marRight w:val="0"/>
          <w:marTop w:val="0"/>
          <w:marBottom w:val="0"/>
          <w:divBdr>
            <w:top w:val="none" w:sz="0" w:space="0" w:color="auto"/>
            <w:left w:val="none" w:sz="0" w:space="0" w:color="auto"/>
            <w:bottom w:val="none" w:sz="0" w:space="0" w:color="auto"/>
            <w:right w:val="none" w:sz="0" w:space="0" w:color="auto"/>
          </w:divBdr>
        </w:div>
      </w:divsChild>
    </w:div>
    <w:div w:id="1205369343">
      <w:bodyDiv w:val="1"/>
      <w:marLeft w:val="0"/>
      <w:marRight w:val="0"/>
      <w:marTop w:val="0"/>
      <w:marBottom w:val="0"/>
      <w:divBdr>
        <w:top w:val="none" w:sz="0" w:space="0" w:color="auto"/>
        <w:left w:val="none" w:sz="0" w:space="0" w:color="auto"/>
        <w:bottom w:val="none" w:sz="0" w:space="0" w:color="auto"/>
        <w:right w:val="none" w:sz="0" w:space="0" w:color="auto"/>
      </w:divBdr>
      <w:divsChild>
        <w:div w:id="22639139">
          <w:marLeft w:val="0"/>
          <w:marRight w:val="0"/>
          <w:marTop w:val="0"/>
          <w:marBottom w:val="0"/>
          <w:divBdr>
            <w:top w:val="none" w:sz="0" w:space="0" w:color="auto"/>
            <w:left w:val="none" w:sz="0" w:space="0" w:color="auto"/>
            <w:bottom w:val="none" w:sz="0" w:space="0" w:color="auto"/>
            <w:right w:val="none" w:sz="0" w:space="0" w:color="auto"/>
          </w:divBdr>
          <w:divsChild>
            <w:div w:id="383675736">
              <w:marLeft w:val="0"/>
              <w:marRight w:val="0"/>
              <w:marTop w:val="0"/>
              <w:marBottom w:val="0"/>
              <w:divBdr>
                <w:top w:val="none" w:sz="0" w:space="0" w:color="auto"/>
                <w:left w:val="none" w:sz="0" w:space="0" w:color="auto"/>
                <w:bottom w:val="none" w:sz="0" w:space="0" w:color="auto"/>
                <w:right w:val="none" w:sz="0" w:space="0" w:color="auto"/>
              </w:divBdr>
              <w:divsChild>
                <w:div w:id="1129516364">
                  <w:marLeft w:val="0"/>
                  <w:marRight w:val="0"/>
                  <w:marTop w:val="0"/>
                  <w:marBottom w:val="0"/>
                  <w:divBdr>
                    <w:top w:val="none" w:sz="0" w:space="0" w:color="auto"/>
                    <w:left w:val="none" w:sz="0" w:space="0" w:color="auto"/>
                    <w:bottom w:val="none" w:sz="0" w:space="0" w:color="auto"/>
                    <w:right w:val="none" w:sz="0" w:space="0" w:color="auto"/>
                  </w:divBdr>
                  <w:divsChild>
                    <w:div w:id="796488317">
                      <w:marLeft w:val="0"/>
                      <w:marRight w:val="0"/>
                      <w:marTop w:val="0"/>
                      <w:marBottom w:val="0"/>
                      <w:divBdr>
                        <w:top w:val="none" w:sz="0" w:space="0" w:color="auto"/>
                        <w:left w:val="none" w:sz="0" w:space="0" w:color="auto"/>
                        <w:bottom w:val="none" w:sz="0" w:space="0" w:color="auto"/>
                        <w:right w:val="none" w:sz="0" w:space="0" w:color="auto"/>
                      </w:divBdr>
                      <w:divsChild>
                        <w:div w:id="1796632165">
                          <w:marLeft w:val="0"/>
                          <w:marRight w:val="0"/>
                          <w:marTop w:val="0"/>
                          <w:marBottom w:val="0"/>
                          <w:divBdr>
                            <w:top w:val="none" w:sz="0" w:space="0" w:color="auto"/>
                            <w:left w:val="none" w:sz="0" w:space="0" w:color="auto"/>
                            <w:bottom w:val="none" w:sz="0" w:space="0" w:color="auto"/>
                            <w:right w:val="none" w:sz="0" w:space="0" w:color="auto"/>
                          </w:divBdr>
                          <w:divsChild>
                            <w:div w:id="323359174">
                              <w:marLeft w:val="0"/>
                              <w:marRight w:val="0"/>
                              <w:marTop w:val="0"/>
                              <w:marBottom w:val="0"/>
                              <w:divBdr>
                                <w:top w:val="none" w:sz="0" w:space="0" w:color="auto"/>
                                <w:left w:val="none" w:sz="0" w:space="0" w:color="auto"/>
                                <w:bottom w:val="none" w:sz="0" w:space="0" w:color="auto"/>
                                <w:right w:val="none" w:sz="0" w:space="0" w:color="auto"/>
                              </w:divBdr>
                              <w:divsChild>
                                <w:div w:id="2052071166">
                                  <w:marLeft w:val="0"/>
                                  <w:marRight w:val="0"/>
                                  <w:marTop w:val="0"/>
                                  <w:marBottom w:val="0"/>
                                  <w:divBdr>
                                    <w:top w:val="none" w:sz="0" w:space="0" w:color="auto"/>
                                    <w:left w:val="none" w:sz="0" w:space="0" w:color="auto"/>
                                    <w:bottom w:val="none" w:sz="0" w:space="0" w:color="auto"/>
                                    <w:right w:val="none" w:sz="0" w:space="0" w:color="auto"/>
                                  </w:divBdr>
                                  <w:divsChild>
                                    <w:div w:id="200435185">
                                      <w:marLeft w:val="0"/>
                                      <w:marRight w:val="0"/>
                                      <w:marTop w:val="0"/>
                                      <w:marBottom w:val="0"/>
                                      <w:divBdr>
                                        <w:top w:val="none" w:sz="0" w:space="0" w:color="auto"/>
                                        <w:left w:val="none" w:sz="0" w:space="0" w:color="auto"/>
                                        <w:bottom w:val="none" w:sz="0" w:space="0" w:color="auto"/>
                                        <w:right w:val="none" w:sz="0" w:space="0" w:color="auto"/>
                                      </w:divBdr>
                                      <w:divsChild>
                                        <w:div w:id="1341156627">
                                          <w:marLeft w:val="75"/>
                                          <w:marRight w:val="75"/>
                                          <w:marTop w:val="0"/>
                                          <w:marBottom w:val="0"/>
                                          <w:divBdr>
                                            <w:top w:val="none" w:sz="0" w:space="0" w:color="auto"/>
                                            <w:left w:val="none" w:sz="0" w:space="0" w:color="auto"/>
                                            <w:bottom w:val="none" w:sz="0" w:space="0" w:color="auto"/>
                                            <w:right w:val="none" w:sz="0" w:space="0" w:color="auto"/>
                                          </w:divBdr>
                                          <w:divsChild>
                                            <w:div w:id="1116368569">
                                              <w:marLeft w:val="0"/>
                                              <w:marRight w:val="0"/>
                                              <w:marTop w:val="60"/>
                                              <w:marBottom w:val="0"/>
                                              <w:divBdr>
                                                <w:top w:val="none" w:sz="0" w:space="0" w:color="auto"/>
                                                <w:left w:val="none" w:sz="0" w:space="0" w:color="auto"/>
                                                <w:bottom w:val="none" w:sz="0" w:space="0" w:color="auto"/>
                                                <w:right w:val="none" w:sz="0" w:space="0" w:color="auto"/>
                                              </w:divBdr>
                                              <w:divsChild>
                                                <w:div w:id="981814629">
                                                  <w:marLeft w:val="0"/>
                                                  <w:marRight w:val="0"/>
                                                  <w:marTop w:val="0"/>
                                                  <w:marBottom w:val="0"/>
                                                  <w:divBdr>
                                                    <w:top w:val="none" w:sz="0" w:space="0" w:color="auto"/>
                                                    <w:left w:val="none" w:sz="0" w:space="0" w:color="auto"/>
                                                    <w:bottom w:val="none" w:sz="0" w:space="0" w:color="auto"/>
                                                    <w:right w:val="none" w:sz="0" w:space="0" w:color="auto"/>
                                                  </w:divBdr>
                                                  <w:divsChild>
                                                    <w:div w:id="204682368">
                                                      <w:marLeft w:val="195"/>
                                                      <w:marRight w:val="195"/>
                                                      <w:marTop w:val="0"/>
                                                      <w:marBottom w:val="0"/>
                                                      <w:divBdr>
                                                        <w:top w:val="none" w:sz="0" w:space="0" w:color="auto"/>
                                                        <w:left w:val="none" w:sz="0" w:space="0" w:color="auto"/>
                                                        <w:bottom w:val="none" w:sz="0" w:space="0" w:color="auto"/>
                                                        <w:right w:val="none" w:sz="0" w:space="0" w:color="auto"/>
                                                      </w:divBdr>
                                                      <w:divsChild>
                                                        <w:div w:id="1910457466">
                                                          <w:marLeft w:val="0"/>
                                                          <w:marRight w:val="0"/>
                                                          <w:marTop w:val="0"/>
                                                          <w:marBottom w:val="0"/>
                                                          <w:divBdr>
                                                            <w:top w:val="none" w:sz="0" w:space="0" w:color="auto"/>
                                                            <w:left w:val="none" w:sz="0" w:space="0" w:color="auto"/>
                                                            <w:bottom w:val="none" w:sz="0" w:space="0" w:color="auto"/>
                                                            <w:right w:val="none" w:sz="0" w:space="0" w:color="auto"/>
                                                          </w:divBdr>
                                                          <w:divsChild>
                                                            <w:div w:id="1913080740">
                                                              <w:marLeft w:val="0"/>
                                                              <w:marRight w:val="0"/>
                                                              <w:marTop w:val="0"/>
                                                              <w:marBottom w:val="0"/>
                                                              <w:divBdr>
                                                                <w:top w:val="none" w:sz="0" w:space="0" w:color="auto"/>
                                                                <w:left w:val="none" w:sz="0" w:space="0" w:color="auto"/>
                                                                <w:bottom w:val="none" w:sz="0" w:space="0" w:color="auto"/>
                                                                <w:right w:val="none" w:sz="0" w:space="0" w:color="auto"/>
                                                              </w:divBdr>
                                                              <w:divsChild>
                                                                <w:div w:id="107744406">
                                                                  <w:marLeft w:val="0"/>
                                                                  <w:marRight w:val="0"/>
                                                                  <w:marTop w:val="0"/>
                                                                  <w:marBottom w:val="0"/>
                                                                  <w:divBdr>
                                                                    <w:top w:val="none" w:sz="0" w:space="0" w:color="auto"/>
                                                                    <w:left w:val="none" w:sz="0" w:space="0" w:color="auto"/>
                                                                    <w:bottom w:val="none" w:sz="0" w:space="0" w:color="auto"/>
                                                                    <w:right w:val="none" w:sz="0" w:space="0" w:color="auto"/>
                                                                  </w:divBdr>
                                                                  <w:divsChild>
                                                                    <w:div w:id="1063452929">
                                                                      <w:marLeft w:val="0"/>
                                                                      <w:marRight w:val="0"/>
                                                                      <w:marTop w:val="0"/>
                                                                      <w:marBottom w:val="0"/>
                                                                      <w:divBdr>
                                                                        <w:top w:val="none" w:sz="0" w:space="0" w:color="auto"/>
                                                                        <w:left w:val="none" w:sz="0" w:space="0" w:color="auto"/>
                                                                        <w:bottom w:val="none" w:sz="0" w:space="0" w:color="auto"/>
                                                                        <w:right w:val="none" w:sz="0" w:space="0" w:color="auto"/>
                                                                      </w:divBdr>
                                                                      <w:divsChild>
                                                                        <w:div w:id="2131123341">
                                                                          <w:marLeft w:val="0"/>
                                                                          <w:marRight w:val="0"/>
                                                                          <w:marTop w:val="0"/>
                                                                          <w:marBottom w:val="0"/>
                                                                          <w:divBdr>
                                                                            <w:top w:val="none" w:sz="0" w:space="0" w:color="auto"/>
                                                                            <w:left w:val="none" w:sz="0" w:space="0" w:color="auto"/>
                                                                            <w:bottom w:val="none" w:sz="0" w:space="0" w:color="auto"/>
                                                                            <w:right w:val="none" w:sz="0" w:space="0" w:color="auto"/>
                                                                          </w:divBdr>
                                                                          <w:divsChild>
                                                                            <w:div w:id="11570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101971">
      <w:bodyDiv w:val="1"/>
      <w:marLeft w:val="0"/>
      <w:marRight w:val="0"/>
      <w:marTop w:val="0"/>
      <w:marBottom w:val="0"/>
      <w:divBdr>
        <w:top w:val="none" w:sz="0" w:space="0" w:color="auto"/>
        <w:left w:val="none" w:sz="0" w:space="0" w:color="auto"/>
        <w:bottom w:val="none" w:sz="0" w:space="0" w:color="auto"/>
        <w:right w:val="none" w:sz="0" w:space="0" w:color="auto"/>
      </w:divBdr>
      <w:divsChild>
        <w:div w:id="1647198468">
          <w:marLeft w:val="446"/>
          <w:marRight w:val="0"/>
          <w:marTop w:val="0"/>
          <w:marBottom w:val="0"/>
          <w:divBdr>
            <w:top w:val="none" w:sz="0" w:space="0" w:color="auto"/>
            <w:left w:val="none" w:sz="0" w:space="0" w:color="auto"/>
            <w:bottom w:val="none" w:sz="0" w:space="0" w:color="auto"/>
            <w:right w:val="none" w:sz="0" w:space="0" w:color="auto"/>
          </w:divBdr>
        </w:div>
      </w:divsChild>
    </w:div>
    <w:div w:id="1721053780">
      <w:bodyDiv w:val="1"/>
      <w:marLeft w:val="0"/>
      <w:marRight w:val="0"/>
      <w:marTop w:val="0"/>
      <w:marBottom w:val="0"/>
      <w:divBdr>
        <w:top w:val="none" w:sz="0" w:space="0" w:color="auto"/>
        <w:left w:val="none" w:sz="0" w:space="0" w:color="auto"/>
        <w:bottom w:val="none" w:sz="0" w:space="0" w:color="auto"/>
        <w:right w:val="none" w:sz="0" w:space="0" w:color="auto"/>
      </w:divBdr>
    </w:div>
    <w:div w:id="1739550126">
      <w:bodyDiv w:val="1"/>
      <w:marLeft w:val="0"/>
      <w:marRight w:val="0"/>
      <w:marTop w:val="0"/>
      <w:marBottom w:val="0"/>
      <w:divBdr>
        <w:top w:val="none" w:sz="0" w:space="0" w:color="auto"/>
        <w:left w:val="none" w:sz="0" w:space="0" w:color="auto"/>
        <w:bottom w:val="none" w:sz="0" w:space="0" w:color="auto"/>
        <w:right w:val="none" w:sz="0" w:space="0" w:color="auto"/>
      </w:divBdr>
      <w:divsChild>
        <w:div w:id="1505824525">
          <w:marLeft w:val="0"/>
          <w:marRight w:val="0"/>
          <w:marTop w:val="0"/>
          <w:marBottom w:val="0"/>
          <w:divBdr>
            <w:top w:val="none" w:sz="0" w:space="0" w:color="auto"/>
            <w:left w:val="none" w:sz="0" w:space="0" w:color="auto"/>
            <w:bottom w:val="none" w:sz="0" w:space="0" w:color="auto"/>
            <w:right w:val="none" w:sz="0" w:space="0" w:color="auto"/>
          </w:divBdr>
          <w:divsChild>
            <w:div w:id="2009365932">
              <w:marLeft w:val="0"/>
              <w:marRight w:val="0"/>
              <w:marTop w:val="0"/>
              <w:marBottom w:val="0"/>
              <w:divBdr>
                <w:top w:val="none" w:sz="0" w:space="0" w:color="auto"/>
                <w:left w:val="none" w:sz="0" w:space="0" w:color="auto"/>
                <w:bottom w:val="none" w:sz="0" w:space="0" w:color="auto"/>
                <w:right w:val="none" w:sz="0" w:space="0" w:color="auto"/>
              </w:divBdr>
              <w:divsChild>
                <w:div w:id="2109888197">
                  <w:marLeft w:val="0"/>
                  <w:marRight w:val="0"/>
                  <w:marTop w:val="0"/>
                  <w:marBottom w:val="0"/>
                  <w:divBdr>
                    <w:top w:val="none" w:sz="0" w:space="0" w:color="auto"/>
                    <w:left w:val="none" w:sz="0" w:space="0" w:color="auto"/>
                    <w:bottom w:val="none" w:sz="0" w:space="0" w:color="auto"/>
                    <w:right w:val="none" w:sz="0" w:space="0" w:color="auto"/>
                  </w:divBdr>
                  <w:divsChild>
                    <w:div w:id="1362509802">
                      <w:marLeft w:val="0"/>
                      <w:marRight w:val="360"/>
                      <w:marTop w:val="0"/>
                      <w:marBottom w:val="0"/>
                      <w:divBdr>
                        <w:top w:val="none" w:sz="0" w:space="0" w:color="auto"/>
                        <w:left w:val="none" w:sz="0" w:space="0" w:color="auto"/>
                        <w:bottom w:val="none" w:sz="0" w:space="0" w:color="auto"/>
                        <w:right w:val="none" w:sz="0" w:space="0" w:color="auto"/>
                      </w:divBdr>
                      <w:divsChild>
                        <w:div w:id="1472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5096">
      <w:bodyDiv w:val="1"/>
      <w:marLeft w:val="0"/>
      <w:marRight w:val="0"/>
      <w:marTop w:val="0"/>
      <w:marBottom w:val="0"/>
      <w:divBdr>
        <w:top w:val="none" w:sz="0" w:space="0" w:color="auto"/>
        <w:left w:val="none" w:sz="0" w:space="0" w:color="auto"/>
        <w:bottom w:val="none" w:sz="0" w:space="0" w:color="auto"/>
        <w:right w:val="none" w:sz="0" w:space="0" w:color="auto"/>
      </w:divBdr>
      <w:divsChild>
        <w:div w:id="1432899239">
          <w:marLeft w:val="547"/>
          <w:marRight w:val="0"/>
          <w:marTop w:val="120"/>
          <w:marBottom w:val="0"/>
          <w:divBdr>
            <w:top w:val="none" w:sz="0" w:space="0" w:color="auto"/>
            <w:left w:val="none" w:sz="0" w:space="0" w:color="auto"/>
            <w:bottom w:val="none" w:sz="0" w:space="0" w:color="auto"/>
            <w:right w:val="none" w:sz="0" w:space="0" w:color="auto"/>
          </w:divBdr>
        </w:div>
      </w:divsChild>
    </w:div>
    <w:div w:id="1854765310">
      <w:bodyDiv w:val="1"/>
      <w:marLeft w:val="0"/>
      <w:marRight w:val="0"/>
      <w:marTop w:val="0"/>
      <w:marBottom w:val="0"/>
      <w:divBdr>
        <w:top w:val="none" w:sz="0" w:space="0" w:color="auto"/>
        <w:left w:val="none" w:sz="0" w:space="0" w:color="auto"/>
        <w:bottom w:val="none" w:sz="0" w:space="0" w:color="auto"/>
        <w:right w:val="none" w:sz="0" w:space="0" w:color="auto"/>
      </w:divBdr>
      <w:divsChild>
        <w:div w:id="2166381">
          <w:marLeft w:val="0"/>
          <w:marRight w:val="0"/>
          <w:marTop w:val="0"/>
          <w:marBottom w:val="0"/>
          <w:divBdr>
            <w:top w:val="none" w:sz="0" w:space="0" w:color="auto"/>
            <w:left w:val="none" w:sz="0" w:space="0" w:color="auto"/>
            <w:bottom w:val="none" w:sz="0" w:space="0" w:color="auto"/>
            <w:right w:val="none" w:sz="0" w:space="0" w:color="auto"/>
          </w:divBdr>
          <w:divsChild>
            <w:div w:id="2029331842">
              <w:marLeft w:val="0"/>
              <w:marRight w:val="0"/>
              <w:marTop w:val="0"/>
              <w:marBottom w:val="0"/>
              <w:divBdr>
                <w:top w:val="none" w:sz="0" w:space="0" w:color="auto"/>
                <w:left w:val="none" w:sz="0" w:space="0" w:color="auto"/>
                <w:bottom w:val="none" w:sz="0" w:space="0" w:color="auto"/>
                <w:right w:val="none" w:sz="0" w:space="0" w:color="auto"/>
              </w:divBdr>
              <w:divsChild>
                <w:div w:id="184640058">
                  <w:marLeft w:val="0"/>
                  <w:marRight w:val="0"/>
                  <w:marTop w:val="0"/>
                  <w:marBottom w:val="0"/>
                  <w:divBdr>
                    <w:top w:val="none" w:sz="0" w:space="0" w:color="auto"/>
                    <w:left w:val="none" w:sz="0" w:space="0" w:color="auto"/>
                    <w:bottom w:val="none" w:sz="0" w:space="0" w:color="auto"/>
                    <w:right w:val="none" w:sz="0" w:space="0" w:color="auto"/>
                  </w:divBdr>
                  <w:divsChild>
                    <w:div w:id="422458996">
                      <w:marLeft w:val="0"/>
                      <w:marRight w:val="0"/>
                      <w:marTop w:val="0"/>
                      <w:marBottom w:val="0"/>
                      <w:divBdr>
                        <w:top w:val="none" w:sz="0" w:space="0" w:color="auto"/>
                        <w:left w:val="none" w:sz="0" w:space="0" w:color="auto"/>
                        <w:bottom w:val="none" w:sz="0" w:space="0" w:color="auto"/>
                        <w:right w:val="none" w:sz="0" w:space="0" w:color="auto"/>
                      </w:divBdr>
                      <w:divsChild>
                        <w:div w:id="932862769">
                          <w:marLeft w:val="0"/>
                          <w:marRight w:val="0"/>
                          <w:marTop w:val="0"/>
                          <w:marBottom w:val="0"/>
                          <w:divBdr>
                            <w:top w:val="none" w:sz="0" w:space="0" w:color="auto"/>
                            <w:left w:val="none" w:sz="0" w:space="0" w:color="auto"/>
                            <w:bottom w:val="none" w:sz="0" w:space="0" w:color="auto"/>
                            <w:right w:val="none" w:sz="0" w:space="0" w:color="auto"/>
                          </w:divBdr>
                          <w:divsChild>
                            <w:div w:id="645937401">
                              <w:marLeft w:val="0"/>
                              <w:marRight w:val="0"/>
                              <w:marTop w:val="0"/>
                              <w:marBottom w:val="0"/>
                              <w:divBdr>
                                <w:top w:val="none" w:sz="0" w:space="0" w:color="auto"/>
                                <w:left w:val="none" w:sz="0" w:space="0" w:color="auto"/>
                                <w:bottom w:val="none" w:sz="0" w:space="0" w:color="auto"/>
                                <w:right w:val="none" w:sz="0" w:space="0" w:color="auto"/>
                              </w:divBdr>
                              <w:divsChild>
                                <w:div w:id="457340213">
                                  <w:marLeft w:val="0"/>
                                  <w:marRight w:val="0"/>
                                  <w:marTop w:val="0"/>
                                  <w:marBottom w:val="0"/>
                                  <w:divBdr>
                                    <w:top w:val="none" w:sz="0" w:space="0" w:color="auto"/>
                                    <w:left w:val="none" w:sz="0" w:space="0" w:color="auto"/>
                                    <w:bottom w:val="none" w:sz="0" w:space="0" w:color="auto"/>
                                    <w:right w:val="none" w:sz="0" w:space="0" w:color="auto"/>
                                  </w:divBdr>
                                  <w:divsChild>
                                    <w:div w:id="84616355">
                                      <w:marLeft w:val="0"/>
                                      <w:marRight w:val="0"/>
                                      <w:marTop w:val="0"/>
                                      <w:marBottom w:val="0"/>
                                      <w:divBdr>
                                        <w:top w:val="none" w:sz="0" w:space="0" w:color="auto"/>
                                        <w:left w:val="none" w:sz="0" w:space="0" w:color="auto"/>
                                        <w:bottom w:val="none" w:sz="0" w:space="0" w:color="auto"/>
                                        <w:right w:val="none" w:sz="0" w:space="0" w:color="auto"/>
                                      </w:divBdr>
                                      <w:divsChild>
                                        <w:div w:id="2115130788">
                                          <w:marLeft w:val="75"/>
                                          <w:marRight w:val="75"/>
                                          <w:marTop w:val="0"/>
                                          <w:marBottom w:val="0"/>
                                          <w:divBdr>
                                            <w:top w:val="none" w:sz="0" w:space="0" w:color="auto"/>
                                            <w:left w:val="none" w:sz="0" w:space="0" w:color="auto"/>
                                            <w:bottom w:val="none" w:sz="0" w:space="0" w:color="auto"/>
                                            <w:right w:val="none" w:sz="0" w:space="0" w:color="auto"/>
                                          </w:divBdr>
                                          <w:divsChild>
                                            <w:div w:id="1086536831">
                                              <w:marLeft w:val="0"/>
                                              <w:marRight w:val="0"/>
                                              <w:marTop w:val="60"/>
                                              <w:marBottom w:val="0"/>
                                              <w:divBdr>
                                                <w:top w:val="none" w:sz="0" w:space="0" w:color="auto"/>
                                                <w:left w:val="none" w:sz="0" w:space="0" w:color="auto"/>
                                                <w:bottom w:val="none" w:sz="0" w:space="0" w:color="auto"/>
                                                <w:right w:val="none" w:sz="0" w:space="0" w:color="auto"/>
                                              </w:divBdr>
                                              <w:divsChild>
                                                <w:div w:id="1458715550">
                                                  <w:marLeft w:val="0"/>
                                                  <w:marRight w:val="0"/>
                                                  <w:marTop w:val="0"/>
                                                  <w:marBottom w:val="0"/>
                                                  <w:divBdr>
                                                    <w:top w:val="none" w:sz="0" w:space="0" w:color="auto"/>
                                                    <w:left w:val="none" w:sz="0" w:space="0" w:color="auto"/>
                                                    <w:bottom w:val="none" w:sz="0" w:space="0" w:color="auto"/>
                                                    <w:right w:val="none" w:sz="0" w:space="0" w:color="auto"/>
                                                  </w:divBdr>
                                                  <w:divsChild>
                                                    <w:div w:id="1540707823">
                                                      <w:marLeft w:val="195"/>
                                                      <w:marRight w:val="195"/>
                                                      <w:marTop w:val="0"/>
                                                      <w:marBottom w:val="0"/>
                                                      <w:divBdr>
                                                        <w:top w:val="none" w:sz="0" w:space="0" w:color="auto"/>
                                                        <w:left w:val="none" w:sz="0" w:space="0" w:color="auto"/>
                                                        <w:bottom w:val="none" w:sz="0" w:space="0" w:color="auto"/>
                                                        <w:right w:val="none" w:sz="0" w:space="0" w:color="auto"/>
                                                      </w:divBdr>
                                                      <w:divsChild>
                                                        <w:div w:id="18628928">
                                                          <w:marLeft w:val="0"/>
                                                          <w:marRight w:val="0"/>
                                                          <w:marTop w:val="0"/>
                                                          <w:marBottom w:val="0"/>
                                                          <w:divBdr>
                                                            <w:top w:val="none" w:sz="0" w:space="0" w:color="auto"/>
                                                            <w:left w:val="none" w:sz="0" w:space="0" w:color="auto"/>
                                                            <w:bottom w:val="none" w:sz="0" w:space="0" w:color="auto"/>
                                                            <w:right w:val="none" w:sz="0" w:space="0" w:color="auto"/>
                                                          </w:divBdr>
                                                          <w:divsChild>
                                                            <w:div w:id="2016151833">
                                                              <w:marLeft w:val="0"/>
                                                              <w:marRight w:val="0"/>
                                                              <w:marTop w:val="0"/>
                                                              <w:marBottom w:val="0"/>
                                                              <w:divBdr>
                                                                <w:top w:val="none" w:sz="0" w:space="0" w:color="auto"/>
                                                                <w:left w:val="none" w:sz="0" w:space="0" w:color="auto"/>
                                                                <w:bottom w:val="none" w:sz="0" w:space="0" w:color="auto"/>
                                                                <w:right w:val="none" w:sz="0" w:space="0" w:color="auto"/>
                                                              </w:divBdr>
                                                              <w:divsChild>
                                                                <w:div w:id="1379277949">
                                                                  <w:marLeft w:val="0"/>
                                                                  <w:marRight w:val="0"/>
                                                                  <w:marTop w:val="0"/>
                                                                  <w:marBottom w:val="0"/>
                                                                  <w:divBdr>
                                                                    <w:top w:val="none" w:sz="0" w:space="0" w:color="auto"/>
                                                                    <w:left w:val="none" w:sz="0" w:space="0" w:color="auto"/>
                                                                    <w:bottom w:val="none" w:sz="0" w:space="0" w:color="auto"/>
                                                                    <w:right w:val="none" w:sz="0" w:space="0" w:color="auto"/>
                                                                  </w:divBdr>
                                                                  <w:divsChild>
                                                                    <w:div w:id="1728604019">
                                                                      <w:marLeft w:val="0"/>
                                                                      <w:marRight w:val="0"/>
                                                                      <w:marTop w:val="0"/>
                                                                      <w:marBottom w:val="0"/>
                                                                      <w:divBdr>
                                                                        <w:top w:val="none" w:sz="0" w:space="0" w:color="auto"/>
                                                                        <w:left w:val="none" w:sz="0" w:space="0" w:color="auto"/>
                                                                        <w:bottom w:val="none" w:sz="0" w:space="0" w:color="auto"/>
                                                                        <w:right w:val="none" w:sz="0" w:space="0" w:color="auto"/>
                                                                      </w:divBdr>
                                                                      <w:divsChild>
                                                                        <w:div w:id="115374431">
                                                                          <w:marLeft w:val="150"/>
                                                                          <w:marRight w:val="150"/>
                                                                          <w:marTop w:val="150"/>
                                                                          <w:marBottom w:val="150"/>
                                                                          <w:divBdr>
                                                                            <w:top w:val="none" w:sz="0" w:space="0" w:color="auto"/>
                                                                            <w:left w:val="none" w:sz="0" w:space="0" w:color="auto"/>
                                                                            <w:bottom w:val="none" w:sz="0" w:space="0" w:color="auto"/>
                                                                            <w:right w:val="none" w:sz="0" w:space="0" w:color="auto"/>
                                                                          </w:divBdr>
                                                                          <w:divsChild>
                                                                            <w:div w:id="8957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188984">
      <w:bodyDiv w:val="1"/>
      <w:marLeft w:val="0"/>
      <w:marRight w:val="0"/>
      <w:marTop w:val="0"/>
      <w:marBottom w:val="0"/>
      <w:divBdr>
        <w:top w:val="none" w:sz="0" w:space="0" w:color="auto"/>
        <w:left w:val="none" w:sz="0" w:space="0" w:color="auto"/>
        <w:bottom w:val="none" w:sz="0" w:space="0" w:color="auto"/>
        <w:right w:val="none" w:sz="0" w:space="0" w:color="auto"/>
      </w:divBdr>
      <w:divsChild>
        <w:div w:id="1900282493">
          <w:marLeft w:val="547"/>
          <w:marRight w:val="0"/>
          <w:marTop w:val="120"/>
          <w:marBottom w:val="0"/>
          <w:divBdr>
            <w:top w:val="none" w:sz="0" w:space="0" w:color="auto"/>
            <w:left w:val="none" w:sz="0" w:space="0" w:color="auto"/>
            <w:bottom w:val="none" w:sz="0" w:space="0" w:color="auto"/>
            <w:right w:val="none" w:sz="0" w:space="0" w:color="auto"/>
          </w:divBdr>
        </w:div>
      </w:divsChild>
    </w:div>
    <w:div w:id="1955792676">
      <w:bodyDiv w:val="1"/>
      <w:marLeft w:val="0"/>
      <w:marRight w:val="0"/>
      <w:marTop w:val="0"/>
      <w:marBottom w:val="0"/>
      <w:divBdr>
        <w:top w:val="none" w:sz="0" w:space="0" w:color="auto"/>
        <w:left w:val="none" w:sz="0" w:space="0" w:color="auto"/>
        <w:bottom w:val="none" w:sz="0" w:space="0" w:color="auto"/>
        <w:right w:val="none" w:sz="0" w:space="0" w:color="auto"/>
      </w:divBdr>
    </w:div>
    <w:div w:id="2033334090">
      <w:bodyDiv w:val="1"/>
      <w:marLeft w:val="0"/>
      <w:marRight w:val="0"/>
      <w:marTop w:val="0"/>
      <w:marBottom w:val="0"/>
      <w:divBdr>
        <w:top w:val="none" w:sz="0" w:space="0" w:color="auto"/>
        <w:left w:val="none" w:sz="0" w:space="0" w:color="auto"/>
        <w:bottom w:val="none" w:sz="0" w:space="0" w:color="auto"/>
        <w:right w:val="none" w:sz="0" w:space="0" w:color="auto"/>
      </w:divBdr>
    </w:div>
    <w:div w:id="2039811370">
      <w:bodyDiv w:val="1"/>
      <w:marLeft w:val="0"/>
      <w:marRight w:val="0"/>
      <w:marTop w:val="0"/>
      <w:marBottom w:val="0"/>
      <w:divBdr>
        <w:top w:val="none" w:sz="0" w:space="0" w:color="auto"/>
        <w:left w:val="none" w:sz="0" w:space="0" w:color="auto"/>
        <w:bottom w:val="none" w:sz="0" w:space="0" w:color="auto"/>
        <w:right w:val="none" w:sz="0" w:space="0" w:color="auto"/>
      </w:divBdr>
      <w:divsChild>
        <w:div w:id="176522341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8253E-4562-406E-B657-F5951A1A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436</Words>
  <Characters>2488</Characters>
  <Application>Microsoft Office Word</Application>
  <DocSecurity>0</DocSecurity>
  <Lines>20</Lines>
  <Paragraphs>5</Paragraphs>
  <ScaleCrop>false</ScaleCrop>
  <Company>CMAL</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YANGWEI</dc:creator>
  <cp:lastModifiedBy>Administrator</cp:lastModifiedBy>
  <cp:revision>16</cp:revision>
  <cp:lastPrinted>2017-03-05T05:31:00Z</cp:lastPrinted>
  <dcterms:created xsi:type="dcterms:W3CDTF">2017-03-17T07:30:00Z</dcterms:created>
  <dcterms:modified xsi:type="dcterms:W3CDTF">2017-03-17T07:33:00Z</dcterms:modified>
</cp:coreProperties>
</file>